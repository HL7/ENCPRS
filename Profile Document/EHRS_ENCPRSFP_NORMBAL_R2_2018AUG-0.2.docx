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3.xml" ContentType="application/vnd.openxmlformats-officedocument.wordprocessingml.head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header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AA3D5" w14:textId="18E7AFFA" w:rsidR="00FC575A" w:rsidRPr="002A4312" w:rsidRDefault="006B22E6">
      <w:pPr>
        <w:spacing w:before="72"/>
        <w:ind w:left="5096"/>
        <w:rPr>
          <w:rFonts w:ascii="Arial" w:hAnsi="Arial" w:cs="Arial"/>
          <w:sz w:val="32"/>
        </w:rPr>
      </w:pPr>
      <w:r w:rsidRPr="002A4312">
        <w:rPr>
          <w:rFonts w:ascii="Arial" w:hAnsi="Arial" w:cs="Arial"/>
          <w:w w:val="85"/>
          <w:sz w:val="32"/>
        </w:rPr>
        <w:t>EHRS_ENCPRSFP_</w:t>
      </w:r>
      <w:r w:rsidR="009043E9" w:rsidRPr="002A4312">
        <w:rPr>
          <w:rFonts w:ascii="Arial" w:hAnsi="Arial" w:cs="Arial"/>
          <w:w w:val="85"/>
          <w:sz w:val="32"/>
        </w:rPr>
        <w:t>NOR</w:t>
      </w:r>
      <w:r w:rsidR="00C70E25">
        <w:rPr>
          <w:rFonts w:ascii="Arial" w:hAnsi="Arial" w:cs="Arial"/>
          <w:w w:val="85"/>
          <w:sz w:val="32"/>
        </w:rPr>
        <w:t>M</w:t>
      </w:r>
      <w:r w:rsidRPr="002A4312">
        <w:rPr>
          <w:rFonts w:ascii="Arial" w:hAnsi="Arial" w:cs="Arial"/>
          <w:w w:val="85"/>
          <w:sz w:val="32"/>
        </w:rPr>
        <w:t>_R</w:t>
      </w:r>
      <w:r w:rsidR="009043E9" w:rsidRPr="002A4312">
        <w:rPr>
          <w:rFonts w:ascii="Arial" w:hAnsi="Arial" w:cs="Arial"/>
          <w:w w:val="85"/>
          <w:sz w:val="32"/>
        </w:rPr>
        <w:t>2</w:t>
      </w:r>
      <w:r w:rsidRPr="002A4312">
        <w:rPr>
          <w:rFonts w:ascii="Arial" w:hAnsi="Arial" w:cs="Arial"/>
          <w:w w:val="85"/>
          <w:sz w:val="32"/>
        </w:rPr>
        <w:t>_201</w:t>
      </w:r>
      <w:r w:rsidR="009043E9" w:rsidRPr="002A4312">
        <w:rPr>
          <w:rFonts w:ascii="Arial" w:hAnsi="Arial" w:cs="Arial"/>
          <w:w w:val="85"/>
          <w:sz w:val="32"/>
        </w:rPr>
        <w:t>8</w:t>
      </w:r>
      <w:r w:rsidRPr="002A4312">
        <w:rPr>
          <w:rFonts w:ascii="Arial" w:hAnsi="Arial" w:cs="Arial"/>
          <w:w w:val="85"/>
          <w:sz w:val="32"/>
        </w:rPr>
        <w:t>AUG</w:t>
      </w:r>
    </w:p>
    <w:p w14:paraId="02BBD316" w14:textId="77777777" w:rsidR="00FC575A" w:rsidRPr="002A4312" w:rsidRDefault="006B22E6">
      <w:pPr>
        <w:pStyle w:val="BodyText"/>
        <w:spacing w:before="10"/>
        <w:rPr>
          <w:rFonts w:ascii="Arial" w:hAnsi="Arial" w:cs="Arial"/>
          <w:sz w:val="17"/>
        </w:rPr>
      </w:pPr>
      <w:r w:rsidRPr="002A4312">
        <w:rPr>
          <w:rFonts w:ascii="Arial" w:hAnsi="Arial" w:cs="Arial"/>
          <w:noProof/>
        </w:rPr>
        <w:drawing>
          <wp:anchor distT="0" distB="0" distL="0" distR="0" simplePos="0" relativeHeight="251658240" behindDoc="0" locked="0" layoutInCell="1" allowOverlap="1" wp14:anchorId="40AFE129" wp14:editId="365DB2BE">
            <wp:simplePos x="0" y="0"/>
            <wp:positionH relativeFrom="page">
              <wp:posOffset>2951987</wp:posOffset>
            </wp:positionH>
            <wp:positionV relativeFrom="paragraph">
              <wp:posOffset>155467</wp:posOffset>
            </wp:positionV>
            <wp:extent cx="1846129" cy="1920240"/>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46129" cy="1920240"/>
                    </a:xfrm>
                    <a:prstGeom prst="rect">
                      <a:avLst/>
                    </a:prstGeom>
                  </pic:spPr>
                </pic:pic>
              </a:graphicData>
            </a:graphic>
          </wp:anchor>
        </w:drawing>
      </w:r>
    </w:p>
    <w:p w14:paraId="7A9DA903" w14:textId="77777777" w:rsidR="00FC575A" w:rsidRPr="002A4312" w:rsidRDefault="006B22E6">
      <w:pPr>
        <w:spacing w:before="233"/>
        <w:ind w:left="967" w:right="948"/>
        <w:jc w:val="center"/>
        <w:rPr>
          <w:rFonts w:ascii="Arial" w:hAnsi="Arial" w:cs="Arial"/>
          <w:b/>
          <w:sz w:val="36"/>
        </w:rPr>
      </w:pPr>
      <w:r w:rsidRPr="002A4312">
        <w:rPr>
          <w:rFonts w:ascii="Arial" w:hAnsi="Arial" w:cs="Arial"/>
          <w:b/>
          <w:sz w:val="36"/>
        </w:rPr>
        <w:t>HL7 EHR-System Electronic Nutrition Care Process Record System (ENCPRS) Functional Profile, Release 2</w:t>
      </w:r>
    </w:p>
    <w:p w14:paraId="0D69D6E0" w14:textId="5E706620" w:rsidR="00FC575A" w:rsidRPr="002A4312" w:rsidRDefault="009043E9">
      <w:pPr>
        <w:spacing w:before="240"/>
        <w:ind w:left="3291"/>
        <w:rPr>
          <w:rFonts w:ascii="Arial" w:hAnsi="Arial" w:cs="Arial"/>
          <w:b/>
          <w:sz w:val="32"/>
        </w:rPr>
      </w:pPr>
      <w:commentRangeStart w:id="0"/>
      <w:r w:rsidRPr="008D01F9">
        <w:rPr>
          <w:rFonts w:ascii="Arial" w:hAnsi="Arial" w:cs="Arial"/>
          <w:b/>
          <w:sz w:val="32"/>
          <w:highlight w:val="yellow"/>
        </w:rPr>
        <w:t>Normative</w:t>
      </w:r>
      <w:r w:rsidR="006B22E6" w:rsidRPr="008D01F9">
        <w:rPr>
          <w:rFonts w:ascii="Arial" w:hAnsi="Arial" w:cs="Arial"/>
          <w:b/>
          <w:sz w:val="32"/>
          <w:highlight w:val="yellow"/>
        </w:rPr>
        <w:t xml:space="preserve"> Standard</w:t>
      </w:r>
      <w:r w:rsidR="00C70E25" w:rsidRPr="008D01F9">
        <w:rPr>
          <w:rFonts w:ascii="Arial" w:hAnsi="Arial" w:cs="Arial"/>
          <w:b/>
          <w:sz w:val="32"/>
          <w:highlight w:val="yellow"/>
        </w:rPr>
        <w:t xml:space="preserve"> (Balloting)</w:t>
      </w:r>
      <w:commentRangeEnd w:id="0"/>
      <w:r w:rsidR="00702F22">
        <w:rPr>
          <w:rStyle w:val="CommentReference"/>
        </w:rPr>
        <w:commentReference w:id="0"/>
      </w:r>
    </w:p>
    <w:p w14:paraId="30650074" w14:textId="77777777" w:rsidR="00FC575A" w:rsidRPr="002A4312" w:rsidRDefault="006B22E6">
      <w:pPr>
        <w:pStyle w:val="Heading3"/>
      </w:pPr>
      <w:bookmarkStart w:id="1" w:name="_Toc508580753"/>
      <w:r w:rsidRPr="002A4312">
        <w:t>August 201</w:t>
      </w:r>
      <w:r w:rsidR="009043E9" w:rsidRPr="002A4312">
        <w:t>8</w:t>
      </w:r>
      <w:bookmarkEnd w:id="1"/>
    </w:p>
    <w:p w14:paraId="2DCF3B02" w14:textId="65BB8308" w:rsidR="00FC575A" w:rsidRPr="002A4312" w:rsidRDefault="006B22E6">
      <w:pPr>
        <w:pStyle w:val="BodyText"/>
        <w:spacing w:before="183"/>
        <w:ind w:left="680" w:right="692"/>
        <w:rPr>
          <w:rFonts w:ascii="Arial" w:hAnsi="Arial" w:cs="Arial"/>
        </w:rPr>
      </w:pPr>
      <w:r w:rsidRPr="002A4312">
        <w:rPr>
          <w:rFonts w:ascii="Arial" w:hAnsi="Arial" w:cs="Arial"/>
        </w:rPr>
        <w:t xml:space="preserve">Publication of this </w:t>
      </w:r>
      <w:r w:rsidR="00836B45">
        <w:rPr>
          <w:rFonts w:ascii="Arial" w:hAnsi="Arial" w:cs="Arial"/>
        </w:rPr>
        <w:t xml:space="preserve">ballot document for the </w:t>
      </w:r>
      <w:r w:rsidR="001D0A25" w:rsidRPr="002A4312">
        <w:rPr>
          <w:rFonts w:ascii="Arial" w:hAnsi="Arial" w:cs="Arial"/>
        </w:rPr>
        <w:t>Functional Profile</w:t>
      </w:r>
      <w:r w:rsidR="00836B45">
        <w:rPr>
          <w:rFonts w:ascii="Arial" w:hAnsi="Arial" w:cs="Arial"/>
        </w:rPr>
        <w:t xml:space="preserve"> </w:t>
      </w:r>
      <w:r w:rsidRPr="002A4312">
        <w:rPr>
          <w:rFonts w:ascii="Arial" w:hAnsi="Arial" w:cs="Arial"/>
        </w:rPr>
        <w:t>has been approved by Health</w:t>
      </w:r>
      <w:r w:rsidRPr="002A4312">
        <w:rPr>
          <w:rFonts w:ascii="Arial" w:hAnsi="Arial" w:cs="Arial"/>
          <w:spacing w:val="-40"/>
        </w:rPr>
        <w:t xml:space="preserve"> </w:t>
      </w:r>
      <w:r w:rsidRPr="002A4312">
        <w:rPr>
          <w:rFonts w:ascii="Arial" w:hAnsi="Arial" w:cs="Arial"/>
        </w:rPr>
        <w:t>Level Seven International (HL7). This</w:t>
      </w:r>
      <w:r w:rsidR="00BA3C98" w:rsidRPr="002A4312">
        <w:rPr>
          <w:rFonts w:ascii="Arial" w:hAnsi="Arial" w:cs="Arial"/>
        </w:rPr>
        <w:t xml:space="preserve"> Normative S</w:t>
      </w:r>
      <w:r w:rsidRPr="002A4312">
        <w:rPr>
          <w:rFonts w:ascii="Arial" w:hAnsi="Arial" w:cs="Arial"/>
        </w:rPr>
        <w:t>tandard</w:t>
      </w:r>
      <w:r w:rsidR="00BA3C98" w:rsidRPr="002A4312">
        <w:rPr>
          <w:rFonts w:ascii="Arial" w:hAnsi="Arial" w:cs="Arial"/>
        </w:rPr>
        <w:t xml:space="preserve"> has been</w:t>
      </w:r>
      <w:r w:rsidRPr="002A4312">
        <w:rPr>
          <w:rFonts w:ascii="Arial" w:hAnsi="Arial" w:cs="Arial"/>
        </w:rPr>
        <w:t xml:space="preserve"> accredited </w:t>
      </w:r>
      <w:r w:rsidR="00516701" w:rsidRPr="002A4312">
        <w:rPr>
          <w:rFonts w:ascii="Arial" w:hAnsi="Arial" w:cs="Arial"/>
        </w:rPr>
        <w:t xml:space="preserve">by the </w:t>
      </w:r>
      <w:r w:rsidRPr="002A4312">
        <w:rPr>
          <w:rFonts w:ascii="Arial" w:hAnsi="Arial" w:cs="Arial"/>
        </w:rPr>
        <w:t>American National Standard</w:t>
      </w:r>
      <w:r w:rsidR="00516701" w:rsidRPr="002A4312">
        <w:rPr>
          <w:rFonts w:ascii="Arial" w:hAnsi="Arial" w:cs="Arial"/>
        </w:rPr>
        <w:t xml:space="preserve"> Institute (ANSI)</w:t>
      </w:r>
      <w:r w:rsidRPr="002A4312">
        <w:rPr>
          <w:rFonts w:ascii="Arial" w:hAnsi="Arial" w:cs="Arial"/>
        </w:rPr>
        <w:t>.</w:t>
      </w:r>
    </w:p>
    <w:p w14:paraId="5A84935E" w14:textId="77777777" w:rsidR="00FC575A" w:rsidRPr="002A4312" w:rsidRDefault="00FC575A">
      <w:pPr>
        <w:pStyle w:val="BodyText"/>
        <w:spacing w:before="10"/>
        <w:rPr>
          <w:rFonts w:ascii="Arial" w:hAnsi="Arial" w:cs="Arial"/>
          <w:sz w:val="10"/>
        </w:rPr>
      </w:pPr>
    </w:p>
    <w:tbl>
      <w:tblPr>
        <w:tblW w:w="0" w:type="auto"/>
        <w:tblInd w:w="480" w:type="dxa"/>
        <w:tblLayout w:type="fixed"/>
        <w:tblCellMar>
          <w:left w:w="0" w:type="dxa"/>
          <w:right w:w="0" w:type="dxa"/>
        </w:tblCellMar>
        <w:tblLook w:val="01E0" w:firstRow="1" w:lastRow="1" w:firstColumn="1" w:lastColumn="1" w:noHBand="0" w:noVBand="0"/>
      </w:tblPr>
      <w:tblGrid>
        <w:gridCol w:w="4547"/>
        <w:gridCol w:w="4929"/>
      </w:tblGrid>
      <w:tr w:rsidR="00FC575A" w:rsidRPr="002A4312" w14:paraId="6A9E6444" w14:textId="77777777">
        <w:trPr>
          <w:trHeight w:val="2750"/>
        </w:trPr>
        <w:tc>
          <w:tcPr>
            <w:tcW w:w="4547" w:type="dxa"/>
          </w:tcPr>
          <w:p w14:paraId="2B166CDF" w14:textId="77777777" w:rsidR="00FC575A" w:rsidRPr="002A4312" w:rsidRDefault="006B22E6">
            <w:pPr>
              <w:pStyle w:val="TableParagraph"/>
              <w:spacing w:line="199" w:lineRule="exact"/>
              <w:ind w:left="200"/>
              <w:rPr>
                <w:rFonts w:ascii="Arial" w:hAnsi="Arial" w:cs="Arial"/>
                <w:b/>
                <w:sz w:val="18"/>
              </w:rPr>
            </w:pPr>
            <w:r w:rsidRPr="002A4312">
              <w:rPr>
                <w:rFonts w:ascii="Arial" w:hAnsi="Arial" w:cs="Arial"/>
                <w:b/>
                <w:sz w:val="18"/>
              </w:rPr>
              <w:t>EHR Work Group Co-Chairs:</w:t>
            </w:r>
          </w:p>
          <w:p w14:paraId="165B6AD3" w14:textId="77777777" w:rsidR="00FC575A" w:rsidRPr="002A4312" w:rsidRDefault="00FC575A">
            <w:pPr>
              <w:pStyle w:val="TableParagraph"/>
              <w:spacing w:before="1"/>
              <w:ind w:left="0"/>
              <w:rPr>
                <w:rFonts w:ascii="Arial" w:hAnsi="Arial" w:cs="Arial"/>
                <w:sz w:val="17"/>
              </w:rPr>
            </w:pPr>
          </w:p>
          <w:p w14:paraId="4C1DE2E3" w14:textId="563C0619" w:rsidR="00FC575A" w:rsidRPr="002A4312" w:rsidRDefault="00516701">
            <w:pPr>
              <w:pStyle w:val="TableParagraph"/>
              <w:ind w:left="200"/>
              <w:rPr>
                <w:rFonts w:ascii="Arial" w:hAnsi="Arial" w:cs="Arial"/>
                <w:sz w:val="18"/>
                <w:szCs w:val="18"/>
              </w:rPr>
            </w:pPr>
            <w:r w:rsidRPr="002A4312">
              <w:rPr>
                <w:rFonts w:ascii="Arial" w:hAnsi="Arial" w:cs="Arial"/>
                <w:sz w:val="18"/>
                <w:szCs w:val="18"/>
              </w:rPr>
              <w:t>Michael Brody, DPM</w:t>
            </w:r>
          </w:p>
          <w:p w14:paraId="57C2E2CB" w14:textId="1DDF2314" w:rsidR="001D0A25" w:rsidRPr="002A4312" w:rsidRDefault="001D0A25">
            <w:pPr>
              <w:pStyle w:val="TableParagraph"/>
              <w:ind w:left="200"/>
              <w:rPr>
                <w:rFonts w:ascii="Arial" w:hAnsi="Arial" w:cs="Arial"/>
                <w:sz w:val="18"/>
                <w:szCs w:val="18"/>
              </w:rPr>
            </w:pPr>
          </w:p>
          <w:p w14:paraId="31960E2F" w14:textId="7B2B659B" w:rsidR="00FC575A" w:rsidRPr="002A4312" w:rsidRDefault="00FC575A" w:rsidP="00516701">
            <w:pPr>
              <w:pStyle w:val="TableParagraph"/>
              <w:spacing w:before="2"/>
              <w:rPr>
                <w:rFonts w:ascii="Arial" w:hAnsi="Arial" w:cs="Arial"/>
                <w:sz w:val="18"/>
                <w:szCs w:val="18"/>
              </w:rPr>
            </w:pPr>
          </w:p>
          <w:p w14:paraId="64AAF43E" w14:textId="65657557" w:rsidR="00FC575A" w:rsidRPr="002A4312" w:rsidRDefault="00516701" w:rsidP="001D0A25">
            <w:pPr>
              <w:pStyle w:val="TableParagraph"/>
              <w:ind w:left="200"/>
              <w:rPr>
                <w:rFonts w:ascii="Arial" w:hAnsi="Arial" w:cs="Arial"/>
                <w:sz w:val="18"/>
                <w:szCs w:val="18"/>
              </w:rPr>
            </w:pPr>
            <w:r w:rsidRPr="002A4312">
              <w:rPr>
                <w:rFonts w:ascii="Arial" w:hAnsi="Arial" w:cs="Arial"/>
                <w:sz w:val="18"/>
                <w:szCs w:val="18"/>
              </w:rPr>
              <w:t>Gary Dickinson, FHL7</w:t>
            </w:r>
          </w:p>
          <w:p w14:paraId="0053669F" w14:textId="1F3548BF" w:rsidR="00516701" w:rsidRPr="002A4312" w:rsidRDefault="00516701" w:rsidP="001D0A25">
            <w:pPr>
              <w:pStyle w:val="TableParagraph"/>
              <w:ind w:left="200"/>
              <w:rPr>
                <w:rFonts w:ascii="Arial" w:hAnsi="Arial" w:cs="Arial"/>
                <w:sz w:val="18"/>
                <w:szCs w:val="18"/>
              </w:rPr>
            </w:pPr>
            <w:proofErr w:type="spellStart"/>
            <w:r w:rsidRPr="002A4312">
              <w:rPr>
                <w:rFonts w:ascii="Arial" w:hAnsi="Arial" w:cs="Arial"/>
                <w:sz w:val="18"/>
                <w:szCs w:val="18"/>
              </w:rPr>
              <w:t>CentriHealth</w:t>
            </w:r>
            <w:proofErr w:type="spellEnd"/>
          </w:p>
          <w:p w14:paraId="5A348A99" w14:textId="560B3608" w:rsidR="00516701" w:rsidRPr="002A4312" w:rsidRDefault="00516701" w:rsidP="001D0A25">
            <w:pPr>
              <w:pStyle w:val="TableParagraph"/>
              <w:ind w:left="200"/>
              <w:rPr>
                <w:rFonts w:ascii="Arial" w:hAnsi="Arial" w:cs="Arial"/>
                <w:sz w:val="18"/>
                <w:szCs w:val="18"/>
              </w:rPr>
            </w:pPr>
          </w:p>
          <w:p w14:paraId="0724A55B" w14:textId="761F79AA" w:rsidR="001D0A25" w:rsidRPr="002A4312" w:rsidRDefault="001D0A25" w:rsidP="001D0A25">
            <w:pPr>
              <w:pStyle w:val="TableParagraph"/>
              <w:ind w:left="200"/>
              <w:rPr>
                <w:rFonts w:ascii="Arial" w:hAnsi="Arial" w:cs="Arial"/>
                <w:sz w:val="18"/>
                <w:szCs w:val="18"/>
              </w:rPr>
            </w:pPr>
            <w:r w:rsidRPr="002A4312">
              <w:rPr>
                <w:rFonts w:ascii="Arial" w:hAnsi="Arial" w:cs="Arial"/>
                <w:sz w:val="18"/>
                <w:szCs w:val="18"/>
              </w:rPr>
              <w:t xml:space="preserve">Stephen </w:t>
            </w:r>
            <w:proofErr w:type="spellStart"/>
            <w:r w:rsidRPr="002A4312">
              <w:rPr>
                <w:rFonts w:ascii="Arial" w:hAnsi="Arial" w:cs="Arial"/>
                <w:sz w:val="18"/>
                <w:szCs w:val="18"/>
              </w:rPr>
              <w:t>Hufnagel</w:t>
            </w:r>
            <w:proofErr w:type="spellEnd"/>
            <w:r w:rsidRPr="002A4312">
              <w:rPr>
                <w:rFonts w:ascii="Arial" w:hAnsi="Arial" w:cs="Arial"/>
                <w:sz w:val="18"/>
                <w:szCs w:val="18"/>
              </w:rPr>
              <w:t>, PhD</w:t>
            </w:r>
          </w:p>
          <w:p w14:paraId="308B7628" w14:textId="54716665" w:rsidR="001D0A25" w:rsidRPr="002A4312" w:rsidRDefault="001D0A25" w:rsidP="001D0A25">
            <w:pPr>
              <w:pStyle w:val="TableParagraph"/>
              <w:ind w:left="200"/>
              <w:rPr>
                <w:rFonts w:ascii="Arial" w:hAnsi="Arial" w:cs="Arial"/>
                <w:sz w:val="18"/>
                <w:szCs w:val="18"/>
              </w:rPr>
            </w:pPr>
            <w:proofErr w:type="spellStart"/>
            <w:r w:rsidRPr="002A4312">
              <w:rPr>
                <w:rFonts w:ascii="Arial" w:hAnsi="Arial" w:cs="Arial"/>
                <w:sz w:val="18"/>
                <w:szCs w:val="18"/>
              </w:rPr>
              <w:t>Apprio</w:t>
            </w:r>
            <w:proofErr w:type="spellEnd"/>
            <w:r w:rsidRPr="002A4312">
              <w:rPr>
                <w:rFonts w:ascii="Arial" w:hAnsi="Arial" w:cs="Arial"/>
                <w:sz w:val="18"/>
                <w:szCs w:val="18"/>
              </w:rPr>
              <w:t>, Inc</w:t>
            </w:r>
          </w:p>
          <w:p w14:paraId="1D720DD4" w14:textId="3B894F63" w:rsidR="001D0A25" w:rsidRPr="002A4312" w:rsidRDefault="001D0A25">
            <w:pPr>
              <w:pStyle w:val="TableParagraph"/>
              <w:spacing w:before="6"/>
              <w:ind w:left="0"/>
              <w:rPr>
                <w:rFonts w:ascii="Arial" w:hAnsi="Arial" w:cs="Arial"/>
                <w:sz w:val="18"/>
                <w:szCs w:val="18"/>
              </w:rPr>
            </w:pPr>
          </w:p>
          <w:p w14:paraId="1DB76CD9" w14:textId="62679A74" w:rsidR="001D0A25" w:rsidRPr="002A4312" w:rsidRDefault="001D0A25" w:rsidP="001D0A25">
            <w:pPr>
              <w:pStyle w:val="TableParagraph"/>
              <w:ind w:left="200"/>
              <w:rPr>
                <w:rFonts w:ascii="Arial" w:hAnsi="Arial" w:cs="Arial"/>
                <w:sz w:val="18"/>
                <w:szCs w:val="18"/>
              </w:rPr>
            </w:pPr>
            <w:r w:rsidRPr="002A4312">
              <w:rPr>
                <w:rFonts w:ascii="Arial" w:hAnsi="Arial" w:cs="Arial"/>
                <w:sz w:val="18"/>
                <w:szCs w:val="18"/>
              </w:rPr>
              <w:t xml:space="preserve">Mark </w:t>
            </w:r>
            <w:proofErr w:type="spellStart"/>
            <w:r w:rsidRPr="002A4312">
              <w:rPr>
                <w:rFonts w:ascii="Arial" w:hAnsi="Arial" w:cs="Arial"/>
                <w:sz w:val="18"/>
                <w:szCs w:val="18"/>
              </w:rPr>
              <w:t>Janczewski</w:t>
            </w:r>
            <w:proofErr w:type="spellEnd"/>
            <w:r w:rsidRPr="002A4312">
              <w:rPr>
                <w:rFonts w:ascii="Arial" w:hAnsi="Arial" w:cs="Arial"/>
                <w:sz w:val="18"/>
                <w:szCs w:val="18"/>
              </w:rPr>
              <w:t>, MD, MPH</w:t>
            </w:r>
          </w:p>
          <w:p w14:paraId="3B9D4C8D" w14:textId="7821B881" w:rsidR="001D0A25" w:rsidRPr="002A4312" w:rsidRDefault="001D0A25" w:rsidP="001D0A25">
            <w:pPr>
              <w:pStyle w:val="TableParagraph"/>
              <w:ind w:left="200"/>
              <w:rPr>
                <w:rFonts w:ascii="Arial" w:hAnsi="Arial" w:cs="Arial"/>
                <w:sz w:val="18"/>
                <w:szCs w:val="18"/>
              </w:rPr>
            </w:pPr>
            <w:r w:rsidRPr="002A4312">
              <w:rPr>
                <w:rFonts w:ascii="Arial" w:hAnsi="Arial" w:cs="Arial"/>
                <w:sz w:val="18"/>
                <w:szCs w:val="18"/>
              </w:rPr>
              <w:t>Medical Networks, LLC</w:t>
            </w:r>
          </w:p>
          <w:p w14:paraId="40B029B2" w14:textId="413C5CD1" w:rsidR="001D0A25" w:rsidRPr="002A4312" w:rsidRDefault="001D0A25">
            <w:pPr>
              <w:pStyle w:val="TableParagraph"/>
              <w:spacing w:before="6"/>
              <w:ind w:left="0"/>
              <w:rPr>
                <w:rFonts w:ascii="Arial" w:hAnsi="Arial" w:cs="Arial"/>
                <w:sz w:val="18"/>
                <w:szCs w:val="18"/>
              </w:rPr>
            </w:pPr>
          </w:p>
          <w:p w14:paraId="0D68E031" w14:textId="77777777" w:rsidR="00FC575A" w:rsidRPr="002A4312" w:rsidRDefault="006B22E6">
            <w:pPr>
              <w:pStyle w:val="TableParagraph"/>
              <w:spacing w:line="207" w:lineRule="exact"/>
              <w:ind w:left="200"/>
              <w:rPr>
                <w:rFonts w:ascii="Arial" w:hAnsi="Arial" w:cs="Arial"/>
                <w:sz w:val="18"/>
                <w:szCs w:val="18"/>
              </w:rPr>
            </w:pPr>
            <w:r w:rsidRPr="002A4312">
              <w:rPr>
                <w:rFonts w:ascii="Arial" w:hAnsi="Arial" w:cs="Arial"/>
                <w:sz w:val="18"/>
                <w:szCs w:val="18"/>
              </w:rPr>
              <w:t>John Ritter</w:t>
            </w:r>
          </w:p>
          <w:p w14:paraId="0B6D8056" w14:textId="77777777" w:rsidR="00FC575A" w:rsidRPr="002A4312" w:rsidRDefault="006B22E6">
            <w:pPr>
              <w:pStyle w:val="TableParagraph"/>
              <w:spacing w:line="207" w:lineRule="exact"/>
              <w:ind w:left="200"/>
              <w:rPr>
                <w:rFonts w:ascii="Arial" w:hAnsi="Arial" w:cs="Arial"/>
                <w:sz w:val="18"/>
                <w:szCs w:val="18"/>
              </w:rPr>
            </w:pPr>
            <w:r w:rsidRPr="002A4312">
              <w:rPr>
                <w:rFonts w:ascii="Arial" w:hAnsi="Arial" w:cs="Arial"/>
                <w:sz w:val="18"/>
                <w:szCs w:val="18"/>
              </w:rPr>
              <w:t>College of American Pathologists</w:t>
            </w:r>
          </w:p>
          <w:p w14:paraId="02E11021" w14:textId="77777777" w:rsidR="00FC575A" w:rsidRPr="002A4312" w:rsidRDefault="00FC575A">
            <w:pPr>
              <w:pStyle w:val="TableParagraph"/>
              <w:spacing w:before="10"/>
              <w:ind w:left="0"/>
              <w:rPr>
                <w:rFonts w:ascii="Arial" w:hAnsi="Arial" w:cs="Arial"/>
                <w:sz w:val="21"/>
              </w:rPr>
            </w:pPr>
          </w:p>
          <w:p w14:paraId="396452BE" w14:textId="4F2BED1F" w:rsidR="00FC575A" w:rsidRPr="002A4312" w:rsidRDefault="00FC575A">
            <w:pPr>
              <w:pStyle w:val="TableParagraph"/>
              <w:spacing w:before="24" w:line="187" w:lineRule="exact"/>
              <w:ind w:left="200"/>
              <w:rPr>
                <w:rFonts w:ascii="Arial" w:hAnsi="Arial" w:cs="Arial"/>
                <w:sz w:val="18"/>
              </w:rPr>
            </w:pPr>
          </w:p>
        </w:tc>
        <w:tc>
          <w:tcPr>
            <w:tcW w:w="4929" w:type="dxa"/>
          </w:tcPr>
          <w:p w14:paraId="6943A09C" w14:textId="55FC9CBC" w:rsidR="00FC575A" w:rsidRPr="002A4312" w:rsidRDefault="006B22E6" w:rsidP="00516701">
            <w:pPr>
              <w:pStyle w:val="TableParagraph"/>
              <w:ind w:left="195" w:right="198" w:hanging="180"/>
              <w:jc w:val="right"/>
              <w:rPr>
                <w:rFonts w:ascii="Arial" w:hAnsi="Arial" w:cs="Arial"/>
                <w:b/>
                <w:sz w:val="18"/>
              </w:rPr>
            </w:pPr>
            <w:r w:rsidRPr="002A4312">
              <w:rPr>
                <w:rFonts w:ascii="Arial" w:hAnsi="Arial" w:cs="Arial"/>
                <w:b/>
                <w:sz w:val="18"/>
              </w:rPr>
              <w:t>Electronic Nutrition Care Process Record System</w:t>
            </w:r>
            <w:r w:rsidR="00516701" w:rsidRPr="002A4312">
              <w:rPr>
                <w:rFonts w:ascii="Arial" w:hAnsi="Arial" w:cs="Arial"/>
                <w:b/>
                <w:sz w:val="18"/>
              </w:rPr>
              <w:t xml:space="preserve"> (ENCPRS)</w:t>
            </w:r>
            <w:r w:rsidRPr="002A4312">
              <w:rPr>
                <w:rFonts w:ascii="Arial" w:hAnsi="Arial" w:cs="Arial"/>
                <w:b/>
                <w:w w:val="99"/>
                <w:sz w:val="18"/>
              </w:rPr>
              <w:t xml:space="preserve"> </w:t>
            </w:r>
            <w:r w:rsidRPr="002A4312">
              <w:rPr>
                <w:rFonts w:ascii="Arial" w:hAnsi="Arial" w:cs="Arial"/>
                <w:b/>
                <w:sz w:val="18"/>
              </w:rPr>
              <w:t>Functional Profile</w:t>
            </w:r>
            <w:r w:rsidR="00516701" w:rsidRPr="002A4312">
              <w:rPr>
                <w:rFonts w:ascii="Arial" w:hAnsi="Arial" w:cs="Arial"/>
                <w:b/>
                <w:sz w:val="18"/>
              </w:rPr>
              <w:t xml:space="preserve"> </w:t>
            </w:r>
            <w:r w:rsidR="001D0A25" w:rsidRPr="002A4312">
              <w:rPr>
                <w:rFonts w:ascii="Arial" w:hAnsi="Arial" w:cs="Arial"/>
                <w:b/>
                <w:sz w:val="18"/>
              </w:rPr>
              <w:t>P</w:t>
            </w:r>
            <w:r w:rsidR="00516701" w:rsidRPr="002A4312">
              <w:rPr>
                <w:rFonts w:ascii="Arial" w:hAnsi="Arial" w:cs="Arial"/>
                <w:b/>
                <w:sz w:val="18"/>
              </w:rPr>
              <w:t xml:space="preserve">roject </w:t>
            </w:r>
            <w:r w:rsidR="001D0A25" w:rsidRPr="002A4312">
              <w:rPr>
                <w:rFonts w:ascii="Arial" w:hAnsi="Arial" w:cs="Arial"/>
                <w:b/>
                <w:sz w:val="18"/>
              </w:rPr>
              <w:t>L</w:t>
            </w:r>
            <w:r w:rsidR="00516701" w:rsidRPr="002A4312">
              <w:rPr>
                <w:rFonts w:ascii="Arial" w:hAnsi="Arial" w:cs="Arial"/>
                <w:b/>
                <w:sz w:val="18"/>
              </w:rPr>
              <w:t>eads</w:t>
            </w:r>
            <w:r w:rsidRPr="002A4312">
              <w:rPr>
                <w:rFonts w:ascii="Arial" w:hAnsi="Arial" w:cs="Arial"/>
                <w:b/>
                <w:sz w:val="18"/>
              </w:rPr>
              <w:t>:</w:t>
            </w:r>
          </w:p>
          <w:p w14:paraId="62757B54" w14:textId="77777777" w:rsidR="00FC575A" w:rsidRPr="002A4312" w:rsidRDefault="00FC575A">
            <w:pPr>
              <w:pStyle w:val="TableParagraph"/>
              <w:spacing w:before="7"/>
              <w:ind w:left="0"/>
              <w:rPr>
                <w:rFonts w:ascii="Arial" w:hAnsi="Arial" w:cs="Arial"/>
                <w:sz w:val="16"/>
              </w:rPr>
            </w:pPr>
          </w:p>
          <w:p w14:paraId="16328AB1" w14:textId="1538D859" w:rsidR="001D0A25" w:rsidRPr="002A4312" w:rsidRDefault="001D0A25" w:rsidP="00842722">
            <w:pPr>
              <w:pStyle w:val="TableParagraph"/>
              <w:spacing w:before="1"/>
              <w:ind w:left="1995" w:right="202" w:hanging="75"/>
              <w:jc w:val="right"/>
              <w:rPr>
                <w:rFonts w:ascii="Arial" w:hAnsi="Arial" w:cs="Arial"/>
                <w:sz w:val="18"/>
              </w:rPr>
            </w:pPr>
            <w:r w:rsidRPr="002A4312">
              <w:rPr>
                <w:rFonts w:ascii="Arial" w:hAnsi="Arial" w:cs="Arial"/>
                <w:sz w:val="18"/>
              </w:rPr>
              <w:t>L</w:t>
            </w:r>
            <w:r w:rsidR="000C279D">
              <w:rPr>
                <w:rFonts w:ascii="Arial" w:hAnsi="Arial" w:cs="Arial"/>
                <w:sz w:val="18"/>
              </w:rPr>
              <w:t>indsey</w:t>
            </w:r>
            <w:r w:rsidRPr="002A4312">
              <w:rPr>
                <w:rFonts w:ascii="Arial" w:hAnsi="Arial" w:cs="Arial"/>
                <w:sz w:val="18"/>
              </w:rPr>
              <w:t xml:space="preserve"> </w:t>
            </w:r>
            <w:proofErr w:type="spellStart"/>
            <w:r w:rsidRPr="002A4312">
              <w:rPr>
                <w:rFonts w:ascii="Arial" w:hAnsi="Arial" w:cs="Arial"/>
                <w:sz w:val="18"/>
              </w:rPr>
              <w:t>H</w:t>
            </w:r>
            <w:r w:rsidR="0026634D">
              <w:rPr>
                <w:rFonts w:ascii="Arial" w:hAnsi="Arial" w:cs="Arial"/>
                <w:sz w:val="18"/>
              </w:rPr>
              <w:t>o</w:t>
            </w:r>
            <w:r w:rsidRPr="002A4312">
              <w:rPr>
                <w:rFonts w:ascii="Arial" w:hAnsi="Arial" w:cs="Arial"/>
                <w:sz w:val="18"/>
              </w:rPr>
              <w:t>ggle</w:t>
            </w:r>
            <w:proofErr w:type="spellEnd"/>
            <w:r w:rsidRPr="002A4312">
              <w:rPr>
                <w:rFonts w:ascii="Arial" w:hAnsi="Arial" w:cs="Arial"/>
                <w:sz w:val="18"/>
              </w:rPr>
              <w:t>, MS, RDN, PMP</w:t>
            </w:r>
          </w:p>
          <w:p w14:paraId="50092C9E" w14:textId="25B5C0F5" w:rsidR="00FC575A" w:rsidRPr="002A4312" w:rsidRDefault="006B22E6" w:rsidP="001D0A25">
            <w:pPr>
              <w:pStyle w:val="TableParagraph"/>
              <w:spacing w:before="1"/>
              <w:ind w:left="1905" w:right="202" w:hanging="75"/>
              <w:jc w:val="right"/>
              <w:rPr>
                <w:rFonts w:ascii="Arial" w:hAnsi="Arial" w:cs="Arial"/>
                <w:sz w:val="18"/>
              </w:rPr>
            </w:pPr>
            <w:r w:rsidRPr="002A4312">
              <w:rPr>
                <w:rFonts w:ascii="Arial" w:hAnsi="Arial" w:cs="Arial"/>
                <w:w w:val="99"/>
                <w:sz w:val="18"/>
              </w:rPr>
              <w:t xml:space="preserve"> </w:t>
            </w:r>
            <w:r w:rsidR="001D0A25" w:rsidRPr="002A4312">
              <w:rPr>
                <w:rFonts w:ascii="Arial" w:hAnsi="Arial" w:cs="Arial"/>
                <w:sz w:val="18"/>
              </w:rPr>
              <w:t>Academy of Nutrition and Dietetics</w:t>
            </w:r>
          </w:p>
          <w:p w14:paraId="0B0180D8" w14:textId="77777777" w:rsidR="00FC575A" w:rsidRPr="002A4312" w:rsidRDefault="00FC575A">
            <w:pPr>
              <w:pStyle w:val="TableParagraph"/>
              <w:spacing w:before="8"/>
              <w:ind w:left="0"/>
              <w:rPr>
                <w:rFonts w:ascii="Arial" w:hAnsi="Arial" w:cs="Arial"/>
                <w:sz w:val="17"/>
              </w:rPr>
            </w:pPr>
          </w:p>
          <w:p w14:paraId="71E87845" w14:textId="77777777" w:rsidR="001D0A25" w:rsidRPr="002A4312" w:rsidRDefault="001D0A25">
            <w:pPr>
              <w:pStyle w:val="TableParagraph"/>
              <w:ind w:left="2504" w:right="202" w:firstLine="504"/>
              <w:jc w:val="right"/>
              <w:rPr>
                <w:rFonts w:ascii="Arial" w:hAnsi="Arial" w:cs="Arial"/>
                <w:sz w:val="18"/>
              </w:rPr>
            </w:pPr>
            <w:r w:rsidRPr="002A4312">
              <w:rPr>
                <w:rFonts w:ascii="Arial" w:hAnsi="Arial" w:cs="Arial"/>
                <w:sz w:val="18"/>
              </w:rPr>
              <w:t>Lorraine Constable</w:t>
            </w:r>
          </w:p>
          <w:p w14:paraId="0FD98565" w14:textId="1255B95F" w:rsidR="001D0A25" w:rsidRPr="002A4312" w:rsidRDefault="001D0A25" w:rsidP="001D0A25">
            <w:pPr>
              <w:pStyle w:val="TableParagraph"/>
              <w:ind w:left="1905" w:right="202" w:firstLine="31"/>
              <w:jc w:val="right"/>
              <w:rPr>
                <w:rFonts w:ascii="Arial" w:hAnsi="Arial" w:cs="Arial"/>
                <w:w w:val="99"/>
                <w:sz w:val="18"/>
              </w:rPr>
            </w:pPr>
            <w:r w:rsidRPr="002A4312">
              <w:rPr>
                <w:rFonts w:ascii="Arial" w:hAnsi="Arial" w:cs="Arial"/>
                <w:sz w:val="18"/>
              </w:rPr>
              <w:t>Constable Consulting, Inc.</w:t>
            </w:r>
          </w:p>
          <w:p w14:paraId="17721FC5" w14:textId="77777777" w:rsidR="001D0A25" w:rsidRPr="002A4312" w:rsidRDefault="001D0A25">
            <w:pPr>
              <w:pStyle w:val="TableParagraph"/>
              <w:ind w:left="2504" w:right="202" w:firstLine="504"/>
              <w:jc w:val="right"/>
              <w:rPr>
                <w:rFonts w:ascii="Arial" w:hAnsi="Arial" w:cs="Arial"/>
                <w:w w:val="99"/>
                <w:sz w:val="18"/>
              </w:rPr>
            </w:pPr>
          </w:p>
          <w:p w14:paraId="0E2A9DF9" w14:textId="77777777" w:rsidR="001D0A25" w:rsidRPr="002A4312" w:rsidRDefault="006B22E6" w:rsidP="001D0A25">
            <w:pPr>
              <w:pStyle w:val="TableParagraph"/>
              <w:ind w:left="2504" w:right="202" w:hanging="59"/>
              <w:jc w:val="right"/>
              <w:rPr>
                <w:rFonts w:ascii="Arial" w:hAnsi="Arial" w:cs="Arial"/>
                <w:sz w:val="18"/>
              </w:rPr>
            </w:pPr>
            <w:r w:rsidRPr="002A4312">
              <w:rPr>
                <w:rFonts w:ascii="Arial" w:hAnsi="Arial" w:cs="Arial"/>
                <w:w w:val="99"/>
                <w:sz w:val="18"/>
              </w:rPr>
              <w:t xml:space="preserve"> </w:t>
            </w:r>
            <w:r w:rsidR="001D0A25" w:rsidRPr="002A4312">
              <w:rPr>
                <w:rFonts w:ascii="Arial" w:hAnsi="Arial" w:cs="Arial"/>
                <w:sz w:val="18"/>
              </w:rPr>
              <w:t>Patrick E. Loyd</w:t>
            </w:r>
          </w:p>
          <w:p w14:paraId="47876EA2" w14:textId="77777777" w:rsidR="00FC575A" w:rsidRPr="002A4312" w:rsidRDefault="001D0A25" w:rsidP="001D0A25">
            <w:pPr>
              <w:pStyle w:val="TableParagraph"/>
              <w:ind w:left="2445" w:right="202" w:hanging="59"/>
              <w:jc w:val="right"/>
              <w:rPr>
                <w:rFonts w:ascii="Arial" w:hAnsi="Arial" w:cs="Arial"/>
                <w:sz w:val="18"/>
              </w:rPr>
            </w:pPr>
            <w:r w:rsidRPr="002A4312">
              <w:rPr>
                <w:rFonts w:ascii="Arial" w:hAnsi="Arial" w:cs="Arial"/>
                <w:sz w:val="18"/>
              </w:rPr>
              <w:t>Constable Consulting, Inc.</w:t>
            </w:r>
          </w:p>
          <w:p w14:paraId="423DC111" w14:textId="77777777" w:rsidR="008E2C09" w:rsidRPr="002A4312" w:rsidRDefault="008E2C09" w:rsidP="001D0A25">
            <w:pPr>
              <w:pStyle w:val="TableParagraph"/>
              <w:ind w:left="2445" w:right="202" w:hanging="59"/>
              <w:jc w:val="right"/>
              <w:rPr>
                <w:rFonts w:ascii="Arial" w:hAnsi="Arial" w:cs="Arial"/>
                <w:sz w:val="18"/>
              </w:rPr>
            </w:pPr>
          </w:p>
          <w:p w14:paraId="53B890F8" w14:textId="7B5F1B1B" w:rsidR="008E2C09" w:rsidRPr="002A4312" w:rsidRDefault="008E2C09" w:rsidP="001D0A25">
            <w:pPr>
              <w:pStyle w:val="TableParagraph"/>
              <w:ind w:left="2445" w:right="202" w:hanging="59"/>
              <w:jc w:val="right"/>
              <w:rPr>
                <w:rFonts w:ascii="Arial" w:hAnsi="Arial" w:cs="Arial"/>
                <w:sz w:val="18"/>
              </w:rPr>
            </w:pPr>
          </w:p>
        </w:tc>
      </w:tr>
    </w:tbl>
    <w:p w14:paraId="59796D4D" w14:textId="77777777" w:rsidR="00FC575A" w:rsidRPr="002A4312" w:rsidRDefault="00FC575A">
      <w:pPr>
        <w:pStyle w:val="BodyText"/>
        <w:rPr>
          <w:rFonts w:ascii="Arial" w:hAnsi="Arial" w:cs="Arial"/>
          <w:sz w:val="22"/>
        </w:rPr>
      </w:pPr>
    </w:p>
    <w:p w14:paraId="226312B1" w14:textId="77777777" w:rsidR="00FC575A" w:rsidRPr="002A4312" w:rsidRDefault="006B22E6">
      <w:pPr>
        <w:spacing w:before="147"/>
        <w:ind w:left="680" w:right="788"/>
        <w:rPr>
          <w:rFonts w:ascii="Arial" w:hAnsi="Arial" w:cs="Arial"/>
          <w:sz w:val="18"/>
        </w:rPr>
      </w:pPr>
      <w:r w:rsidRPr="002A4312">
        <w:rPr>
          <w:rFonts w:ascii="Arial" w:hAnsi="Arial" w:cs="Arial"/>
          <w:sz w:val="18"/>
        </w:rPr>
        <w:t>Copyright © 201</w:t>
      </w:r>
      <w:r w:rsidR="009043E9" w:rsidRPr="002A4312">
        <w:rPr>
          <w:rFonts w:ascii="Arial" w:hAnsi="Arial" w:cs="Arial"/>
          <w:sz w:val="18"/>
        </w:rPr>
        <w:t>8</w:t>
      </w:r>
      <w:r w:rsidRPr="002A4312">
        <w:rPr>
          <w:rFonts w:ascii="Arial" w:hAnsi="Arial" w:cs="Arial"/>
          <w:sz w:val="18"/>
        </w:rPr>
        <w:t xml:space="preserve"> Health Level Seven International ® ALL RIGHTS RESERVED. The reproduction of this material in any form is strictly forbidden without the written permission of the publisher. HL7 International and Health Level Seven are registered trademarks of Health Level Seven International. Reg.</w:t>
      </w:r>
    </w:p>
    <w:p w14:paraId="4DD0E378" w14:textId="77777777" w:rsidR="00FC575A" w:rsidRPr="002A4312" w:rsidRDefault="006B22E6">
      <w:pPr>
        <w:spacing w:line="211" w:lineRule="exact"/>
        <w:ind w:left="680"/>
        <w:rPr>
          <w:rFonts w:ascii="Arial" w:hAnsi="Arial" w:cs="Arial"/>
          <w:b/>
          <w:sz w:val="18"/>
        </w:rPr>
      </w:pPr>
      <w:r w:rsidRPr="002A4312">
        <w:rPr>
          <w:rFonts w:ascii="Arial" w:hAnsi="Arial" w:cs="Arial"/>
          <w:sz w:val="18"/>
        </w:rPr>
        <w:t>U.S. Pat &amp; TM Off</w:t>
      </w:r>
      <w:r w:rsidRPr="002A4312">
        <w:rPr>
          <w:rFonts w:ascii="Arial" w:hAnsi="Arial" w:cs="Arial"/>
          <w:b/>
          <w:sz w:val="18"/>
        </w:rPr>
        <w:t>.</w:t>
      </w:r>
    </w:p>
    <w:p w14:paraId="61B36442" w14:textId="77777777" w:rsidR="00FC575A" w:rsidRPr="002A4312" w:rsidRDefault="00FC575A">
      <w:pPr>
        <w:spacing w:line="211" w:lineRule="exact"/>
        <w:rPr>
          <w:rFonts w:ascii="Arial" w:hAnsi="Arial" w:cs="Arial"/>
          <w:sz w:val="18"/>
        </w:rPr>
        <w:sectPr w:rsidR="00FC575A" w:rsidRPr="002A4312">
          <w:type w:val="continuous"/>
          <w:pgSz w:w="12240" w:h="15840"/>
          <w:pgMar w:top="1360" w:right="780" w:bottom="280" w:left="760" w:header="720" w:footer="720" w:gutter="0"/>
          <w:cols w:space="720"/>
        </w:sectPr>
      </w:pPr>
    </w:p>
    <w:p w14:paraId="35821D70" w14:textId="174236AD" w:rsidR="008D01F9" w:rsidRDefault="008D01F9">
      <w:pPr>
        <w:pStyle w:val="Heading5"/>
      </w:pPr>
      <w:r>
        <w:lastRenderedPageBreak/>
        <w:t>Ballot Document Review Schedule</w:t>
      </w:r>
    </w:p>
    <w:p w14:paraId="62384165" w14:textId="2331A286" w:rsidR="008D01F9" w:rsidRDefault="008D01F9">
      <w:pPr>
        <w:pStyle w:val="Heading5"/>
      </w:pPr>
    </w:p>
    <w:tbl>
      <w:tblPr>
        <w:tblStyle w:val="TableGrid"/>
        <w:tblW w:w="0" w:type="auto"/>
        <w:tblInd w:w="1440" w:type="dxa"/>
        <w:tblLook w:val="04A0" w:firstRow="1" w:lastRow="0" w:firstColumn="1" w:lastColumn="0" w:noHBand="0" w:noVBand="1"/>
      </w:tblPr>
      <w:tblGrid>
        <w:gridCol w:w="1334"/>
        <w:gridCol w:w="5328"/>
        <w:gridCol w:w="1008"/>
        <w:gridCol w:w="1440"/>
      </w:tblGrid>
      <w:tr w:rsidR="007E1005" w:rsidRPr="009B48D8" w14:paraId="07C3A867" w14:textId="77777777" w:rsidTr="007C4204">
        <w:tc>
          <w:tcPr>
            <w:tcW w:w="1334" w:type="dxa"/>
            <w:shd w:val="clear" w:color="auto" w:fill="D9D9D9" w:themeFill="background1" w:themeFillShade="D9"/>
          </w:tcPr>
          <w:p w14:paraId="5C853850" w14:textId="77777777" w:rsidR="007E1005" w:rsidRPr="007C4204" w:rsidRDefault="007E1005" w:rsidP="00600E40">
            <w:pPr>
              <w:rPr>
                <w:rFonts w:ascii="Arial" w:hAnsi="Arial" w:cs="Arial"/>
                <w:b/>
                <w:sz w:val="20"/>
              </w:rPr>
            </w:pPr>
            <w:r w:rsidRPr="007C4204">
              <w:rPr>
                <w:rFonts w:ascii="Arial" w:hAnsi="Arial" w:cs="Arial"/>
                <w:b/>
                <w:sz w:val="20"/>
              </w:rPr>
              <w:t>Date Range</w:t>
            </w:r>
          </w:p>
        </w:tc>
        <w:tc>
          <w:tcPr>
            <w:tcW w:w="5328" w:type="dxa"/>
            <w:shd w:val="clear" w:color="auto" w:fill="D9D9D9" w:themeFill="background1" w:themeFillShade="D9"/>
          </w:tcPr>
          <w:p w14:paraId="7DCE32CB" w14:textId="77777777" w:rsidR="007E1005" w:rsidRPr="007C4204" w:rsidRDefault="007E1005" w:rsidP="00600E40">
            <w:pPr>
              <w:rPr>
                <w:rFonts w:ascii="Arial" w:hAnsi="Arial" w:cs="Arial"/>
                <w:b/>
                <w:sz w:val="20"/>
              </w:rPr>
            </w:pPr>
            <w:r w:rsidRPr="007C4204">
              <w:rPr>
                <w:rFonts w:ascii="Arial" w:hAnsi="Arial" w:cs="Arial"/>
                <w:b/>
                <w:sz w:val="20"/>
              </w:rPr>
              <w:t>Task Description</w:t>
            </w:r>
          </w:p>
        </w:tc>
        <w:tc>
          <w:tcPr>
            <w:tcW w:w="1008" w:type="dxa"/>
            <w:shd w:val="clear" w:color="auto" w:fill="D9D9D9" w:themeFill="background1" w:themeFillShade="D9"/>
          </w:tcPr>
          <w:p w14:paraId="6A7F9EDD" w14:textId="77777777" w:rsidR="007E1005" w:rsidRPr="007C4204" w:rsidRDefault="007E1005" w:rsidP="00600E40">
            <w:pPr>
              <w:rPr>
                <w:rFonts w:ascii="Arial" w:hAnsi="Arial" w:cs="Arial"/>
                <w:b/>
                <w:sz w:val="20"/>
              </w:rPr>
            </w:pPr>
            <w:r w:rsidRPr="007C4204">
              <w:rPr>
                <w:rFonts w:ascii="Arial" w:hAnsi="Arial" w:cs="Arial"/>
                <w:b/>
                <w:sz w:val="20"/>
              </w:rPr>
              <w:t>Who</w:t>
            </w:r>
          </w:p>
        </w:tc>
        <w:tc>
          <w:tcPr>
            <w:tcW w:w="1440" w:type="dxa"/>
            <w:shd w:val="clear" w:color="auto" w:fill="D9D9D9" w:themeFill="background1" w:themeFillShade="D9"/>
          </w:tcPr>
          <w:p w14:paraId="3CFE6DB6" w14:textId="77777777" w:rsidR="007E1005" w:rsidRPr="007C4204" w:rsidRDefault="007E1005" w:rsidP="00600E40">
            <w:pPr>
              <w:rPr>
                <w:rFonts w:ascii="Arial" w:hAnsi="Arial" w:cs="Arial"/>
                <w:b/>
                <w:sz w:val="20"/>
              </w:rPr>
            </w:pPr>
            <w:r w:rsidRPr="007C4204">
              <w:rPr>
                <w:rFonts w:ascii="Arial" w:hAnsi="Arial" w:cs="Arial"/>
                <w:b/>
                <w:sz w:val="20"/>
              </w:rPr>
              <w:t>Status</w:t>
            </w:r>
          </w:p>
        </w:tc>
      </w:tr>
      <w:tr w:rsidR="007E1005" w:rsidRPr="009B48D8" w14:paraId="34A07094" w14:textId="77777777" w:rsidTr="007C4204">
        <w:tc>
          <w:tcPr>
            <w:tcW w:w="1334" w:type="dxa"/>
          </w:tcPr>
          <w:p w14:paraId="78201D41" w14:textId="77777777" w:rsidR="007E1005" w:rsidRPr="007C4204" w:rsidRDefault="007E1005" w:rsidP="00600E40">
            <w:pPr>
              <w:rPr>
                <w:rFonts w:ascii="Arial" w:hAnsi="Arial" w:cs="Arial"/>
                <w:sz w:val="20"/>
              </w:rPr>
            </w:pPr>
            <w:r w:rsidRPr="007C4204">
              <w:rPr>
                <w:rFonts w:ascii="Arial" w:hAnsi="Arial" w:cs="Arial"/>
                <w:sz w:val="20"/>
              </w:rPr>
              <w:t>2/16-2/22</w:t>
            </w:r>
          </w:p>
        </w:tc>
        <w:tc>
          <w:tcPr>
            <w:tcW w:w="5328" w:type="dxa"/>
          </w:tcPr>
          <w:p w14:paraId="030F3C68" w14:textId="77777777" w:rsidR="007E1005" w:rsidRPr="007C4204" w:rsidRDefault="007E1005" w:rsidP="00600E40">
            <w:pPr>
              <w:rPr>
                <w:rFonts w:ascii="Arial" w:hAnsi="Arial" w:cs="Arial"/>
                <w:sz w:val="20"/>
              </w:rPr>
            </w:pPr>
            <w:r w:rsidRPr="007C4204">
              <w:rPr>
                <w:rFonts w:ascii="Arial" w:hAnsi="Arial" w:cs="Arial"/>
                <w:sz w:val="20"/>
              </w:rPr>
              <w:t>Review Direct Care EHRS-FM R1</w:t>
            </w:r>
          </w:p>
        </w:tc>
        <w:tc>
          <w:tcPr>
            <w:tcW w:w="1008" w:type="dxa"/>
          </w:tcPr>
          <w:p w14:paraId="7A8D0392" w14:textId="77777777" w:rsidR="007E1005" w:rsidRPr="007C4204" w:rsidRDefault="007E1005" w:rsidP="00600E40">
            <w:pPr>
              <w:rPr>
                <w:rFonts w:ascii="Arial" w:hAnsi="Arial" w:cs="Arial"/>
                <w:sz w:val="20"/>
              </w:rPr>
            </w:pPr>
            <w:r w:rsidRPr="007C4204">
              <w:rPr>
                <w:rFonts w:ascii="Arial" w:hAnsi="Arial" w:cs="Arial"/>
                <w:sz w:val="20"/>
              </w:rPr>
              <w:t>SMEs</w:t>
            </w:r>
          </w:p>
        </w:tc>
        <w:tc>
          <w:tcPr>
            <w:tcW w:w="1440" w:type="dxa"/>
          </w:tcPr>
          <w:p w14:paraId="0ECEF52D" w14:textId="77777777" w:rsidR="007E1005" w:rsidRPr="007C4204" w:rsidRDefault="007E1005" w:rsidP="00600E40">
            <w:pPr>
              <w:rPr>
                <w:rFonts w:ascii="Arial" w:hAnsi="Arial" w:cs="Arial"/>
                <w:sz w:val="20"/>
              </w:rPr>
            </w:pPr>
            <w:r w:rsidRPr="007C4204">
              <w:rPr>
                <w:rFonts w:ascii="Arial" w:hAnsi="Arial" w:cs="Arial"/>
                <w:sz w:val="20"/>
              </w:rPr>
              <w:t>In Progress</w:t>
            </w:r>
          </w:p>
        </w:tc>
      </w:tr>
      <w:tr w:rsidR="007E1005" w:rsidRPr="009B48D8" w14:paraId="0CAD1EE5" w14:textId="77777777" w:rsidTr="007C4204">
        <w:tc>
          <w:tcPr>
            <w:tcW w:w="1334" w:type="dxa"/>
          </w:tcPr>
          <w:p w14:paraId="0A0B9E35" w14:textId="77777777" w:rsidR="007E1005" w:rsidRPr="007C4204" w:rsidRDefault="007E1005" w:rsidP="00600E40">
            <w:pPr>
              <w:rPr>
                <w:rFonts w:ascii="Arial" w:hAnsi="Arial" w:cs="Arial"/>
                <w:sz w:val="20"/>
              </w:rPr>
            </w:pPr>
            <w:r w:rsidRPr="007C4204">
              <w:rPr>
                <w:rFonts w:ascii="Arial" w:hAnsi="Arial" w:cs="Arial"/>
                <w:sz w:val="20"/>
              </w:rPr>
              <w:t>2/16-2/22</w:t>
            </w:r>
          </w:p>
        </w:tc>
        <w:tc>
          <w:tcPr>
            <w:tcW w:w="5328" w:type="dxa"/>
          </w:tcPr>
          <w:p w14:paraId="7AC112D2" w14:textId="77777777" w:rsidR="007E1005" w:rsidRPr="007C4204" w:rsidRDefault="007E1005" w:rsidP="00600E40">
            <w:pPr>
              <w:rPr>
                <w:rFonts w:ascii="Arial" w:hAnsi="Arial" w:cs="Arial"/>
                <w:sz w:val="20"/>
              </w:rPr>
            </w:pPr>
            <w:r w:rsidRPr="007C4204">
              <w:rPr>
                <w:rFonts w:ascii="Arial" w:hAnsi="Arial" w:cs="Arial"/>
                <w:sz w:val="20"/>
              </w:rPr>
              <w:t>Create first two sections of ENCPRS R2 in the profiling tool</w:t>
            </w:r>
          </w:p>
        </w:tc>
        <w:tc>
          <w:tcPr>
            <w:tcW w:w="1008" w:type="dxa"/>
          </w:tcPr>
          <w:p w14:paraId="5BFBEBA3" w14:textId="77777777" w:rsidR="007E1005" w:rsidRPr="007C4204" w:rsidRDefault="007E1005" w:rsidP="00600E40">
            <w:pPr>
              <w:rPr>
                <w:rFonts w:ascii="Arial" w:hAnsi="Arial" w:cs="Arial"/>
                <w:sz w:val="20"/>
              </w:rPr>
            </w:pPr>
            <w:r w:rsidRPr="007C4204">
              <w:rPr>
                <w:rFonts w:ascii="Arial" w:hAnsi="Arial" w:cs="Arial"/>
                <w:sz w:val="20"/>
              </w:rPr>
              <w:t>Patrick</w:t>
            </w:r>
          </w:p>
        </w:tc>
        <w:tc>
          <w:tcPr>
            <w:tcW w:w="1440" w:type="dxa"/>
          </w:tcPr>
          <w:p w14:paraId="6A8BB50A" w14:textId="77777777" w:rsidR="007E1005" w:rsidRPr="007C4204" w:rsidRDefault="007E1005" w:rsidP="00600E40">
            <w:pPr>
              <w:rPr>
                <w:rFonts w:ascii="Arial" w:hAnsi="Arial" w:cs="Arial"/>
                <w:sz w:val="20"/>
              </w:rPr>
            </w:pPr>
            <w:r w:rsidRPr="007C4204">
              <w:rPr>
                <w:rFonts w:ascii="Arial" w:hAnsi="Arial" w:cs="Arial"/>
                <w:sz w:val="20"/>
              </w:rPr>
              <w:t>In Progress</w:t>
            </w:r>
          </w:p>
        </w:tc>
      </w:tr>
      <w:tr w:rsidR="007E1005" w:rsidRPr="009B48D8" w14:paraId="1FDDBE82" w14:textId="77777777" w:rsidTr="007C4204">
        <w:tc>
          <w:tcPr>
            <w:tcW w:w="1334" w:type="dxa"/>
          </w:tcPr>
          <w:p w14:paraId="6886FDFF" w14:textId="77777777" w:rsidR="007E1005" w:rsidRPr="007C4204" w:rsidRDefault="007E1005" w:rsidP="00600E40">
            <w:pPr>
              <w:rPr>
                <w:rFonts w:ascii="Arial" w:hAnsi="Arial" w:cs="Arial"/>
                <w:sz w:val="20"/>
              </w:rPr>
            </w:pPr>
            <w:r w:rsidRPr="007C4204">
              <w:rPr>
                <w:rFonts w:ascii="Arial" w:hAnsi="Arial" w:cs="Arial"/>
                <w:sz w:val="20"/>
              </w:rPr>
              <w:t>2/23-3/1</w:t>
            </w:r>
          </w:p>
        </w:tc>
        <w:tc>
          <w:tcPr>
            <w:tcW w:w="5328" w:type="dxa"/>
          </w:tcPr>
          <w:p w14:paraId="1DCB126E" w14:textId="77777777" w:rsidR="007E1005" w:rsidRPr="007C4204" w:rsidRDefault="007E1005" w:rsidP="00600E40">
            <w:pPr>
              <w:rPr>
                <w:rFonts w:ascii="Arial" w:hAnsi="Arial" w:cs="Arial"/>
                <w:sz w:val="20"/>
              </w:rPr>
            </w:pPr>
            <w:r w:rsidRPr="007C4204">
              <w:rPr>
                <w:rFonts w:ascii="Arial" w:hAnsi="Arial" w:cs="Arial"/>
                <w:sz w:val="20"/>
              </w:rPr>
              <w:t>Review Overarching Criteria and Care Provision sections EHRS-FM R2</w:t>
            </w:r>
          </w:p>
        </w:tc>
        <w:tc>
          <w:tcPr>
            <w:tcW w:w="1008" w:type="dxa"/>
          </w:tcPr>
          <w:p w14:paraId="128EC3EE" w14:textId="77777777" w:rsidR="007E1005" w:rsidRPr="007C4204" w:rsidRDefault="007E1005" w:rsidP="00600E40">
            <w:pPr>
              <w:rPr>
                <w:rFonts w:ascii="Arial" w:hAnsi="Arial" w:cs="Arial"/>
                <w:sz w:val="20"/>
              </w:rPr>
            </w:pPr>
            <w:r w:rsidRPr="007C4204">
              <w:rPr>
                <w:rFonts w:ascii="Arial" w:hAnsi="Arial" w:cs="Arial"/>
                <w:sz w:val="20"/>
              </w:rPr>
              <w:t>SMEs</w:t>
            </w:r>
          </w:p>
        </w:tc>
        <w:tc>
          <w:tcPr>
            <w:tcW w:w="1440" w:type="dxa"/>
          </w:tcPr>
          <w:p w14:paraId="09FF3D42" w14:textId="77777777" w:rsidR="007E1005" w:rsidRPr="007C4204" w:rsidRDefault="007E1005" w:rsidP="00600E40">
            <w:pPr>
              <w:rPr>
                <w:rFonts w:ascii="Arial" w:hAnsi="Arial" w:cs="Arial"/>
                <w:sz w:val="20"/>
              </w:rPr>
            </w:pPr>
            <w:r w:rsidRPr="007C4204">
              <w:rPr>
                <w:rFonts w:ascii="Arial" w:hAnsi="Arial" w:cs="Arial"/>
                <w:sz w:val="20"/>
              </w:rPr>
              <w:t>Next steps</w:t>
            </w:r>
          </w:p>
        </w:tc>
      </w:tr>
      <w:tr w:rsidR="007E1005" w:rsidRPr="009B48D8" w14:paraId="02339CD1" w14:textId="77777777" w:rsidTr="007C4204">
        <w:tc>
          <w:tcPr>
            <w:tcW w:w="1334" w:type="dxa"/>
          </w:tcPr>
          <w:p w14:paraId="18E2372D" w14:textId="77777777" w:rsidR="007E1005" w:rsidRPr="007C4204" w:rsidRDefault="007E1005" w:rsidP="00600E40">
            <w:pPr>
              <w:rPr>
                <w:rFonts w:ascii="Arial" w:hAnsi="Arial" w:cs="Arial"/>
                <w:sz w:val="20"/>
              </w:rPr>
            </w:pPr>
            <w:r w:rsidRPr="007C4204">
              <w:rPr>
                <w:rFonts w:ascii="Arial" w:hAnsi="Arial" w:cs="Arial"/>
                <w:sz w:val="20"/>
              </w:rPr>
              <w:t>2/23-3/1</w:t>
            </w:r>
          </w:p>
        </w:tc>
        <w:tc>
          <w:tcPr>
            <w:tcW w:w="5328" w:type="dxa"/>
          </w:tcPr>
          <w:p w14:paraId="396B8ACC" w14:textId="77777777" w:rsidR="007E1005" w:rsidRPr="007C4204" w:rsidRDefault="007E1005" w:rsidP="00600E40">
            <w:pPr>
              <w:rPr>
                <w:rFonts w:ascii="Arial" w:hAnsi="Arial" w:cs="Arial"/>
                <w:sz w:val="20"/>
              </w:rPr>
            </w:pPr>
            <w:r w:rsidRPr="007C4204">
              <w:rPr>
                <w:rFonts w:ascii="Arial" w:hAnsi="Arial" w:cs="Arial"/>
                <w:sz w:val="20"/>
              </w:rPr>
              <w:t>Review EHRS-FM R1 sections</w:t>
            </w:r>
          </w:p>
          <w:p w14:paraId="6DB87897" w14:textId="77777777" w:rsidR="007E1005" w:rsidRPr="007C4204" w:rsidRDefault="007E1005" w:rsidP="007E1005">
            <w:pPr>
              <w:pStyle w:val="ListParagraph"/>
              <w:numPr>
                <w:ilvl w:val="0"/>
                <w:numId w:val="27"/>
              </w:numPr>
              <w:contextualSpacing/>
              <w:rPr>
                <w:rFonts w:ascii="Arial" w:hAnsi="Arial" w:cs="Arial"/>
                <w:sz w:val="20"/>
              </w:rPr>
            </w:pPr>
            <w:r w:rsidRPr="007C4204">
              <w:rPr>
                <w:rFonts w:ascii="Arial" w:hAnsi="Arial" w:cs="Arial"/>
                <w:sz w:val="20"/>
              </w:rPr>
              <w:t>Supportive Functions</w:t>
            </w:r>
          </w:p>
          <w:p w14:paraId="58F739CE" w14:textId="77777777" w:rsidR="007E1005" w:rsidRPr="007C4204" w:rsidRDefault="007E1005" w:rsidP="007E1005">
            <w:pPr>
              <w:pStyle w:val="ListParagraph"/>
              <w:numPr>
                <w:ilvl w:val="0"/>
                <w:numId w:val="27"/>
              </w:numPr>
              <w:contextualSpacing/>
              <w:rPr>
                <w:rFonts w:ascii="Arial" w:hAnsi="Arial" w:cs="Arial"/>
                <w:sz w:val="20"/>
              </w:rPr>
            </w:pPr>
            <w:r w:rsidRPr="007C4204">
              <w:rPr>
                <w:rFonts w:ascii="Arial" w:hAnsi="Arial" w:cs="Arial"/>
                <w:sz w:val="20"/>
              </w:rPr>
              <w:t>Information Infrastructure</w:t>
            </w:r>
          </w:p>
        </w:tc>
        <w:tc>
          <w:tcPr>
            <w:tcW w:w="1008" w:type="dxa"/>
          </w:tcPr>
          <w:p w14:paraId="1F7184E8" w14:textId="77777777" w:rsidR="007E1005" w:rsidRPr="007C4204" w:rsidRDefault="007E1005" w:rsidP="00600E40">
            <w:pPr>
              <w:rPr>
                <w:rFonts w:ascii="Arial" w:hAnsi="Arial" w:cs="Arial"/>
                <w:sz w:val="20"/>
              </w:rPr>
            </w:pPr>
            <w:r w:rsidRPr="007C4204">
              <w:rPr>
                <w:rFonts w:ascii="Arial" w:hAnsi="Arial" w:cs="Arial"/>
                <w:sz w:val="20"/>
              </w:rPr>
              <w:t>SMEs</w:t>
            </w:r>
          </w:p>
        </w:tc>
        <w:tc>
          <w:tcPr>
            <w:tcW w:w="1440" w:type="dxa"/>
          </w:tcPr>
          <w:p w14:paraId="61046F6D" w14:textId="77777777" w:rsidR="007E1005" w:rsidRPr="007C4204" w:rsidRDefault="007E1005" w:rsidP="00600E40">
            <w:pPr>
              <w:rPr>
                <w:rFonts w:ascii="Arial" w:hAnsi="Arial" w:cs="Arial"/>
                <w:sz w:val="20"/>
              </w:rPr>
            </w:pPr>
            <w:r w:rsidRPr="007C4204">
              <w:rPr>
                <w:rFonts w:ascii="Arial" w:hAnsi="Arial" w:cs="Arial"/>
                <w:sz w:val="20"/>
              </w:rPr>
              <w:t>Next steps</w:t>
            </w:r>
          </w:p>
        </w:tc>
      </w:tr>
      <w:tr w:rsidR="007E1005" w:rsidRPr="009B48D8" w14:paraId="3DDA7BCF" w14:textId="77777777" w:rsidTr="007C4204">
        <w:tc>
          <w:tcPr>
            <w:tcW w:w="1334" w:type="dxa"/>
          </w:tcPr>
          <w:p w14:paraId="1113A6D7" w14:textId="77777777" w:rsidR="007E1005" w:rsidRPr="007C4204" w:rsidRDefault="007E1005" w:rsidP="00600E40">
            <w:pPr>
              <w:rPr>
                <w:rFonts w:ascii="Arial" w:hAnsi="Arial" w:cs="Arial"/>
                <w:sz w:val="20"/>
              </w:rPr>
            </w:pPr>
            <w:r w:rsidRPr="007C4204">
              <w:rPr>
                <w:rFonts w:ascii="Arial" w:hAnsi="Arial" w:cs="Arial"/>
                <w:sz w:val="20"/>
              </w:rPr>
              <w:t>2/23-3/1</w:t>
            </w:r>
          </w:p>
        </w:tc>
        <w:tc>
          <w:tcPr>
            <w:tcW w:w="5328" w:type="dxa"/>
          </w:tcPr>
          <w:p w14:paraId="39F44054" w14:textId="77777777" w:rsidR="007E1005" w:rsidRPr="007C4204" w:rsidRDefault="007E1005" w:rsidP="00600E40">
            <w:pPr>
              <w:rPr>
                <w:rFonts w:ascii="Arial" w:hAnsi="Arial" w:cs="Arial"/>
                <w:sz w:val="20"/>
              </w:rPr>
            </w:pPr>
            <w:r w:rsidRPr="007C4204">
              <w:rPr>
                <w:rFonts w:ascii="Arial" w:hAnsi="Arial" w:cs="Arial"/>
                <w:sz w:val="20"/>
              </w:rPr>
              <w:t>Compile and publish first two sections of ENCPRS R2 using the tooling</w:t>
            </w:r>
          </w:p>
          <w:p w14:paraId="6A54A62A" w14:textId="77777777" w:rsidR="007E1005" w:rsidRPr="007C4204" w:rsidRDefault="007E1005" w:rsidP="007E1005">
            <w:pPr>
              <w:pStyle w:val="ListParagraph"/>
              <w:numPr>
                <w:ilvl w:val="0"/>
                <w:numId w:val="24"/>
              </w:numPr>
              <w:contextualSpacing/>
              <w:rPr>
                <w:rFonts w:ascii="Arial" w:hAnsi="Arial" w:cs="Arial"/>
                <w:sz w:val="20"/>
              </w:rPr>
            </w:pPr>
            <w:r w:rsidRPr="007C4204">
              <w:rPr>
                <w:rFonts w:ascii="Arial" w:hAnsi="Arial" w:cs="Arial"/>
                <w:sz w:val="20"/>
              </w:rPr>
              <w:t>Overarching Criteria</w:t>
            </w:r>
          </w:p>
          <w:p w14:paraId="4C777651" w14:textId="77777777" w:rsidR="007E1005" w:rsidRPr="007C4204" w:rsidRDefault="007E1005" w:rsidP="007E1005">
            <w:pPr>
              <w:pStyle w:val="ListParagraph"/>
              <w:numPr>
                <w:ilvl w:val="0"/>
                <w:numId w:val="24"/>
              </w:numPr>
              <w:contextualSpacing/>
              <w:rPr>
                <w:rFonts w:ascii="Arial" w:hAnsi="Arial" w:cs="Arial"/>
                <w:sz w:val="20"/>
              </w:rPr>
            </w:pPr>
            <w:r w:rsidRPr="007C4204">
              <w:rPr>
                <w:rFonts w:ascii="Arial" w:hAnsi="Arial" w:cs="Arial"/>
                <w:sz w:val="20"/>
              </w:rPr>
              <w:t>Care Provision</w:t>
            </w:r>
          </w:p>
        </w:tc>
        <w:tc>
          <w:tcPr>
            <w:tcW w:w="1008" w:type="dxa"/>
          </w:tcPr>
          <w:p w14:paraId="1E02F232" w14:textId="77777777" w:rsidR="007E1005" w:rsidRPr="007C4204" w:rsidRDefault="007E1005" w:rsidP="00600E40">
            <w:pPr>
              <w:rPr>
                <w:rFonts w:ascii="Arial" w:hAnsi="Arial" w:cs="Arial"/>
                <w:sz w:val="20"/>
              </w:rPr>
            </w:pPr>
            <w:r w:rsidRPr="007C4204">
              <w:rPr>
                <w:rFonts w:ascii="Arial" w:hAnsi="Arial" w:cs="Arial"/>
                <w:sz w:val="20"/>
              </w:rPr>
              <w:t>Patrick</w:t>
            </w:r>
          </w:p>
        </w:tc>
        <w:tc>
          <w:tcPr>
            <w:tcW w:w="1440" w:type="dxa"/>
          </w:tcPr>
          <w:p w14:paraId="721229CC" w14:textId="77777777" w:rsidR="007E1005" w:rsidRPr="007C4204" w:rsidRDefault="007E1005" w:rsidP="00600E40">
            <w:pPr>
              <w:rPr>
                <w:rFonts w:ascii="Arial" w:hAnsi="Arial" w:cs="Arial"/>
                <w:sz w:val="20"/>
              </w:rPr>
            </w:pPr>
            <w:r w:rsidRPr="007C4204">
              <w:rPr>
                <w:rFonts w:ascii="Arial" w:hAnsi="Arial" w:cs="Arial"/>
                <w:sz w:val="20"/>
              </w:rPr>
              <w:t>Next steps</w:t>
            </w:r>
          </w:p>
        </w:tc>
      </w:tr>
      <w:tr w:rsidR="007E1005" w:rsidRPr="009B48D8" w14:paraId="7AA6281E" w14:textId="77777777" w:rsidTr="007C4204">
        <w:tc>
          <w:tcPr>
            <w:tcW w:w="1334" w:type="dxa"/>
          </w:tcPr>
          <w:p w14:paraId="01CC820E" w14:textId="77777777" w:rsidR="007E1005" w:rsidRPr="007C4204" w:rsidRDefault="007E1005" w:rsidP="00600E40">
            <w:pPr>
              <w:rPr>
                <w:rFonts w:ascii="Arial" w:hAnsi="Arial" w:cs="Arial"/>
                <w:sz w:val="20"/>
              </w:rPr>
            </w:pPr>
            <w:r w:rsidRPr="007C4204">
              <w:rPr>
                <w:rFonts w:ascii="Arial" w:hAnsi="Arial" w:cs="Arial"/>
                <w:sz w:val="20"/>
              </w:rPr>
              <w:t>3/2-3/8</w:t>
            </w:r>
          </w:p>
        </w:tc>
        <w:tc>
          <w:tcPr>
            <w:tcW w:w="5328" w:type="dxa"/>
          </w:tcPr>
          <w:p w14:paraId="1DA5FC00" w14:textId="77777777" w:rsidR="007E1005" w:rsidRPr="007C4204" w:rsidRDefault="007E1005" w:rsidP="00600E40">
            <w:pPr>
              <w:rPr>
                <w:rFonts w:ascii="Arial" w:hAnsi="Arial" w:cs="Arial"/>
                <w:sz w:val="20"/>
              </w:rPr>
            </w:pPr>
            <w:r w:rsidRPr="007C4204">
              <w:rPr>
                <w:rFonts w:ascii="Arial" w:hAnsi="Arial" w:cs="Arial"/>
                <w:sz w:val="20"/>
              </w:rPr>
              <w:t>Review and comment first two sections of ENCPRS R2</w:t>
            </w:r>
          </w:p>
        </w:tc>
        <w:tc>
          <w:tcPr>
            <w:tcW w:w="1008" w:type="dxa"/>
          </w:tcPr>
          <w:p w14:paraId="03C1463A" w14:textId="77777777" w:rsidR="007E1005" w:rsidRPr="007C4204" w:rsidRDefault="007E1005" w:rsidP="00600E40">
            <w:pPr>
              <w:rPr>
                <w:rFonts w:ascii="Arial" w:hAnsi="Arial" w:cs="Arial"/>
                <w:sz w:val="20"/>
              </w:rPr>
            </w:pPr>
            <w:r w:rsidRPr="007C4204">
              <w:rPr>
                <w:rFonts w:ascii="Arial" w:hAnsi="Arial" w:cs="Arial"/>
                <w:sz w:val="20"/>
              </w:rPr>
              <w:t>SMEs</w:t>
            </w:r>
          </w:p>
        </w:tc>
        <w:tc>
          <w:tcPr>
            <w:tcW w:w="1440" w:type="dxa"/>
          </w:tcPr>
          <w:p w14:paraId="28AFC85C"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1312931E" w14:textId="77777777" w:rsidTr="007C4204">
        <w:tc>
          <w:tcPr>
            <w:tcW w:w="1334" w:type="dxa"/>
          </w:tcPr>
          <w:p w14:paraId="535DF7AA" w14:textId="77777777" w:rsidR="007E1005" w:rsidRPr="007C4204" w:rsidRDefault="007E1005" w:rsidP="00600E40">
            <w:pPr>
              <w:rPr>
                <w:rFonts w:ascii="Arial" w:hAnsi="Arial" w:cs="Arial"/>
                <w:sz w:val="20"/>
              </w:rPr>
            </w:pPr>
            <w:r w:rsidRPr="007C4204">
              <w:rPr>
                <w:rFonts w:ascii="Arial" w:hAnsi="Arial" w:cs="Arial"/>
                <w:sz w:val="20"/>
              </w:rPr>
              <w:t>3/9-3/15</w:t>
            </w:r>
          </w:p>
        </w:tc>
        <w:tc>
          <w:tcPr>
            <w:tcW w:w="5328" w:type="dxa"/>
          </w:tcPr>
          <w:p w14:paraId="56F31CD5" w14:textId="77777777" w:rsidR="007E1005" w:rsidRPr="007C4204" w:rsidRDefault="007E1005" w:rsidP="00600E40">
            <w:pPr>
              <w:rPr>
                <w:rFonts w:ascii="Arial" w:hAnsi="Arial" w:cs="Arial"/>
                <w:sz w:val="20"/>
              </w:rPr>
            </w:pPr>
            <w:r w:rsidRPr="007C4204">
              <w:rPr>
                <w:rFonts w:ascii="Arial" w:hAnsi="Arial" w:cs="Arial"/>
                <w:sz w:val="20"/>
              </w:rPr>
              <w:t>Review and comment first two sections of ENCPRS R2</w:t>
            </w:r>
          </w:p>
        </w:tc>
        <w:tc>
          <w:tcPr>
            <w:tcW w:w="1008" w:type="dxa"/>
          </w:tcPr>
          <w:p w14:paraId="47A5FCAF" w14:textId="77777777" w:rsidR="007E1005" w:rsidRPr="007C4204" w:rsidRDefault="007E1005" w:rsidP="00600E40">
            <w:pPr>
              <w:rPr>
                <w:rFonts w:ascii="Arial" w:hAnsi="Arial" w:cs="Arial"/>
                <w:sz w:val="20"/>
              </w:rPr>
            </w:pPr>
            <w:r w:rsidRPr="007C4204">
              <w:rPr>
                <w:rFonts w:ascii="Arial" w:hAnsi="Arial" w:cs="Arial"/>
                <w:sz w:val="20"/>
              </w:rPr>
              <w:t>SMEs</w:t>
            </w:r>
          </w:p>
        </w:tc>
        <w:tc>
          <w:tcPr>
            <w:tcW w:w="1440" w:type="dxa"/>
          </w:tcPr>
          <w:p w14:paraId="45DB8F3B"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605B983C" w14:textId="77777777" w:rsidTr="007C4204">
        <w:tc>
          <w:tcPr>
            <w:tcW w:w="1334" w:type="dxa"/>
          </w:tcPr>
          <w:p w14:paraId="4AA2A0B8" w14:textId="77777777" w:rsidR="007E1005" w:rsidRPr="007C4204" w:rsidRDefault="007E1005" w:rsidP="00600E40">
            <w:pPr>
              <w:rPr>
                <w:rFonts w:ascii="Arial" w:hAnsi="Arial" w:cs="Arial"/>
                <w:sz w:val="20"/>
              </w:rPr>
            </w:pPr>
            <w:r w:rsidRPr="007C4204">
              <w:rPr>
                <w:rFonts w:ascii="Arial" w:hAnsi="Arial" w:cs="Arial"/>
                <w:sz w:val="20"/>
              </w:rPr>
              <w:t>3/16-3/22</w:t>
            </w:r>
          </w:p>
        </w:tc>
        <w:tc>
          <w:tcPr>
            <w:tcW w:w="5328" w:type="dxa"/>
          </w:tcPr>
          <w:p w14:paraId="5BFC7CDF" w14:textId="77777777" w:rsidR="007E1005" w:rsidRPr="007C4204" w:rsidRDefault="007E1005" w:rsidP="00600E40">
            <w:pPr>
              <w:rPr>
                <w:rFonts w:ascii="Arial" w:hAnsi="Arial" w:cs="Arial"/>
                <w:sz w:val="20"/>
              </w:rPr>
            </w:pPr>
            <w:r w:rsidRPr="007C4204">
              <w:rPr>
                <w:rFonts w:ascii="Arial" w:hAnsi="Arial" w:cs="Arial"/>
                <w:sz w:val="20"/>
              </w:rPr>
              <w:t>Review and comment first two sections of ENCPRS R2</w:t>
            </w:r>
          </w:p>
        </w:tc>
        <w:tc>
          <w:tcPr>
            <w:tcW w:w="1008" w:type="dxa"/>
          </w:tcPr>
          <w:p w14:paraId="004F628A" w14:textId="77777777" w:rsidR="007E1005" w:rsidRPr="007C4204" w:rsidRDefault="007E1005" w:rsidP="00600E40">
            <w:pPr>
              <w:rPr>
                <w:rFonts w:ascii="Arial" w:hAnsi="Arial" w:cs="Arial"/>
                <w:sz w:val="20"/>
              </w:rPr>
            </w:pPr>
            <w:r w:rsidRPr="007C4204">
              <w:rPr>
                <w:rFonts w:ascii="Arial" w:hAnsi="Arial" w:cs="Arial"/>
                <w:sz w:val="20"/>
              </w:rPr>
              <w:t>SMEs</w:t>
            </w:r>
          </w:p>
        </w:tc>
        <w:tc>
          <w:tcPr>
            <w:tcW w:w="1440" w:type="dxa"/>
          </w:tcPr>
          <w:p w14:paraId="0083EE5A"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1D492FB9" w14:textId="77777777" w:rsidTr="007C4204">
        <w:tc>
          <w:tcPr>
            <w:tcW w:w="1334" w:type="dxa"/>
          </w:tcPr>
          <w:p w14:paraId="34EC1E16" w14:textId="77777777" w:rsidR="007E1005" w:rsidRPr="007C4204" w:rsidRDefault="007E1005" w:rsidP="00600E40">
            <w:pPr>
              <w:rPr>
                <w:rFonts w:ascii="Arial" w:hAnsi="Arial" w:cs="Arial"/>
                <w:sz w:val="20"/>
              </w:rPr>
            </w:pPr>
            <w:r w:rsidRPr="007C4204">
              <w:rPr>
                <w:rFonts w:ascii="Arial" w:hAnsi="Arial" w:cs="Arial"/>
                <w:sz w:val="20"/>
              </w:rPr>
              <w:t>3/23-3/29</w:t>
            </w:r>
          </w:p>
        </w:tc>
        <w:tc>
          <w:tcPr>
            <w:tcW w:w="5328" w:type="dxa"/>
          </w:tcPr>
          <w:p w14:paraId="614AFA72" w14:textId="77777777" w:rsidR="007E1005" w:rsidRPr="007C4204" w:rsidRDefault="007E1005" w:rsidP="00600E40">
            <w:pPr>
              <w:rPr>
                <w:rFonts w:ascii="Arial" w:hAnsi="Arial" w:cs="Arial"/>
                <w:sz w:val="20"/>
              </w:rPr>
            </w:pPr>
            <w:r w:rsidRPr="007C4204">
              <w:rPr>
                <w:rFonts w:ascii="Arial" w:hAnsi="Arial" w:cs="Arial"/>
                <w:sz w:val="20"/>
              </w:rPr>
              <w:t>Review and comment first two sections of ENCPRS R2</w:t>
            </w:r>
          </w:p>
        </w:tc>
        <w:tc>
          <w:tcPr>
            <w:tcW w:w="1008" w:type="dxa"/>
          </w:tcPr>
          <w:p w14:paraId="1476DA0F" w14:textId="77777777" w:rsidR="007E1005" w:rsidRPr="007C4204" w:rsidRDefault="007E1005" w:rsidP="00600E40">
            <w:pPr>
              <w:rPr>
                <w:rFonts w:ascii="Arial" w:hAnsi="Arial" w:cs="Arial"/>
                <w:sz w:val="20"/>
              </w:rPr>
            </w:pPr>
            <w:r w:rsidRPr="007C4204">
              <w:rPr>
                <w:rFonts w:ascii="Arial" w:hAnsi="Arial" w:cs="Arial"/>
                <w:sz w:val="20"/>
              </w:rPr>
              <w:t>SMEs</w:t>
            </w:r>
          </w:p>
        </w:tc>
        <w:tc>
          <w:tcPr>
            <w:tcW w:w="1440" w:type="dxa"/>
          </w:tcPr>
          <w:p w14:paraId="2E98217B"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43988AA5" w14:textId="77777777" w:rsidTr="007C4204">
        <w:tc>
          <w:tcPr>
            <w:tcW w:w="1334" w:type="dxa"/>
          </w:tcPr>
          <w:p w14:paraId="1BB87CFD" w14:textId="77777777" w:rsidR="007E1005" w:rsidRPr="007C4204" w:rsidRDefault="007E1005" w:rsidP="00600E40">
            <w:pPr>
              <w:rPr>
                <w:rFonts w:ascii="Arial" w:hAnsi="Arial" w:cs="Arial"/>
                <w:sz w:val="20"/>
              </w:rPr>
            </w:pPr>
            <w:r w:rsidRPr="007C4204">
              <w:rPr>
                <w:rFonts w:ascii="Arial" w:hAnsi="Arial" w:cs="Arial"/>
                <w:sz w:val="20"/>
              </w:rPr>
              <w:t>3/30-4/5</w:t>
            </w:r>
          </w:p>
        </w:tc>
        <w:tc>
          <w:tcPr>
            <w:tcW w:w="5328" w:type="dxa"/>
          </w:tcPr>
          <w:p w14:paraId="0F9FB2E8" w14:textId="77777777" w:rsidR="007E1005" w:rsidRPr="007C4204" w:rsidRDefault="007E1005" w:rsidP="00600E40">
            <w:pPr>
              <w:rPr>
                <w:rFonts w:ascii="Arial" w:hAnsi="Arial" w:cs="Arial"/>
                <w:sz w:val="20"/>
              </w:rPr>
            </w:pPr>
            <w:r w:rsidRPr="007C4204">
              <w:rPr>
                <w:rFonts w:ascii="Arial" w:hAnsi="Arial" w:cs="Arial"/>
                <w:sz w:val="20"/>
              </w:rPr>
              <w:t>Compile and publish next two sections of ENCPRS R2</w:t>
            </w:r>
          </w:p>
          <w:p w14:paraId="7C9F1C35" w14:textId="77777777" w:rsidR="007E1005" w:rsidRPr="007C4204" w:rsidRDefault="007E1005" w:rsidP="007E1005">
            <w:pPr>
              <w:pStyle w:val="ListParagraph"/>
              <w:numPr>
                <w:ilvl w:val="0"/>
                <w:numId w:val="25"/>
              </w:numPr>
              <w:contextualSpacing/>
              <w:rPr>
                <w:rFonts w:ascii="Arial" w:hAnsi="Arial" w:cs="Arial"/>
                <w:sz w:val="20"/>
              </w:rPr>
            </w:pPr>
            <w:r w:rsidRPr="007C4204">
              <w:rPr>
                <w:rFonts w:ascii="Arial" w:hAnsi="Arial" w:cs="Arial"/>
                <w:sz w:val="20"/>
              </w:rPr>
              <w:t>Care Provision Support</w:t>
            </w:r>
          </w:p>
          <w:p w14:paraId="7F0A2AB7" w14:textId="77777777" w:rsidR="007E1005" w:rsidRPr="007C4204" w:rsidRDefault="007E1005" w:rsidP="007E1005">
            <w:pPr>
              <w:pStyle w:val="ListParagraph"/>
              <w:numPr>
                <w:ilvl w:val="0"/>
                <w:numId w:val="25"/>
              </w:numPr>
              <w:contextualSpacing/>
              <w:rPr>
                <w:rFonts w:ascii="Arial" w:hAnsi="Arial" w:cs="Arial"/>
                <w:sz w:val="20"/>
              </w:rPr>
            </w:pPr>
            <w:r w:rsidRPr="007C4204">
              <w:rPr>
                <w:rFonts w:ascii="Arial" w:hAnsi="Arial" w:cs="Arial"/>
                <w:sz w:val="20"/>
              </w:rPr>
              <w:t>Record Infrastructure</w:t>
            </w:r>
          </w:p>
        </w:tc>
        <w:tc>
          <w:tcPr>
            <w:tcW w:w="1008" w:type="dxa"/>
          </w:tcPr>
          <w:p w14:paraId="4415AC49" w14:textId="77777777" w:rsidR="007E1005" w:rsidRPr="007C4204" w:rsidRDefault="007E1005" w:rsidP="00600E40">
            <w:pPr>
              <w:rPr>
                <w:rFonts w:ascii="Arial" w:hAnsi="Arial" w:cs="Arial"/>
                <w:sz w:val="20"/>
              </w:rPr>
            </w:pPr>
            <w:r w:rsidRPr="007C4204">
              <w:rPr>
                <w:rFonts w:ascii="Arial" w:hAnsi="Arial" w:cs="Arial"/>
                <w:sz w:val="20"/>
              </w:rPr>
              <w:t>Patrick</w:t>
            </w:r>
          </w:p>
        </w:tc>
        <w:tc>
          <w:tcPr>
            <w:tcW w:w="1440" w:type="dxa"/>
          </w:tcPr>
          <w:p w14:paraId="0E7F4576"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183EA587" w14:textId="77777777" w:rsidTr="007C4204">
        <w:tc>
          <w:tcPr>
            <w:tcW w:w="1334" w:type="dxa"/>
          </w:tcPr>
          <w:p w14:paraId="4E0BC06B" w14:textId="77777777" w:rsidR="007E1005" w:rsidRPr="007C4204" w:rsidRDefault="007E1005" w:rsidP="00600E40">
            <w:pPr>
              <w:rPr>
                <w:rFonts w:ascii="Arial" w:hAnsi="Arial" w:cs="Arial"/>
                <w:sz w:val="20"/>
              </w:rPr>
            </w:pPr>
            <w:r w:rsidRPr="007C4204">
              <w:rPr>
                <w:rFonts w:ascii="Arial" w:hAnsi="Arial" w:cs="Arial"/>
                <w:sz w:val="20"/>
              </w:rPr>
              <w:t>4/12, 4/19, 4/26</w:t>
            </w:r>
          </w:p>
        </w:tc>
        <w:tc>
          <w:tcPr>
            <w:tcW w:w="5328" w:type="dxa"/>
          </w:tcPr>
          <w:p w14:paraId="33E1B8F7" w14:textId="77777777" w:rsidR="007E1005" w:rsidRPr="007C4204" w:rsidRDefault="007E1005" w:rsidP="00600E40">
            <w:pPr>
              <w:rPr>
                <w:rFonts w:ascii="Arial" w:hAnsi="Arial" w:cs="Arial"/>
                <w:sz w:val="20"/>
              </w:rPr>
            </w:pPr>
            <w:r w:rsidRPr="007C4204">
              <w:rPr>
                <w:rFonts w:ascii="Arial" w:hAnsi="Arial" w:cs="Arial"/>
                <w:sz w:val="20"/>
              </w:rPr>
              <w:t>April Meetings – Review and comment sections Care Provision Support, Record Infrastructure</w:t>
            </w:r>
          </w:p>
        </w:tc>
        <w:tc>
          <w:tcPr>
            <w:tcW w:w="1008" w:type="dxa"/>
          </w:tcPr>
          <w:p w14:paraId="7581AB60" w14:textId="77777777" w:rsidR="007E1005" w:rsidRPr="007C4204" w:rsidRDefault="007E1005" w:rsidP="00600E40">
            <w:pPr>
              <w:rPr>
                <w:rFonts w:ascii="Arial" w:hAnsi="Arial" w:cs="Arial"/>
                <w:sz w:val="20"/>
              </w:rPr>
            </w:pPr>
            <w:r w:rsidRPr="007C4204">
              <w:rPr>
                <w:rFonts w:ascii="Arial" w:hAnsi="Arial" w:cs="Arial"/>
                <w:sz w:val="20"/>
              </w:rPr>
              <w:t>SMEs</w:t>
            </w:r>
          </w:p>
        </w:tc>
        <w:tc>
          <w:tcPr>
            <w:tcW w:w="1440" w:type="dxa"/>
          </w:tcPr>
          <w:p w14:paraId="0A98854E"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186570EC" w14:textId="77777777" w:rsidTr="007C4204">
        <w:tc>
          <w:tcPr>
            <w:tcW w:w="1334" w:type="dxa"/>
          </w:tcPr>
          <w:p w14:paraId="3660FB9E" w14:textId="77777777" w:rsidR="007E1005" w:rsidRPr="007C4204" w:rsidRDefault="007E1005" w:rsidP="00600E40">
            <w:pPr>
              <w:rPr>
                <w:rFonts w:ascii="Arial" w:hAnsi="Arial" w:cs="Arial"/>
                <w:sz w:val="20"/>
              </w:rPr>
            </w:pPr>
            <w:r w:rsidRPr="007C4204">
              <w:rPr>
                <w:rFonts w:ascii="Arial" w:hAnsi="Arial" w:cs="Arial"/>
                <w:sz w:val="20"/>
              </w:rPr>
              <w:t>4/26-5/3</w:t>
            </w:r>
          </w:p>
        </w:tc>
        <w:tc>
          <w:tcPr>
            <w:tcW w:w="5328" w:type="dxa"/>
          </w:tcPr>
          <w:p w14:paraId="41A1B27E" w14:textId="182A09AE" w:rsidR="007E1005" w:rsidRPr="007C4204" w:rsidRDefault="007E1005" w:rsidP="00600E40">
            <w:pPr>
              <w:rPr>
                <w:rFonts w:ascii="Arial" w:hAnsi="Arial" w:cs="Arial"/>
                <w:sz w:val="20"/>
              </w:rPr>
            </w:pPr>
            <w:r w:rsidRPr="007C4204">
              <w:rPr>
                <w:rFonts w:ascii="Arial" w:hAnsi="Arial" w:cs="Arial"/>
                <w:sz w:val="20"/>
              </w:rPr>
              <w:t>Compile and publish last section</w:t>
            </w:r>
            <w:r w:rsidR="009B572F" w:rsidRPr="007C4204">
              <w:rPr>
                <w:rFonts w:ascii="Arial" w:hAnsi="Arial" w:cs="Arial"/>
                <w:sz w:val="20"/>
              </w:rPr>
              <w:t>s</w:t>
            </w:r>
            <w:r w:rsidRPr="007C4204">
              <w:rPr>
                <w:rFonts w:ascii="Arial" w:hAnsi="Arial" w:cs="Arial"/>
                <w:sz w:val="20"/>
              </w:rPr>
              <w:t xml:space="preserve"> of ENCPRS R2</w:t>
            </w:r>
          </w:p>
          <w:p w14:paraId="1029E620" w14:textId="77777777" w:rsidR="009B572F" w:rsidRPr="007C4204" w:rsidRDefault="009B572F" w:rsidP="007E1005">
            <w:pPr>
              <w:pStyle w:val="ListParagraph"/>
              <w:numPr>
                <w:ilvl w:val="0"/>
                <w:numId w:val="26"/>
              </w:numPr>
              <w:contextualSpacing/>
              <w:rPr>
                <w:rFonts w:ascii="Arial" w:hAnsi="Arial" w:cs="Arial"/>
                <w:sz w:val="20"/>
              </w:rPr>
            </w:pPr>
            <w:r w:rsidRPr="007C4204">
              <w:rPr>
                <w:rFonts w:ascii="Arial" w:hAnsi="Arial" w:cs="Arial"/>
                <w:sz w:val="20"/>
              </w:rPr>
              <w:t>Administrative Support</w:t>
            </w:r>
          </w:p>
          <w:p w14:paraId="73495A4C" w14:textId="17862443" w:rsidR="007E1005" w:rsidRPr="007C4204" w:rsidRDefault="007E1005" w:rsidP="007E1005">
            <w:pPr>
              <w:pStyle w:val="ListParagraph"/>
              <w:numPr>
                <w:ilvl w:val="0"/>
                <w:numId w:val="26"/>
              </w:numPr>
              <w:contextualSpacing/>
              <w:rPr>
                <w:rFonts w:ascii="Arial" w:hAnsi="Arial" w:cs="Arial"/>
                <w:sz w:val="20"/>
              </w:rPr>
            </w:pPr>
            <w:r w:rsidRPr="007C4204">
              <w:rPr>
                <w:rFonts w:ascii="Arial" w:hAnsi="Arial" w:cs="Arial"/>
                <w:sz w:val="20"/>
              </w:rPr>
              <w:t>Trust Infrastructure</w:t>
            </w:r>
          </w:p>
        </w:tc>
        <w:tc>
          <w:tcPr>
            <w:tcW w:w="1008" w:type="dxa"/>
          </w:tcPr>
          <w:p w14:paraId="6019FD3C" w14:textId="77777777" w:rsidR="007E1005" w:rsidRPr="007C4204" w:rsidRDefault="007E1005" w:rsidP="00600E40">
            <w:pPr>
              <w:rPr>
                <w:rFonts w:ascii="Arial" w:hAnsi="Arial" w:cs="Arial"/>
                <w:sz w:val="20"/>
              </w:rPr>
            </w:pPr>
            <w:r w:rsidRPr="007C4204">
              <w:rPr>
                <w:rFonts w:ascii="Arial" w:hAnsi="Arial" w:cs="Arial"/>
                <w:sz w:val="20"/>
              </w:rPr>
              <w:t>Patrick</w:t>
            </w:r>
          </w:p>
        </w:tc>
        <w:tc>
          <w:tcPr>
            <w:tcW w:w="1440" w:type="dxa"/>
          </w:tcPr>
          <w:p w14:paraId="6014C8BA"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4FCE58D8" w14:textId="77777777" w:rsidTr="007C4204">
        <w:tc>
          <w:tcPr>
            <w:tcW w:w="1334" w:type="dxa"/>
          </w:tcPr>
          <w:p w14:paraId="06A9D00D" w14:textId="77777777" w:rsidR="007E1005" w:rsidRPr="007C4204" w:rsidRDefault="007E1005" w:rsidP="00600E40">
            <w:pPr>
              <w:rPr>
                <w:rFonts w:ascii="Arial" w:hAnsi="Arial" w:cs="Arial"/>
                <w:sz w:val="20"/>
              </w:rPr>
            </w:pPr>
            <w:r w:rsidRPr="007C4204">
              <w:rPr>
                <w:rFonts w:ascii="Arial" w:hAnsi="Arial" w:cs="Arial"/>
                <w:sz w:val="20"/>
              </w:rPr>
              <w:t>5/10, 5/17, 5/24, 5/31</w:t>
            </w:r>
          </w:p>
        </w:tc>
        <w:tc>
          <w:tcPr>
            <w:tcW w:w="5328" w:type="dxa"/>
          </w:tcPr>
          <w:p w14:paraId="3B9F2CAF" w14:textId="571C48D0" w:rsidR="007E1005" w:rsidRPr="007C4204" w:rsidRDefault="007E1005" w:rsidP="00600E40">
            <w:pPr>
              <w:rPr>
                <w:rFonts w:ascii="Arial" w:hAnsi="Arial" w:cs="Arial"/>
                <w:sz w:val="20"/>
              </w:rPr>
            </w:pPr>
            <w:r w:rsidRPr="007C4204">
              <w:rPr>
                <w:rFonts w:ascii="Arial" w:hAnsi="Arial" w:cs="Arial"/>
                <w:sz w:val="20"/>
              </w:rPr>
              <w:t>May Meetings incl. WGM in Cologne – Review Trust Infrastructur</w:t>
            </w:r>
            <w:r w:rsidR="000C279D">
              <w:rPr>
                <w:rFonts w:ascii="Arial" w:hAnsi="Arial" w:cs="Arial"/>
                <w:sz w:val="20"/>
              </w:rPr>
              <w:t>e and Administrative Support;</w:t>
            </w:r>
            <w:r w:rsidRPr="007C4204">
              <w:rPr>
                <w:rFonts w:ascii="Arial" w:hAnsi="Arial" w:cs="Arial"/>
                <w:sz w:val="20"/>
              </w:rPr>
              <w:t xml:space="preserve"> </w:t>
            </w:r>
            <w:r w:rsidR="000C279D">
              <w:rPr>
                <w:rFonts w:ascii="Arial" w:hAnsi="Arial" w:cs="Arial"/>
                <w:sz w:val="20"/>
              </w:rPr>
              <w:t>P</w:t>
            </w:r>
            <w:r w:rsidRPr="007C4204">
              <w:rPr>
                <w:rFonts w:ascii="Arial" w:hAnsi="Arial" w:cs="Arial"/>
                <w:sz w:val="20"/>
              </w:rPr>
              <w:t>rovide overview and update to EHR</w:t>
            </w:r>
            <w:r w:rsidR="000C279D">
              <w:rPr>
                <w:rFonts w:ascii="Arial" w:hAnsi="Arial" w:cs="Arial"/>
                <w:sz w:val="20"/>
              </w:rPr>
              <w:t xml:space="preserve"> at WGM</w:t>
            </w:r>
          </w:p>
        </w:tc>
        <w:tc>
          <w:tcPr>
            <w:tcW w:w="1008" w:type="dxa"/>
          </w:tcPr>
          <w:p w14:paraId="6482049F" w14:textId="77777777" w:rsidR="007E1005" w:rsidRPr="007C4204" w:rsidRDefault="007E1005" w:rsidP="00600E40">
            <w:pPr>
              <w:rPr>
                <w:rFonts w:ascii="Arial" w:hAnsi="Arial" w:cs="Arial"/>
                <w:sz w:val="20"/>
              </w:rPr>
            </w:pPr>
            <w:r w:rsidRPr="007C4204">
              <w:rPr>
                <w:rFonts w:ascii="Arial" w:hAnsi="Arial" w:cs="Arial"/>
                <w:sz w:val="20"/>
              </w:rPr>
              <w:t>SMEs</w:t>
            </w:r>
          </w:p>
        </w:tc>
        <w:tc>
          <w:tcPr>
            <w:tcW w:w="1440" w:type="dxa"/>
          </w:tcPr>
          <w:p w14:paraId="6AF839CD"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382CB98B" w14:textId="77777777" w:rsidTr="007C4204">
        <w:tc>
          <w:tcPr>
            <w:tcW w:w="1334" w:type="dxa"/>
          </w:tcPr>
          <w:p w14:paraId="3A333B8C" w14:textId="77777777" w:rsidR="007E1005" w:rsidRPr="007C4204" w:rsidRDefault="007E1005" w:rsidP="00600E40">
            <w:pPr>
              <w:rPr>
                <w:rFonts w:ascii="Arial" w:hAnsi="Arial" w:cs="Arial"/>
                <w:sz w:val="20"/>
              </w:rPr>
            </w:pPr>
            <w:r w:rsidRPr="007C4204">
              <w:rPr>
                <w:rFonts w:ascii="Arial" w:hAnsi="Arial" w:cs="Arial"/>
                <w:sz w:val="20"/>
              </w:rPr>
              <w:t>6/1-6/7</w:t>
            </w:r>
          </w:p>
        </w:tc>
        <w:tc>
          <w:tcPr>
            <w:tcW w:w="5328" w:type="dxa"/>
          </w:tcPr>
          <w:p w14:paraId="5A8044F9" w14:textId="732225D5" w:rsidR="007E1005" w:rsidRPr="007C4204" w:rsidRDefault="007E1005" w:rsidP="00600E40">
            <w:pPr>
              <w:rPr>
                <w:rFonts w:ascii="Arial" w:hAnsi="Arial" w:cs="Arial"/>
                <w:sz w:val="20"/>
              </w:rPr>
            </w:pPr>
            <w:r w:rsidRPr="007C4204">
              <w:rPr>
                <w:rFonts w:ascii="Arial" w:hAnsi="Arial" w:cs="Arial"/>
                <w:sz w:val="20"/>
              </w:rPr>
              <w:t>Fix</w:t>
            </w:r>
            <w:r w:rsidR="009B572F" w:rsidRPr="007C4204">
              <w:rPr>
                <w:rFonts w:ascii="Arial" w:hAnsi="Arial" w:cs="Arial"/>
                <w:sz w:val="20"/>
              </w:rPr>
              <w:t xml:space="preserve"> whatever need</w:t>
            </w:r>
            <w:r w:rsidR="000C279D">
              <w:rPr>
                <w:rFonts w:ascii="Arial" w:hAnsi="Arial" w:cs="Arial"/>
                <w:sz w:val="20"/>
              </w:rPr>
              <w:t>s</w:t>
            </w:r>
            <w:r w:rsidR="009B572F" w:rsidRPr="007C4204">
              <w:rPr>
                <w:rFonts w:ascii="Arial" w:hAnsi="Arial" w:cs="Arial"/>
                <w:sz w:val="20"/>
              </w:rPr>
              <w:t xml:space="preserve"> it</w:t>
            </w:r>
          </w:p>
        </w:tc>
        <w:tc>
          <w:tcPr>
            <w:tcW w:w="1008" w:type="dxa"/>
          </w:tcPr>
          <w:p w14:paraId="05E2D981" w14:textId="77777777" w:rsidR="007E1005" w:rsidRPr="007C4204" w:rsidRDefault="007E1005" w:rsidP="00600E40">
            <w:pPr>
              <w:rPr>
                <w:rFonts w:ascii="Arial" w:hAnsi="Arial" w:cs="Arial"/>
                <w:sz w:val="20"/>
              </w:rPr>
            </w:pPr>
            <w:r w:rsidRPr="007C4204">
              <w:rPr>
                <w:rFonts w:ascii="Arial" w:hAnsi="Arial" w:cs="Arial"/>
                <w:sz w:val="20"/>
              </w:rPr>
              <w:t>Patrick</w:t>
            </w:r>
          </w:p>
        </w:tc>
        <w:tc>
          <w:tcPr>
            <w:tcW w:w="1440" w:type="dxa"/>
          </w:tcPr>
          <w:p w14:paraId="6ABEE38E"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663AA28F" w14:textId="77777777" w:rsidTr="007C4204">
        <w:tc>
          <w:tcPr>
            <w:tcW w:w="1334" w:type="dxa"/>
          </w:tcPr>
          <w:p w14:paraId="26D6E61C" w14:textId="77777777" w:rsidR="007E1005" w:rsidRPr="007C4204" w:rsidRDefault="007E1005" w:rsidP="00600E40">
            <w:pPr>
              <w:rPr>
                <w:rFonts w:ascii="Arial" w:hAnsi="Arial" w:cs="Arial"/>
                <w:sz w:val="20"/>
              </w:rPr>
            </w:pPr>
            <w:r w:rsidRPr="007C4204">
              <w:rPr>
                <w:rFonts w:ascii="Arial" w:hAnsi="Arial" w:cs="Arial"/>
                <w:sz w:val="20"/>
              </w:rPr>
              <w:t>6/7, 6/14, 6/21, 6/28</w:t>
            </w:r>
          </w:p>
        </w:tc>
        <w:tc>
          <w:tcPr>
            <w:tcW w:w="5328" w:type="dxa"/>
          </w:tcPr>
          <w:p w14:paraId="1D468722" w14:textId="5F2BAFD4" w:rsidR="007E1005" w:rsidRPr="007C4204" w:rsidRDefault="007E1005" w:rsidP="00600E40">
            <w:pPr>
              <w:rPr>
                <w:rFonts w:ascii="Arial" w:hAnsi="Arial" w:cs="Arial"/>
                <w:sz w:val="20"/>
              </w:rPr>
            </w:pPr>
            <w:r w:rsidRPr="007C4204">
              <w:rPr>
                <w:rFonts w:ascii="Arial" w:hAnsi="Arial" w:cs="Arial"/>
                <w:sz w:val="20"/>
              </w:rPr>
              <w:t>Finalize ENCPRS R2</w:t>
            </w:r>
            <w:r w:rsidR="009B572F" w:rsidRPr="007C4204">
              <w:rPr>
                <w:rFonts w:ascii="Arial" w:hAnsi="Arial" w:cs="Arial"/>
                <w:sz w:val="20"/>
              </w:rPr>
              <w:t xml:space="preserve"> (See Note below)</w:t>
            </w:r>
          </w:p>
        </w:tc>
        <w:tc>
          <w:tcPr>
            <w:tcW w:w="1008" w:type="dxa"/>
          </w:tcPr>
          <w:p w14:paraId="35BAD75A" w14:textId="77777777" w:rsidR="007E1005" w:rsidRPr="007C4204" w:rsidRDefault="007E1005" w:rsidP="00600E40">
            <w:pPr>
              <w:rPr>
                <w:rFonts w:ascii="Arial" w:hAnsi="Arial" w:cs="Arial"/>
                <w:sz w:val="20"/>
              </w:rPr>
            </w:pPr>
            <w:r w:rsidRPr="007C4204">
              <w:rPr>
                <w:rFonts w:ascii="Arial" w:hAnsi="Arial" w:cs="Arial"/>
                <w:sz w:val="20"/>
              </w:rPr>
              <w:t>SMEs</w:t>
            </w:r>
          </w:p>
        </w:tc>
        <w:tc>
          <w:tcPr>
            <w:tcW w:w="1440" w:type="dxa"/>
          </w:tcPr>
          <w:p w14:paraId="5BE473C8"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328CA6E9" w14:textId="77777777" w:rsidTr="007C4204">
        <w:tc>
          <w:tcPr>
            <w:tcW w:w="1334" w:type="dxa"/>
          </w:tcPr>
          <w:p w14:paraId="727B3F28" w14:textId="77777777" w:rsidR="007E1005" w:rsidRPr="007C4204" w:rsidRDefault="007E1005" w:rsidP="00600E40">
            <w:pPr>
              <w:rPr>
                <w:rFonts w:ascii="Arial" w:hAnsi="Arial" w:cs="Arial"/>
                <w:sz w:val="20"/>
              </w:rPr>
            </w:pPr>
            <w:r w:rsidRPr="007C4204">
              <w:rPr>
                <w:rFonts w:ascii="Arial" w:hAnsi="Arial" w:cs="Arial"/>
                <w:sz w:val="20"/>
              </w:rPr>
              <w:t>6/29-7/12</w:t>
            </w:r>
          </w:p>
        </w:tc>
        <w:tc>
          <w:tcPr>
            <w:tcW w:w="5328" w:type="dxa"/>
          </w:tcPr>
          <w:p w14:paraId="7D32E15B" w14:textId="77777777" w:rsidR="007E1005" w:rsidRPr="007C4204" w:rsidRDefault="007E1005" w:rsidP="00600E40">
            <w:pPr>
              <w:rPr>
                <w:rFonts w:ascii="Arial" w:hAnsi="Arial" w:cs="Arial"/>
                <w:sz w:val="20"/>
              </w:rPr>
            </w:pPr>
            <w:r w:rsidRPr="007C4204">
              <w:rPr>
                <w:rFonts w:ascii="Arial" w:hAnsi="Arial" w:cs="Arial"/>
                <w:sz w:val="20"/>
              </w:rPr>
              <w:t>Produce ballot materials</w:t>
            </w:r>
          </w:p>
        </w:tc>
        <w:tc>
          <w:tcPr>
            <w:tcW w:w="1008" w:type="dxa"/>
          </w:tcPr>
          <w:p w14:paraId="23FC5BC4" w14:textId="77777777" w:rsidR="007E1005" w:rsidRPr="007C4204" w:rsidRDefault="007E1005" w:rsidP="00600E40">
            <w:pPr>
              <w:rPr>
                <w:rFonts w:ascii="Arial" w:hAnsi="Arial" w:cs="Arial"/>
                <w:sz w:val="20"/>
              </w:rPr>
            </w:pPr>
            <w:r w:rsidRPr="007C4204">
              <w:rPr>
                <w:rFonts w:ascii="Arial" w:hAnsi="Arial" w:cs="Arial"/>
                <w:sz w:val="20"/>
              </w:rPr>
              <w:t>Patrick</w:t>
            </w:r>
          </w:p>
        </w:tc>
        <w:tc>
          <w:tcPr>
            <w:tcW w:w="1440" w:type="dxa"/>
          </w:tcPr>
          <w:p w14:paraId="235943D9"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6F43D88A" w14:textId="77777777" w:rsidTr="007C4204">
        <w:tc>
          <w:tcPr>
            <w:tcW w:w="1334" w:type="dxa"/>
          </w:tcPr>
          <w:p w14:paraId="58EC12A2" w14:textId="77777777" w:rsidR="007E1005" w:rsidRPr="007C4204" w:rsidRDefault="007E1005" w:rsidP="00600E40">
            <w:pPr>
              <w:rPr>
                <w:rFonts w:ascii="Arial" w:hAnsi="Arial" w:cs="Arial"/>
                <w:sz w:val="20"/>
              </w:rPr>
            </w:pPr>
            <w:r w:rsidRPr="007C4204">
              <w:rPr>
                <w:rFonts w:ascii="Arial" w:hAnsi="Arial" w:cs="Arial"/>
                <w:sz w:val="20"/>
              </w:rPr>
              <w:t>8/19</w:t>
            </w:r>
          </w:p>
        </w:tc>
        <w:tc>
          <w:tcPr>
            <w:tcW w:w="5328" w:type="dxa"/>
          </w:tcPr>
          <w:p w14:paraId="7393B075" w14:textId="77777777" w:rsidR="007E1005" w:rsidRPr="007C4204" w:rsidRDefault="007E1005" w:rsidP="00600E40">
            <w:pPr>
              <w:rPr>
                <w:rFonts w:ascii="Arial" w:hAnsi="Arial" w:cs="Arial"/>
                <w:sz w:val="20"/>
              </w:rPr>
            </w:pPr>
            <w:r w:rsidRPr="007C4204">
              <w:rPr>
                <w:rFonts w:ascii="Arial" w:hAnsi="Arial" w:cs="Arial"/>
                <w:sz w:val="20"/>
              </w:rPr>
              <w:t>Ballot submission content deadline</w:t>
            </w:r>
          </w:p>
        </w:tc>
        <w:tc>
          <w:tcPr>
            <w:tcW w:w="1008" w:type="dxa"/>
          </w:tcPr>
          <w:p w14:paraId="03E57005" w14:textId="77777777" w:rsidR="007E1005" w:rsidRPr="007C4204" w:rsidRDefault="007E1005" w:rsidP="00600E40">
            <w:pPr>
              <w:rPr>
                <w:rFonts w:ascii="Arial" w:hAnsi="Arial" w:cs="Arial"/>
                <w:sz w:val="20"/>
              </w:rPr>
            </w:pPr>
            <w:r w:rsidRPr="007C4204">
              <w:rPr>
                <w:rFonts w:ascii="Arial" w:hAnsi="Arial" w:cs="Arial"/>
                <w:sz w:val="20"/>
              </w:rPr>
              <w:t>Patrick</w:t>
            </w:r>
          </w:p>
        </w:tc>
        <w:tc>
          <w:tcPr>
            <w:tcW w:w="1440" w:type="dxa"/>
          </w:tcPr>
          <w:p w14:paraId="14071881" w14:textId="77777777" w:rsidR="007E1005" w:rsidRPr="007C4204" w:rsidRDefault="007E1005" w:rsidP="00600E40">
            <w:pPr>
              <w:rPr>
                <w:rFonts w:ascii="Arial" w:hAnsi="Arial" w:cs="Arial"/>
                <w:sz w:val="20"/>
              </w:rPr>
            </w:pPr>
            <w:r w:rsidRPr="007C4204">
              <w:rPr>
                <w:rFonts w:ascii="Arial" w:hAnsi="Arial" w:cs="Arial"/>
                <w:sz w:val="20"/>
              </w:rPr>
              <w:t>Not started</w:t>
            </w:r>
          </w:p>
        </w:tc>
      </w:tr>
      <w:tr w:rsidR="007E1005" w:rsidRPr="009B48D8" w14:paraId="4EC9A488" w14:textId="77777777" w:rsidTr="007C4204">
        <w:tc>
          <w:tcPr>
            <w:tcW w:w="1334" w:type="dxa"/>
          </w:tcPr>
          <w:p w14:paraId="18D71182" w14:textId="77777777" w:rsidR="007E1005" w:rsidRPr="007C4204" w:rsidRDefault="007E1005" w:rsidP="00600E40">
            <w:pPr>
              <w:rPr>
                <w:rFonts w:ascii="Arial" w:hAnsi="Arial" w:cs="Arial"/>
                <w:sz w:val="20"/>
              </w:rPr>
            </w:pPr>
            <w:r w:rsidRPr="007C4204">
              <w:rPr>
                <w:rFonts w:ascii="Arial" w:hAnsi="Arial" w:cs="Arial"/>
                <w:sz w:val="20"/>
              </w:rPr>
              <w:t>9/25-10/5</w:t>
            </w:r>
          </w:p>
        </w:tc>
        <w:tc>
          <w:tcPr>
            <w:tcW w:w="5328" w:type="dxa"/>
          </w:tcPr>
          <w:p w14:paraId="0DC766F2" w14:textId="77777777" w:rsidR="007E1005" w:rsidRPr="007C4204" w:rsidRDefault="007E1005" w:rsidP="00600E40">
            <w:pPr>
              <w:rPr>
                <w:rFonts w:ascii="Arial" w:hAnsi="Arial" w:cs="Arial"/>
                <w:sz w:val="20"/>
              </w:rPr>
            </w:pPr>
            <w:r w:rsidRPr="007C4204">
              <w:rPr>
                <w:rFonts w:ascii="Arial" w:hAnsi="Arial" w:cs="Arial"/>
                <w:sz w:val="20"/>
              </w:rPr>
              <w:t>September Meetings – support ballot reconciliation</w:t>
            </w:r>
          </w:p>
        </w:tc>
        <w:tc>
          <w:tcPr>
            <w:tcW w:w="1008" w:type="dxa"/>
          </w:tcPr>
          <w:p w14:paraId="35C506AA" w14:textId="77777777" w:rsidR="007E1005" w:rsidRPr="007C4204" w:rsidRDefault="007E1005" w:rsidP="00600E40">
            <w:pPr>
              <w:rPr>
                <w:rFonts w:ascii="Arial" w:hAnsi="Arial" w:cs="Arial"/>
                <w:sz w:val="20"/>
              </w:rPr>
            </w:pPr>
            <w:r w:rsidRPr="007C4204">
              <w:rPr>
                <w:rFonts w:ascii="Arial" w:hAnsi="Arial" w:cs="Arial"/>
                <w:sz w:val="20"/>
              </w:rPr>
              <w:t>All</w:t>
            </w:r>
          </w:p>
        </w:tc>
        <w:tc>
          <w:tcPr>
            <w:tcW w:w="1440" w:type="dxa"/>
          </w:tcPr>
          <w:p w14:paraId="629D7CCD" w14:textId="77777777" w:rsidR="007E1005" w:rsidRPr="007C4204" w:rsidRDefault="007E1005" w:rsidP="00600E40">
            <w:pPr>
              <w:rPr>
                <w:rFonts w:ascii="Arial" w:hAnsi="Arial" w:cs="Arial"/>
                <w:sz w:val="20"/>
              </w:rPr>
            </w:pPr>
            <w:r w:rsidRPr="007C4204">
              <w:rPr>
                <w:rFonts w:ascii="Arial" w:hAnsi="Arial" w:cs="Arial"/>
                <w:sz w:val="20"/>
              </w:rPr>
              <w:t>Not started</w:t>
            </w:r>
          </w:p>
        </w:tc>
      </w:tr>
    </w:tbl>
    <w:p w14:paraId="4234B88F" w14:textId="43BBE530" w:rsidR="008D01F9" w:rsidRPr="007C4204" w:rsidRDefault="009B48D8" w:rsidP="009B48D8">
      <w:pPr>
        <w:pStyle w:val="Heading5"/>
        <w:ind w:left="1440"/>
        <w:rPr>
          <w:b w:val="0"/>
          <w:sz w:val="20"/>
        </w:rPr>
      </w:pPr>
      <w:r w:rsidRPr="007C4204">
        <w:rPr>
          <w:b w:val="0"/>
          <w:sz w:val="20"/>
        </w:rPr>
        <w:t>Note that the Care Provision section contains more criteria than all the other sections combined.  As such, the schedule to review that section may exceed the above scheduled timeframe.  We will manage and monitor our progress and may add meetings to ensure a thorough review is completed by the project team.</w:t>
      </w:r>
    </w:p>
    <w:p w14:paraId="3CF51397" w14:textId="20FD5303" w:rsidR="008D01F9" w:rsidRDefault="008D01F9">
      <w:pPr>
        <w:pStyle w:val="Heading5"/>
      </w:pPr>
    </w:p>
    <w:p w14:paraId="316654AF" w14:textId="77777777" w:rsidR="008D01F9" w:rsidRDefault="008D01F9">
      <w:pPr>
        <w:pStyle w:val="Heading5"/>
      </w:pPr>
    </w:p>
    <w:p w14:paraId="3A120C80" w14:textId="77777777" w:rsidR="007E1005" w:rsidRDefault="007E1005">
      <w:pPr>
        <w:rPr>
          <w:rFonts w:ascii="Arial" w:eastAsia="Arial" w:hAnsi="Arial" w:cs="Arial"/>
          <w:b/>
          <w:bCs/>
        </w:rPr>
      </w:pPr>
      <w:r>
        <w:br w:type="page"/>
      </w:r>
    </w:p>
    <w:p w14:paraId="3A1A26DF" w14:textId="368F7F43" w:rsidR="00FC575A" w:rsidRPr="002A4312" w:rsidRDefault="006B22E6">
      <w:pPr>
        <w:pStyle w:val="Heading5"/>
      </w:pPr>
      <w:r w:rsidRPr="002A4312">
        <w:lastRenderedPageBreak/>
        <w:t>IMPORTANT NOTES:</w:t>
      </w:r>
    </w:p>
    <w:p w14:paraId="18520C43" w14:textId="77777777" w:rsidR="00FC575A" w:rsidRPr="002A4312" w:rsidRDefault="00FC575A">
      <w:pPr>
        <w:pStyle w:val="BodyText"/>
        <w:spacing w:before="3"/>
        <w:rPr>
          <w:rFonts w:ascii="Arial" w:hAnsi="Arial" w:cs="Arial"/>
          <w:b/>
          <w:sz w:val="22"/>
        </w:rPr>
      </w:pPr>
    </w:p>
    <w:p w14:paraId="1EAD1240" w14:textId="77777777" w:rsidR="00FC575A" w:rsidRPr="002A4312" w:rsidRDefault="006B22E6">
      <w:pPr>
        <w:ind w:left="680" w:right="684" w:hanging="1"/>
        <w:jc w:val="both"/>
        <w:rPr>
          <w:rFonts w:ascii="Arial" w:hAnsi="Arial" w:cs="Arial"/>
          <w:sz w:val="20"/>
        </w:rPr>
      </w:pPr>
      <w:r w:rsidRPr="002A4312">
        <w:rPr>
          <w:rFonts w:ascii="Arial" w:hAnsi="Arial" w:cs="Arial"/>
        </w:rPr>
        <w:t xml:space="preserve">HL7 licenses its standards and select IP free of charge. </w:t>
      </w:r>
      <w:r w:rsidRPr="002A4312">
        <w:rPr>
          <w:rFonts w:ascii="Arial" w:hAnsi="Arial" w:cs="Arial"/>
          <w:b/>
          <w:sz w:val="20"/>
        </w:rPr>
        <w:t xml:space="preserve">If you did not acquire a free license from HL7 for this document, </w:t>
      </w:r>
      <w:r w:rsidRPr="002A4312">
        <w:rPr>
          <w:rFonts w:ascii="Arial" w:hAnsi="Arial" w:cs="Arial"/>
          <w:sz w:val="20"/>
        </w:rPr>
        <w:t xml:space="preserve">you are not authorized to access or make any use of it. To obtain a free license, please visit </w:t>
      </w:r>
      <w:hyperlink r:id="rId12">
        <w:r w:rsidRPr="002A4312">
          <w:rPr>
            <w:rFonts w:ascii="Arial" w:hAnsi="Arial" w:cs="Arial"/>
            <w:color w:val="333399"/>
            <w:sz w:val="20"/>
            <w:u w:val="single" w:color="333399"/>
          </w:rPr>
          <w:t>http://www.HL7.org/implement/standards/index.cfm</w:t>
        </w:r>
        <w:r w:rsidRPr="002A4312">
          <w:rPr>
            <w:rFonts w:ascii="Arial" w:hAnsi="Arial" w:cs="Arial"/>
            <w:sz w:val="20"/>
          </w:rPr>
          <w:t>.</w:t>
        </w:r>
      </w:hyperlink>
    </w:p>
    <w:p w14:paraId="70A1E5A8" w14:textId="77777777" w:rsidR="00FC575A" w:rsidRPr="002A4312" w:rsidRDefault="00FC575A">
      <w:pPr>
        <w:pStyle w:val="BodyText"/>
        <w:spacing w:before="7"/>
        <w:rPr>
          <w:rFonts w:ascii="Arial" w:hAnsi="Arial" w:cs="Arial"/>
          <w:sz w:val="21"/>
        </w:rPr>
      </w:pPr>
    </w:p>
    <w:p w14:paraId="0DF45805" w14:textId="77777777" w:rsidR="00FC575A" w:rsidRPr="002A4312" w:rsidRDefault="006B22E6">
      <w:pPr>
        <w:spacing w:line="242" w:lineRule="auto"/>
        <w:ind w:left="680" w:right="909"/>
        <w:rPr>
          <w:rFonts w:ascii="Arial" w:hAnsi="Arial" w:cs="Arial"/>
          <w:sz w:val="20"/>
        </w:rPr>
      </w:pPr>
      <w:r w:rsidRPr="002A4312">
        <w:rPr>
          <w:rFonts w:ascii="Arial" w:hAnsi="Arial" w:cs="Arial"/>
          <w:b/>
          <w:sz w:val="20"/>
        </w:rPr>
        <w:t>If you are the individual that obtained the license for this HL7 Standard, specification or other freely licensed work (in each and every instance "Specified Material")</w:t>
      </w:r>
      <w:r w:rsidRPr="002A4312">
        <w:rPr>
          <w:rFonts w:ascii="Arial" w:hAnsi="Arial" w:cs="Arial"/>
          <w:sz w:val="20"/>
        </w:rPr>
        <w:t>, the following describes the permitted uses of the Material.</w:t>
      </w:r>
    </w:p>
    <w:p w14:paraId="71E16033" w14:textId="77777777" w:rsidR="00FC575A" w:rsidRPr="002A4312" w:rsidRDefault="00FC575A">
      <w:pPr>
        <w:pStyle w:val="BodyText"/>
        <w:spacing w:before="7"/>
        <w:rPr>
          <w:rFonts w:ascii="Arial" w:hAnsi="Arial" w:cs="Arial"/>
          <w:sz w:val="19"/>
        </w:rPr>
      </w:pPr>
    </w:p>
    <w:p w14:paraId="6E34810E" w14:textId="77777777" w:rsidR="00FC575A" w:rsidRPr="002A4312" w:rsidRDefault="006B22E6" w:rsidP="008D693E">
      <w:pPr>
        <w:pStyle w:val="ListParagraph"/>
        <w:numPr>
          <w:ilvl w:val="0"/>
          <w:numId w:val="18"/>
        </w:numPr>
        <w:tabs>
          <w:tab w:val="left" w:pos="935"/>
        </w:tabs>
        <w:ind w:right="687" w:firstLine="0"/>
        <w:rPr>
          <w:rFonts w:ascii="Arial" w:hAnsi="Arial" w:cs="Arial"/>
          <w:sz w:val="20"/>
        </w:rPr>
      </w:pPr>
      <w:r w:rsidRPr="002A4312">
        <w:rPr>
          <w:rFonts w:ascii="Arial" w:hAnsi="Arial" w:cs="Arial"/>
          <w:b/>
          <w:sz w:val="20"/>
        </w:rPr>
        <w:t xml:space="preserve">HL7 INDIVIDUAL, STUDENT AND HEALTH PROFESSIONAL MEMBERS, </w:t>
      </w:r>
      <w:r w:rsidRPr="002A4312">
        <w:rPr>
          <w:rFonts w:ascii="Arial" w:hAnsi="Arial" w:cs="Arial"/>
          <w:sz w:val="20"/>
        </w:rPr>
        <w:t>who register and agree</w:t>
      </w:r>
      <w:r w:rsidRPr="002A4312">
        <w:rPr>
          <w:rFonts w:ascii="Arial" w:hAnsi="Arial" w:cs="Arial"/>
          <w:spacing w:val="-38"/>
          <w:sz w:val="20"/>
        </w:rPr>
        <w:t xml:space="preserve"> </w:t>
      </w:r>
      <w:r w:rsidRPr="002A4312">
        <w:rPr>
          <w:rFonts w:ascii="Arial" w:hAnsi="Arial" w:cs="Arial"/>
          <w:sz w:val="20"/>
        </w:rPr>
        <w:t>to the terms of HL7’s license, are authorized, without additional charge, to read, and to use Specified Material to develop and sell products and services that implement, but do not directly incorporate, the Specified Material in whole or in part without paying license fees to</w:t>
      </w:r>
      <w:r w:rsidRPr="002A4312">
        <w:rPr>
          <w:rFonts w:ascii="Arial" w:hAnsi="Arial" w:cs="Arial"/>
          <w:spacing w:val="-2"/>
          <w:sz w:val="20"/>
        </w:rPr>
        <w:t xml:space="preserve"> </w:t>
      </w:r>
      <w:r w:rsidRPr="002A4312">
        <w:rPr>
          <w:rFonts w:ascii="Arial" w:hAnsi="Arial" w:cs="Arial"/>
          <w:sz w:val="20"/>
        </w:rPr>
        <w:t>HL7.</w:t>
      </w:r>
    </w:p>
    <w:p w14:paraId="6F47F217" w14:textId="77777777" w:rsidR="00FC575A" w:rsidRPr="002A4312" w:rsidRDefault="00FC575A">
      <w:pPr>
        <w:pStyle w:val="BodyText"/>
        <w:spacing w:before="2"/>
        <w:rPr>
          <w:rFonts w:ascii="Arial" w:hAnsi="Arial" w:cs="Arial"/>
        </w:rPr>
      </w:pPr>
    </w:p>
    <w:p w14:paraId="361F4DDF" w14:textId="77777777" w:rsidR="00FC575A" w:rsidRPr="002A4312" w:rsidRDefault="006B22E6">
      <w:pPr>
        <w:pStyle w:val="BodyText"/>
        <w:ind w:left="680" w:right="670"/>
        <w:rPr>
          <w:rFonts w:ascii="Arial" w:hAnsi="Arial" w:cs="Arial"/>
        </w:rPr>
      </w:pPr>
      <w:r w:rsidRPr="002A4312">
        <w:rPr>
          <w:rFonts w:ascii="Arial" w:hAnsi="Arial" w:cs="Arial"/>
        </w:rPr>
        <w:t>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w:t>
      </w:r>
    </w:p>
    <w:p w14:paraId="69FB450B" w14:textId="77777777" w:rsidR="00FC575A" w:rsidRPr="002A4312" w:rsidRDefault="00FC575A">
      <w:pPr>
        <w:pStyle w:val="BodyText"/>
        <w:spacing w:before="9"/>
        <w:rPr>
          <w:rFonts w:ascii="Arial" w:hAnsi="Arial" w:cs="Arial"/>
          <w:sz w:val="19"/>
        </w:rPr>
      </w:pPr>
    </w:p>
    <w:p w14:paraId="67949973" w14:textId="77777777" w:rsidR="00FC575A" w:rsidRPr="002A4312" w:rsidRDefault="006B22E6" w:rsidP="008D693E">
      <w:pPr>
        <w:pStyle w:val="ListParagraph"/>
        <w:numPr>
          <w:ilvl w:val="0"/>
          <w:numId w:val="18"/>
        </w:numPr>
        <w:tabs>
          <w:tab w:val="left" w:pos="935"/>
        </w:tabs>
        <w:spacing w:before="1"/>
        <w:ind w:right="849" w:firstLine="0"/>
        <w:rPr>
          <w:rFonts w:ascii="Arial" w:hAnsi="Arial" w:cs="Arial"/>
          <w:sz w:val="20"/>
        </w:rPr>
      </w:pPr>
      <w:r w:rsidRPr="002A4312">
        <w:rPr>
          <w:rFonts w:ascii="Arial" w:hAnsi="Arial" w:cs="Arial"/>
          <w:b/>
          <w:sz w:val="20"/>
        </w:rPr>
        <w:t xml:space="preserve">HL7 ORGANIZATION MEMBERS, </w:t>
      </w:r>
      <w:r w:rsidRPr="002A4312">
        <w:rPr>
          <w:rFonts w:ascii="Arial" w:hAnsi="Arial" w:cs="Arial"/>
          <w:sz w:val="20"/>
        </w:rPr>
        <w:t>who register and agree to the terms of HL7's License, are authorized, without additional charge, on a perpetual (except as provided for in the full license terms governing the Material), non-exclusive and worldwide basis, the right to (a) download, copy (for internal purposes</w:t>
      </w:r>
      <w:r w:rsidRPr="002A4312">
        <w:rPr>
          <w:rFonts w:ascii="Arial" w:hAnsi="Arial" w:cs="Arial"/>
          <w:spacing w:val="-4"/>
          <w:sz w:val="20"/>
        </w:rPr>
        <w:t xml:space="preserve"> </w:t>
      </w:r>
      <w:r w:rsidRPr="002A4312">
        <w:rPr>
          <w:rFonts w:ascii="Arial" w:hAnsi="Arial" w:cs="Arial"/>
          <w:sz w:val="20"/>
        </w:rPr>
        <w:t>only)</w:t>
      </w:r>
      <w:r w:rsidRPr="002A4312">
        <w:rPr>
          <w:rFonts w:ascii="Arial" w:hAnsi="Arial" w:cs="Arial"/>
          <w:spacing w:val="-4"/>
          <w:sz w:val="20"/>
        </w:rPr>
        <w:t xml:space="preserve"> </w:t>
      </w:r>
      <w:r w:rsidRPr="002A4312">
        <w:rPr>
          <w:rFonts w:ascii="Arial" w:hAnsi="Arial" w:cs="Arial"/>
          <w:sz w:val="20"/>
        </w:rPr>
        <w:t>and</w:t>
      </w:r>
      <w:r w:rsidRPr="002A4312">
        <w:rPr>
          <w:rFonts w:ascii="Arial" w:hAnsi="Arial" w:cs="Arial"/>
          <w:spacing w:val="-5"/>
          <w:sz w:val="20"/>
        </w:rPr>
        <w:t xml:space="preserve"> </w:t>
      </w:r>
      <w:r w:rsidRPr="002A4312">
        <w:rPr>
          <w:rFonts w:ascii="Arial" w:hAnsi="Arial" w:cs="Arial"/>
          <w:sz w:val="20"/>
        </w:rPr>
        <w:t>share</w:t>
      </w:r>
      <w:r w:rsidRPr="002A4312">
        <w:rPr>
          <w:rFonts w:ascii="Arial" w:hAnsi="Arial" w:cs="Arial"/>
          <w:spacing w:val="-3"/>
          <w:sz w:val="20"/>
        </w:rPr>
        <w:t xml:space="preserve"> </w:t>
      </w:r>
      <w:r w:rsidRPr="002A4312">
        <w:rPr>
          <w:rFonts w:ascii="Arial" w:hAnsi="Arial" w:cs="Arial"/>
          <w:sz w:val="20"/>
        </w:rPr>
        <w:t>this</w:t>
      </w:r>
      <w:r w:rsidRPr="002A4312">
        <w:rPr>
          <w:rFonts w:ascii="Arial" w:hAnsi="Arial" w:cs="Arial"/>
          <w:spacing w:val="-4"/>
          <w:sz w:val="20"/>
        </w:rPr>
        <w:t xml:space="preserve"> </w:t>
      </w:r>
      <w:r w:rsidRPr="002A4312">
        <w:rPr>
          <w:rFonts w:ascii="Arial" w:hAnsi="Arial" w:cs="Arial"/>
          <w:sz w:val="20"/>
        </w:rPr>
        <w:t>Material</w:t>
      </w:r>
      <w:r w:rsidRPr="002A4312">
        <w:rPr>
          <w:rFonts w:ascii="Arial" w:hAnsi="Arial" w:cs="Arial"/>
          <w:spacing w:val="-3"/>
          <w:sz w:val="20"/>
        </w:rPr>
        <w:t xml:space="preserve"> </w:t>
      </w:r>
      <w:r w:rsidRPr="002A4312">
        <w:rPr>
          <w:rFonts w:ascii="Arial" w:hAnsi="Arial" w:cs="Arial"/>
          <w:sz w:val="20"/>
        </w:rPr>
        <w:t>with</w:t>
      </w:r>
      <w:r w:rsidRPr="002A4312">
        <w:rPr>
          <w:rFonts w:ascii="Arial" w:hAnsi="Arial" w:cs="Arial"/>
          <w:spacing w:val="-1"/>
          <w:sz w:val="20"/>
        </w:rPr>
        <w:t xml:space="preserve"> </w:t>
      </w:r>
      <w:r w:rsidRPr="002A4312">
        <w:rPr>
          <w:rFonts w:ascii="Arial" w:hAnsi="Arial" w:cs="Arial"/>
          <w:sz w:val="20"/>
        </w:rPr>
        <w:t>your</w:t>
      </w:r>
      <w:r w:rsidRPr="002A4312">
        <w:rPr>
          <w:rFonts w:ascii="Arial" w:hAnsi="Arial" w:cs="Arial"/>
          <w:spacing w:val="-4"/>
          <w:sz w:val="20"/>
        </w:rPr>
        <w:t xml:space="preserve"> </w:t>
      </w:r>
      <w:r w:rsidRPr="002A4312">
        <w:rPr>
          <w:rFonts w:ascii="Arial" w:hAnsi="Arial" w:cs="Arial"/>
          <w:sz w:val="20"/>
        </w:rPr>
        <w:t>employees</w:t>
      </w:r>
      <w:r w:rsidRPr="002A4312">
        <w:rPr>
          <w:rFonts w:ascii="Arial" w:hAnsi="Arial" w:cs="Arial"/>
          <w:spacing w:val="-4"/>
          <w:sz w:val="20"/>
        </w:rPr>
        <w:t xml:space="preserve"> </w:t>
      </w:r>
      <w:r w:rsidRPr="002A4312">
        <w:rPr>
          <w:rFonts w:ascii="Arial" w:hAnsi="Arial" w:cs="Arial"/>
          <w:sz w:val="20"/>
        </w:rPr>
        <w:t>and</w:t>
      </w:r>
      <w:r w:rsidRPr="002A4312">
        <w:rPr>
          <w:rFonts w:ascii="Arial" w:hAnsi="Arial" w:cs="Arial"/>
          <w:spacing w:val="-5"/>
          <w:sz w:val="20"/>
        </w:rPr>
        <w:t xml:space="preserve"> </w:t>
      </w:r>
      <w:r w:rsidRPr="002A4312">
        <w:rPr>
          <w:rFonts w:ascii="Arial" w:hAnsi="Arial" w:cs="Arial"/>
          <w:sz w:val="20"/>
        </w:rPr>
        <w:t>consultants</w:t>
      </w:r>
      <w:r w:rsidRPr="002A4312">
        <w:rPr>
          <w:rFonts w:ascii="Arial" w:hAnsi="Arial" w:cs="Arial"/>
          <w:spacing w:val="-4"/>
          <w:sz w:val="20"/>
        </w:rPr>
        <w:t xml:space="preserve"> </w:t>
      </w:r>
      <w:r w:rsidRPr="002A4312">
        <w:rPr>
          <w:rFonts w:ascii="Arial" w:hAnsi="Arial" w:cs="Arial"/>
          <w:sz w:val="20"/>
        </w:rPr>
        <w:t>for</w:t>
      </w:r>
      <w:r w:rsidRPr="002A4312">
        <w:rPr>
          <w:rFonts w:ascii="Arial" w:hAnsi="Arial" w:cs="Arial"/>
          <w:spacing w:val="-4"/>
          <w:sz w:val="20"/>
        </w:rPr>
        <w:t xml:space="preserve"> </w:t>
      </w:r>
      <w:r w:rsidRPr="002A4312">
        <w:rPr>
          <w:rFonts w:ascii="Arial" w:hAnsi="Arial" w:cs="Arial"/>
          <w:sz w:val="20"/>
        </w:rPr>
        <w:t>study</w:t>
      </w:r>
      <w:r w:rsidRPr="002A4312">
        <w:rPr>
          <w:rFonts w:ascii="Arial" w:hAnsi="Arial" w:cs="Arial"/>
          <w:spacing w:val="-7"/>
          <w:sz w:val="20"/>
        </w:rPr>
        <w:t xml:space="preserve"> </w:t>
      </w:r>
      <w:r w:rsidRPr="002A4312">
        <w:rPr>
          <w:rFonts w:ascii="Arial" w:hAnsi="Arial" w:cs="Arial"/>
          <w:sz w:val="20"/>
        </w:rPr>
        <w:t>purposes,</w:t>
      </w:r>
      <w:r w:rsidRPr="002A4312">
        <w:rPr>
          <w:rFonts w:ascii="Arial" w:hAnsi="Arial" w:cs="Arial"/>
          <w:spacing w:val="-5"/>
          <w:sz w:val="20"/>
        </w:rPr>
        <w:t xml:space="preserve"> </w:t>
      </w:r>
      <w:r w:rsidRPr="002A4312">
        <w:rPr>
          <w:rFonts w:ascii="Arial" w:hAnsi="Arial" w:cs="Arial"/>
          <w:sz w:val="20"/>
        </w:rPr>
        <w:t>and</w:t>
      </w:r>
      <w:r w:rsidRPr="002A4312">
        <w:rPr>
          <w:rFonts w:ascii="Arial" w:hAnsi="Arial" w:cs="Arial"/>
          <w:spacing w:val="-5"/>
          <w:sz w:val="20"/>
        </w:rPr>
        <w:t xml:space="preserve"> </w:t>
      </w:r>
      <w:r w:rsidRPr="002A4312">
        <w:rPr>
          <w:rFonts w:ascii="Arial" w:hAnsi="Arial" w:cs="Arial"/>
          <w:sz w:val="20"/>
        </w:rPr>
        <w:t>(b)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w:t>
      </w:r>
      <w:r w:rsidRPr="002A4312">
        <w:rPr>
          <w:rFonts w:ascii="Arial" w:hAnsi="Arial" w:cs="Arial"/>
          <w:spacing w:val="-3"/>
          <w:sz w:val="20"/>
        </w:rPr>
        <w:t xml:space="preserve"> </w:t>
      </w:r>
      <w:r w:rsidRPr="002A4312">
        <w:rPr>
          <w:rFonts w:ascii="Arial" w:hAnsi="Arial" w:cs="Arial"/>
          <w:sz w:val="20"/>
        </w:rPr>
        <w:t>Agreement.</w:t>
      </w:r>
    </w:p>
    <w:p w14:paraId="4ACFC48B" w14:textId="77777777" w:rsidR="00FC575A" w:rsidRPr="002A4312" w:rsidRDefault="00FC575A">
      <w:pPr>
        <w:pStyle w:val="BodyText"/>
        <w:rPr>
          <w:rFonts w:ascii="Arial" w:hAnsi="Arial" w:cs="Arial"/>
        </w:rPr>
      </w:pPr>
    </w:p>
    <w:p w14:paraId="1FB3D453" w14:textId="77777777" w:rsidR="00FC575A" w:rsidRPr="002A4312" w:rsidRDefault="006B22E6" w:rsidP="008D693E">
      <w:pPr>
        <w:pStyle w:val="ListParagraph"/>
        <w:numPr>
          <w:ilvl w:val="0"/>
          <w:numId w:val="18"/>
        </w:numPr>
        <w:tabs>
          <w:tab w:val="left" w:pos="935"/>
        </w:tabs>
        <w:ind w:right="696" w:firstLine="0"/>
        <w:rPr>
          <w:rFonts w:ascii="Arial" w:hAnsi="Arial" w:cs="Arial"/>
          <w:sz w:val="20"/>
        </w:rPr>
      </w:pPr>
      <w:r w:rsidRPr="002A4312">
        <w:rPr>
          <w:rFonts w:ascii="Arial" w:hAnsi="Arial" w:cs="Arial"/>
          <w:b/>
          <w:sz w:val="20"/>
        </w:rPr>
        <w:t xml:space="preserve">NON-MEMBERS, </w:t>
      </w:r>
      <w:r w:rsidRPr="002A4312">
        <w:rPr>
          <w:rFonts w:ascii="Arial" w:hAnsi="Arial" w:cs="Arial"/>
          <w:sz w:val="20"/>
        </w:rPr>
        <w:t>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w:t>
      </w:r>
      <w:r w:rsidRPr="002A4312">
        <w:rPr>
          <w:rFonts w:ascii="Arial" w:hAnsi="Arial" w:cs="Arial"/>
          <w:spacing w:val="-3"/>
          <w:sz w:val="20"/>
        </w:rPr>
        <w:t xml:space="preserve"> </w:t>
      </w:r>
      <w:r w:rsidRPr="002A4312">
        <w:rPr>
          <w:rFonts w:ascii="Arial" w:hAnsi="Arial" w:cs="Arial"/>
          <w:sz w:val="20"/>
        </w:rPr>
        <w:t>and</w:t>
      </w:r>
      <w:r w:rsidRPr="002A4312">
        <w:rPr>
          <w:rFonts w:ascii="Arial" w:hAnsi="Arial" w:cs="Arial"/>
          <w:spacing w:val="-4"/>
          <w:sz w:val="20"/>
        </w:rPr>
        <w:t xml:space="preserve"> </w:t>
      </w:r>
      <w:r w:rsidRPr="002A4312">
        <w:rPr>
          <w:rFonts w:ascii="Arial" w:hAnsi="Arial" w:cs="Arial"/>
          <w:sz w:val="20"/>
        </w:rPr>
        <w:t>services</w:t>
      </w:r>
      <w:r w:rsidRPr="002A4312">
        <w:rPr>
          <w:rFonts w:ascii="Arial" w:hAnsi="Arial" w:cs="Arial"/>
          <w:spacing w:val="-3"/>
          <w:sz w:val="20"/>
        </w:rPr>
        <w:t xml:space="preserve"> </w:t>
      </w:r>
      <w:r w:rsidRPr="002A4312">
        <w:rPr>
          <w:rFonts w:ascii="Arial" w:hAnsi="Arial" w:cs="Arial"/>
          <w:sz w:val="20"/>
        </w:rPr>
        <w:t>that</w:t>
      </w:r>
      <w:r w:rsidRPr="002A4312">
        <w:rPr>
          <w:rFonts w:ascii="Arial" w:hAnsi="Arial" w:cs="Arial"/>
          <w:spacing w:val="-4"/>
          <w:sz w:val="20"/>
        </w:rPr>
        <w:t xml:space="preserve"> </w:t>
      </w:r>
      <w:r w:rsidRPr="002A4312">
        <w:rPr>
          <w:rFonts w:ascii="Arial" w:hAnsi="Arial" w:cs="Arial"/>
          <w:sz w:val="20"/>
        </w:rPr>
        <w:t>implement,</w:t>
      </w:r>
      <w:r w:rsidRPr="002A4312">
        <w:rPr>
          <w:rFonts w:ascii="Arial" w:hAnsi="Arial" w:cs="Arial"/>
          <w:spacing w:val="-4"/>
          <w:sz w:val="20"/>
        </w:rPr>
        <w:t xml:space="preserve"> </w:t>
      </w:r>
      <w:r w:rsidRPr="002A4312">
        <w:rPr>
          <w:rFonts w:ascii="Arial" w:hAnsi="Arial" w:cs="Arial"/>
          <w:sz w:val="20"/>
        </w:rPr>
        <w:t>but</w:t>
      </w:r>
      <w:r w:rsidRPr="002A4312">
        <w:rPr>
          <w:rFonts w:ascii="Arial" w:hAnsi="Arial" w:cs="Arial"/>
          <w:spacing w:val="-3"/>
          <w:sz w:val="20"/>
        </w:rPr>
        <w:t xml:space="preserve"> </w:t>
      </w:r>
      <w:r w:rsidRPr="002A4312">
        <w:rPr>
          <w:rFonts w:ascii="Arial" w:hAnsi="Arial" w:cs="Arial"/>
          <w:sz w:val="20"/>
        </w:rPr>
        <w:t>do</w:t>
      </w:r>
      <w:r w:rsidRPr="002A4312">
        <w:rPr>
          <w:rFonts w:ascii="Arial" w:hAnsi="Arial" w:cs="Arial"/>
          <w:spacing w:val="-4"/>
          <w:sz w:val="20"/>
        </w:rPr>
        <w:t xml:space="preserve"> </w:t>
      </w:r>
      <w:r w:rsidRPr="002A4312">
        <w:rPr>
          <w:rFonts w:ascii="Arial" w:hAnsi="Arial" w:cs="Arial"/>
          <w:sz w:val="20"/>
        </w:rPr>
        <w:t>not</w:t>
      </w:r>
      <w:r w:rsidRPr="002A4312">
        <w:rPr>
          <w:rFonts w:ascii="Arial" w:hAnsi="Arial" w:cs="Arial"/>
          <w:spacing w:val="-4"/>
          <w:sz w:val="20"/>
        </w:rPr>
        <w:t xml:space="preserve"> </w:t>
      </w:r>
      <w:r w:rsidRPr="002A4312">
        <w:rPr>
          <w:rFonts w:ascii="Arial" w:hAnsi="Arial" w:cs="Arial"/>
          <w:sz w:val="20"/>
        </w:rPr>
        <w:t>directly</w:t>
      </w:r>
      <w:r w:rsidRPr="002A4312">
        <w:rPr>
          <w:rFonts w:ascii="Arial" w:hAnsi="Arial" w:cs="Arial"/>
          <w:spacing w:val="-5"/>
          <w:sz w:val="20"/>
        </w:rPr>
        <w:t xml:space="preserve"> </w:t>
      </w:r>
      <w:r w:rsidRPr="002A4312">
        <w:rPr>
          <w:rFonts w:ascii="Arial" w:hAnsi="Arial" w:cs="Arial"/>
          <w:sz w:val="20"/>
        </w:rPr>
        <w:t>incorporate,</w:t>
      </w:r>
      <w:r w:rsidRPr="002A4312">
        <w:rPr>
          <w:rFonts w:ascii="Arial" w:hAnsi="Arial" w:cs="Arial"/>
          <w:spacing w:val="-3"/>
          <w:sz w:val="20"/>
        </w:rPr>
        <w:t xml:space="preserve"> </w:t>
      </w:r>
      <w:r w:rsidRPr="002A4312">
        <w:rPr>
          <w:rFonts w:ascii="Arial" w:hAnsi="Arial" w:cs="Arial"/>
          <w:sz w:val="20"/>
        </w:rPr>
        <w:t>the</w:t>
      </w:r>
      <w:r w:rsidRPr="002A4312">
        <w:rPr>
          <w:rFonts w:ascii="Arial" w:hAnsi="Arial" w:cs="Arial"/>
          <w:spacing w:val="-3"/>
          <w:sz w:val="20"/>
        </w:rPr>
        <w:t xml:space="preserve"> </w:t>
      </w:r>
      <w:r w:rsidRPr="002A4312">
        <w:rPr>
          <w:rFonts w:ascii="Arial" w:hAnsi="Arial" w:cs="Arial"/>
          <w:sz w:val="20"/>
        </w:rPr>
        <w:t>Specified</w:t>
      </w:r>
      <w:r w:rsidRPr="002A4312">
        <w:rPr>
          <w:rFonts w:ascii="Arial" w:hAnsi="Arial" w:cs="Arial"/>
          <w:spacing w:val="-4"/>
          <w:sz w:val="20"/>
        </w:rPr>
        <w:t xml:space="preserve"> </w:t>
      </w:r>
      <w:r w:rsidRPr="002A4312">
        <w:rPr>
          <w:rFonts w:ascii="Arial" w:hAnsi="Arial" w:cs="Arial"/>
          <w:sz w:val="20"/>
        </w:rPr>
        <w:t>Material</w:t>
      </w:r>
      <w:r w:rsidRPr="002A4312">
        <w:rPr>
          <w:rFonts w:ascii="Arial" w:hAnsi="Arial" w:cs="Arial"/>
          <w:spacing w:val="-3"/>
          <w:sz w:val="20"/>
        </w:rPr>
        <w:t xml:space="preserve"> </w:t>
      </w:r>
      <w:r w:rsidRPr="002A4312">
        <w:rPr>
          <w:rFonts w:ascii="Arial" w:hAnsi="Arial" w:cs="Arial"/>
          <w:sz w:val="20"/>
        </w:rPr>
        <w:t>in</w:t>
      </w:r>
      <w:r w:rsidRPr="002A4312">
        <w:rPr>
          <w:rFonts w:ascii="Arial" w:hAnsi="Arial" w:cs="Arial"/>
          <w:spacing w:val="-3"/>
          <w:sz w:val="20"/>
        </w:rPr>
        <w:t xml:space="preserve"> </w:t>
      </w:r>
      <w:r w:rsidRPr="002A4312">
        <w:rPr>
          <w:rFonts w:ascii="Arial" w:hAnsi="Arial" w:cs="Arial"/>
          <w:sz w:val="20"/>
        </w:rPr>
        <w:t>whole</w:t>
      </w:r>
      <w:r w:rsidRPr="002A4312">
        <w:rPr>
          <w:rFonts w:ascii="Arial" w:hAnsi="Arial" w:cs="Arial"/>
          <w:spacing w:val="-4"/>
          <w:sz w:val="20"/>
        </w:rPr>
        <w:t xml:space="preserve"> </w:t>
      </w:r>
      <w:r w:rsidRPr="002A4312">
        <w:rPr>
          <w:rFonts w:ascii="Arial" w:hAnsi="Arial" w:cs="Arial"/>
          <w:sz w:val="20"/>
        </w:rPr>
        <w:t>or</w:t>
      </w:r>
      <w:r w:rsidRPr="002A4312">
        <w:rPr>
          <w:rFonts w:ascii="Arial" w:hAnsi="Arial" w:cs="Arial"/>
          <w:spacing w:val="-2"/>
          <w:sz w:val="20"/>
        </w:rPr>
        <w:t xml:space="preserve"> </w:t>
      </w:r>
      <w:r w:rsidRPr="002A4312">
        <w:rPr>
          <w:rFonts w:ascii="Arial" w:hAnsi="Arial" w:cs="Arial"/>
          <w:sz w:val="20"/>
        </w:rPr>
        <w:t>in part.</w:t>
      </w:r>
    </w:p>
    <w:p w14:paraId="50E54719" w14:textId="77777777" w:rsidR="00FC575A" w:rsidRPr="002A4312" w:rsidRDefault="00FC575A">
      <w:pPr>
        <w:pStyle w:val="BodyText"/>
        <w:spacing w:before="2"/>
        <w:rPr>
          <w:rFonts w:ascii="Arial" w:hAnsi="Arial" w:cs="Arial"/>
        </w:rPr>
      </w:pPr>
    </w:p>
    <w:p w14:paraId="06E566D9" w14:textId="77777777" w:rsidR="00FC575A" w:rsidRPr="002A4312" w:rsidRDefault="006B22E6">
      <w:pPr>
        <w:pStyle w:val="BodyText"/>
        <w:spacing w:before="1"/>
        <w:ind w:left="679" w:right="1286"/>
        <w:jc w:val="both"/>
        <w:rPr>
          <w:rFonts w:ascii="Arial" w:hAnsi="Arial" w:cs="Arial"/>
        </w:rPr>
      </w:pPr>
      <w:r w:rsidRPr="002A4312">
        <w:rPr>
          <w:rFonts w:ascii="Arial" w:hAnsi="Arial" w:cs="Arial"/>
        </w:rPr>
        <w:t>NON-MEMBERS wishing to incorporate additional items of Specified Material in whole or part, into products</w:t>
      </w:r>
      <w:r w:rsidRPr="002A4312">
        <w:rPr>
          <w:rFonts w:ascii="Arial" w:hAnsi="Arial" w:cs="Arial"/>
          <w:spacing w:val="-3"/>
        </w:rPr>
        <w:t xml:space="preserve"> </w:t>
      </w:r>
      <w:r w:rsidRPr="002A4312">
        <w:rPr>
          <w:rFonts w:ascii="Arial" w:hAnsi="Arial" w:cs="Arial"/>
        </w:rPr>
        <w:t>and</w:t>
      </w:r>
      <w:r w:rsidRPr="002A4312">
        <w:rPr>
          <w:rFonts w:ascii="Arial" w:hAnsi="Arial" w:cs="Arial"/>
          <w:spacing w:val="-4"/>
        </w:rPr>
        <w:t xml:space="preserve"> </w:t>
      </w:r>
      <w:r w:rsidRPr="002A4312">
        <w:rPr>
          <w:rFonts w:ascii="Arial" w:hAnsi="Arial" w:cs="Arial"/>
        </w:rPr>
        <w:t>services,</w:t>
      </w:r>
      <w:r w:rsidRPr="002A4312">
        <w:rPr>
          <w:rFonts w:ascii="Arial" w:hAnsi="Arial" w:cs="Arial"/>
          <w:spacing w:val="-4"/>
        </w:rPr>
        <w:t xml:space="preserve"> </w:t>
      </w:r>
      <w:r w:rsidRPr="002A4312">
        <w:rPr>
          <w:rFonts w:ascii="Arial" w:hAnsi="Arial" w:cs="Arial"/>
        </w:rPr>
        <w:t>or</w:t>
      </w:r>
      <w:r w:rsidRPr="002A4312">
        <w:rPr>
          <w:rFonts w:ascii="Arial" w:hAnsi="Arial" w:cs="Arial"/>
          <w:spacing w:val="-3"/>
        </w:rPr>
        <w:t xml:space="preserve"> </w:t>
      </w:r>
      <w:r w:rsidRPr="002A4312">
        <w:rPr>
          <w:rFonts w:ascii="Arial" w:hAnsi="Arial" w:cs="Arial"/>
        </w:rPr>
        <w:t>to</w:t>
      </w:r>
      <w:r w:rsidRPr="002A4312">
        <w:rPr>
          <w:rFonts w:ascii="Arial" w:hAnsi="Arial" w:cs="Arial"/>
          <w:spacing w:val="-4"/>
        </w:rPr>
        <w:t xml:space="preserve"> </w:t>
      </w:r>
      <w:r w:rsidRPr="002A4312">
        <w:rPr>
          <w:rFonts w:ascii="Arial" w:hAnsi="Arial" w:cs="Arial"/>
        </w:rPr>
        <w:t>enjoy</w:t>
      </w:r>
      <w:r w:rsidRPr="002A4312">
        <w:rPr>
          <w:rFonts w:ascii="Arial" w:hAnsi="Arial" w:cs="Arial"/>
          <w:spacing w:val="-7"/>
        </w:rPr>
        <w:t xml:space="preserve"> </w:t>
      </w:r>
      <w:r w:rsidRPr="002A4312">
        <w:rPr>
          <w:rFonts w:ascii="Arial" w:hAnsi="Arial" w:cs="Arial"/>
        </w:rPr>
        <w:t>the</w:t>
      </w:r>
      <w:r w:rsidRPr="002A4312">
        <w:rPr>
          <w:rFonts w:ascii="Arial" w:hAnsi="Arial" w:cs="Arial"/>
          <w:spacing w:val="-4"/>
        </w:rPr>
        <w:t xml:space="preserve"> </w:t>
      </w:r>
      <w:r w:rsidRPr="002A4312">
        <w:rPr>
          <w:rFonts w:ascii="Arial" w:hAnsi="Arial" w:cs="Arial"/>
        </w:rPr>
        <w:t>additional</w:t>
      </w:r>
      <w:r w:rsidRPr="002A4312">
        <w:rPr>
          <w:rFonts w:ascii="Arial" w:hAnsi="Arial" w:cs="Arial"/>
          <w:spacing w:val="-5"/>
        </w:rPr>
        <w:t xml:space="preserve"> </w:t>
      </w:r>
      <w:r w:rsidRPr="002A4312">
        <w:rPr>
          <w:rFonts w:ascii="Arial" w:hAnsi="Arial" w:cs="Arial"/>
        </w:rPr>
        <w:t>authorizations</w:t>
      </w:r>
      <w:r w:rsidRPr="002A4312">
        <w:rPr>
          <w:rFonts w:ascii="Arial" w:hAnsi="Arial" w:cs="Arial"/>
          <w:spacing w:val="-3"/>
        </w:rPr>
        <w:t xml:space="preserve"> </w:t>
      </w:r>
      <w:r w:rsidRPr="002A4312">
        <w:rPr>
          <w:rFonts w:ascii="Arial" w:hAnsi="Arial" w:cs="Arial"/>
        </w:rPr>
        <w:t>granted</w:t>
      </w:r>
      <w:r w:rsidRPr="002A4312">
        <w:rPr>
          <w:rFonts w:ascii="Arial" w:hAnsi="Arial" w:cs="Arial"/>
          <w:spacing w:val="-4"/>
        </w:rPr>
        <w:t xml:space="preserve"> </w:t>
      </w:r>
      <w:r w:rsidRPr="002A4312">
        <w:rPr>
          <w:rFonts w:ascii="Arial" w:hAnsi="Arial" w:cs="Arial"/>
        </w:rPr>
        <w:t>to</w:t>
      </w:r>
      <w:r w:rsidRPr="002A4312">
        <w:rPr>
          <w:rFonts w:ascii="Arial" w:hAnsi="Arial" w:cs="Arial"/>
          <w:spacing w:val="-4"/>
        </w:rPr>
        <w:t xml:space="preserve"> </w:t>
      </w:r>
      <w:r w:rsidRPr="002A4312">
        <w:rPr>
          <w:rFonts w:ascii="Arial" w:hAnsi="Arial" w:cs="Arial"/>
        </w:rPr>
        <w:t>HL7</w:t>
      </w:r>
      <w:r w:rsidRPr="002A4312">
        <w:rPr>
          <w:rFonts w:ascii="Arial" w:hAnsi="Arial" w:cs="Arial"/>
          <w:spacing w:val="-4"/>
        </w:rPr>
        <w:t xml:space="preserve"> </w:t>
      </w:r>
      <w:r w:rsidRPr="002A4312">
        <w:rPr>
          <w:rFonts w:ascii="Arial" w:hAnsi="Arial" w:cs="Arial"/>
        </w:rPr>
        <w:t>ORGANIZATIONAL MEMBERS, as noted above, must become ORGANIZATIONAL MEMBERS of</w:t>
      </w:r>
      <w:r w:rsidRPr="002A4312">
        <w:rPr>
          <w:rFonts w:ascii="Arial" w:hAnsi="Arial" w:cs="Arial"/>
          <w:spacing w:val="-11"/>
        </w:rPr>
        <w:t xml:space="preserve"> </w:t>
      </w:r>
      <w:r w:rsidRPr="002A4312">
        <w:rPr>
          <w:rFonts w:ascii="Arial" w:hAnsi="Arial" w:cs="Arial"/>
        </w:rPr>
        <w:t>HL7.</w:t>
      </w:r>
    </w:p>
    <w:p w14:paraId="29A7415D" w14:textId="77777777" w:rsidR="00FC575A" w:rsidRPr="002A4312" w:rsidRDefault="00FC575A">
      <w:pPr>
        <w:pStyle w:val="BodyText"/>
        <w:spacing w:before="11"/>
        <w:rPr>
          <w:rFonts w:ascii="Arial" w:hAnsi="Arial" w:cs="Arial"/>
          <w:sz w:val="19"/>
        </w:rPr>
      </w:pPr>
    </w:p>
    <w:p w14:paraId="10835EE9" w14:textId="77777777" w:rsidR="00FC575A" w:rsidRPr="002A4312" w:rsidRDefault="006B22E6">
      <w:pPr>
        <w:pStyle w:val="BodyText"/>
        <w:ind w:left="679"/>
        <w:rPr>
          <w:rFonts w:ascii="Arial" w:hAnsi="Arial" w:cs="Arial"/>
        </w:rPr>
      </w:pPr>
      <w:r w:rsidRPr="002A4312">
        <w:rPr>
          <w:rFonts w:ascii="Arial" w:hAnsi="Arial" w:cs="Arial"/>
        </w:rPr>
        <w:t xml:space="preserve">Please see </w:t>
      </w:r>
      <w:hyperlink r:id="rId13">
        <w:r w:rsidRPr="002A4312">
          <w:rPr>
            <w:rFonts w:ascii="Arial" w:hAnsi="Arial" w:cs="Arial"/>
            <w:color w:val="333399"/>
            <w:u w:val="single" w:color="333399"/>
          </w:rPr>
          <w:t>http://www.HL7.org/legal/ippolicy.cfm</w:t>
        </w:r>
        <w:r w:rsidRPr="002A4312">
          <w:rPr>
            <w:rFonts w:ascii="Arial" w:hAnsi="Arial" w:cs="Arial"/>
            <w:color w:val="333399"/>
          </w:rPr>
          <w:t xml:space="preserve"> </w:t>
        </w:r>
      </w:hyperlink>
      <w:r w:rsidRPr="002A4312">
        <w:rPr>
          <w:rFonts w:ascii="Arial" w:hAnsi="Arial" w:cs="Arial"/>
        </w:rPr>
        <w:t>for the full license terms governing the Material.</w:t>
      </w:r>
    </w:p>
    <w:p w14:paraId="22CFA5C3" w14:textId="77777777" w:rsidR="00FC575A" w:rsidRPr="002A4312" w:rsidRDefault="00FC575A">
      <w:pPr>
        <w:pStyle w:val="BodyText"/>
        <w:spacing w:before="4"/>
        <w:rPr>
          <w:rFonts w:ascii="Arial" w:hAnsi="Arial" w:cs="Arial"/>
          <w:sz w:val="17"/>
        </w:rPr>
      </w:pPr>
    </w:p>
    <w:p w14:paraId="1316F7D8" w14:textId="00136186" w:rsidR="00FC575A" w:rsidRDefault="00FC575A">
      <w:pPr>
        <w:rPr>
          <w:rFonts w:ascii="Arial" w:hAnsi="Arial" w:cs="Arial"/>
          <w:sz w:val="17"/>
        </w:rPr>
      </w:pPr>
    </w:p>
    <w:p w14:paraId="2EE69DF5" w14:textId="77777777" w:rsidR="009B48D8" w:rsidRDefault="009B48D8">
      <w:pPr>
        <w:rPr>
          <w:rFonts w:ascii="Arial" w:hAnsi="Arial" w:cs="Arial"/>
        </w:rPr>
      </w:pPr>
      <w:r>
        <w:rPr>
          <w:rFonts w:ascii="Arial" w:hAnsi="Arial" w:cs="Arial"/>
        </w:rPr>
        <w:br w:type="page"/>
      </w:r>
    </w:p>
    <w:p w14:paraId="0290F4D3" w14:textId="1A544BA4" w:rsidR="00916AE7" w:rsidRPr="00916AE7" w:rsidRDefault="00916AE7">
      <w:pPr>
        <w:rPr>
          <w:rFonts w:ascii="Arial" w:hAnsi="Arial" w:cs="Arial"/>
        </w:rPr>
      </w:pPr>
      <w:r w:rsidRPr="00916AE7">
        <w:rPr>
          <w:rFonts w:ascii="Arial" w:hAnsi="Arial" w:cs="Arial"/>
        </w:rPr>
        <w:lastRenderedPageBreak/>
        <w:t>Revision History</w:t>
      </w:r>
    </w:p>
    <w:p w14:paraId="4A9A32DA" w14:textId="0C2AB8D6" w:rsidR="00916AE7" w:rsidRDefault="00916AE7">
      <w:pPr>
        <w:rPr>
          <w:rFonts w:ascii="Arial" w:hAnsi="Arial" w:cs="Arial"/>
          <w:sz w:val="17"/>
        </w:rPr>
      </w:pPr>
    </w:p>
    <w:p w14:paraId="4CA8F3F3" w14:textId="7E6872DE" w:rsidR="00916AE7" w:rsidRDefault="00916AE7">
      <w:pPr>
        <w:rPr>
          <w:rFonts w:ascii="Arial" w:hAnsi="Arial" w:cs="Arial"/>
          <w:sz w:val="17"/>
        </w:rPr>
      </w:pPr>
    </w:p>
    <w:tbl>
      <w:tblPr>
        <w:tblStyle w:val="TableGrid"/>
        <w:tblW w:w="0" w:type="auto"/>
        <w:tblLook w:val="04A0" w:firstRow="1" w:lastRow="0" w:firstColumn="1" w:lastColumn="0" w:noHBand="0" w:noVBand="1"/>
      </w:tblPr>
      <w:tblGrid>
        <w:gridCol w:w="1133"/>
        <w:gridCol w:w="1978"/>
        <w:gridCol w:w="5931"/>
        <w:gridCol w:w="1874"/>
      </w:tblGrid>
      <w:tr w:rsidR="00916AE7" w:rsidRPr="00916AE7" w14:paraId="52A742BF" w14:textId="77777777" w:rsidTr="00916AE7">
        <w:tc>
          <w:tcPr>
            <w:tcW w:w="895" w:type="dxa"/>
            <w:shd w:val="clear" w:color="auto" w:fill="D9D9D9" w:themeFill="background1" w:themeFillShade="D9"/>
          </w:tcPr>
          <w:p w14:paraId="56929C41" w14:textId="7CCA7235" w:rsidR="00916AE7" w:rsidRPr="00916AE7" w:rsidRDefault="00916AE7" w:rsidP="00916AE7">
            <w:pPr>
              <w:jc w:val="center"/>
              <w:rPr>
                <w:rFonts w:ascii="Arial" w:hAnsi="Arial" w:cs="Arial"/>
                <w:b/>
              </w:rPr>
            </w:pPr>
            <w:r w:rsidRPr="00916AE7">
              <w:rPr>
                <w:rFonts w:ascii="Arial" w:hAnsi="Arial" w:cs="Arial"/>
                <w:b/>
              </w:rPr>
              <w:t xml:space="preserve">Revision </w:t>
            </w:r>
            <w:proofErr w:type="spellStart"/>
            <w:r w:rsidRPr="00916AE7">
              <w:rPr>
                <w:rFonts w:ascii="Arial" w:hAnsi="Arial" w:cs="Arial"/>
                <w:b/>
              </w:rPr>
              <w:t>Nbr</w:t>
            </w:r>
            <w:proofErr w:type="spellEnd"/>
          </w:p>
        </w:tc>
        <w:tc>
          <w:tcPr>
            <w:tcW w:w="1980" w:type="dxa"/>
            <w:shd w:val="clear" w:color="auto" w:fill="D9D9D9" w:themeFill="background1" w:themeFillShade="D9"/>
          </w:tcPr>
          <w:p w14:paraId="518145A0" w14:textId="38CBE04E" w:rsidR="00916AE7" w:rsidRPr="00916AE7" w:rsidRDefault="00916AE7">
            <w:pPr>
              <w:rPr>
                <w:rFonts w:ascii="Arial" w:hAnsi="Arial" w:cs="Arial"/>
                <w:b/>
              </w:rPr>
            </w:pPr>
            <w:r w:rsidRPr="00916AE7">
              <w:rPr>
                <w:rFonts w:ascii="Arial" w:hAnsi="Arial" w:cs="Arial"/>
                <w:b/>
              </w:rPr>
              <w:t>Author</w:t>
            </w:r>
          </w:p>
        </w:tc>
        <w:tc>
          <w:tcPr>
            <w:tcW w:w="5940" w:type="dxa"/>
            <w:shd w:val="clear" w:color="auto" w:fill="D9D9D9" w:themeFill="background1" w:themeFillShade="D9"/>
          </w:tcPr>
          <w:p w14:paraId="6758E70F" w14:textId="3C8EA1C4" w:rsidR="00916AE7" w:rsidRPr="00916AE7" w:rsidRDefault="00916AE7">
            <w:pPr>
              <w:rPr>
                <w:rFonts w:ascii="Arial" w:hAnsi="Arial" w:cs="Arial"/>
                <w:b/>
              </w:rPr>
            </w:pPr>
            <w:r w:rsidRPr="00916AE7">
              <w:rPr>
                <w:rFonts w:ascii="Arial" w:hAnsi="Arial" w:cs="Arial"/>
                <w:b/>
              </w:rPr>
              <w:t>Change Description</w:t>
            </w:r>
          </w:p>
        </w:tc>
        <w:tc>
          <w:tcPr>
            <w:tcW w:w="1875" w:type="dxa"/>
            <w:shd w:val="clear" w:color="auto" w:fill="D9D9D9" w:themeFill="background1" w:themeFillShade="D9"/>
          </w:tcPr>
          <w:p w14:paraId="58A525C8" w14:textId="5BF767FF" w:rsidR="00916AE7" w:rsidRPr="00916AE7" w:rsidRDefault="00916AE7" w:rsidP="00916AE7">
            <w:pPr>
              <w:jc w:val="center"/>
              <w:rPr>
                <w:rFonts w:ascii="Arial" w:hAnsi="Arial" w:cs="Arial"/>
                <w:b/>
              </w:rPr>
            </w:pPr>
            <w:r w:rsidRPr="00916AE7">
              <w:rPr>
                <w:rFonts w:ascii="Arial" w:hAnsi="Arial" w:cs="Arial"/>
                <w:b/>
              </w:rPr>
              <w:t>Date</w:t>
            </w:r>
          </w:p>
        </w:tc>
      </w:tr>
      <w:tr w:rsidR="00916AE7" w:rsidRPr="00916AE7" w14:paraId="71608267" w14:textId="77777777" w:rsidTr="00916AE7">
        <w:tc>
          <w:tcPr>
            <w:tcW w:w="895" w:type="dxa"/>
          </w:tcPr>
          <w:p w14:paraId="75B87219" w14:textId="19033D9B" w:rsidR="00916AE7" w:rsidRPr="00916AE7" w:rsidRDefault="00916AE7" w:rsidP="00916AE7">
            <w:pPr>
              <w:jc w:val="center"/>
              <w:rPr>
                <w:rFonts w:ascii="Arial" w:hAnsi="Arial" w:cs="Arial"/>
              </w:rPr>
            </w:pPr>
            <w:r>
              <w:rPr>
                <w:rFonts w:ascii="Arial" w:hAnsi="Arial" w:cs="Arial"/>
              </w:rPr>
              <w:t>0.1</w:t>
            </w:r>
          </w:p>
        </w:tc>
        <w:tc>
          <w:tcPr>
            <w:tcW w:w="1980" w:type="dxa"/>
          </w:tcPr>
          <w:p w14:paraId="3FFE2BAF" w14:textId="2242F158" w:rsidR="00916AE7" w:rsidRPr="00916AE7" w:rsidRDefault="00916AE7">
            <w:pPr>
              <w:rPr>
                <w:rFonts w:ascii="Arial" w:hAnsi="Arial" w:cs="Arial"/>
              </w:rPr>
            </w:pPr>
            <w:r>
              <w:rPr>
                <w:rFonts w:ascii="Arial" w:hAnsi="Arial" w:cs="Arial"/>
              </w:rPr>
              <w:t>Patrick Loyd</w:t>
            </w:r>
          </w:p>
        </w:tc>
        <w:tc>
          <w:tcPr>
            <w:tcW w:w="5940" w:type="dxa"/>
          </w:tcPr>
          <w:p w14:paraId="14DEA321" w14:textId="5808D405" w:rsidR="00916AE7" w:rsidRPr="00916AE7" w:rsidRDefault="00916AE7">
            <w:pPr>
              <w:rPr>
                <w:rFonts w:ascii="Arial" w:hAnsi="Arial" w:cs="Arial"/>
              </w:rPr>
            </w:pPr>
            <w:r>
              <w:rPr>
                <w:rFonts w:ascii="Arial" w:hAnsi="Arial" w:cs="Arial"/>
              </w:rPr>
              <w:t>First version with revision tracking.  Added document, sections Overarching Criteria and Care Provision</w:t>
            </w:r>
          </w:p>
        </w:tc>
        <w:tc>
          <w:tcPr>
            <w:tcW w:w="1875" w:type="dxa"/>
          </w:tcPr>
          <w:p w14:paraId="3C24F890" w14:textId="5C0A31CE" w:rsidR="00916AE7" w:rsidRPr="00916AE7" w:rsidRDefault="00916AE7" w:rsidP="00916AE7">
            <w:pPr>
              <w:jc w:val="center"/>
              <w:rPr>
                <w:rFonts w:ascii="Arial" w:hAnsi="Arial" w:cs="Arial"/>
              </w:rPr>
            </w:pPr>
            <w:r>
              <w:rPr>
                <w:rFonts w:ascii="Arial" w:hAnsi="Arial" w:cs="Arial"/>
              </w:rPr>
              <w:t>03/04/2018</w:t>
            </w:r>
          </w:p>
        </w:tc>
      </w:tr>
      <w:tr w:rsidR="00916AE7" w:rsidRPr="00916AE7" w14:paraId="27CB7988" w14:textId="77777777" w:rsidTr="00916AE7">
        <w:tc>
          <w:tcPr>
            <w:tcW w:w="895" w:type="dxa"/>
          </w:tcPr>
          <w:p w14:paraId="1E779E4F" w14:textId="5A4F2452" w:rsidR="00916AE7" w:rsidRPr="00916AE7" w:rsidRDefault="009B572F" w:rsidP="00916AE7">
            <w:pPr>
              <w:jc w:val="center"/>
              <w:rPr>
                <w:rFonts w:ascii="Arial" w:hAnsi="Arial" w:cs="Arial"/>
              </w:rPr>
            </w:pPr>
            <w:r>
              <w:rPr>
                <w:rFonts w:ascii="Arial" w:hAnsi="Arial" w:cs="Arial"/>
              </w:rPr>
              <w:t>0.2</w:t>
            </w:r>
          </w:p>
        </w:tc>
        <w:tc>
          <w:tcPr>
            <w:tcW w:w="1980" w:type="dxa"/>
          </w:tcPr>
          <w:p w14:paraId="6E00FDF6" w14:textId="51B473FE" w:rsidR="00916AE7" w:rsidRPr="00916AE7" w:rsidRDefault="009B572F">
            <w:pPr>
              <w:rPr>
                <w:rFonts w:ascii="Arial" w:hAnsi="Arial" w:cs="Arial"/>
              </w:rPr>
            </w:pPr>
            <w:r>
              <w:rPr>
                <w:rFonts w:ascii="Arial" w:hAnsi="Arial" w:cs="Arial"/>
              </w:rPr>
              <w:t>Patrick Loyd</w:t>
            </w:r>
          </w:p>
        </w:tc>
        <w:tc>
          <w:tcPr>
            <w:tcW w:w="5940" w:type="dxa"/>
          </w:tcPr>
          <w:p w14:paraId="371BA839" w14:textId="180D87A9" w:rsidR="00916AE7" w:rsidRPr="00916AE7" w:rsidRDefault="009B572F">
            <w:pPr>
              <w:rPr>
                <w:rFonts w:ascii="Arial" w:hAnsi="Arial" w:cs="Arial"/>
              </w:rPr>
            </w:pPr>
            <w:r>
              <w:rPr>
                <w:rFonts w:ascii="Arial" w:hAnsi="Arial" w:cs="Arial"/>
              </w:rPr>
              <w:t>The first version was incomplete as it was intended to contain all the necessary items for the Overarching section as well as the Care Provision section.  As such, the Care Provision section was incomplete.  This version contains all the required items for both sections.</w:t>
            </w:r>
            <w:r w:rsidR="00B10EB6">
              <w:rPr>
                <w:rFonts w:ascii="Arial" w:hAnsi="Arial" w:cs="Arial"/>
              </w:rPr>
              <w:t xml:space="preserve">  Added new Administrative Support section to the overall models based on review of dependents from other sections.  The actual functions and conformance criteria for Admin Support will be completed month after next according to the schedule above.</w:t>
            </w:r>
          </w:p>
        </w:tc>
        <w:tc>
          <w:tcPr>
            <w:tcW w:w="1875" w:type="dxa"/>
          </w:tcPr>
          <w:p w14:paraId="3B11753D" w14:textId="6E876D16" w:rsidR="00916AE7" w:rsidRPr="00916AE7" w:rsidRDefault="009B572F" w:rsidP="00916AE7">
            <w:pPr>
              <w:jc w:val="center"/>
              <w:rPr>
                <w:rFonts w:ascii="Arial" w:hAnsi="Arial" w:cs="Arial"/>
              </w:rPr>
            </w:pPr>
            <w:r>
              <w:rPr>
                <w:rFonts w:ascii="Arial" w:hAnsi="Arial" w:cs="Arial"/>
              </w:rPr>
              <w:t>03/12/2018</w:t>
            </w:r>
          </w:p>
        </w:tc>
      </w:tr>
      <w:tr w:rsidR="00916AE7" w:rsidRPr="00916AE7" w14:paraId="52DB73D5" w14:textId="77777777" w:rsidTr="00916AE7">
        <w:tc>
          <w:tcPr>
            <w:tcW w:w="895" w:type="dxa"/>
          </w:tcPr>
          <w:p w14:paraId="44021E1D" w14:textId="77777777" w:rsidR="00916AE7" w:rsidRPr="00916AE7" w:rsidRDefault="00916AE7" w:rsidP="00916AE7">
            <w:pPr>
              <w:jc w:val="center"/>
              <w:rPr>
                <w:rFonts w:ascii="Arial" w:hAnsi="Arial" w:cs="Arial"/>
              </w:rPr>
            </w:pPr>
          </w:p>
        </w:tc>
        <w:tc>
          <w:tcPr>
            <w:tcW w:w="1980" w:type="dxa"/>
          </w:tcPr>
          <w:p w14:paraId="204A11DC" w14:textId="77777777" w:rsidR="00916AE7" w:rsidRPr="00916AE7" w:rsidRDefault="00916AE7">
            <w:pPr>
              <w:rPr>
                <w:rFonts w:ascii="Arial" w:hAnsi="Arial" w:cs="Arial"/>
              </w:rPr>
            </w:pPr>
          </w:p>
        </w:tc>
        <w:tc>
          <w:tcPr>
            <w:tcW w:w="5940" w:type="dxa"/>
          </w:tcPr>
          <w:p w14:paraId="549BD7CC" w14:textId="77777777" w:rsidR="00916AE7" w:rsidRPr="00916AE7" w:rsidRDefault="00916AE7">
            <w:pPr>
              <w:rPr>
                <w:rFonts w:ascii="Arial" w:hAnsi="Arial" w:cs="Arial"/>
              </w:rPr>
            </w:pPr>
          </w:p>
        </w:tc>
        <w:tc>
          <w:tcPr>
            <w:tcW w:w="1875" w:type="dxa"/>
          </w:tcPr>
          <w:p w14:paraId="79B293C2" w14:textId="77777777" w:rsidR="00916AE7" w:rsidRPr="00916AE7" w:rsidRDefault="00916AE7" w:rsidP="00916AE7">
            <w:pPr>
              <w:jc w:val="center"/>
              <w:rPr>
                <w:rFonts w:ascii="Arial" w:hAnsi="Arial" w:cs="Arial"/>
              </w:rPr>
            </w:pPr>
          </w:p>
        </w:tc>
      </w:tr>
      <w:tr w:rsidR="00916AE7" w:rsidRPr="00916AE7" w14:paraId="19A3EEC3" w14:textId="77777777" w:rsidTr="00916AE7">
        <w:tc>
          <w:tcPr>
            <w:tcW w:w="895" w:type="dxa"/>
          </w:tcPr>
          <w:p w14:paraId="47F7A40C" w14:textId="77777777" w:rsidR="00916AE7" w:rsidRPr="00916AE7" w:rsidRDefault="00916AE7" w:rsidP="00916AE7">
            <w:pPr>
              <w:jc w:val="center"/>
              <w:rPr>
                <w:rFonts w:ascii="Arial" w:hAnsi="Arial" w:cs="Arial"/>
              </w:rPr>
            </w:pPr>
          </w:p>
        </w:tc>
        <w:tc>
          <w:tcPr>
            <w:tcW w:w="1980" w:type="dxa"/>
          </w:tcPr>
          <w:p w14:paraId="025D28E5" w14:textId="77777777" w:rsidR="00916AE7" w:rsidRPr="00916AE7" w:rsidRDefault="00916AE7">
            <w:pPr>
              <w:rPr>
                <w:rFonts w:ascii="Arial" w:hAnsi="Arial" w:cs="Arial"/>
              </w:rPr>
            </w:pPr>
          </w:p>
        </w:tc>
        <w:tc>
          <w:tcPr>
            <w:tcW w:w="5940" w:type="dxa"/>
          </w:tcPr>
          <w:p w14:paraId="4AF68613" w14:textId="77777777" w:rsidR="00916AE7" w:rsidRPr="00916AE7" w:rsidRDefault="00916AE7">
            <w:pPr>
              <w:rPr>
                <w:rFonts w:ascii="Arial" w:hAnsi="Arial" w:cs="Arial"/>
              </w:rPr>
            </w:pPr>
          </w:p>
        </w:tc>
        <w:tc>
          <w:tcPr>
            <w:tcW w:w="1875" w:type="dxa"/>
          </w:tcPr>
          <w:p w14:paraId="6E82592C" w14:textId="77777777" w:rsidR="00916AE7" w:rsidRPr="00916AE7" w:rsidRDefault="00916AE7" w:rsidP="00916AE7">
            <w:pPr>
              <w:jc w:val="center"/>
              <w:rPr>
                <w:rFonts w:ascii="Arial" w:hAnsi="Arial" w:cs="Arial"/>
              </w:rPr>
            </w:pPr>
          </w:p>
        </w:tc>
      </w:tr>
      <w:tr w:rsidR="00916AE7" w:rsidRPr="00916AE7" w14:paraId="5354276C" w14:textId="77777777" w:rsidTr="00916AE7">
        <w:tc>
          <w:tcPr>
            <w:tcW w:w="895" w:type="dxa"/>
          </w:tcPr>
          <w:p w14:paraId="410B7965" w14:textId="77777777" w:rsidR="00916AE7" w:rsidRPr="00916AE7" w:rsidRDefault="00916AE7" w:rsidP="00916AE7">
            <w:pPr>
              <w:jc w:val="center"/>
              <w:rPr>
                <w:rFonts w:ascii="Arial" w:hAnsi="Arial" w:cs="Arial"/>
              </w:rPr>
            </w:pPr>
          </w:p>
        </w:tc>
        <w:tc>
          <w:tcPr>
            <w:tcW w:w="1980" w:type="dxa"/>
          </w:tcPr>
          <w:p w14:paraId="703CE743" w14:textId="77777777" w:rsidR="00916AE7" w:rsidRPr="00916AE7" w:rsidRDefault="00916AE7">
            <w:pPr>
              <w:rPr>
                <w:rFonts w:ascii="Arial" w:hAnsi="Arial" w:cs="Arial"/>
              </w:rPr>
            </w:pPr>
          </w:p>
        </w:tc>
        <w:tc>
          <w:tcPr>
            <w:tcW w:w="5940" w:type="dxa"/>
          </w:tcPr>
          <w:p w14:paraId="6B80F1CB" w14:textId="77777777" w:rsidR="00916AE7" w:rsidRPr="00916AE7" w:rsidRDefault="00916AE7">
            <w:pPr>
              <w:rPr>
                <w:rFonts w:ascii="Arial" w:hAnsi="Arial" w:cs="Arial"/>
              </w:rPr>
            </w:pPr>
          </w:p>
        </w:tc>
        <w:tc>
          <w:tcPr>
            <w:tcW w:w="1875" w:type="dxa"/>
          </w:tcPr>
          <w:p w14:paraId="4CC8EDB5" w14:textId="77777777" w:rsidR="00916AE7" w:rsidRPr="00916AE7" w:rsidRDefault="00916AE7" w:rsidP="00916AE7">
            <w:pPr>
              <w:jc w:val="center"/>
              <w:rPr>
                <w:rFonts w:ascii="Arial" w:hAnsi="Arial" w:cs="Arial"/>
              </w:rPr>
            </w:pPr>
          </w:p>
        </w:tc>
      </w:tr>
    </w:tbl>
    <w:p w14:paraId="080BB0A7" w14:textId="77777777" w:rsidR="00916AE7" w:rsidRPr="002A4312" w:rsidRDefault="00916AE7">
      <w:pPr>
        <w:rPr>
          <w:rFonts w:ascii="Arial" w:hAnsi="Arial" w:cs="Arial"/>
          <w:sz w:val="17"/>
        </w:rPr>
        <w:sectPr w:rsidR="00916AE7" w:rsidRPr="002A4312">
          <w:footerReference w:type="default" r:id="rId14"/>
          <w:pgSz w:w="12240" w:h="15840"/>
          <w:pgMar w:top="1500" w:right="780" w:bottom="280" w:left="760" w:header="0" w:footer="0" w:gutter="0"/>
          <w:cols w:space="720"/>
        </w:sectPr>
      </w:pPr>
    </w:p>
    <w:p w14:paraId="732ED050" w14:textId="77777777" w:rsidR="00FC575A" w:rsidRPr="002A4312" w:rsidRDefault="006B22E6">
      <w:pPr>
        <w:pStyle w:val="Heading4"/>
        <w:ind w:right="658"/>
        <w:rPr>
          <w:rFonts w:ascii="Arial" w:hAnsi="Arial" w:cs="Arial"/>
        </w:rPr>
      </w:pPr>
      <w:r w:rsidRPr="002A4312">
        <w:rPr>
          <w:rFonts w:ascii="Arial" w:hAnsi="Arial" w:cs="Arial"/>
        </w:rPr>
        <w:lastRenderedPageBreak/>
        <w:t>ii</w:t>
      </w:r>
    </w:p>
    <w:p w14:paraId="57D0BE09" w14:textId="77777777" w:rsidR="00FC575A" w:rsidRPr="002A4312" w:rsidRDefault="00FC575A">
      <w:pPr>
        <w:pStyle w:val="BodyText"/>
        <w:spacing w:before="6"/>
        <w:rPr>
          <w:rFonts w:ascii="Arial" w:hAnsi="Arial" w:cs="Arial"/>
          <w:sz w:val="23"/>
        </w:rPr>
      </w:pPr>
    </w:p>
    <w:p w14:paraId="7E174552" w14:textId="77777777" w:rsidR="00FC575A" w:rsidRPr="002A4312" w:rsidRDefault="006B22E6">
      <w:pPr>
        <w:pStyle w:val="Heading6"/>
        <w:spacing w:line="240" w:lineRule="auto"/>
        <w:ind w:left="680"/>
        <w:rPr>
          <w:rFonts w:ascii="Arial" w:hAnsi="Arial" w:cs="Arial"/>
        </w:rPr>
      </w:pPr>
      <w:r w:rsidRPr="002A4312">
        <w:rPr>
          <w:rFonts w:ascii="Arial" w:hAnsi="Arial" w:cs="Arial"/>
        </w:rPr>
        <w:t>TABLE OF CONTENTS</w:t>
      </w:r>
    </w:p>
    <w:sdt>
      <w:sdtPr>
        <w:rPr>
          <w:rFonts w:ascii="Times New Roman" w:eastAsia="Times New Roman" w:hAnsi="Times New Roman" w:cs="Times New Roman"/>
          <w:color w:val="auto"/>
          <w:sz w:val="22"/>
          <w:szCs w:val="22"/>
        </w:rPr>
        <w:id w:val="936025774"/>
        <w:docPartObj>
          <w:docPartGallery w:val="Table of Contents"/>
          <w:docPartUnique/>
        </w:docPartObj>
      </w:sdtPr>
      <w:sdtEndPr>
        <w:rPr>
          <w:b/>
          <w:bCs/>
          <w:noProof/>
        </w:rPr>
      </w:sdtEndPr>
      <w:sdtContent>
        <w:p w14:paraId="28F0F51D" w14:textId="4D64431C" w:rsidR="0030518F" w:rsidRDefault="0030518F">
          <w:pPr>
            <w:pStyle w:val="TOCHeading"/>
          </w:pPr>
          <w:r>
            <w:t>Contents</w:t>
          </w:r>
        </w:p>
        <w:p w14:paraId="7096E8F1" w14:textId="4E9C7FBA" w:rsidR="0030518F" w:rsidRDefault="0030518F">
          <w:pPr>
            <w:pStyle w:val="TOC3"/>
            <w:tabs>
              <w:tab w:val="right" w:leader="dot" w:pos="10690"/>
            </w:tabs>
            <w:rPr>
              <w:noProof/>
            </w:rPr>
          </w:pPr>
          <w:r>
            <w:fldChar w:fldCharType="begin"/>
          </w:r>
          <w:r>
            <w:instrText xml:space="preserve"> TOC \o "1-3" \h \z \u </w:instrText>
          </w:r>
          <w:r>
            <w:fldChar w:fldCharType="separate"/>
          </w:r>
          <w:hyperlink w:anchor="_Toc508580753" w:history="1">
            <w:r w:rsidRPr="00532091">
              <w:rPr>
                <w:rStyle w:val="Hyperlink"/>
                <w:noProof/>
              </w:rPr>
              <w:t>August 2018</w:t>
            </w:r>
            <w:r>
              <w:rPr>
                <w:noProof/>
                <w:webHidden/>
              </w:rPr>
              <w:tab/>
            </w:r>
            <w:r>
              <w:rPr>
                <w:noProof/>
                <w:webHidden/>
              </w:rPr>
              <w:fldChar w:fldCharType="begin"/>
            </w:r>
            <w:r>
              <w:rPr>
                <w:noProof/>
                <w:webHidden/>
              </w:rPr>
              <w:instrText xml:space="preserve"> PAGEREF _Toc508580753 \h </w:instrText>
            </w:r>
            <w:r>
              <w:rPr>
                <w:noProof/>
                <w:webHidden/>
              </w:rPr>
            </w:r>
            <w:r>
              <w:rPr>
                <w:noProof/>
                <w:webHidden/>
              </w:rPr>
              <w:fldChar w:fldCharType="separate"/>
            </w:r>
            <w:r w:rsidR="00E9046A">
              <w:rPr>
                <w:noProof/>
                <w:webHidden/>
              </w:rPr>
              <w:t>1</w:t>
            </w:r>
            <w:r>
              <w:rPr>
                <w:noProof/>
                <w:webHidden/>
              </w:rPr>
              <w:fldChar w:fldCharType="end"/>
            </w:r>
          </w:hyperlink>
        </w:p>
        <w:p w14:paraId="68734E73" w14:textId="54B634D6" w:rsidR="0030518F" w:rsidRDefault="001A5AA1">
          <w:pPr>
            <w:pStyle w:val="TOC2"/>
            <w:tabs>
              <w:tab w:val="right" w:leader="dot" w:pos="10690"/>
            </w:tabs>
            <w:rPr>
              <w:rFonts w:asciiTheme="minorHAnsi" w:eastAsiaTheme="minorEastAsia" w:hAnsiTheme="minorHAnsi" w:cstheme="minorBidi"/>
              <w:b w:val="0"/>
              <w:bCs w:val="0"/>
              <w:noProof/>
              <w:sz w:val="22"/>
              <w:szCs w:val="22"/>
            </w:rPr>
          </w:pPr>
          <w:hyperlink w:anchor="_Toc508580754" w:history="1">
            <w:r w:rsidR="0030518F" w:rsidRPr="00532091">
              <w:rPr>
                <w:rStyle w:val="Hyperlink"/>
                <w:noProof/>
              </w:rPr>
              <w:t>I.</w:t>
            </w:r>
            <w:r w:rsidR="0030518F">
              <w:rPr>
                <w:rFonts w:asciiTheme="minorHAnsi" w:eastAsiaTheme="minorEastAsia" w:hAnsiTheme="minorHAnsi" w:cstheme="minorBidi"/>
                <w:b w:val="0"/>
                <w:bCs w:val="0"/>
                <w:noProof/>
                <w:sz w:val="22"/>
                <w:szCs w:val="22"/>
              </w:rPr>
              <w:tab/>
            </w:r>
            <w:r w:rsidR="0030518F" w:rsidRPr="00532091">
              <w:rPr>
                <w:rStyle w:val="Hyperlink"/>
                <w:noProof/>
              </w:rPr>
              <w:t>Notes to Readers</w:t>
            </w:r>
            <w:r w:rsidR="0030518F">
              <w:rPr>
                <w:noProof/>
                <w:webHidden/>
              </w:rPr>
              <w:tab/>
            </w:r>
            <w:r w:rsidR="0030518F">
              <w:rPr>
                <w:noProof/>
                <w:webHidden/>
              </w:rPr>
              <w:fldChar w:fldCharType="begin"/>
            </w:r>
            <w:r w:rsidR="0030518F">
              <w:rPr>
                <w:noProof/>
                <w:webHidden/>
              </w:rPr>
              <w:instrText xml:space="preserve"> PAGEREF _Toc508580754 \h </w:instrText>
            </w:r>
            <w:r w:rsidR="0030518F">
              <w:rPr>
                <w:noProof/>
                <w:webHidden/>
              </w:rPr>
            </w:r>
            <w:r w:rsidR="0030518F">
              <w:rPr>
                <w:noProof/>
                <w:webHidden/>
              </w:rPr>
              <w:fldChar w:fldCharType="separate"/>
            </w:r>
            <w:r w:rsidR="00E9046A">
              <w:rPr>
                <w:noProof/>
                <w:webHidden/>
              </w:rPr>
              <w:t>3</w:t>
            </w:r>
            <w:r w:rsidR="0030518F">
              <w:rPr>
                <w:noProof/>
                <w:webHidden/>
              </w:rPr>
              <w:fldChar w:fldCharType="end"/>
            </w:r>
          </w:hyperlink>
        </w:p>
        <w:p w14:paraId="2A957702" w14:textId="7C83ADDC" w:rsidR="0030518F" w:rsidRDefault="001A5AA1">
          <w:pPr>
            <w:pStyle w:val="TOC2"/>
            <w:tabs>
              <w:tab w:val="right" w:leader="dot" w:pos="10690"/>
            </w:tabs>
            <w:rPr>
              <w:rFonts w:asciiTheme="minorHAnsi" w:eastAsiaTheme="minorEastAsia" w:hAnsiTheme="minorHAnsi" w:cstheme="minorBidi"/>
              <w:b w:val="0"/>
              <w:bCs w:val="0"/>
              <w:noProof/>
              <w:sz w:val="22"/>
              <w:szCs w:val="22"/>
            </w:rPr>
          </w:pPr>
          <w:hyperlink w:anchor="_Toc508580755" w:history="1">
            <w:r w:rsidR="0030518F" w:rsidRPr="00532091">
              <w:rPr>
                <w:rStyle w:val="Hyperlink"/>
                <w:noProof/>
              </w:rPr>
              <w:t>II.</w:t>
            </w:r>
            <w:r w:rsidR="0030518F">
              <w:rPr>
                <w:rFonts w:asciiTheme="minorHAnsi" w:eastAsiaTheme="minorEastAsia" w:hAnsiTheme="minorHAnsi" w:cstheme="minorBidi"/>
                <w:b w:val="0"/>
                <w:bCs w:val="0"/>
                <w:noProof/>
                <w:sz w:val="22"/>
                <w:szCs w:val="22"/>
              </w:rPr>
              <w:tab/>
            </w:r>
            <w:r w:rsidR="0030518F" w:rsidRPr="00532091">
              <w:rPr>
                <w:rStyle w:val="Hyperlink"/>
                <w:noProof/>
              </w:rPr>
              <w:t>Acknowledgements</w:t>
            </w:r>
            <w:r w:rsidR="0030518F">
              <w:rPr>
                <w:noProof/>
                <w:webHidden/>
              </w:rPr>
              <w:tab/>
            </w:r>
            <w:r w:rsidR="0030518F">
              <w:rPr>
                <w:noProof/>
                <w:webHidden/>
              </w:rPr>
              <w:fldChar w:fldCharType="begin"/>
            </w:r>
            <w:r w:rsidR="0030518F">
              <w:rPr>
                <w:noProof/>
                <w:webHidden/>
              </w:rPr>
              <w:instrText xml:space="preserve"> PAGEREF _Toc508580755 \h </w:instrText>
            </w:r>
            <w:r w:rsidR="0030518F">
              <w:rPr>
                <w:noProof/>
                <w:webHidden/>
              </w:rPr>
            </w:r>
            <w:r w:rsidR="0030518F">
              <w:rPr>
                <w:noProof/>
                <w:webHidden/>
              </w:rPr>
              <w:fldChar w:fldCharType="separate"/>
            </w:r>
            <w:r w:rsidR="00E9046A">
              <w:rPr>
                <w:noProof/>
                <w:webHidden/>
              </w:rPr>
              <w:t>3</w:t>
            </w:r>
            <w:r w:rsidR="0030518F">
              <w:rPr>
                <w:noProof/>
                <w:webHidden/>
              </w:rPr>
              <w:fldChar w:fldCharType="end"/>
            </w:r>
          </w:hyperlink>
        </w:p>
        <w:p w14:paraId="43034A6A" w14:textId="5C9374A5" w:rsidR="0030518F" w:rsidRDefault="001A5AA1">
          <w:pPr>
            <w:pStyle w:val="TOC2"/>
            <w:tabs>
              <w:tab w:val="left" w:pos="1560"/>
              <w:tab w:val="right" w:leader="dot" w:pos="10690"/>
            </w:tabs>
            <w:rPr>
              <w:rFonts w:asciiTheme="minorHAnsi" w:eastAsiaTheme="minorEastAsia" w:hAnsiTheme="minorHAnsi" w:cstheme="minorBidi"/>
              <w:b w:val="0"/>
              <w:bCs w:val="0"/>
              <w:noProof/>
              <w:sz w:val="22"/>
              <w:szCs w:val="22"/>
            </w:rPr>
          </w:pPr>
          <w:hyperlink w:anchor="_Toc508580756" w:history="1">
            <w:r w:rsidR="0030518F" w:rsidRPr="00532091">
              <w:rPr>
                <w:rStyle w:val="Hyperlink"/>
                <w:noProof/>
              </w:rPr>
              <w:t>III.</w:t>
            </w:r>
            <w:r w:rsidR="0030518F">
              <w:rPr>
                <w:rFonts w:asciiTheme="minorHAnsi" w:eastAsiaTheme="minorEastAsia" w:hAnsiTheme="minorHAnsi" w:cstheme="minorBidi"/>
                <w:b w:val="0"/>
                <w:bCs w:val="0"/>
                <w:noProof/>
                <w:sz w:val="22"/>
                <w:szCs w:val="22"/>
              </w:rPr>
              <w:tab/>
            </w:r>
            <w:r w:rsidR="0030518F" w:rsidRPr="00532091">
              <w:rPr>
                <w:rStyle w:val="Hyperlink"/>
                <w:noProof/>
              </w:rPr>
              <w:t>Release</w:t>
            </w:r>
            <w:r w:rsidR="0030518F">
              <w:rPr>
                <w:noProof/>
                <w:webHidden/>
              </w:rPr>
              <w:tab/>
            </w:r>
            <w:r w:rsidR="0030518F">
              <w:rPr>
                <w:noProof/>
                <w:webHidden/>
              </w:rPr>
              <w:fldChar w:fldCharType="begin"/>
            </w:r>
            <w:r w:rsidR="0030518F">
              <w:rPr>
                <w:noProof/>
                <w:webHidden/>
              </w:rPr>
              <w:instrText xml:space="preserve"> PAGEREF _Toc508580756 \h </w:instrText>
            </w:r>
            <w:r w:rsidR="0030518F">
              <w:rPr>
                <w:noProof/>
                <w:webHidden/>
              </w:rPr>
            </w:r>
            <w:r w:rsidR="0030518F">
              <w:rPr>
                <w:noProof/>
                <w:webHidden/>
              </w:rPr>
              <w:fldChar w:fldCharType="separate"/>
            </w:r>
            <w:r w:rsidR="00E9046A">
              <w:rPr>
                <w:noProof/>
                <w:webHidden/>
              </w:rPr>
              <w:t>4</w:t>
            </w:r>
            <w:r w:rsidR="0030518F">
              <w:rPr>
                <w:noProof/>
                <w:webHidden/>
              </w:rPr>
              <w:fldChar w:fldCharType="end"/>
            </w:r>
          </w:hyperlink>
        </w:p>
        <w:p w14:paraId="704A914F" w14:textId="24C25D2F" w:rsidR="0030518F" w:rsidRDefault="001A5AA1">
          <w:pPr>
            <w:pStyle w:val="TOC1"/>
            <w:tabs>
              <w:tab w:val="right" w:leader="dot" w:pos="10690"/>
            </w:tabs>
            <w:rPr>
              <w:rFonts w:asciiTheme="minorHAnsi" w:eastAsiaTheme="minorEastAsia" w:hAnsiTheme="minorHAnsi" w:cstheme="minorBidi"/>
              <w:b w:val="0"/>
              <w:bCs w:val="0"/>
              <w:noProof/>
              <w:sz w:val="22"/>
              <w:szCs w:val="22"/>
            </w:rPr>
          </w:pPr>
          <w:hyperlink w:anchor="_Toc508580757" w:history="1">
            <w:r w:rsidR="0030518F" w:rsidRPr="00532091">
              <w:rPr>
                <w:rStyle w:val="Hyperlink"/>
                <w:noProof/>
              </w:rPr>
              <w:t>Chapter 1 Overview</w:t>
            </w:r>
            <w:r w:rsidR="0030518F">
              <w:rPr>
                <w:noProof/>
                <w:webHidden/>
              </w:rPr>
              <w:tab/>
            </w:r>
            <w:r w:rsidR="0030518F">
              <w:rPr>
                <w:noProof/>
                <w:webHidden/>
              </w:rPr>
              <w:fldChar w:fldCharType="begin"/>
            </w:r>
            <w:r w:rsidR="0030518F">
              <w:rPr>
                <w:noProof/>
                <w:webHidden/>
              </w:rPr>
              <w:instrText xml:space="preserve"> PAGEREF _Toc508580757 \h </w:instrText>
            </w:r>
            <w:r w:rsidR="0030518F">
              <w:rPr>
                <w:noProof/>
                <w:webHidden/>
              </w:rPr>
            </w:r>
            <w:r w:rsidR="0030518F">
              <w:rPr>
                <w:noProof/>
                <w:webHidden/>
              </w:rPr>
              <w:fldChar w:fldCharType="separate"/>
            </w:r>
            <w:r w:rsidR="00E9046A">
              <w:rPr>
                <w:noProof/>
                <w:webHidden/>
              </w:rPr>
              <w:t>5</w:t>
            </w:r>
            <w:r w:rsidR="0030518F">
              <w:rPr>
                <w:noProof/>
                <w:webHidden/>
              </w:rPr>
              <w:fldChar w:fldCharType="end"/>
            </w:r>
          </w:hyperlink>
        </w:p>
        <w:p w14:paraId="77B56481" w14:textId="1F0ACF48" w:rsidR="0030518F" w:rsidRDefault="001A5AA1">
          <w:pPr>
            <w:pStyle w:val="TOC1"/>
            <w:tabs>
              <w:tab w:val="left" w:pos="1126"/>
              <w:tab w:val="right" w:leader="dot" w:pos="10690"/>
            </w:tabs>
            <w:rPr>
              <w:rFonts w:asciiTheme="minorHAnsi" w:eastAsiaTheme="minorEastAsia" w:hAnsiTheme="minorHAnsi" w:cstheme="minorBidi"/>
              <w:b w:val="0"/>
              <w:bCs w:val="0"/>
              <w:noProof/>
              <w:sz w:val="22"/>
              <w:szCs w:val="22"/>
            </w:rPr>
          </w:pPr>
          <w:hyperlink w:anchor="_Toc508580758" w:history="1">
            <w:r w:rsidR="0030518F" w:rsidRPr="00532091">
              <w:rPr>
                <w:rStyle w:val="Hyperlink"/>
                <w:noProof/>
                <w:w w:val="99"/>
              </w:rPr>
              <w:t>1.</w:t>
            </w:r>
            <w:r w:rsidR="0030518F">
              <w:rPr>
                <w:rFonts w:asciiTheme="minorHAnsi" w:eastAsiaTheme="minorEastAsia" w:hAnsiTheme="minorHAnsi" w:cstheme="minorBidi"/>
                <w:b w:val="0"/>
                <w:bCs w:val="0"/>
                <w:noProof/>
                <w:sz w:val="22"/>
                <w:szCs w:val="22"/>
              </w:rPr>
              <w:tab/>
            </w:r>
            <w:r w:rsidR="0030518F" w:rsidRPr="00532091">
              <w:rPr>
                <w:rStyle w:val="Hyperlink"/>
                <w:noProof/>
              </w:rPr>
              <w:t>EHR/Nutrition Care Process (ENCPRS) Functional</w:t>
            </w:r>
            <w:r w:rsidR="0030518F" w:rsidRPr="00532091">
              <w:rPr>
                <w:rStyle w:val="Hyperlink"/>
                <w:noProof/>
                <w:spacing w:val="-18"/>
              </w:rPr>
              <w:t xml:space="preserve"> </w:t>
            </w:r>
            <w:r w:rsidR="0030518F" w:rsidRPr="00532091">
              <w:rPr>
                <w:rStyle w:val="Hyperlink"/>
                <w:noProof/>
              </w:rPr>
              <w:t>Profile: Introduction</w:t>
            </w:r>
            <w:r w:rsidR="0030518F">
              <w:rPr>
                <w:noProof/>
                <w:webHidden/>
              </w:rPr>
              <w:tab/>
            </w:r>
            <w:r w:rsidR="0030518F">
              <w:rPr>
                <w:noProof/>
                <w:webHidden/>
              </w:rPr>
              <w:fldChar w:fldCharType="begin"/>
            </w:r>
            <w:r w:rsidR="0030518F">
              <w:rPr>
                <w:noProof/>
                <w:webHidden/>
              </w:rPr>
              <w:instrText xml:space="preserve"> PAGEREF _Toc508580758 \h </w:instrText>
            </w:r>
            <w:r w:rsidR="0030518F">
              <w:rPr>
                <w:noProof/>
                <w:webHidden/>
              </w:rPr>
            </w:r>
            <w:r w:rsidR="0030518F">
              <w:rPr>
                <w:noProof/>
                <w:webHidden/>
              </w:rPr>
              <w:fldChar w:fldCharType="separate"/>
            </w:r>
            <w:r w:rsidR="00E9046A">
              <w:rPr>
                <w:noProof/>
                <w:webHidden/>
              </w:rPr>
              <w:t>5</w:t>
            </w:r>
            <w:r w:rsidR="0030518F">
              <w:rPr>
                <w:noProof/>
                <w:webHidden/>
              </w:rPr>
              <w:fldChar w:fldCharType="end"/>
            </w:r>
          </w:hyperlink>
        </w:p>
        <w:p w14:paraId="04DD9CC8" w14:textId="3F6D7044" w:rsidR="0030518F" w:rsidRDefault="001A5AA1">
          <w:pPr>
            <w:pStyle w:val="TOC1"/>
            <w:tabs>
              <w:tab w:val="left" w:pos="1126"/>
              <w:tab w:val="right" w:leader="dot" w:pos="10690"/>
            </w:tabs>
            <w:rPr>
              <w:rFonts w:asciiTheme="minorHAnsi" w:eastAsiaTheme="minorEastAsia" w:hAnsiTheme="minorHAnsi" w:cstheme="minorBidi"/>
              <w:b w:val="0"/>
              <w:bCs w:val="0"/>
              <w:noProof/>
              <w:sz w:val="22"/>
              <w:szCs w:val="22"/>
            </w:rPr>
          </w:pPr>
          <w:hyperlink w:anchor="_Toc508580759" w:history="1">
            <w:r w:rsidR="0030518F" w:rsidRPr="00532091">
              <w:rPr>
                <w:rStyle w:val="Hyperlink"/>
                <w:noProof/>
                <w:w w:val="99"/>
              </w:rPr>
              <w:t>2.</w:t>
            </w:r>
            <w:r w:rsidR="0030518F">
              <w:rPr>
                <w:rFonts w:asciiTheme="minorHAnsi" w:eastAsiaTheme="minorEastAsia" w:hAnsiTheme="minorHAnsi" w:cstheme="minorBidi"/>
                <w:b w:val="0"/>
                <w:bCs w:val="0"/>
                <w:noProof/>
                <w:sz w:val="22"/>
                <w:szCs w:val="22"/>
              </w:rPr>
              <w:tab/>
            </w:r>
            <w:r w:rsidR="0030518F" w:rsidRPr="00532091">
              <w:rPr>
                <w:rStyle w:val="Hyperlink"/>
                <w:noProof/>
              </w:rPr>
              <w:t xml:space="preserve">Background: HL7 </w:t>
            </w:r>
            <w:r w:rsidR="0030518F" w:rsidRPr="00532091">
              <w:rPr>
                <w:rStyle w:val="Hyperlink"/>
                <w:noProof/>
                <w:spacing w:val="-3"/>
              </w:rPr>
              <w:t xml:space="preserve">International </w:t>
            </w:r>
            <w:r w:rsidR="0030518F" w:rsidRPr="00532091">
              <w:rPr>
                <w:rStyle w:val="Hyperlink"/>
                <w:noProof/>
              </w:rPr>
              <w:t>and the EHR Work</w:t>
            </w:r>
            <w:r w:rsidR="0030518F" w:rsidRPr="00532091">
              <w:rPr>
                <w:rStyle w:val="Hyperlink"/>
                <w:noProof/>
                <w:spacing w:val="-8"/>
              </w:rPr>
              <w:t xml:space="preserve"> </w:t>
            </w:r>
            <w:r w:rsidR="0030518F" w:rsidRPr="00532091">
              <w:rPr>
                <w:rStyle w:val="Hyperlink"/>
                <w:noProof/>
              </w:rPr>
              <w:t>Group</w:t>
            </w:r>
            <w:r w:rsidR="0030518F">
              <w:rPr>
                <w:noProof/>
                <w:webHidden/>
              </w:rPr>
              <w:tab/>
            </w:r>
            <w:r w:rsidR="0030518F">
              <w:rPr>
                <w:noProof/>
                <w:webHidden/>
              </w:rPr>
              <w:fldChar w:fldCharType="begin"/>
            </w:r>
            <w:r w:rsidR="0030518F">
              <w:rPr>
                <w:noProof/>
                <w:webHidden/>
              </w:rPr>
              <w:instrText xml:space="preserve"> PAGEREF _Toc508580759 \h </w:instrText>
            </w:r>
            <w:r w:rsidR="0030518F">
              <w:rPr>
                <w:noProof/>
                <w:webHidden/>
              </w:rPr>
            </w:r>
            <w:r w:rsidR="0030518F">
              <w:rPr>
                <w:noProof/>
                <w:webHidden/>
              </w:rPr>
              <w:fldChar w:fldCharType="separate"/>
            </w:r>
            <w:r w:rsidR="00E9046A">
              <w:rPr>
                <w:noProof/>
                <w:webHidden/>
              </w:rPr>
              <w:t>5</w:t>
            </w:r>
            <w:r w:rsidR="0030518F">
              <w:rPr>
                <w:noProof/>
                <w:webHidden/>
              </w:rPr>
              <w:fldChar w:fldCharType="end"/>
            </w:r>
          </w:hyperlink>
        </w:p>
        <w:p w14:paraId="44D45822" w14:textId="081A66D8" w:rsidR="0030518F" w:rsidRDefault="001A5AA1">
          <w:pPr>
            <w:pStyle w:val="TOC1"/>
            <w:tabs>
              <w:tab w:val="left" w:pos="1126"/>
              <w:tab w:val="right" w:leader="dot" w:pos="10690"/>
            </w:tabs>
            <w:rPr>
              <w:rFonts w:asciiTheme="minorHAnsi" w:eastAsiaTheme="minorEastAsia" w:hAnsiTheme="minorHAnsi" w:cstheme="minorBidi"/>
              <w:b w:val="0"/>
              <w:bCs w:val="0"/>
              <w:noProof/>
              <w:sz w:val="22"/>
              <w:szCs w:val="22"/>
            </w:rPr>
          </w:pPr>
          <w:hyperlink w:anchor="_Toc508580760" w:history="1">
            <w:r w:rsidR="0030518F" w:rsidRPr="00532091">
              <w:rPr>
                <w:rStyle w:val="Hyperlink"/>
                <w:noProof/>
                <w:w w:val="99"/>
              </w:rPr>
              <w:t>3.</w:t>
            </w:r>
            <w:r w:rsidR="0030518F">
              <w:rPr>
                <w:rFonts w:asciiTheme="minorHAnsi" w:eastAsiaTheme="minorEastAsia" w:hAnsiTheme="minorHAnsi" w:cstheme="minorBidi"/>
                <w:b w:val="0"/>
                <w:bCs w:val="0"/>
                <w:noProof/>
                <w:sz w:val="22"/>
                <w:szCs w:val="22"/>
              </w:rPr>
              <w:tab/>
            </w:r>
            <w:r w:rsidR="0030518F" w:rsidRPr="00532091">
              <w:rPr>
                <w:rStyle w:val="Hyperlink"/>
                <w:noProof/>
              </w:rPr>
              <w:t>Functional Profile: Definition, Scope,</w:t>
            </w:r>
            <w:r w:rsidR="0030518F" w:rsidRPr="00532091">
              <w:rPr>
                <w:rStyle w:val="Hyperlink"/>
                <w:noProof/>
                <w:spacing w:val="-1"/>
              </w:rPr>
              <w:t xml:space="preserve"> </w:t>
            </w:r>
            <w:r w:rsidR="0030518F" w:rsidRPr="00532091">
              <w:rPr>
                <w:rStyle w:val="Hyperlink"/>
                <w:noProof/>
              </w:rPr>
              <w:t>Objectives</w:t>
            </w:r>
            <w:r w:rsidR="0030518F">
              <w:rPr>
                <w:noProof/>
                <w:webHidden/>
              </w:rPr>
              <w:tab/>
            </w:r>
            <w:r w:rsidR="0030518F">
              <w:rPr>
                <w:noProof/>
                <w:webHidden/>
              </w:rPr>
              <w:fldChar w:fldCharType="begin"/>
            </w:r>
            <w:r w:rsidR="0030518F">
              <w:rPr>
                <w:noProof/>
                <w:webHidden/>
              </w:rPr>
              <w:instrText xml:space="preserve"> PAGEREF _Toc508580760 \h </w:instrText>
            </w:r>
            <w:r w:rsidR="0030518F">
              <w:rPr>
                <w:noProof/>
                <w:webHidden/>
              </w:rPr>
            </w:r>
            <w:r w:rsidR="0030518F">
              <w:rPr>
                <w:noProof/>
                <w:webHidden/>
              </w:rPr>
              <w:fldChar w:fldCharType="separate"/>
            </w:r>
            <w:r w:rsidR="00E9046A">
              <w:rPr>
                <w:noProof/>
                <w:webHidden/>
              </w:rPr>
              <w:t>5</w:t>
            </w:r>
            <w:r w:rsidR="0030518F">
              <w:rPr>
                <w:noProof/>
                <w:webHidden/>
              </w:rPr>
              <w:fldChar w:fldCharType="end"/>
            </w:r>
          </w:hyperlink>
        </w:p>
        <w:p w14:paraId="2145E207" w14:textId="1CC8737D"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61" w:history="1">
            <w:r w:rsidR="0030518F" w:rsidRPr="00532091">
              <w:rPr>
                <w:rStyle w:val="Hyperlink"/>
                <w:noProof/>
                <w:w w:val="99"/>
              </w:rPr>
              <w:t>3.1.</w:t>
            </w:r>
            <w:r w:rsidR="0030518F">
              <w:rPr>
                <w:rFonts w:asciiTheme="minorHAnsi" w:eastAsiaTheme="minorEastAsia" w:hAnsiTheme="minorHAnsi" w:cstheme="minorBidi"/>
                <w:b w:val="0"/>
                <w:bCs w:val="0"/>
                <w:noProof/>
                <w:sz w:val="22"/>
                <w:szCs w:val="22"/>
              </w:rPr>
              <w:tab/>
            </w:r>
            <w:r w:rsidR="0030518F" w:rsidRPr="00532091">
              <w:rPr>
                <w:rStyle w:val="Hyperlink"/>
                <w:noProof/>
              </w:rPr>
              <w:t>Defining the</w:t>
            </w:r>
            <w:r w:rsidR="0030518F" w:rsidRPr="00532091">
              <w:rPr>
                <w:rStyle w:val="Hyperlink"/>
                <w:noProof/>
                <w:spacing w:val="-1"/>
              </w:rPr>
              <w:t xml:space="preserve"> </w:t>
            </w:r>
            <w:r w:rsidR="0030518F" w:rsidRPr="00532091">
              <w:rPr>
                <w:rStyle w:val="Hyperlink"/>
                <w:noProof/>
              </w:rPr>
              <w:t>Scope</w:t>
            </w:r>
            <w:r w:rsidR="0030518F">
              <w:rPr>
                <w:noProof/>
                <w:webHidden/>
              </w:rPr>
              <w:tab/>
            </w:r>
            <w:r w:rsidR="0030518F">
              <w:rPr>
                <w:noProof/>
                <w:webHidden/>
              </w:rPr>
              <w:fldChar w:fldCharType="begin"/>
            </w:r>
            <w:r w:rsidR="0030518F">
              <w:rPr>
                <w:noProof/>
                <w:webHidden/>
              </w:rPr>
              <w:instrText xml:space="preserve"> PAGEREF _Toc508580761 \h </w:instrText>
            </w:r>
            <w:r w:rsidR="0030518F">
              <w:rPr>
                <w:noProof/>
                <w:webHidden/>
              </w:rPr>
            </w:r>
            <w:r w:rsidR="0030518F">
              <w:rPr>
                <w:noProof/>
                <w:webHidden/>
              </w:rPr>
              <w:fldChar w:fldCharType="separate"/>
            </w:r>
            <w:r w:rsidR="00E9046A">
              <w:rPr>
                <w:noProof/>
                <w:webHidden/>
              </w:rPr>
              <w:t>6</w:t>
            </w:r>
            <w:r w:rsidR="0030518F">
              <w:rPr>
                <w:noProof/>
                <w:webHidden/>
              </w:rPr>
              <w:fldChar w:fldCharType="end"/>
            </w:r>
          </w:hyperlink>
        </w:p>
        <w:p w14:paraId="10FCD993" w14:textId="052580E6"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62" w:history="1">
            <w:r w:rsidR="0030518F" w:rsidRPr="00532091">
              <w:rPr>
                <w:rStyle w:val="Hyperlink"/>
                <w:noProof/>
                <w:w w:val="99"/>
              </w:rPr>
              <w:t>3.2.</w:t>
            </w:r>
            <w:r w:rsidR="0030518F">
              <w:rPr>
                <w:rFonts w:asciiTheme="minorHAnsi" w:eastAsiaTheme="minorEastAsia" w:hAnsiTheme="minorHAnsi" w:cstheme="minorBidi"/>
                <w:b w:val="0"/>
                <w:bCs w:val="0"/>
                <w:noProof/>
                <w:sz w:val="22"/>
                <w:szCs w:val="22"/>
              </w:rPr>
              <w:tab/>
            </w:r>
            <w:r w:rsidR="0030518F" w:rsidRPr="00532091">
              <w:rPr>
                <w:rStyle w:val="Hyperlink"/>
                <w:noProof/>
              </w:rPr>
              <w:t>Achieving the</w:t>
            </w:r>
            <w:r w:rsidR="0030518F" w:rsidRPr="00532091">
              <w:rPr>
                <w:rStyle w:val="Hyperlink"/>
                <w:noProof/>
                <w:spacing w:val="1"/>
              </w:rPr>
              <w:t xml:space="preserve"> </w:t>
            </w:r>
            <w:r w:rsidR="0030518F" w:rsidRPr="00532091">
              <w:rPr>
                <w:rStyle w:val="Hyperlink"/>
                <w:noProof/>
              </w:rPr>
              <w:t>Objective</w:t>
            </w:r>
            <w:r w:rsidR="0030518F">
              <w:rPr>
                <w:noProof/>
                <w:webHidden/>
              </w:rPr>
              <w:tab/>
            </w:r>
            <w:r w:rsidR="0030518F">
              <w:rPr>
                <w:noProof/>
                <w:webHidden/>
              </w:rPr>
              <w:fldChar w:fldCharType="begin"/>
            </w:r>
            <w:r w:rsidR="0030518F">
              <w:rPr>
                <w:noProof/>
                <w:webHidden/>
              </w:rPr>
              <w:instrText xml:space="preserve"> PAGEREF _Toc508580762 \h </w:instrText>
            </w:r>
            <w:r w:rsidR="0030518F">
              <w:rPr>
                <w:noProof/>
                <w:webHidden/>
              </w:rPr>
            </w:r>
            <w:r w:rsidR="0030518F">
              <w:rPr>
                <w:noProof/>
                <w:webHidden/>
              </w:rPr>
              <w:fldChar w:fldCharType="separate"/>
            </w:r>
            <w:r w:rsidR="00E9046A">
              <w:rPr>
                <w:noProof/>
                <w:webHidden/>
              </w:rPr>
              <w:t>6</w:t>
            </w:r>
            <w:r w:rsidR="0030518F">
              <w:rPr>
                <w:noProof/>
                <w:webHidden/>
              </w:rPr>
              <w:fldChar w:fldCharType="end"/>
            </w:r>
          </w:hyperlink>
        </w:p>
        <w:p w14:paraId="4F338443" w14:textId="32B583E9" w:rsidR="0030518F" w:rsidRDefault="001A5AA1">
          <w:pPr>
            <w:pStyle w:val="TOC1"/>
            <w:tabs>
              <w:tab w:val="left" w:pos="1126"/>
              <w:tab w:val="right" w:leader="dot" w:pos="10690"/>
            </w:tabs>
            <w:rPr>
              <w:rFonts w:asciiTheme="minorHAnsi" w:eastAsiaTheme="minorEastAsia" w:hAnsiTheme="minorHAnsi" w:cstheme="minorBidi"/>
              <w:b w:val="0"/>
              <w:bCs w:val="0"/>
              <w:noProof/>
              <w:sz w:val="22"/>
              <w:szCs w:val="22"/>
            </w:rPr>
          </w:pPr>
          <w:hyperlink w:anchor="_Toc508580763" w:history="1">
            <w:r w:rsidR="0030518F" w:rsidRPr="00532091">
              <w:rPr>
                <w:rStyle w:val="Hyperlink"/>
                <w:noProof/>
                <w:w w:val="99"/>
              </w:rPr>
              <w:t>4.</w:t>
            </w:r>
            <w:r w:rsidR="0030518F">
              <w:rPr>
                <w:rFonts w:asciiTheme="minorHAnsi" w:eastAsiaTheme="minorEastAsia" w:hAnsiTheme="minorHAnsi" w:cstheme="minorBidi"/>
                <w:b w:val="0"/>
                <w:bCs w:val="0"/>
                <w:noProof/>
                <w:sz w:val="22"/>
                <w:szCs w:val="22"/>
              </w:rPr>
              <w:tab/>
            </w:r>
            <w:r w:rsidR="0030518F" w:rsidRPr="00532091">
              <w:rPr>
                <w:rStyle w:val="Hyperlink"/>
                <w:noProof/>
              </w:rPr>
              <w:t>Process and Charge</w:t>
            </w:r>
            <w:r w:rsidR="0030518F" w:rsidRPr="00532091">
              <w:rPr>
                <w:rStyle w:val="Hyperlink"/>
                <w:noProof/>
                <w:spacing w:val="-4"/>
              </w:rPr>
              <w:t xml:space="preserve"> </w:t>
            </w:r>
            <w:r w:rsidR="0030518F" w:rsidRPr="00532091">
              <w:rPr>
                <w:rStyle w:val="Hyperlink"/>
                <w:noProof/>
              </w:rPr>
              <w:t>(Reference)</w:t>
            </w:r>
            <w:r w:rsidR="0030518F">
              <w:rPr>
                <w:noProof/>
                <w:webHidden/>
              </w:rPr>
              <w:tab/>
            </w:r>
            <w:r w:rsidR="0030518F">
              <w:rPr>
                <w:noProof/>
                <w:webHidden/>
              </w:rPr>
              <w:fldChar w:fldCharType="begin"/>
            </w:r>
            <w:r w:rsidR="0030518F">
              <w:rPr>
                <w:noProof/>
                <w:webHidden/>
              </w:rPr>
              <w:instrText xml:space="preserve"> PAGEREF _Toc508580763 \h </w:instrText>
            </w:r>
            <w:r w:rsidR="0030518F">
              <w:rPr>
                <w:noProof/>
                <w:webHidden/>
              </w:rPr>
            </w:r>
            <w:r w:rsidR="0030518F">
              <w:rPr>
                <w:noProof/>
                <w:webHidden/>
              </w:rPr>
              <w:fldChar w:fldCharType="separate"/>
            </w:r>
            <w:r w:rsidR="00E9046A">
              <w:rPr>
                <w:noProof/>
                <w:webHidden/>
              </w:rPr>
              <w:t>6</w:t>
            </w:r>
            <w:r w:rsidR="0030518F">
              <w:rPr>
                <w:noProof/>
                <w:webHidden/>
              </w:rPr>
              <w:fldChar w:fldCharType="end"/>
            </w:r>
          </w:hyperlink>
        </w:p>
        <w:p w14:paraId="0665F076" w14:textId="20E68011"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64" w:history="1">
            <w:r w:rsidR="0030518F" w:rsidRPr="00532091">
              <w:rPr>
                <w:rStyle w:val="Hyperlink"/>
                <w:noProof/>
                <w:w w:val="99"/>
              </w:rPr>
              <w:t>4.1.</w:t>
            </w:r>
            <w:r w:rsidR="0030518F">
              <w:rPr>
                <w:rFonts w:asciiTheme="minorHAnsi" w:eastAsiaTheme="minorEastAsia" w:hAnsiTheme="minorHAnsi" w:cstheme="minorBidi"/>
                <w:b w:val="0"/>
                <w:bCs w:val="0"/>
                <w:noProof/>
                <w:sz w:val="22"/>
                <w:szCs w:val="22"/>
              </w:rPr>
              <w:tab/>
            </w:r>
            <w:r w:rsidR="0030518F" w:rsidRPr="00532091">
              <w:rPr>
                <w:rStyle w:val="Hyperlink"/>
                <w:noProof/>
              </w:rPr>
              <w:t>Funding and</w:t>
            </w:r>
            <w:r w:rsidR="0030518F" w:rsidRPr="00532091">
              <w:rPr>
                <w:rStyle w:val="Hyperlink"/>
                <w:noProof/>
                <w:spacing w:val="-3"/>
              </w:rPr>
              <w:t xml:space="preserve"> </w:t>
            </w:r>
            <w:r w:rsidR="0030518F" w:rsidRPr="00532091">
              <w:rPr>
                <w:rStyle w:val="Hyperlink"/>
                <w:noProof/>
              </w:rPr>
              <w:t>Resources</w:t>
            </w:r>
            <w:r w:rsidR="0030518F">
              <w:rPr>
                <w:noProof/>
                <w:webHidden/>
              </w:rPr>
              <w:tab/>
            </w:r>
            <w:r w:rsidR="0030518F">
              <w:rPr>
                <w:noProof/>
                <w:webHidden/>
              </w:rPr>
              <w:fldChar w:fldCharType="begin"/>
            </w:r>
            <w:r w:rsidR="0030518F">
              <w:rPr>
                <w:noProof/>
                <w:webHidden/>
              </w:rPr>
              <w:instrText xml:space="preserve"> PAGEREF _Toc508580764 \h </w:instrText>
            </w:r>
            <w:r w:rsidR="0030518F">
              <w:rPr>
                <w:noProof/>
                <w:webHidden/>
              </w:rPr>
            </w:r>
            <w:r w:rsidR="0030518F">
              <w:rPr>
                <w:noProof/>
                <w:webHidden/>
              </w:rPr>
              <w:fldChar w:fldCharType="separate"/>
            </w:r>
            <w:r w:rsidR="00E9046A">
              <w:rPr>
                <w:noProof/>
                <w:webHidden/>
              </w:rPr>
              <w:t>6</w:t>
            </w:r>
            <w:r w:rsidR="0030518F">
              <w:rPr>
                <w:noProof/>
                <w:webHidden/>
              </w:rPr>
              <w:fldChar w:fldCharType="end"/>
            </w:r>
          </w:hyperlink>
        </w:p>
        <w:p w14:paraId="0FC6847C" w14:textId="37E2948B"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65" w:history="1">
            <w:r w:rsidR="0030518F" w:rsidRPr="00532091">
              <w:rPr>
                <w:rStyle w:val="Hyperlink"/>
                <w:noProof/>
                <w:w w:val="99"/>
              </w:rPr>
              <w:t>4.2.</w:t>
            </w:r>
            <w:r w:rsidR="0030518F">
              <w:rPr>
                <w:rFonts w:asciiTheme="minorHAnsi" w:eastAsiaTheme="minorEastAsia" w:hAnsiTheme="minorHAnsi" w:cstheme="minorBidi"/>
                <w:b w:val="0"/>
                <w:bCs w:val="0"/>
                <w:noProof/>
                <w:sz w:val="22"/>
                <w:szCs w:val="22"/>
              </w:rPr>
              <w:tab/>
            </w:r>
            <w:r w:rsidR="0030518F" w:rsidRPr="00532091">
              <w:rPr>
                <w:rStyle w:val="Hyperlink"/>
                <w:noProof/>
              </w:rPr>
              <w:t>Project Launch</w:t>
            </w:r>
            <w:r w:rsidR="0030518F">
              <w:rPr>
                <w:noProof/>
                <w:webHidden/>
              </w:rPr>
              <w:tab/>
            </w:r>
            <w:r w:rsidR="0030518F">
              <w:rPr>
                <w:noProof/>
                <w:webHidden/>
              </w:rPr>
              <w:fldChar w:fldCharType="begin"/>
            </w:r>
            <w:r w:rsidR="0030518F">
              <w:rPr>
                <w:noProof/>
                <w:webHidden/>
              </w:rPr>
              <w:instrText xml:space="preserve"> PAGEREF _Toc508580765 \h </w:instrText>
            </w:r>
            <w:r w:rsidR="0030518F">
              <w:rPr>
                <w:noProof/>
                <w:webHidden/>
              </w:rPr>
            </w:r>
            <w:r w:rsidR="0030518F">
              <w:rPr>
                <w:noProof/>
                <w:webHidden/>
              </w:rPr>
              <w:fldChar w:fldCharType="separate"/>
            </w:r>
            <w:r w:rsidR="00E9046A">
              <w:rPr>
                <w:noProof/>
                <w:webHidden/>
              </w:rPr>
              <w:t>6</w:t>
            </w:r>
            <w:r w:rsidR="0030518F">
              <w:rPr>
                <w:noProof/>
                <w:webHidden/>
              </w:rPr>
              <w:fldChar w:fldCharType="end"/>
            </w:r>
          </w:hyperlink>
        </w:p>
        <w:p w14:paraId="4DD54391" w14:textId="08F56EB2"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66" w:history="1">
            <w:r w:rsidR="0030518F" w:rsidRPr="00532091">
              <w:rPr>
                <w:rStyle w:val="Hyperlink"/>
                <w:noProof/>
                <w:w w:val="99"/>
              </w:rPr>
              <w:t>4.3.</w:t>
            </w:r>
            <w:r w:rsidR="0030518F">
              <w:rPr>
                <w:rFonts w:asciiTheme="minorHAnsi" w:eastAsiaTheme="minorEastAsia" w:hAnsiTheme="minorHAnsi" w:cstheme="minorBidi"/>
                <w:b w:val="0"/>
                <w:bCs w:val="0"/>
                <w:noProof/>
                <w:sz w:val="22"/>
                <w:szCs w:val="22"/>
              </w:rPr>
              <w:tab/>
            </w:r>
            <w:r w:rsidR="0030518F" w:rsidRPr="00532091">
              <w:rPr>
                <w:rStyle w:val="Hyperlink"/>
                <w:noProof/>
              </w:rPr>
              <w:t>Work Group</w:t>
            </w:r>
            <w:r w:rsidR="0030518F" w:rsidRPr="00532091">
              <w:rPr>
                <w:rStyle w:val="Hyperlink"/>
                <w:noProof/>
                <w:spacing w:val="-3"/>
              </w:rPr>
              <w:t xml:space="preserve"> </w:t>
            </w:r>
            <w:r w:rsidR="0030518F" w:rsidRPr="00532091">
              <w:rPr>
                <w:rStyle w:val="Hyperlink"/>
                <w:noProof/>
              </w:rPr>
              <w:t>Composition</w:t>
            </w:r>
            <w:r w:rsidR="0030518F">
              <w:rPr>
                <w:noProof/>
                <w:webHidden/>
              </w:rPr>
              <w:tab/>
            </w:r>
            <w:r w:rsidR="0030518F">
              <w:rPr>
                <w:noProof/>
                <w:webHidden/>
              </w:rPr>
              <w:fldChar w:fldCharType="begin"/>
            </w:r>
            <w:r w:rsidR="0030518F">
              <w:rPr>
                <w:noProof/>
                <w:webHidden/>
              </w:rPr>
              <w:instrText xml:space="preserve"> PAGEREF _Toc508580766 \h </w:instrText>
            </w:r>
            <w:r w:rsidR="0030518F">
              <w:rPr>
                <w:noProof/>
                <w:webHidden/>
              </w:rPr>
            </w:r>
            <w:r w:rsidR="0030518F">
              <w:rPr>
                <w:noProof/>
                <w:webHidden/>
              </w:rPr>
              <w:fldChar w:fldCharType="separate"/>
            </w:r>
            <w:r w:rsidR="00E9046A">
              <w:rPr>
                <w:noProof/>
                <w:webHidden/>
              </w:rPr>
              <w:t>7</w:t>
            </w:r>
            <w:r w:rsidR="0030518F">
              <w:rPr>
                <w:noProof/>
                <w:webHidden/>
              </w:rPr>
              <w:fldChar w:fldCharType="end"/>
            </w:r>
          </w:hyperlink>
        </w:p>
        <w:p w14:paraId="098DE633" w14:textId="1E136E8B"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67" w:history="1">
            <w:r w:rsidR="0030518F" w:rsidRPr="00532091">
              <w:rPr>
                <w:rStyle w:val="Hyperlink"/>
                <w:noProof/>
                <w:w w:val="99"/>
              </w:rPr>
              <w:t>4.4.</w:t>
            </w:r>
            <w:r w:rsidR="0030518F">
              <w:rPr>
                <w:rFonts w:asciiTheme="minorHAnsi" w:eastAsiaTheme="minorEastAsia" w:hAnsiTheme="minorHAnsi" w:cstheme="minorBidi"/>
                <w:b w:val="0"/>
                <w:bCs w:val="0"/>
                <w:noProof/>
                <w:sz w:val="22"/>
                <w:szCs w:val="22"/>
              </w:rPr>
              <w:tab/>
            </w:r>
            <w:r w:rsidR="0030518F" w:rsidRPr="00532091">
              <w:rPr>
                <w:rStyle w:val="Hyperlink"/>
                <w:noProof/>
              </w:rPr>
              <w:t>Reporting and Collaboration</w:t>
            </w:r>
            <w:r w:rsidR="0030518F">
              <w:rPr>
                <w:noProof/>
                <w:webHidden/>
              </w:rPr>
              <w:tab/>
            </w:r>
            <w:r w:rsidR="0030518F">
              <w:rPr>
                <w:noProof/>
                <w:webHidden/>
              </w:rPr>
              <w:fldChar w:fldCharType="begin"/>
            </w:r>
            <w:r w:rsidR="0030518F">
              <w:rPr>
                <w:noProof/>
                <w:webHidden/>
              </w:rPr>
              <w:instrText xml:space="preserve"> PAGEREF _Toc508580767 \h </w:instrText>
            </w:r>
            <w:r w:rsidR="0030518F">
              <w:rPr>
                <w:noProof/>
                <w:webHidden/>
              </w:rPr>
            </w:r>
            <w:r w:rsidR="0030518F">
              <w:rPr>
                <w:noProof/>
                <w:webHidden/>
              </w:rPr>
              <w:fldChar w:fldCharType="separate"/>
            </w:r>
            <w:r w:rsidR="00E9046A">
              <w:rPr>
                <w:noProof/>
                <w:webHidden/>
              </w:rPr>
              <w:t>7</w:t>
            </w:r>
            <w:r w:rsidR="0030518F">
              <w:rPr>
                <w:noProof/>
                <w:webHidden/>
              </w:rPr>
              <w:fldChar w:fldCharType="end"/>
            </w:r>
          </w:hyperlink>
        </w:p>
        <w:p w14:paraId="23C4E1CF" w14:textId="7CAA1408"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68" w:history="1">
            <w:r w:rsidR="0030518F" w:rsidRPr="00532091">
              <w:rPr>
                <w:rStyle w:val="Hyperlink"/>
                <w:noProof/>
                <w:w w:val="99"/>
              </w:rPr>
              <w:t>4.5.</w:t>
            </w:r>
            <w:r w:rsidR="0030518F">
              <w:rPr>
                <w:rFonts w:asciiTheme="minorHAnsi" w:eastAsiaTheme="minorEastAsia" w:hAnsiTheme="minorHAnsi" w:cstheme="minorBidi"/>
                <w:b w:val="0"/>
                <w:bCs w:val="0"/>
                <w:noProof/>
                <w:sz w:val="22"/>
                <w:szCs w:val="22"/>
              </w:rPr>
              <w:tab/>
            </w:r>
            <w:r w:rsidR="0030518F" w:rsidRPr="00532091">
              <w:rPr>
                <w:rStyle w:val="Hyperlink"/>
                <w:noProof/>
              </w:rPr>
              <w:t>Availability of the ENCPRS Functional Profile</w:t>
            </w:r>
            <w:r w:rsidR="0030518F">
              <w:rPr>
                <w:noProof/>
                <w:webHidden/>
              </w:rPr>
              <w:tab/>
            </w:r>
            <w:r w:rsidR="0030518F">
              <w:rPr>
                <w:noProof/>
                <w:webHidden/>
              </w:rPr>
              <w:fldChar w:fldCharType="begin"/>
            </w:r>
            <w:r w:rsidR="0030518F">
              <w:rPr>
                <w:noProof/>
                <w:webHidden/>
              </w:rPr>
              <w:instrText xml:space="preserve"> PAGEREF _Toc508580768 \h </w:instrText>
            </w:r>
            <w:r w:rsidR="0030518F">
              <w:rPr>
                <w:noProof/>
                <w:webHidden/>
              </w:rPr>
            </w:r>
            <w:r w:rsidR="0030518F">
              <w:rPr>
                <w:noProof/>
                <w:webHidden/>
              </w:rPr>
              <w:fldChar w:fldCharType="separate"/>
            </w:r>
            <w:r w:rsidR="00E9046A">
              <w:rPr>
                <w:noProof/>
                <w:webHidden/>
              </w:rPr>
              <w:t>7</w:t>
            </w:r>
            <w:r w:rsidR="0030518F">
              <w:rPr>
                <w:noProof/>
                <w:webHidden/>
              </w:rPr>
              <w:fldChar w:fldCharType="end"/>
            </w:r>
          </w:hyperlink>
        </w:p>
        <w:p w14:paraId="53178D47" w14:textId="6A66AFEA" w:rsidR="0030518F" w:rsidRDefault="001A5AA1">
          <w:pPr>
            <w:pStyle w:val="TOC1"/>
            <w:tabs>
              <w:tab w:val="left" w:pos="1126"/>
              <w:tab w:val="right" w:leader="dot" w:pos="10690"/>
            </w:tabs>
            <w:rPr>
              <w:rFonts w:asciiTheme="minorHAnsi" w:eastAsiaTheme="minorEastAsia" w:hAnsiTheme="minorHAnsi" w:cstheme="minorBidi"/>
              <w:b w:val="0"/>
              <w:bCs w:val="0"/>
              <w:noProof/>
              <w:sz w:val="22"/>
              <w:szCs w:val="22"/>
            </w:rPr>
          </w:pPr>
          <w:hyperlink w:anchor="_Toc508580769" w:history="1">
            <w:r w:rsidR="0030518F" w:rsidRPr="00532091">
              <w:rPr>
                <w:rStyle w:val="Hyperlink"/>
                <w:noProof/>
                <w:w w:val="99"/>
              </w:rPr>
              <w:t>5.</w:t>
            </w:r>
            <w:r w:rsidR="0030518F">
              <w:rPr>
                <w:rFonts w:asciiTheme="minorHAnsi" w:eastAsiaTheme="minorEastAsia" w:hAnsiTheme="minorHAnsi" w:cstheme="minorBidi"/>
                <w:b w:val="0"/>
                <w:bCs w:val="0"/>
                <w:noProof/>
                <w:sz w:val="22"/>
                <w:szCs w:val="22"/>
              </w:rPr>
              <w:tab/>
            </w:r>
            <w:r w:rsidR="0030518F" w:rsidRPr="00532091">
              <w:rPr>
                <w:rStyle w:val="Hyperlink"/>
                <w:noProof/>
              </w:rPr>
              <w:t>Use of the ENCPRS Functional Profile</w:t>
            </w:r>
            <w:r w:rsidR="0030518F" w:rsidRPr="00532091">
              <w:rPr>
                <w:rStyle w:val="Hyperlink"/>
                <w:noProof/>
                <w:spacing w:val="-8"/>
              </w:rPr>
              <w:t xml:space="preserve"> </w:t>
            </w:r>
            <w:r w:rsidR="0030518F" w:rsidRPr="00532091">
              <w:rPr>
                <w:rStyle w:val="Hyperlink"/>
                <w:noProof/>
              </w:rPr>
              <w:t>(Reference)</w:t>
            </w:r>
            <w:r w:rsidR="0030518F">
              <w:rPr>
                <w:noProof/>
                <w:webHidden/>
              </w:rPr>
              <w:tab/>
            </w:r>
            <w:r w:rsidR="0030518F">
              <w:rPr>
                <w:noProof/>
                <w:webHidden/>
              </w:rPr>
              <w:fldChar w:fldCharType="begin"/>
            </w:r>
            <w:r w:rsidR="0030518F">
              <w:rPr>
                <w:noProof/>
                <w:webHidden/>
              </w:rPr>
              <w:instrText xml:space="preserve"> PAGEREF _Toc508580769 \h </w:instrText>
            </w:r>
            <w:r w:rsidR="0030518F">
              <w:rPr>
                <w:noProof/>
                <w:webHidden/>
              </w:rPr>
            </w:r>
            <w:r w:rsidR="0030518F">
              <w:rPr>
                <w:noProof/>
                <w:webHidden/>
              </w:rPr>
              <w:fldChar w:fldCharType="separate"/>
            </w:r>
            <w:r w:rsidR="00E9046A">
              <w:rPr>
                <w:noProof/>
                <w:webHidden/>
              </w:rPr>
              <w:t>7</w:t>
            </w:r>
            <w:r w:rsidR="0030518F">
              <w:rPr>
                <w:noProof/>
                <w:webHidden/>
              </w:rPr>
              <w:fldChar w:fldCharType="end"/>
            </w:r>
          </w:hyperlink>
        </w:p>
        <w:p w14:paraId="4993B6C8" w14:textId="07373090"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70" w:history="1">
            <w:r w:rsidR="0030518F" w:rsidRPr="00532091">
              <w:rPr>
                <w:rStyle w:val="Hyperlink"/>
                <w:noProof/>
                <w:w w:val="99"/>
              </w:rPr>
              <w:t>5.1.</w:t>
            </w:r>
            <w:r w:rsidR="0030518F">
              <w:rPr>
                <w:rFonts w:asciiTheme="minorHAnsi" w:eastAsiaTheme="minorEastAsia" w:hAnsiTheme="minorHAnsi" w:cstheme="minorBidi"/>
                <w:b w:val="0"/>
                <w:bCs w:val="0"/>
                <w:noProof/>
                <w:sz w:val="22"/>
                <w:szCs w:val="22"/>
              </w:rPr>
              <w:tab/>
            </w:r>
            <w:r w:rsidR="0030518F" w:rsidRPr="00532091">
              <w:rPr>
                <w:rStyle w:val="Hyperlink"/>
                <w:noProof/>
              </w:rPr>
              <w:t>International stakeholder</w:t>
            </w:r>
            <w:r w:rsidR="0030518F" w:rsidRPr="00532091">
              <w:rPr>
                <w:rStyle w:val="Hyperlink"/>
                <w:noProof/>
                <w:spacing w:val="-3"/>
              </w:rPr>
              <w:t xml:space="preserve"> </w:t>
            </w:r>
            <w:r w:rsidR="0030518F" w:rsidRPr="00532091">
              <w:rPr>
                <w:rStyle w:val="Hyperlink"/>
                <w:noProof/>
              </w:rPr>
              <w:t>consideration</w:t>
            </w:r>
            <w:r w:rsidR="0030518F">
              <w:rPr>
                <w:noProof/>
                <w:webHidden/>
              </w:rPr>
              <w:tab/>
            </w:r>
            <w:r w:rsidR="0030518F">
              <w:rPr>
                <w:noProof/>
                <w:webHidden/>
              </w:rPr>
              <w:fldChar w:fldCharType="begin"/>
            </w:r>
            <w:r w:rsidR="0030518F">
              <w:rPr>
                <w:noProof/>
                <w:webHidden/>
              </w:rPr>
              <w:instrText xml:space="preserve"> PAGEREF _Toc508580770 \h </w:instrText>
            </w:r>
            <w:r w:rsidR="0030518F">
              <w:rPr>
                <w:noProof/>
                <w:webHidden/>
              </w:rPr>
            </w:r>
            <w:r w:rsidR="0030518F">
              <w:rPr>
                <w:noProof/>
                <w:webHidden/>
              </w:rPr>
              <w:fldChar w:fldCharType="separate"/>
            </w:r>
            <w:r w:rsidR="00E9046A">
              <w:rPr>
                <w:noProof/>
                <w:webHidden/>
              </w:rPr>
              <w:t>7</w:t>
            </w:r>
            <w:r w:rsidR="0030518F">
              <w:rPr>
                <w:noProof/>
                <w:webHidden/>
              </w:rPr>
              <w:fldChar w:fldCharType="end"/>
            </w:r>
          </w:hyperlink>
        </w:p>
        <w:p w14:paraId="42D7F644" w14:textId="45E4FDF2"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71" w:history="1">
            <w:r w:rsidR="0030518F" w:rsidRPr="00532091">
              <w:rPr>
                <w:rStyle w:val="Hyperlink"/>
                <w:noProof/>
                <w:w w:val="99"/>
              </w:rPr>
              <w:t>5.2.</w:t>
            </w:r>
            <w:r w:rsidR="0030518F">
              <w:rPr>
                <w:rFonts w:asciiTheme="minorHAnsi" w:eastAsiaTheme="minorEastAsia" w:hAnsiTheme="minorHAnsi" w:cstheme="minorBidi"/>
                <w:b w:val="0"/>
                <w:bCs w:val="0"/>
                <w:noProof/>
                <w:sz w:val="22"/>
                <w:szCs w:val="22"/>
              </w:rPr>
              <w:tab/>
            </w:r>
            <w:r w:rsidR="0030518F" w:rsidRPr="00532091">
              <w:rPr>
                <w:rStyle w:val="Hyperlink"/>
                <w:noProof/>
              </w:rPr>
              <w:t>Likely Implementation</w:t>
            </w:r>
            <w:r w:rsidR="0030518F" w:rsidRPr="00532091">
              <w:rPr>
                <w:rStyle w:val="Hyperlink"/>
                <w:noProof/>
                <w:spacing w:val="-14"/>
              </w:rPr>
              <w:t xml:space="preserve"> </w:t>
            </w:r>
            <w:r w:rsidR="0030518F" w:rsidRPr="00532091">
              <w:rPr>
                <w:rStyle w:val="Hyperlink"/>
                <w:noProof/>
              </w:rPr>
              <w:t>Approaches</w:t>
            </w:r>
            <w:r w:rsidR="0030518F">
              <w:rPr>
                <w:noProof/>
                <w:webHidden/>
              </w:rPr>
              <w:tab/>
            </w:r>
            <w:r w:rsidR="0030518F">
              <w:rPr>
                <w:noProof/>
                <w:webHidden/>
              </w:rPr>
              <w:fldChar w:fldCharType="begin"/>
            </w:r>
            <w:r w:rsidR="0030518F">
              <w:rPr>
                <w:noProof/>
                <w:webHidden/>
              </w:rPr>
              <w:instrText xml:space="preserve"> PAGEREF _Toc508580771 \h </w:instrText>
            </w:r>
            <w:r w:rsidR="0030518F">
              <w:rPr>
                <w:noProof/>
                <w:webHidden/>
              </w:rPr>
            </w:r>
            <w:r w:rsidR="0030518F">
              <w:rPr>
                <w:noProof/>
                <w:webHidden/>
              </w:rPr>
              <w:fldChar w:fldCharType="separate"/>
            </w:r>
            <w:r w:rsidR="00E9046A">
              <w:rPr>
                <w:noProof/>
                <w:webHidden/>
              </w:rPr>
              <w:t>7</w:t>
            </w:r>
            <w:r w:rsidR="0030518F">
              <w:rPr>
                <w:noProof/>
                <w:webHidden/>
              </w:rPr>
              <w:fldChar w:fldCharType="end"/>
            </w:r>
          </w:hyperlink>
        </w:p>
        <w:p w14:paraId="720F5FD9" w14:textId="77227FF5" w:rsidR="0030518F" w:rsidRDefault="001A5AA1">
          <w:pPr>
            <w:pStyle w:val="TOC1"/>
            <w:tabs>
              <w:tab w:val="left" w:pos="1126"/>
              <w:tab w:val="right" w:leader="dot" w:pos="10690"/>
            </w:tabs>
            <w:rPr>
              <w:rFonts w:asciiTheme="minorHAnsi" w:eastAsiaTheme="minorEastAsia" w:hAnsiTheme="minorHAnsi" w:cstheme="minorBidi"/>
              <w:b w:val="0"/>
              <w:bCs w:val="0"/>
              <w:noProof/>
              <w:sz w:val="22"/>
              <w:szCs w:val="22"/>
            </w:rPr>
          </w:pPr>
          <w:hyperlink w:anchor="_Toc508580772" w:history="1">
            <w:r w:rsidR="0030518F" w:rsidRPr="00532091">
              <w:rPr>
                <w:rStyle w:val="Hyperlink"/>
                <w:noProof/>
                <w:w w:val="99"/>
              </w:rPr>
              <w:t>6.</w:t>
            </w:r>
            <w:r w:rsidR="0030518F">
              <w:rPr>
                <w:rFonts w:asciiTheme="minorHAnsi" w:eastAsiaTheme="minorEastAsia" w:hAnsiTheme="minorHAnsi" w:cstheme="minorBidi"/>
                <w:b w:val="0"/>
                <w:bCs w:val="0"/>
                <w:noProof/>
                <w:sz w:val="22"/>
                <w:szCs w:val="22"/>
              </w:rPr>
              <w:tab/>
            </w:r>
            <w:r w:rsidR="0030518F" w:rsidRPr="00532091">
              <w:rPr>
                <w:rStyle w:val="Hyperlink"/>
                <w:noProof/>
              </w:rPr>
              <w:t xml:space="preserve">Next </w:t>
            </w:r>
            <w:r w:rsidR="0030518F" w:rsidRPr="00532091">
              <w:rPr>
                <w:rStyle w:val="Hyperlink"/>
                <w:noProof/>
                <w:spacing w:val="-4"/>
              </w:rPr>
              <w:t>Steps</w:t>
            </w:r>
            <w:r w:rsidR="0030518F" w:rsidRPr="00532091">
              <w:rPr>
                <w:rStyle w:val="Hyperlink"/>
                <w:noProof/>
              </w:rPr>
              <w:t xml:space="preserve"> (Reference)</w:t>
            </w:r>
            <w:r w:rsidR="0030518F">
              <w:rPr>
                <w:noProof/>
                <w:webHidden/>
              </w:rPr>
              <w:tab/>
            </w:r>
            <w:r w:rsidR="0030518F">
              <w:rPr>
                <w:noProof/>
                <w:webHidden/>
              </w:rPr>
              <w:fldChar w:fldCharType="begin"/>
            </w:r>
            <w:r w:rsidR="0030518F">
              <w:rPr>
                <w:noProof/>
                <w:webHidden/>
              </w:rPr>
              <w:instrText xml:space="preserve"> PAGEREF _Toc508580772 \h </w:instrText>
            </w:r>
            <w:r w:rsidR="0030518F">
              <w:rPr>
                <w:noProof/>
                <w:webHidden/>
              </w:rPr>
            </w:r>
            <w:r w:rsidR="0030518F">
              <w:rPr>
                <w:noProof/>
                <w:webHidden/>
              </w:rPr>
              <w:fldChar w:fldCharType="separate"/>
            </w:r>
            <w:r w:rsidR="00E9046A">
              <w:rPr>
                <w:noProof/>
                <w:webHidden/>
              </w:rPr>
              <w:t>7</w:t>
            </w:r>
            <w:r w:rsidR="0030518F">
              <w:rPr>
                <w:noProof/>
                <w:webHidden/>
              </w:rPr>
              <w:fldChar w:fldCharType="end"/>
            </w:r>
          </w:hyperlink>
        </w:p>
        <w:p w14:paraId="52DCFD2B" w14:textId="1EB7058F" w:rsidR="0030518F" w:rsidRDefault="001A5AA1">
          <w:pPr>
            <w:pStyle w:val="TOC1"/>
            <w:tabs>
              <w:tab w:val="left" w:pos="1126"/>
              <w:tab w:val="right" w:leader="dot" w:pos="10690"/>
            </w:tabs>
            <w:rPr>
              <w:rFonts w:asciiTheme="minorHAnsi" w:eastAsiaTheme="minorEastAsia" w:hAnsiTheme="minorHAnsi" w:cstheme="minorBidi"/>
              <w:b w:val="0"/>
              <w:bCs w:val="0"/>
              <w:noProof/>
              <w:sz w:val="22"/>
              <w:szCs w:val="22"/>
            </w:rPr>
          </w:pPr>
          <w:hyperlink w:anchor="_Toc508580773" w:history="1">
            <w:r w:rsidR="0030518F" w:rsidRPr="00532091">
              <w:rPr>
                <w:rStyle w:val="Hyperlink"/>
                <w:noProof/>
                <w:w w:val="99"/>
              </w:rPr>
              <w:t>7.</w:t>
            </w:r>
            <w:r w:rsidR="0030518F">
              <w:rPr>
                <w:rFonts w:asciiTheme="minorHAnsi" w:eastAsiaTheme="minorEastAsia" w:hAnsiTheme="minorHAnsi" w:cstheme="minorBidi"/>
                <w:b w:val="0"/>
                <w:bCs w:val="0"/>
                <w:noProof/>
                <w:sz w:val="22"/>
                <w:szCs w:val="22"/>
              </w:rPr>
              <w:tab/>
            </w:r>
            <w:r w:rsidR="0030518F" w:rsidRPr="00532091">
              <w:rPr>
                <w:rStyle w:val="Hyperlink"/>
                <w:noProof/>
              </w:rPr>
              <w:t>Overview and Definition of a Functional Model (Normative)</w:t>
            </w:r>
            <w:r w:rsidR="0030518F">
              <w:rPr>
                <w:noProof/>
                <w:webHidden/>
              </w:rPr>
              <w:tab/>
            </w:r>
            <w:r w:rsidR="0030518F">
              <w:rPr>
                <w:noProof/>
                <w:webHidden/>
              </w:rPr>
              <w:fldChar w:fldCharType="begin"/>
            </w:r>
            <w:r w:rsidR="0030518F">
              <w:rPr>
                <w:noProof/>
                <w:webHidden/>
              </w:rPr>
              <w:instrText xml:space="preserve"> PAGEREF _Toc508580773 \h </w:instrText>
            </w:r>
            <w:r w:rsidR="0030518F">
              <w:rPr>
                <w:noProof/>
                <w:webHidden/>
              </w:rPr>
            </w:r>
            <w:r w:rsidR="0030518F">
              <w:rPr>
                <w:noProof/>
                <w:webHidden/>
              </w:rPr>
              <w:fldChar w:fldCharType="separate"/>
            </w:r>
            <w:r w:rsidR="00E9046A">
              <w:rPr>
                <w:noProof/>
                <w:webHidden/>
              </w:rPr>
              <w:t>8</w:t>
            </w:r>
            <w:r w:rsidR="0030518F">
              <w:rPr>
                <w:noProof/>
                <w:webHidden/>
              </w:rPr>
              <w:fldChar w:fldCharType="end"/>
            </w:r>
          </w:hyperlink>
        </w:p>
        <w:p w14:paraId="02E945D9" w14:textId="7E574212" w:rsidR="0030518F" w:rsidRDefault="001A5AA1">
          <w:pPr>
            <w:pStyle w:val="TOC1"/>
            <w:tabs>
              <w:tab w:val="left" w:pos="1126"/>
              <w:tab w:val="right" w:leader="dot" w:pos="10690"/>
            </w:tabs>
            <w:rPr>
              <w:rFonts w:asciiTheme="minorHAnsi" w:eastAsiaTheme="minorEastAsia" w:hAnsiTheme="minorHAnsi" w:cstheme="minorBidi"/>
              <w:b w:val="0"/>
              <w:bCs w:val="0"/>
              <w:noProof/>
              <w:sz w:val="22"/>
              <w:szCs w:val="22"/>
            </w:rPr>
          </w:pPr>
          <w:hyperlink w:anchor="_Toc508580774" w:history="1">
            <w:r w:rsidR="0030518F" w:rsidRPr="00532091">
              <w:rPr>
                <w:rStyle w:val="Hyperlink"/>
                <w:noProof/>
                <w:w w:val="99"/>
              </w:rPr>
              <w:t>9.</w:t>
            </w:r>
            <w:r w:rsidR="0030518F">
              <w:rPr>
                <w:rFonts w:asciiTheme="minorHAnsi" w:eastAsiaTheme="minorEastAsia" w:hAnsiTheme="minorHAnsi" w:cstheme="minorBidi"/>
                <w:b w:val="0"/>
                <w:bCs w:val="0"/>
                <w:noProof/>
                <w:sz w:val="22"/>
                <w:szCs w:val="22"/>
              </w:rPr>
              <w:tab/>
            </w:r>
            <w:r w:rsidR="0030518F" w:rsidRPr="00532091">
              <w:rPr>
                <w:rStyle w:val="Hyperlink"/>
                <w:noProof/>
              </w:rPr>
              <w:t>Conformance Clause (Normative)</w:t>
            </w:r>
            <w:r w:rsidR="0030518F">
              <w:rPr>
                <w:noProof/>
                <w:webHidden/>
              </w:rPr>
              <w:tab/>
            </w:r>
            <w:r w:rsidR="0030518F">
              <w:rPr>
                <w:noProof/>
                <w:webHidden/>
              </w:rPr>
              <w:fldChar w:fldCharType="begin"/>
            </w:r>
            <w:r w:rsidR="0030518F">
              <w:rPr>
                <w:noProof/>
                <w:webHidden/>
              </w:rPr>
              <w:instrText xml:space="preserve"> PAGEREF _Toc508580774 \h </w:instrText>
            </w:r>
            <w:r w:rsidR="0030518F">
              <w:rPr>
                <w:noProof/>
                <w:webHidden/>
              </w:rPr>
            </w:r>
            <w:r w:rsidR="0030518F">
              <w:rPr>
                <w:noProof/>
                <w:webHidden/>
              </w:rPr>
              <w:fldChar w:fldCharType="separate"/>
            </w:r>
            <w:r w:rsidR="00E9046A">
              <w:rPr>
                <w:noProof/>
                <w:webHidden/>
              </w:rPr>
              <w:t>11</w:t>
            </w:r>
            <w:r w:rsidR="0030518F">
              <w:rPr>
                <w:noProof/>
                <w:webHidden/>
              </w:rPr>
              <w:fldChar w:fldCharType="end"/>
            </w:r>
          </w:hyperlink>
        </w:p>
        <w:p w14:paraId="4A294689" w14:textId="1F3E1584"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75" w:history="1">
            <w:r w:rsidR="0030518F" w:rsidRPr="00532091">
              <w:rPr>
                <w:rStyle w:val="Hyperlink"/>
                <w:noProof/>
                <w:w w:val="99"/>
              </w:rPr>
              <w:t>9.1.</w:t>
            </w:r>
            <w:r w:rsidR="0030518F">
              <w:rPr>
                <w:rFonts w:asciiTheme="minorHAnsi" w:eastAsiaTheme="minorEastAsia" w:hAnsiTheme="minorHAnsi" w:cstheme="minorBidi"/>
                <w:b w:val="0"/>
                <w:bCs w:val="0"/>
                <w:noProof/>
                <w:sz w:val="22"/>
                <w:szCs w:val="22"/>
              </w:rPr>
              <w:tab/>
            </w:r>
            <w:r w:rsidR="0030518F" w:rsidRPr="00532091">
              <w:rPr>
                <w:rStyle w:val="Hyperlink"/>
                <w:noProof/>
              </w:rPr>
              <w:t>Scope and Field of</w:t>
            </w:r>
            <w:r w:rsidR="0030518F" w:rsidRPr="00532091">
              <w:rPr>
                <w:rStyle w:val="Hyperlink"/>
                <w:noProof/>
                <w:spacing w:val="-9"/>
              </w:rPr>
              <w:t xml:space="preserve"> </w:t>
            </w:r>
            <w:r w:rsidR="0030518F" w:rsidRPr="00532091">
              <w:rPr>
                <w:rStyle w:val="Hyperlink"/>
                <w:noProof/>
              </w:rPr>
              <w:t>Application</w:t>
            </w:r>
            <w:r w:rsidR="0030518F">
              <w:rPr>
                <w:noProof/>
                <w:webHidden/>
              </w:rPr>
              <w:tab/>
            </w:r>
            <w:r w:rsidR="0030518F">
              <w:rPr>
                <w:noProof/>
                <w:webHidden/>
              </w:rPr>
              <w:fldChar w:fldCharType="begin"/>
            </w:r>
            <w:r w:rsidR="0030518F">
              <w:rPr>
                <w:noProof/>
                <w:webHidden/>
              </w:rPr>
              <w:instrText xml:space="preserve"> PAGEREF _Toc508580775 \h </w:instrText>
            </w:r>
            <w:r w:rsidR="0030518F">
              <w:rPr>
                <w:noProof/>
                <w:webHidden/>
              </w:rPr>
            </w:r>
            <w:r w:rsidR="0030518F">
              <w:rPr>
                <w:noProof/>
                <w:webHidden/>
              </w:rPr>
              <w:fldChar w:fldCharType="separate"/>
            </w:r>
            <w:r w:rsidR="00E9046A">
              <w:rPr>
                <w:noProof/>
                <w:webHidden/>
              </w:rPr>
              <w:t>11</w:t>
            </w:r>
            <w:r w:rsidR="0030518F">
              <w:rPr>
                <w:noProof/>
                <w:webHidden/>
              </w:rPr>
              <w:fldChar w:fldCharType="end"/>
            </w:r>
          </w:hyperlink>
        </w:p>
        <w:p w14:paraId="2C83D229" w14:textId="52D29DF5"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76" w:history="1">
            <w:r w:rsidR="0030518F" w:rsidRPr="00532091">
              <w:rPr>
                <w:rStyle w:val="Hyperlink"/>
                <w:noProof/>
                <w:w w:val="99"/>
              </w:rPr>
              <w:t>9.2.</w:t>
            </w:r>
            <w:r w:rsidR="0030518F">
              <w:rPr>
                <w:rFonts w:asciiTheme="minorHAnsi" w:eastAsiaTheme="minorEastAsia" w:hAnsiTheme="minorHAnsi" w:cstheme="minorBidi"/>
                <w:b w:val="0"/>
                <w:bCs w:val="0"/>
                <w:noProof/>
                <w:sz w:val="22"/>
                <w:szCs w:val="22"/>
              </w:rPr>
              <w:tab/>
            </w:r>
            <w:r w:rsidR="0030518F" w:rsidRPr="00532091">
              <w:rPr>
                <w:rStyle w:val="Hyperlink"/>
                <w:noProof/>
              </w:rPr>
              <w:t>Functional</w:t>
            </w:r>
            <w:r w:rsidR="0030518F" w:rsidRPr="00532091">
              <w:rPr>
                <w:rStyle w:val="Hyperlink"/>
                <w:noProof/>
                <w:spacing w:val="-2"/>
              </w:rPr>
              <w:t xml:space="preserve"> </w:t>
            </w:r>
            <w:r w:rsidR="0030518F" w:rsidRPr="00532091">
              <w:rPr>
                <w:rStyle w:val="Hyperlink"/>
                <w:noProof/>
              </w:rPr>
              <w:t>Priorities</w:t>
            </w:r>
            <w:r w:rsidR="0030518F">
              <w:rPr>
                <w:noProof/>
                <w:webHidden/>
              </w:rPr>
              <w:tab/>
            </w:r>
            <w:r w:rsidR="0030518F">
              <w:rPr>
                <w:noProof/>
                <w:webHidden/>
              </w:rPr>
              <w:fldChar w:fldCharType="begin"/>
            </w:r>
            <w:r w:rsidR="0030518F">
              <w:rPr>
                <w:noProof/>
                <w:webHidden/>
              </w:rPr>
              <w:instrText xml:space="preserve"> PAGEREF _Toc508580776 \h </w:instrText>
            </w:r>
            <w:r w:rsidR="0030518F">
              <w:rPr>
                <w:noProof/>
                <w:webHidden/>
              </w:rPr>
            </w:r>
            <w:r w:rsidR="0030518F">
              <w:rPr>
                <w:noProof/>
                <w:webHidden/>
              </w:rPr>
              <w:fldChar w:fldCharType="separate"/>
            </w:r>
            <w:r w:rsidR="00E9046A">
              <w:rPr>
                <w:noProof/>
                <w:webHidden/>
              </w:rPr>
              <w:t>11</w:t>
            </w:r>
            <w:r w:rsidR="0030518F">
              <w:rPr>
                <w:noProof/>
                <w:webHidden/>
              </w:rPr>
              <w:fldChar w:fldCharType="end"/>
            </w:r>
          </w:hyperlink>
        </w:p>
        <w:p w14:paraId="582237F3" w14:textId="7FD4C523"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77" w:history="1">
            <w:r w:rsidR="0030518F" w:rsidRPr="00532091">
              <w:rPr>
                <w:rStyle w:val="Hyperlink"/>
                <w:noProof/>
                <w:w w:val="99"/>
              </w:rPr>
              <w:t>9.3.</w:t>
            </w:r>
            <w:r w:rsidR="0030518F">
              <w:rPr>
                <w:rFonts w:asciiTheme="minorHAnsi" w:eastAsiaTheme="minorEastAsia" w:hAnsiTheme="minorHAnsi" w:cstheme="minorBidi"/>
                <w:b w:val="0"/>
                <w:bCs w:val="0"/>
                <w:noProof/>
                <w:sz w:val="22"/>
                <w:szCs w:val="22"/>
              </w:rPr>
              <w:tab/>
            </w:r>
            <w:r w:rsidR="0030518F" w:rsidRPr="00532091">
              <w:rPr>
                <w:rStyle w:val="Hyperlink"/>
                <w:noProof/>
              </w:rPr>
              <w:t>Normative Language</w:t>
            </w:r>
            <w:r w:rsidR="0030518F">
              <w:rPr>
                <w:noProof/>
                <w:webHidden/>
              </w:rPr>
              <w:tab/>
            </w:r>
            <w:r w:rsidR="0030518F">
              <w:rPr>
                <w:noProof/>
                <w:webHidden/>
              </w:rPr>
              <w:fldChar w:fldCharType="begin"/>
            </w:r>
            <w:r w:rsidR="0030518F">
              <w:rPr>
                <w:noProof/>
                <w:webHidden/>
              </w:rPr>
              <w:instrText xml:space="preserve"> PAGEREF _Toc508580777 \h </w:instrText>
            </w:r>
            <w:r w:rsidR="0030518F">
              <w:rPr>
                <w:noProof/>
                <w:webHidden/>
              </w:rPr>
            </w:r>
            <w:r w:rsidR="0030518F">
              <w:rPr>
                <w:noProof/>
                <w:webHidden/>
              </w:rPr>
              <w:fldChar w:fldCharType="separate"/>
            </w:r>
            <w:r w:rsidR="00E9046A">
              <w:rPr>
                <w:noProof/>
                <w:webHidden/>
              </w:rPr>
              <w:t>11</w:t>
            </w:r>
            <w:r w:rsidR="0030518F">
              <w:rPr>
                <w:noProof/>
                <w:webHidden/>
              </w:rPr>
              <w:fldChar w:fldCharType="end"/>
            </w:r>
          </w:hyperlink>
        </w:p>
        <w:p w14:paraId="33C942F0" w14:textId="1478BCA3"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78" w:history="1">
            <w:r w:rsidR="0030518F" w:rsidRPr="00532091">
              <w:rPr>
                <w:rStyle w:val="Hyperlink"/>
                <w:noProof/>
                <w:w w:val="99"/>
              </w:rPr>
              <w:t>9.4.</w:t>
            </w:r>
            <w:r w:rsidR="0030518F">
              <w:rPr>
                <w:rFonts w:asciiTheme="minorHAnsi" w:eastAsiaTheme="minorEastAsia" w:hAnsiTheme="minorHAnsi" w:cstheme="minorBidi"/>
                <w:b w:val="0"/>
                <w:bCs w:val="0"/>
                <w:noProof/>
                <w:sz w:val="22"/>
                <w:szCs w:val="22"/>
              </w:rPr>
              <w:tab/>
            </w:r>
            <w:r w:rsidR="0030518F" w:rsidRPr="00532091">
              <w:rPr>
                <w:rStyle w:val="Hyperlink"/>
                <w:noProof/>
              </w:rPr>
              <w:t>Claiming Conformance to the</w:t>
            </w:r>
            <w:r w:rsidR="0030518F" w:rsidRPr="00532091">
              <w:rPr>
                <w:rStyle w:val="Hyperlink"/>
                <w:noProof/>
                <w:spacing w:val="-1"/>
              </w:rPr>
              <w:t xml:space="preserve"> </w:t>
            </w:r>
            <w:r w:rsidR="0030518F" w:rsidRPr="00532091">
              <w:rPr>
                <w:rStyle w:val="Hyperlink"/>
                <w:noProof/>
              </w:rPr>
              <w:t>Profile</w:t>
            </w:r>
            <w:r w:rsidR="0030518F">
              <w:rPr>
                <w:noProof/>
                <w:webHidden/>
              </w:rPr>
              <w:tab/>
            </w:r>
            <w:r w:rsidR="0030518F">
              <w:rPr>
                <w:noProof/>
                <w:webHidden/>
              </w:rPr>
              <w:fldChar w:fldCharType="begin"/>
            </w:r>
            <w:r w:rsidR="0030518F">
              <w:rPr>
                <w:noProof/>
                <w:webHidden/>
              </w:rPr>
              <w:instrText xml:space="preserve"> PAGEREF _Toc508580778 \h </w:instrText>
            </w:r>
            <w:r w:rsidR="0030518F">
              <w:rPr>
                <w:noProof/>
                <w:webHidden/>
              </w:rPr>
            </w:r>
            <w:r w:rsidR="0030518F">
              <w:rPr>
                <w:noProof/>
                <w:webHidden/>
              </w:rPr>
              <w:fldChar w:fldCharType="separate"/>
            </w:r>
            <w:r w:rsidR="00E9046A">
              <w:rPr>
                <w:noProof/>
                <w:webHidden/>
              </w:rPr>
              <w:t>12</w:t>
            </w:r>
            <w:r w:rsidR="0030518F">
              <w:rPr>
                <w:noProof/>
                <w:webHidden/>
              </w:rPr>
              <w:fldChar w:fldCharType="end"/>
            </w:r>
          </w:hyperlink>
        </w:p>
        <w:p w14:paraId="4B19CCF9" w14:textId="776E0C44"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79" w:history="1">
            <w:r w:rsidR="0030518F" w:rsidRPr="00532091">
              <w:rPr>
                <w:rStyle w:val="Hyperlink"/>
                <w:noProof/>
                <w:w w:val="99"/>
              </w:rPr>
              <w:t>10.</w:t>
            </w:r>
            <w:r w:rsidR="0030518F">
              <w:rPr>
                <w:rFonts w:asciiTheme="minorHAnsi" w:eastAsiaTheme="minorEastAsia" w:hAnsiTheme="minorHAnsi" w:cstheme="minorBidi"/>
                <w:b w:val="0"/>
                <w:bCs w:val="0"/>
                <w:noProof/>
                <w:sz w:val="22"/>
                <w:szCs w:val="22"/>
              </w:rPr>
              <w:tab/>
            </w:r>
            <w:r w:rsidR="0030518F" w:rsidRPr="00532091">
              <w:rPr>
                <w:rStyle w:val="Hyperlink"/>
                <w:noProof/>
                <w:spacing w:val="-3"/>
              </w:rPr>
              <w:t xml:space="preserve">Standard </w:t>
            </w:r>
            <w:r w:rsidR="0030518F" w:rsidRPr="00532091">
              <w:rPr>
                <w:rStyle w:val="Hyperlink"/>
                <w:noProof/>
              </w:rPr>
              <w:t xml:space="preserve">Use of </w:t>
            </w:r>
            <w:r w:rsidR="0030518F" w:rsidRPr="00532091">
              <w:rPr>
                <w:rStyle w:val="Hyperlink"/>
                <w:noProof/>
                <w:spacing w:val="-6"/>
              </w:rPr>
              <w:t xml:space="preserve">Terms </w:t>
            </w:r>
            <w:r w:rsidR="0030518F" w:rsidRPr="00532091">
              <w:rPr>
                <w:rStyle w:val="Hyperlink"/>
                <w:noProof/>
              </w:rPr>
              <w:t>in Functions and Criteria</w:t>
            </w:r>
            <w:r w:rsidR="0030518F" w:rsidRPr="00532091">
              <w:rPr>
                <w:rStyle w:val="Hyperlink"/>
                <w:noProof/>
                <w:spacing w:val="5"/>
              </w:rPr>
              <w:t xml:space="preserve"> </w:t>
            </w:r>
            <w:r w:rsidR="0030518F" w:rsidRPr="00532091">
              <w:rPr>
                <w:rStyle w:val="Hyperlink"/>
                <w:noProof/>
              </w:rPr>
              <w:t>(Reference)</w:t>
            </w:r>
            <w:r w:rsidR="0030518F">
              <w:rPr>
                <w:noProof/>
                <w:webHidden/>
              </w:rPr>
              <w:tab/>
            </w:r>
            <w:r w:rsidR="0030518F">
              <w:rPr>
                <w:noProof/>
                <w:webHidden/>
              </w:rPr>
              <w:fldChar w:fldCharType="begin"/>
            </w:r>
            <w:r w:rsidR="0030518F">
              <w:rPr>
                <w:noProof/>
                <w:webHidden/>
              </w:rPr>
              <w:instrText xml:space="preserve"> PAGEREF _Toc508580779 \h </w:instrText>
            </w:r>
            <w:r w:rsidR="0030518F">
              <w:rPr>
                <w:noProof/>
                <w:webHidden/>
              </w:rPr>
            </w:r>
            <w:r w:rsidR="0030518F">
              <w:rPr>
                <w:noProof/>
                <w:webHidden/>
              </w:rPr>
              <w:fldChar w:fldCharType="separate"/>
            </w:r>
            <w:r w:rsidR="00E9046A">
              <w:rPr>
                <w:noProof/>
                <w:webHidden/>
              </w:rPr>
              <w:t>13</w:t>
            </w:r>
            <w:r w:rsidR="0030518F">
              <w:rPr>
                <w:noProof/>
                <w:webHidden/>
              </w:rPr>
              <w:fldChar w:fldCharType="end"/>
            </w:r>
          </w:hyperlink>
        </w:p>
        <w:p w14:paraId="37D959DA" w14:textId="5C10B140" w:rsidR="0030518F" w:rsidRDefault="001A5AA1">
          <w:pPr>
            <w:pStyle w:val="TOC1"/>
            <w:tabs>
              <w:tab w:val="left" w:pos="1560"/>
              <w:tab w:val="right" w:leader="dot" w:pos="10690"/>
            </w:tabs>
            <w:rPr>
              <w:rFonts w:asciiTheme="minorHAnsi" w:eastAsiaTheme="minorEastAsia" w:hAnsiTheme="minorHAnsi" w:cstheme="minorBidi"/>
              <w:b w:val="0"/>
              <w:bCs w:val="0"/>
              <w:noProof/>
              <w:sz w:val="22"/>
              <w:szCs w:val="22"/>
            </w:rPr>
          </w:pPr>
          <w:hyperlink w:anchor="_Toc508580780" w:history="1">
            <w:r w:rsidR="0030518F" w:rsidRPr="00532091">
              <w:rPr>
                <w:rStyle w:val="Hyperlink"/>
                <w:noProof/>
                <w:w w:val="99"/>
              </w:rPr>
              <w:t>10.1.</w:t>
            </w:r>
            <w:r w:rsidR="0030518F">
              <w:rPr>
                <w:rFonts w:asciiTheme="minorHAnsi" w:eastAsiaTheme="minorEastAsia" w:hAnsiTheme="minorHAnsi" w:cstheme="minorBidi"/>
                <w:b w:val="0"/>
                <w:bCs w:val="0"/>
                <w:noProof/>
                <w:sz w:val="22"/>
                <w:szCs w:val="22"/>
              </w:rPr>
              <w:tab/>
            </w:r>
            <w:r w:rsidR="0030518F" w:rsidRPr="00532091">
              <w:rPr>
                <w:rStyle w:val="Hyperlink"/>
                <w:noProof/>
              </w:rPr>
              <w:t>Glossary</w:t>
            </w:r>
            <w:r w:rsidR="0030518F">
              <w:rPr>
                <w:noProof/>
                <w:webHidden/>
              </w:rPr>
              <w:tab/>
            </w:r>
            <w:r w:rsidR="0030518F">
              <w:rPr>
                <w:noProof/>
                <w:webHidden/>
              </w:rPr>
              <w:fldChar w:fldCharType="begin"/>
            </w:r>
            <w:r w:rsidR="0030518F">
              <w:rPr>
                <w:noProof/>
                <w:webHidden/>
              </w:rPr>
              <w:instrText xml:space="preserve"> PAGEREF _Toc508580780 \h </w:instrText>
            </w:r>
            <w:r w:rsidR="0030518F">
              <w:rPr>
                <w:noProof/>
                <w:webHidden/>
              </w:rPr>
            </w:r>
            <w:r w:rsidR="0030518F">
              <w:rPr>
                <w:noProof/>
                <w:webHidden/>
              </w:rPr>
              <w:fldChar w:fldCharType="separate"/>
            </w:r>
            <w:r w:rsidR="00E9046A">
              <w:rPr>
                <w:noProof/>
                <w:webHidden/>
              </w:rPr>
              <w:t>14</w:t>
            </w:r>
            <w:r w:rsidR="0030518F">
              <w:rPr>
                <w:noProof/>
                <w:webHidden/>
              </w:rPr>
              <w:fldChar w:fldCharType="end"/>
            </w:r>
          </w:hyperlink>
        </w:p>
        <w:p w14:paraId="2858E187" w14:textId="74CA873C" w:rsidR="0030518F" w:rsidRDefault="001A5AA1">
          <w:pPr>
            <w:pStyle w:val="TOC1"/>
            <w:tabs>
              <w:tab w:val="right" w:leader="dot" w:pos="10690"/>
            </w:tabs>
            <w:rPr>
              <w:rFonts w:asciiTheme="minorHAnsi" w:eastAsiaTheme="minorEastAsia" w:hAnsiTheme="minorHAnsi" w:cstheme="minorBidi"/>
              <w:b w:val="0"/>
              <w:bCs w:val="0"/>
              <w:noProof/>
              <w:sz w:val="22"/>
              <w:szCs w:val="22"/>
            </w:rPr>
          </w:pPr>
          <w:hyperlink w:anchor="_Toc508580781" w:history="1">
            <w:r w:rsidR="0030518F" w:rsidRPr="00532091">
              <w:rPr>
                <w:rStyle w:val="Hyperlink"/>
                <w:noProof/>
              </w:rPr>
              <w:t>Chapter 2: Overarching Functions</w:t>
            </w:r>
            <w:r w:rsidR="0030518F">
              <w:rPr>
                <w:noProof/>
                <w:webHidden/>
              </w:rPr>
              <w:tab/>
            </w:r>
            <w:r w:rsidR="0030518F">
              <w:rPr>
                <w:noProof/>
                <w:webHidden/>
              </w:rPr>
              <w:fldChar w:fldCharType="begin"/>
            </w:r>
            <w:r w:rsidR="0030518F">
              <w:rPr>
                <w:noProof/>
                <w:webHidden/>
              </w:rPr>
              <w:instrText xml:space="preserve"> PAGEREF _Toc508580781 \h </w:instrText>
            </w:r>
            <w:r w:rsidR="0030518F">
              <w:rPr>
                <w:noProof/>
                <w:webHidden/>
              </w:rPr>
            </w:r>
            <w:r w:rsidR="0030518F">
              <w:rPr>
                <w:noProof/>
                <w:webHidden/>
              </w:rPr>
              <w:fldChar w:fldCharType="separate"/>
            </w:r>
            <w:r w:rsidR="00E9046A">
              <w:rPr>
                <w:noProof/>
                <w:webHidden/>
              </w:rPr>
              <w:t>3</w:t>
            </w:r>
            <w:r w:rsidR="0030518F">
              <w:rPr>
                <w:noProof/>
                <w:webHidden/>
              </w:rPr>
              <w:fldChar w:fldCharType="end"/>
            </w:r>
          </w:hyperlink>
        </w:p>
        <w:p w14:paraId="74D0D002" w14:textId="27F430BF" w:rsidR="0030518F" w:rsidRDefault="001A5AA1">
          <w:pPr>
            <w:pStyle w:val="TOC1"/>
            <w:tabs>
              <w:tab w:val="left" w:pos="1126"/>
              <w:tab w:val="right" w:leader="dot" w:pos="10690"/>
            </w:tabs>
            <w:rPr>
              <w:rFonts w:asciiTheme="minorHAnsi" w:eastAsiaTheme="minorEastAsia" w:hAnsiTheme="minorHAnsi" w:cstheme="minorBidi"/>
              <w:b w:val="0"/>
              <w:bCs w:val="0"/>
              <w:noProof/>
              <w:sz w:val="22"/>
              <w:szCs w:val="22"/>
            </w:rPr>
          </w:pPr>
          <w:hyperlink w:anchor="_Toc508580782" w:history="1">
            <w:r w:rsidR="0030518F" w:rsidRPr="00532091">
              <w:rPr>
                <w:rStyle w:val="Hyperlink"/>
                <w:noProof/>
              </w:rPr>
              <w:t>1.</w:t>
            </w:r>
            <w:r w:rsidR="0030518F">
              <w:rPr>
                <w:rFonts w:asciiTheme="minorHAnsi" w:eastAsiaTheme="minorEastAsia" w:hAnsiTheme="minorHAnsi" w:cstheme="minorBidi"/>
                <w:b w:val="0"/>
                <w:bCs w:val="0"/>
                <w:noProof/>
                <w:sz w:val="22"/>
                <w:szCs w:val="22"/>
              </w:rPr>
              <w:tab/>
            </w:r>
            <w:r w:rsidR="0030518F" w:rsidRPr="00532091">
              <w:rPr>
                <w:rStyle w:val="Hyperlink"/>
                <w:noProof/>
              </w:rPr>
              <w:t>Care Provision Section</w:t>
            </w:r>
            <w:r w:rsidR="0030518F">
              <w:rPr>
                <w:noProof/>
                <w:webHidden/>
              </w:rPr>
              <w:tab/>
            </w:r>
            <w:r w:rsidR="0030518F">
              <w:rPr>
                <w:noProof/>
                <w:webHidden/>
              </w:rPr>
              <w:fldChar w:fldCharType="begin"/>
            </w:r>
            <w:r w:rsidR="0030518F">
              <w:rPr>
                <w:noProof/>
                <w:webHidden/>
              </w:rPr>
              <w:instrText xml:space="preserve"> PAGEREF _Toc508580782 \h </w:instrText>
            </w:r>
            <w:r w:rsidR="0030518F">
              <w:rPr>
                <w:noProof/>
                <w:webHidden/>
              </w:rPr>
            </w:r>
            <w:r w:rsidR="0030518F">
              <w:rPr>
                <w:noProof/>
                <w:webHidden/>
              </w:rPr>
              <w:fldChar w:fldCharType="separate"/>
            </w:r>
            <w:r w:rsidR="00E9046A">
              <w:rPr>
                <w:noProof/>
                <w:webHidden/>
              </w:rPr>
              <w:t>5</w:t>
            </w:r>
            <w:r w:rsidR="0030518F">
              <w:rPr>
                <w:noProof/>
                <w:webHidden/>
              </w:rPr>
              <w:fldChar w:fldCharType="end"/>
            </w:r>
          </w:hyperlink>
        </w:p>
        <w:p w14:paraId="09C8C003" w14:textId="1343F5EA" w:rsidR="0030518F" w:rsidRDefault="001A5AA1">
          <w:pPr>
            <w:pStyle w:val="TOC2"/>
            <w:tabs>
              <w:tab w:val="right" w:leader="dot" w:pos="10690"/>
            </w:tabs>
            <w:rPr>
              <w:rFonts w:asciiTheme="minorHAnsi" w:eastAsiaTheme="minorEastAsia" w:hAnsiTheme="minorHAnsi" w:cstheme="minorBidi"/>
              <w:b w:val="0"/>
              <w:bCs w:val="0"/>
              <w:noProof/>
              <w:sz w:val="22"/>
              <w:szCs w:val="22"/>
            </w:rPr>
          </w:pPr>
          <w:hyperlink w:anchor="_Toc508580783" w:history="1">
            <w:r w:rsidR="0030518F" w:rsidRPr="00532091">
              <w:rPr>
                <w:rStyle w:val="Hyperlink"/>
                <w:noProof/>
              </w:rPr>
              <w:t>Section Overview</w:t>
            </w:r>
            <w:r w:rsidR="0030518F">
              <w:rPr>
                <w:noProof/>
                <w:webHidden/>
              </w:rPr>
              <w:tab/>
            </w:r>
            <w:r w:rsidR="0030518F">
              <w:rPr>
                <w:noProof/>
                <w:webHidden/>
              </w:rPr>
              <w:fldChar w:fldCharType="begin"/>
            </w:r>
            <w:r w:rsidR="0030518F">
              <w:rPr>
                <w:noProof/>
                <w:webHidden/>
              </w:rPr>
              <w:instrText xml:space="preserve"> PAGEREF _Toc508580783 \h </w:instrText>
            </w:r>
            <w:r w:rsidR="0030518F">
              <w:rPr>
                <w:noProof/>
                <w:webHidden/>
              </w:rPr>
            </w:r>
            <w:r w:rsidR="0030518F">
              <w:rPr>
                <w:noProof/>
                <w:webHidden/>
              </w:rPr>
              <w:fldChar w:fldCharType="separate"/>
            </w:r>
            <w:r w:rsidR="00E9046A">
              <w:rPr>
                <w:noProof/>
                <w:webHidden/>
              </w:rPr>
              <w:t>5</w:t>
            </w:r>
            <w:r w:rsidR="0030518F">
              <w:rPr>
                <w:noProof/>
                <w:webHidden/>
              </w:rPr>
              <w:fldChar w:fldCharType="end"/>
            </w:r>
          </w:hyperlink>
        </w:p>
        <w:p w14:paraId="3EF81E05" w14:textId="6379A964" w:rsidR="0030518F" w:rsidRDefault="0030518F">
          <w:r>
            <w:rPr>
              <w:b/>
              <w:bCs/>
              <w:noProof/>
            </w:rPr>
            <w:fldChar w:fldCharType="end"/>
          </w:r>
        </w:p>
      </w:sdtContent>
    </w:sdt>
    <w:p w14:paraId="50D762F0" w14:textId="77777777" w:rsidR="00FC575A" w:rsidRPr="002A4312" w:rsidRDefault="00FC575A">
      <w:pPr>
        <w:rPr>
          <w:rFonts w:ascii="Arial" w:hAnsi="Arial" w:cs="Arial"/>
        </w:rPr>
        <w:sectPr w:rsidR="00FC575A" w:rsidRPr="002A4312">
          <w:footerReference w:type="even" r:id="rId15"/>
          <w:footerReference w:type="default" r:id="rId16"/>
          <w:pgSz w:w="12240" w:h="15840"/>
          <w:pgMar w:top="640" w:right="780" w:bottom="1160" w:left="760" w:header="0" w:footer="978" w:gutter="0"/>
          <w:pgNumType w:start="2"/>
          <w:cols w:space="720"/>
        </w:sectPr>
      </w:pPr>
    </w:p>
    <w:p w14:paraId="71FB62B5" w14:textId="77777777" w:rsidR="00FC575A" w:rsidRPr="002A4312" w:rsidRDefault="006B22E6">
      <w:pPr>
        <w:spacing w:before="71"/>
        <w:ind w:left="680"/>
        <w:rPr>
          <w:rFonts w:ascii="Arial" w:hAnsi="Arial" w:cs="Arial"/>
          <w:sz w:val="32"/>
        </w:rPr>
      </w:pPr>
      <w:r w:rsidRPr="002A4312">
        <w:rPr>
          <w:rFonts w:ascii="Arial" w:hAnsi="Arial" w:cs="Arial"/>
          <w:sz w:val="32"/>
        </w:rPr>
        <w:lastRenderedPageBreak/>
        <w:t>Preface</w:t>
      </w:r>
    </w:p>
    <w:p w14:paraId="5406AB92" w14:textId="77777777" w:rsidR="00FC575A" w:rsidRPr="002A4312" w:rsidRDefault="00FC575A">
      <w:pPr>
        <w:pStyle w:val="BodyText"/>
        <w:spacing w:before="11"/>
        <w:rPr>
          <w:rFonts w:ascii="Arial" w:hAnsi="Arial" w:cs="Arial"/>
          <w:sz w:val="32"/>
        </w:rPr>
      </w:pPr>
    </w:p>
    <w:p w14:paraId="1EF0D695" w14:textId="77777777" w:rsidR="00FC575A" w:rsidRPr="002A4312" w:rsidRDefault="006B22E6" w:rsidP="008D693E">
      <w:pPr>
        <w:pStyle w:val="Heading2"/>
        <w:numPr>
          <w:ilvl w:val="0"/>
          <w:numId w:val="15"/>
        </w:numPr>
        <w:tabs>
          <w:tab w:val="left" w:pos="1399"/>
          <w:tab w:val="left" w:pos="1401"/>
        </w:tabs>
        <w:ind w:hanging="876"/>
        <w:jc w:val="left"/>
      </w:pPr>
      <w:bookmarkStart w:id="2" w:name="I._Notes_to_Readers"/>
      <w:bookmarkStart w:id="3" w:name="_Toc508580754"/>
      <w:bookmarkEnd w:id="2"/>
      <w:r w:rsidRPr="002A4312">
        <w:t>Notes to Readers</w:t>
      </w:r>
      <w:bookmarkEnd w:id="3"/>
    </w:p>
    <w:p w14:paraId="718F8858" w14:textId="31A8B3D8" w:rsidR="00FC575A" w:rsidRPr="002A4312" w:rsidRDefault="006B22E6" w:rsidP="008E2C09">
      <w:pPr>
        <w:pStyle w:val="BodyText"/>
        <w:spacing w:before="99"/>
        <w:ind w:left="679" w:right="886"/>
        <w:rPr>
          <w:rFonts w:ascii="Arial" w:hAnsi="Arial" w:cs="Arial"/>
        </w:rPr>
      </w:pPr>
      <w:r w:rsidRPr="002A4312">
        <w:rPr>
          <w:rFonts w:ascii="Arial" w:hAnsi="Arial" w:cs="Arial"/>
        </w:rPr>
        <w:t xml:space="preserve">Release </w:t>
      </w:r>
      <w:r w:rsidR="009806D7" w:rsidRPr="002A4312">
        <w:rPr>
          <w:rFonts w:ascii="Arial" w:hAnsi="Arial" w:cs="Arial"/>
        </w:rPr>
        <w:t>2</w:t>
      </w:r>
      <w:r w:rsidRPr="002A4312">
        <w:rPr>
          <w:rFonts w:ascii="Arial" w:hAnsi="Arial" w:cs="Arial"/>
        </w:rPr>
        <w:t xml:space="preserve"> of the Electronic Nutrition Care Process Record System Functional Profile (ENCPRS</w:t>
      </w:r>
      <w:r w:rsidR="00C73DD7">
        <w:rPr>
          <w:rFonts w:ascii="Arial" w:hAnsi="Arial" w:cs="Arial"/>
        </w:rPr>
        <w:t xml:space="preserve"> FP</w:t>
      </w:r>
      <w:r w:rsidRPr="002A4312">
        <w:rPr>
          <w:rFonts w:ascii="Arial" w:hAnsi="Arial" w:cs="Arial"/>
        </w:rPr>
        <w:t xml:space="preserve">) </w:t>
      </w:r>
      <w:r w:rsidR="008E2C09" w:rsidRPr="002A4312">
        <w:rPr>
          <w:rFonts w:ascii="Arial" w:hAnsi="Arial" w:cs="Arial"/>
        </w:rPr>
        <w:t>is based on</w:t>
      </w:r>
      <w:r w:rsidRPr="002A4312">
        <w:rPr>
          <w:rFonts w:ascii="Arial" w:hAnsi="Arial" w:cs="Arial"/>
        </w:rPr>
        <w:t xml:space="preserve"> the </w:t>
      </w:r>
      <w:r w:rsidR="008E2C09" w:rsidRPr="002A4312">
        <w:rPr>
          <w:rFonts w:ascii="Arial" w:hAnsi="Arial" w:cs="Arial"/>
        </w:rPr>
        <w:t xml:space="preserve">HL7 International </w:t>
      </w:r>
      <w:r w:rsidRPr="002A4312">
        <w:rPr>
          <w:rFonts w:ascii="Arial" w:hAnsi="Arial" w:cs="Arial"/>
        </w:rPr>
        <w:t xml:space="preserve">Electronic Health Record System (EHR-S) Functional Model </w:t>
      </w:r>
      <w:r w:rsidR="008E2C09" w:rsidRPr="002A4312">
        <w:rPr>
          <w:rFonts w:ascii="Arial" w:hAnsi="Arial" w:cs="Arial"/>
        </w:rPr>
        <w:t xml:space="preserve">Release 2.0.1 </w:t>
      </w:r>
      <w:r w:rsidRPr="002A4312">
        <w:rPr>
          <w:rFonts w:ascii="Arial" w:hAnsi="Arial" w:cs="Arial"/>
        </w:rPr>
        <w:t>and Standard, U.S. Realm</w:t>
      </w:r>
      <w:r w:rsidR="008E2C09" w:rsidRPr="002A4312">
        <w:rPr>
          <w:rFonts w:ascii="Arial" w:hAnsi="Arial" w:cs="Arial"/>
        </w:rPr>
        <w:t xml:space="preserve"> released on July 2017</w:t>
      </w:r>
      <w:r w:rsidR="00C73DD7">
        <w:rPr>
          <w:rFonts w:ascii="Arial" w:hAnsi="Arial" w:cs="Arial"/>
        </w:rPr>
        <w:t>.  This Functional Profile</w:t>
      </w:r>
      <w:r w:rsidRPr="002A4312">
        <w:rPr>
          <w:rFonts w:ascii="Arial" w:hAnsi="Arial" w:cs="Arial"/>
        </w:rPr>
        <w:t xml:space="preserve"> will be registered with the HL7 International EHR Work Group and submitted for balloting</w:t>
      </w:r>
      <w:r w:rsidR="008E2C09" w:rsidRPr="002A4312">
        <w:rPr>
          <w:rFonts w:ascii="Arial" w:hAnsi="Arial" w:cs="Arial"/>
        </w:rPr>
        <w:t xml:space="preserve"> as a Normative Standard; the prior Release 1 specification was balloted and approved as a Standard for Trial Use.  </w:t>
      </w:r>
      <w:r w:rsidRPr="002A4312">
        <w:rPr>
          <w:rFonts w:ascii="Arial" w:hAnsi="Arial" w:cs="Arial"/>
        </w:rPr>
        <w:t>The intention is for this functional profile to become an ANSI-approved, normative standard.</w:t>
      </w:r>
    </w:p>
    <w:p w14:paraId="2A6E7C13" w14:textId="77777777" w:rsidR="00FC575A" w:rsidRPr="002A4312" w:rsidRDefault="00FC575A">
      <w:pPr>
        <w:pStyle w:val="BodyText"/>
        <w:spacing w:before="10"/>
        <w:rPr>
          <w:rFonts w:ascii="Arial" w:hAnsi="Arial" w:cs="Arial"/>
          <w:sz w:val="28"/>
        </w:rPr>
      </w:pPr>
    </w:p>
    <w:p w14:paraId="6B9AB227" w14:textId="77777777" w:rsidR="00FC575A" w:rsidRPr="002A4312" w:rsidRDefault="006B22E6" w:rsidP="008D693E">
      <w:pPr>
        <w:pStyle w:val="Heading2"/>
        <w:numPr>
          <w:ilvl w:val="0"/>
          <w:numId w:val="15"/>
        </w:numPr>
        <w:tabs>
          <w:tab w:val="left" w:pos="1399"/>
          <w:tab w:val="left" w:pos="1400"/>
        </w:tabs>
        <w:spacing w:before="1"/>
        <w:ind w:left="1399" w:hanging="952"/>
        <w:jc w:val="left"/>
      </w:pPr>
      <w:bookmarkStart w:id="4" w:name="_Toc508580755"/>
      <w:r w:rsidRPr="002A4312">
        <w:t>Acknowledgem</w:t>
      </w:r>
      <w:bookmarkStart w:id="5" w:name="II._Acknowledgements"/>
      <w:bookmarkEnd w:id="5"/>
      <w:r w:rsidRPr="002A4312">
        <w:t>ents</w:t>
      </w:r>
      <w:bookmarkEnd w:id="4"/>
    </w:p>
    <w:p w14:paraId="28B1666C" w14:textId="77777777" w:rsidR="00FC575A" w:rsidRPr="002A4312" w:rsidRDefault="006B22E6">
      <w:pPr>
        <w:pStyle w:val="BodyText"/>
        <w:spacing w:before="97"/>
        <w:ind w:left="680"/>
        <w:rPr>
          <w:rFonts w:ascii="Arial" w:hAnsi="Arial" w:cs="Arial"/>
        </w:rPr>
      </w:pPr>
      <w:r w:rsidRPr="002A4312">
        <w:rPr>
          <w:rFonts w:ascii="Arial" w:hAnsi="Arial" w:cs="Arial"/>
        </w:rPr>
        <w:t>The ENCPRS Work Group was sponsored and facilitated by:</w:t>
      </w:r>
    </w:p>
    <w:p w14:paraId="38B31893" w14:textId="77777777" w:rsidR="00FC575A" w:rsidRPr="002A4312" w:rsidRDefault="00FC575A">
      <w:pPr>
        <w:pStyle w:val="BodyText"/>
        <w:spacing w:before="1"/>
        <w:rPr>
          <w:rFonts w:ascii="Arial" w:hAnsi="Arial" w:cs="Arial"/>
        </w:rPr>
      </w:pPr>
    </w:p>
    <w:p w14:paraId="49C282FD" w14:textId="27D55C26" w:rsidR="00FC575A" w:rsidRPr="002A4312" w:rsidRDefault="006B22E6" w:rsidP="008D693E">
      <w:pPr>
        <w:pStyle w:val="ListParagraph"/>
        <w:numPr>
          <w:ilvl w:val="1"/>
          <w:numId w:val="15"/>
        </w:numPr>
        <w:tabs>
          <w:tab w:val="left" w:pos="1399"/>
          <w:tab w:val="left" w:pos="1400"/>
        </w:tabs>
        <w:spacing w:line="245" w:lineRule="exact"/>
        <w:rPr>
          <w:rFonts w:ascii="Arial" w:hAnsi="Arial" w:cs="Arial"/>
          <w:sz w:val="20"/>
        </w:rPr>
      </w:pPr>
      <w:commentRangeStart w:id="6"/>
      <w:r w:rsidRPr="002A4312">
        <w:rPr>
          <w:rFonts w:ascii="Arial" w:hAnsi="Arial" w:cs="Arial"/>
          <w:sz w:val="20"/>
        </w:rPr>
        <w:t>The American Dietetic Association (ADA)</w:t>
      </w:r>
      <w:commentRangeEnd w:id="6"/>
      <w:r w:rsidR="009B48D8">
        <w:rPr>
          <w:rStyle w:val="CommentReference"/>
        </w:rPr>
        <w:commentReference w:id="6"/>
      </w:r>
    </w:p>
    <w:p w14:paraId="3F3CED14" w14:textId="65207D01" w:rsidR="009806D7" w:rsidRPr="002A4312" w:rsidRDefault="009806D7" w:rsidP="008D693E">
      <w:pPr>
        <w:pStyle w:val="ListParagraph"/>
        <w:numPr>
          <w:ilvl w:val="1"/>
          <w:numId w:val="15"/>
        </w:numPr>
        <w:tabs>
          <w:tab w:val="left" w:pos="1399"/>
          <w:tab w:val="left" w:pos="1400"/>
        </w:tabs>
        <w:spacing w:line="245" w:lineRule="exact"/>
        <w:rPr>
          <w:rFonts w:ascii="Arial" w:hAnsi="Arial" w:cs="Arial"/>
          <w:sz w:val="20"/>
        </w:rPr>
      </w:pPr>
      <w:r w:rsidRPr="002A4312">
        <w:rPr>
          <w:rFonts w:ascii="Arial" w:hAnsi="Arial" w:cs="Arial"/>
          <w:sz w:val="20"/>
        </w:rPr>
        <w:t>Academy of Nutrition and Dietetics</w:t>
      </w:r>
    </w:p>
    <w:p w14:paraId="4627F79B" w14:textId="77777777" w:rsidR="00FC575A" w:rsidRPr="002A4312" w:rsidRDefault="006B22E6" w:rsidP="008D693E">
      <w:pPr>
        <w:pStyle w:val="ListParagraph"/>
        <w:numPr>
          <w:ilvl w:val="1"/>
          <w:numId w:val="15"/>
        </w:numPr>
        <w:tabs>
          <w:tab w:val="left" w:pos="1399"/>
          <w:tab w:val="left" w:pos="1400"/>
        </w:tabs>
        <w:rPr>
          <w:rFonts w:ascii="Arial" w:hAnsi="Arial" w:cs="Arial"/>
          <w:sz w:val="20"/>
        </w:rPr>
      </w:pPr>
      <w:r w:rsidRPr="002A4312">
        <w:rPr>
          <w:rFonts w:ascii="Arial" w:hAnsi="Arial" w:cs="Arial"/>
          <w:sz w:val="20"/>
        </w:rPr>
        <w:t>Health Level Seven International,</w:t>
      </w:r>
      <w:r w:rsidRPr="002A4312">
        <w:rPr>
          <w:rFonts w:ascii="Arial" w:hAnsi="Arial" w:cs="Arial"/>
          <w:spacing w:val="-1"/>
          <w:sz w:val="20"/>
        </w:rPr>
        <w:t xml:space="preserve"> </w:t>
      </w:r>
      <w:r w:rsidRPr="002A4312">
        <w:rPr>
          <w:rFonts w:ascii="Arial" w:hAnsi="Arial" w:cs="Arial"/>
          <w:sz w:val="20"/>
        </w:rPr>
        <w:t>Incorporated</w:t>
      </w:r>
    </w:p>
    <w:p w14:paraId="0652CB08" w14:textId="77777777" w:rsidR="00FC575A" w:rsidRPr="002A4312" w:rsidRDefault="00FC575A">
      <w:pPr>
        <w:pStyle w:val="BodyText"/>
        <w:spacing w:before="9"/>
        <w:rPr>
          <w:rFonts w:ascii="Arial" w:hAnsi="Arial" w:cs="Arial"/>
          <w:sz w:val="19"/>
        </w:rPr>
      </w:pPr>
    </w:p>
    <w:p w14:paraId="31439D97" w14:textId="77777777" w:rsidR="00FC575A" w:rsidRPr="002A4312" w:rsidRDefault="006B22E6">
      <w:pPr>
        <w:pStyle w:val="BodyText"/>
        <w:ind w:left="679" w:right="1098"/>
        <w:rPr>
          <w:rFonts w:ascii="Arial" w:hAnsi="Arial" w:cs="Arial"/>
        </w:rPr>
      </w:pPr>
      <w:r w:rsidRPr="002A4312">
        <w:rPr>
          <w:rFonts w:ascii="Arial" w:hAnsi="Arial" w:cs="Arial"/>
        </w:rPr>
        <w:t>These organizations are indebted to the following project facilitators and members for their contributions to the Dietetics and Nutrition U.S. and International community and for the materials presented in this profile.</w:t>
      </w:r>
    </w:p>
    <w:p w14:paraId="0A017FBA" w14:textId="77777777" w:rsidR="00FC575A" w:rsidRPr="002A4312" w:rsidRDefault="00FC575A">
      <w:pPr>
        <w:pStyle w:val="BodyText"/>
        <w:spacing w:before="1"/>
        <w:rPr>
          <w:rFonts w:ascii="Arial" w:hAnsi="Arial" w:cs="Arial"/>
        </w:rPr>
      </w:pPr>
    </w:p>
    <w:p w14:paraId="768DBC30" w14:textId="3F43B485" w:rsidR="00FC575A" w:rsidRPr="002A4312" w:rsidRDefault="006B22E6">
      <w:pPr>
        <w:pStyle w:val="BodyText"/>
        <w:spacing w:before="1"/>
        <w:ind w:left="679" w:right="670"/>
        <w:rPr>
          <w:rFonts w:ascii="Arial" w:hAnsi="Arial" w:cs="Arial"/>
        </w:rPr>
      </w:pPr>
      <w:r w:rsidRPr="002A4312">
        <w:rPr>
          <w:rFonts w:ascii="Arial" w:hAnsi="Arial" w:cs="Arial"/>
        </w:rPr>
        <w:t xml:space="preserve">The ENCPRS </w:t>
      </w:r>
      <w:r w:rsidR="00C73DD7">
        <w:rPr>
          <w:rFonts w:ascii="Arial" w:hAnsi="Arial" w:cs="Arial"/>
        </w:rPr>
        <w:t>Functional Profile</w:t>
      </w:r>
      <w:r w:rsidRPr="002A4312">
        <w:rPr>
          <w:rFonts w:ascii="Arial" w:hAnsi="Arial" w:cs="Arial"/>
        </w:rPr>
        <w:t xml:space="preserve"> </w:t>
      </w:r>
      <w:r w:rsidR="008E2C09" w:rsidRPr="002A4312">
        <w:rPr>
          <w:rFonts w:ascii="Arial" w:hAnsi="Arial" w:cs="Arial"/>
        </w:rPr>
        <w:t>project</w:t>
      </w:r>
      <w:r w:rsidRPr="002A4312">
        <w:rPr>
          <w:rFonts w:ascii="Arial" w:hAnsi="Arial" w:cs="Arial"/>
        </w:rPr>
        <w:t xml:space="preserve"> is comprised of dedicated individuals from the </w:t>
      </w:r>
      <w:commentRangeStart w:id="7"/>
      <w:r w:rsidRPr="002A4312">
        <w:rPr>
          <w:rFonts w:ascii="Arial" w:hAnsi="Arial" w:cs="Arial"/>
        </w:rPr>
        <w:t xml:space="preserve">American Dietetic Association Nutrition Care Process – Standardized Language committee working </w:t>
      </w:r>
      <w:commentRangeEnd w:id="7"/>
      <w:r w:rsidR="009B48D8">
        <w:rPr>
          <w:rStyle w:val="CommentReference"/>
        </w:rPr>
        <w:commentReference w:id="7"/>
      </w:r>
      <w:r w:rsidRPr="002A4312">
        <w:rPr>
          <w:rFonts w:ascii="Arial" w:hAnsi="Arial" w:cs="Arial"/>
        </w:rPr>
        <w:t xml:space="preserve">as dietetic practitioners with the Nutrition Care Process and in health information technology. Decisions made by this team were reviewed and commented on by an International group of key stakeholders whose opinions have been taken into consideration while formulating this functional profile. The ENCPRS </w:t>
      </w:r>
      <w:r w:rsidR="00C73DD7">
        <w:rPr>
          <w:rFonts w:ascii="Arial" w:hAnsi="Arial" w:cs="Arial"/>
        </w:rPr>
        <w:t>Functional Profile</w:t>
      </w:r>
      <w:r w:rsidRPr="002A4312">
        <w:rPr>
          <w:rFonts w:ascii="Arial" w:hAnsi="Arial" w:cs="Arial"/>
        </w:rPr>
        <w:t xml:space="preserve"> </w:t>
      </w:r>
      <w:r w:rsidR="008E2C09" w:rsidRPr="002A4312">
        <w:rPr>
          <w:rFonts w:ascii="Arial" w:hAnsi="Arial" w:cs="Arial"/>
        </w:rPr>
        <w:t>project</w:t>
      </w:r>
      <w:r w:rsidRPr="002A4312">
        <w:rPr>
          <w:rFonts w:ascii="Arial" w:hAnsi="Arial" w:cs="Arial"/>
        </w:rPr>
        <w:t xml:space="preserve"> would also like to express appreciation for the work of many talented individuals who contributed to the HL7 International EHR –S Functional Model, upon which this work is based.</w:t>
      </w:r>
    </w:p>
    <w:p w14:paraId="3679716D" w14:textId="77777777" w:rsidR="00FC575A" w:rsidRPr="002A4312" w:rsidRDefault="00FC575A">
      <w:pPr>
        <w:pStyle w:val="BodyText"/>
        <w:rPr>
          <w:rFonts w:ascii="Arial" w:hAnsi="Arial" w:cs="Arial"/>
        </w:rPr>
      </w:pPr>
    </w:p>
    <w:p w14:paraId="6C014354" w14:textId="77777777" w:rsidR="00FC575A" w:rsidRPr="002A4312" w:rsidRDefault="00FC575A">
      <w:pPr>
        <w:pStyle w:val="BodyText"/>
        <w:spacing w:before="8"/>
        <w:rPr>
          <w:rFonts w:ascii="Arial" w:hAnsi="Arial" w:cs="Arial"/>
          <w:sz w:val="21"/>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8"/>
        <w:gridCol w:w="6228"/>
      </w:tblGrid>
      <w:tr w:rsidR="00FC575A" w:rsidRPr="002A4312" w14:paraId="292D7C2F" w14:textId="77777777">
        <w:trPr>
          <w:trHeight w:val="376"/>
        </w:trPr>
        <w:tc>
          <w:tcPr>
            <w:tcW w:w="3348" w:type="dxa"/>
            <w:shd w:val="clear" w:color="auto" w:fill="0000FF"/>
          </w:tcPr>
          <w:p w14:paraId="0780DA77" w14:textId="77777777" w:rsidR="00FC575A" w:rsidRPr="002A4312" w:rsidRDefault="006B22E6">
            <w:pPr>
              <w:pStyle w:val="TableParagraph"/>
              <w:spacing w:line="228" w:lineRule="exact"/>
              <w:ind w:left="1031"/>
              <w:rPr>
                <w:rFonts w:ascii="Arial" w:hAnsi="Arial" w:cs="Arial"/>
                <w:b/>
                <w:sz w:val="20"/>
              </w:rPr>
            </w:pPr>
            <w:r w:rsidRPr="002A4312">
              <w:rPr>
                <w:rFonts w:ascii="Arial" w:hAnsi="Arial" w:cs="Arial"/>
                <w:b/>
                <w:color w:val="FFFFFF"/>
                <w:sz w:val="20"/>
              </w:rPr>
              <w:t>Member Name</w:t>
            </w:r>
          </w:p>
        </w:tc>
        <w:tc>
          <w:tcPr>
            <w:tcW w:w="6228" w:type="dxa"/>
            <w:shd w:val="clear" w:color="auto" w:fill="0000FF"/>
          </w:tcPr>
          <w:p w14:paraId="7549BEE6" w14:textId="77777777" w:rsidR="00FC575A" w:rsidRPr="002A4312" w:rsidRDefault="006B22E6" w:rsidP="009B48D8">
            <w:pPr>
              <w:pStyle w:val="TableParagraph"/>
              <w:spacing w:line="228" w:lineRule="exact"/>
              <w:ind w:left="2286" w:right="2412"/>
              <w:jc w:val="center"/>
              <w:rPr>
                <w:rFonts w:ascii="Arial" w:hAnsi="Arial" w:cs="Arial"/>
                <w:b/>
                <w:sz w:val="20"/>
              </w:rPr>
            </w:pPr>
            <w:r w:rsidRPr="002A4312">
              <w:rPr>
                <w:rFonts w:ascii="Arial" w:hAnsi="Arial" w:cs="Arial"/>
                <w:b/>
                <w:color w:val="FFFFFF"/>
                <w:sz w:val="20"/>
              </w:rPr>
              <w:t>Affiliation</w:t>
            </w:r>
          </w:p>
        </w:tc>
      </w:tr>
      <w:tr w:rsidR="00FC575A" w:rsidRPr="002A4312" w14:paraId="5261943B" w14:textId="77777777">
        <w:trPr>
          <w:trHeight w:val="376"/>
        </w:trPr>
        <w:tc>
          <w:tcPr>
            <w:tcW w:w="9576" w:type="dxa"/>
            <w:gridSpan w:val="2"/>
            <w:shd w:val="clear" w:color="auto" w:fill="00CCFF"/>
          </w:tcPr>
          <w:p w14:paraId="5101F003" w14:textId="77777777" w:rsidR="00FC575A" w:rsidRPr="002A4312" w:rsidRDefault="006B22E6">
            <w:pPr>
              <w:pStyle w:val="TableParagraph"/>
              <w:spacing w:line="273" w:lineRule="exact"/>
              <w:rPr>
                <w:rFonts w:ascii="Arial" w:hAnsi="Arial" w:cs="Arial"/>
                <w:b/>
                <w:sz w:val="24"/>
              </w:rPr>
            </w:pPr>
            <w:r w:rsidRPr="002A4312">
              <w:rPr>
                <w:rFonts w:ascii="Arial" w:hAnsi="Arial" w:cs="Arial"/>
                <w:b/>
                <w:color w:val="FFFFFF"/>
                <w:sz w:val="24"/>
              </w:rPr>
              <w:t>Co-Facilitators:</w:t>
            </w:r>
          </w:p>
        </w:tc>
      </w:tr>
      <w:tr w:rsidR="00FC575A" w:rsidRPr="002A4312" w14:paraId="0D54B2C3" w14:textId="77777777" w:rsidTr="00C73DD7">
        <w:trPr>
          <w:trHeight w:val="241"/>
        </w:trPr>
        <w:tc>
          <w:tcPr>
            <w:tcW w:w="3348" w:type="dxa"/>
          </w:tcPr>
          <w:p w14:paraId="50B7FDBD" w14:textId="0327FFAD" w:rsidR="00FC575A" w:rsidRPr="002A4312" w:rsidRDefault="008E2C09">
            <w:pPr>
              <w:pStyle w:val="TableParagraph"/>
              <w:spacing w:line="217" w:lineRule="exact"/>
              <w:rPr>
                <w:rFonts w:ascii="Arial" w:hAnsi="Arial" w:cs="Arial"/>
                <w:sz w:val="20"/>
              </w:rPr>
            </w:pPr>
            <w:r w:rsidRPr="002A4312">
              <w:rPr>
                <w:rFonts w:ascii="Arial" w:hAnsi="Arial" w:cs="Arial"/>
                <w:sz w:val="20"/>
              </w:rPr>
              <w:t>L</w:t>
            </w:r>
            <w:r w:rsidR="000C279D">
              <w:rPr>
                <w:rFonts w:ascii="Arial" w:hAnsi="Arial" w:cs="Arial"/>
                <w:sz w:val="20"/>
              </w:rPr>
              <w:t>indsey</w:t>
            </w:r>
            <w:r w:rsidRPr="002A4312">
              <w:rPr>
                <w:rFonts w:ascii="Arial" w:hAnsi="Arial" w:cs="Arial"/>
                <w:sz w:val="20"/>
              </w:rPr>
              <w:t xml:space="preserve"> </w:t>
            </w:r>
            <w:proofErr w:type="spellStart"/>
            <w:r w:rsidRPr="002A4312">
              <w:rPr>
                <w:rFonts w:ascii="Arial" w:hAnsi="Arial" w:cs="Arial"/>
                <w:sz w:val="20"/>
              </w:rPr>
              <w:t>H</w:t>
            </w:r>
            <w:r w:rsidR="0026634D">
              <w:rPr>
                <w:rFonts w:ascii="Arial" w:hAnsi="Arial" w:cs="Arial"/>
                <w:sz w:val="20"/>
              </w:rPr>
              <w:t>o</w:t>
            </w:r>
            <w:r w:rsidRPr="002A4312">
              <w:rPr>
                <w:rFonts w:ascii="Arial" w:hAnsi="Arial" w:cs="Arial"/>
                <w:sz w:val="20"/>
              </w:rPr>
              <w:t>ggle</w:t>
            </w:r>
            <w:proofErr w:type="spellEnd"/>
            <w:r w:rsidRPr="002A4312">
              <w:rPr>
                <w:rFonts w:ascii="Arial" w:hAnsi="Arial" w:cs="Arial"/>
                <w:sz w:val="20"/>
              </w:rPr>
              <w:t>,</w:t>
            </w:r>
          </w:p>
        </w:tc>
        <w:tc>
          <w:tcPr>
            <w:tcW w:w="6228" w:type="dxa"/>
          </w:tcPr>
          <w:p w14:paraId="3D8E0B4F" w14:textId="7098A09D" w:rsidR="00FC575A" w:rsidRPr="002A4312" w:rsidRDefault="008E2C09">
            <w:pPr>
              <w:pStyle w:val="TableParagraph"/>
              <w:spacing w:line="223" w:lineRule="exact"/>
              <w:rPr>
                <w:rFonts w:ascii="Arial" w:hAnsi="Arial" w:cs="Arial"/>
                <w:sz w:val="20"/>
              </w:rPr>
            </w:pPr>
            <w:r w:rsidRPr="002A4312">
              <w:rPr>
                <w:rFonts w:ascii="Arial" w:hAnsi="Arial" w:cs="Arial"/>
                <w:sz w:val="20"/>
              </w:rPr>
              <w:t>Academy of Nutrition and Dietetics</w:t>
            </w:r>
          </w:p>
        </w:tc>
      </w:tr>
      <w:tr w:rsidR="00FC575A" w:rsidRPr="002A4312" w14:paraId="585C513B" w14:textId="77777777" w:rsidTr="00C73DD7">
        <w:trPr>
          <w:trHeight w:val="259"/>
        </w:trPr>
        <w:tc>
          <w:tcPr>
            <w:tcW w:w="3348" w:type="dxa"/>
          </w:tcPr>
          <w:p w14:paraId="02B50B87" w14:textId="3217684B" w:rsidR="00FC575A" w:rsidRPr="002A4312" w:rsidRDefault="008E2C09">
            <w:pPr>
              <w:pStyle w:val="TableParagraph"/>
              <w:spacing w:line="217" w:lineRule="exact"/>
              <w:rPr>
                <w:rFonts w:ascii="Arial" w:hAnsi="Arial" w:cs="Arial"/>
                <w:sz w:val="20"/>
              </w:rPr>
            </w:pPr>
            <w:r w:rsidRPr="002A4312">
              <w:rPr>
                <w:rFonts w:ascii="Arial" w:hAnsi="Arial" w:cs="Arial"/>
                <w:sz w:val="20"/>
              </w:rPr>
              <w:t>Donna</w:t>
            </w:r>
            <w:r w:rsidR="0026634D">
              <w:rPr>
                <w:rFonts w:ascii="Arial" w:hAnsi="Arial" w:cs="Arial"/>
                <w:sz w:val="20"/>
              </w:rPr>
              <w:t xml:space="preserve"> Quirk</w:t>
            </w:r>
          </w:p>
        </w:tc>
        <w:tc>
          <w:tcPr>
            <w:tcW w:w="6228" w:type="dxa"/>
          </w:tcPr>
          <w:p w14:paraId="7687F203" w14:textId="00C782D3" w:rsidR="00FC575A" w:rsidRPr="002A4312" w:rsidRDefault="00FC575A">
            <w:pPr>
              <w:pStyle w:val="TableParagraph"/>
              <w:spacing w:line="223" w:lineRule="exact"/>
              <w:rPr>
                <w:rFonts w:ascii="Arial" w:hAnsi="Arial" w:cs="Arial"/>
                <w:sz w:val="20"/>
              </w:rPr>
            </w:pPr>
          </w:p>
        </w:tc>
      </w:tr>
      <w:tr w:rsidR="00FC575A" w:rsidRPr="002A4312" w14:paraId="10CEB1FA" w14:textId="77777777" w:rsidTr="00C73DD7">
        <w:trPr>
          <w:trHeight w:val="268"/>
        </w:trPr>
        <w:tc>
          <w:tcPr>
            <w:tcW w:w="3348" w:type="dxa"/>
          </w:tcPr>
          <w:p w14:paraId="225BEB89" w14:textId="0022F044" w:rsidR="00FC575A" w:rsidRPr="002A4312" w:rsidRDefault="008E2C09">
            <w:pPr>
              <w:pStyle w:val="TableParagraph"/>
              <w:spacing w:line="215" w:lineRule="exact"/>
              <w:rPr>
                <w:rFonts w:ascii="Arial" w:hAnsi="Arial" w:cs="Arial"/>
                <w:sz w:val="20"/>
              </w:rPr>
            </w:pPr>
            <w:r w:rsidRPr="002A4312">
              <w:rPr>
                <w:rFonts w:ascii="Arial" w:hAnsi="Arial" w:cs="Arial"/>
                <w:sz w:val="20"/>
              </w:rPr>
              <w:t>Whom else?</w:t>
            </w:r>
          </w:p>
        </w:tc>
        <w:tc>
          <w:tcPr>
            <w:tcW w:w="6228" w:type="dxa"/>
          </w:tcPr>
          <w:p w14:paraId="3B679BBF" w14:textId="00F287F0" w:rsidR="00FC575A" w:rsidRPr="002A4312" w:rsidRDefault="00FC575A">
            <w:pPr>
              <w:pStyle w:val="TableParagraph"/>
              <w:spacing w:line="223" w:lineRule="exact"/>
              <w:rPr>
                <w:rFonts w:ascii="Arial" w:hAnsi="Arial" w:cs="Arial"/>
                <w:sz w:val="20"/>
              </w:rPr>
            </w:pPr>
          </w:p>
        </w:tc>
      </w:tr>
      <w:tr w:rsidR="00FC575A" w:rsidRPr="002A4312" w14:paraId="6F5B3F75" w14:textId="77777777" w:rsidTr="00C73DD7">
        <w:trPr>
          <w:trHeight w:val="169"/>
        </w:trPr>
        <w:tc>
          <w:tcPr>
            <w:tcW w:w="3348" w:type="dxa"/>
          </w:tcPr>
          <w:p w14:paraId="4797BAE3" w14:textId="10A3EAD9" w:rsidR="00FC575A" w:rsidRPr="002A4312" w:rsidRDefault="008E2C09">
            <w:pPr>
              <w:pStyle w:val="TableParagraph"/>
              <w:spacing w:line="216" w:lineRule="exact"/>
              <w:rPr>
                <w:rFonts w:ascii="Arial" w:hAnsi="Arial" w:cs="Arial"/>
                <w:sz w:val="20"/>
              </w:rPr>
            </w:pPr>
            <w:r w:rsidRPr="002A4312">
              <w:rPr>
                <w:rFonts w:ascii="Arial" w:hAnsi="Arial" w:cs="Arial"/>
                <w:sz w:val="20"/>
              </w:rPr>
              <w:t>Lorraine Constable</w:t>
            </w:r>
          </w:p>
        </w:tc>
        <w:tc>
          <w:tcPr>
            <w:tcW w:w="6228" w:type="dxa"/>
          </w:tcPr>
          <w:p w14:paraId="22E96883" w14:textId="2565FCEB" w:rsidR="00FC575A" w:rsidRPr="002A4312" w:rsidRDefault="008E2C09">
            <w:pPr>
              <w:pStyle w:val="TableParagraph"/>
              <w:spacing w:line="225" w:lineRule="exact"/>
              <w:rPr>
                <w:rFonts w:ascii="Arial" w:hAnsi="Arial" w:cs="Arial"/>
                <w:sz w:val="20"/>
              </w:rPr>
            </w:pPr>
            <w:r w:rsidRPr="002A4312">
              <w:rPr>
                <w:rFonts w:ascii="Arial" w:hAnsi="Arial" w:cs="Arial"/>
                <w:sz w:val="20"/>
              </w:rPr>
              <w:t>Constable Consulting, Inc.</w:t>
            </w:r>
          </w:p>
        </w:tc>
      </w:tr>
      <w:tr w:rsidR="00FC575A" w:rsidRPr="002A4312" w14:paraId="45B170D6" w14:textId="77777777" w:rsidTr="00C73DD7">
        <w:trPr>
          <w:trHeight w:val="286"/>
        </w:trPr>
        <w:tc>
          <w:tcPr>
            <w:tcW w:w="3348" w:type="dxa"/>
          </w:tcPr>
          <w:p w14:paraId="45C2C81C" w14:textId="51C2885F" w:rsidR="00FC575A" w:rsidRPr="002A4312" w:rsidRDefault="008E2C09">
            <w:pPr>
              <w:pStyle w:val="TableParagraph"/>
              <w:spacing w:line="217" w:lineRule="exact"/>
              <w:rPr>
                <w:rFonts w:ascii="Arial" w:hAnsi="Arial" w:cs="Arial"/>
                <w:sz w:val="20"/>
              </w:rPr>
            </w:pPr>
            <w:r w:rsidRPr="002A4312">
              <w:rPr>
                <w:rFonts w:ascii="Arial" w:hAnsi="Arial" w:cs="Arial"/>
                <w:sz w:val="20"/>
              </w:rPr>
              <w:t>Patrick E. Loyd</w:t>
            </w:r>
          </w:p>
        </w:tc>
        <w:tc>
          <w:tcPr>
            <w:tcW w:w="6228" w:type="dxa"/>
          </w:tcPr>
          <w:p w14:paraId="5C83C1DF" w14:textId="08F32B70" w:rsidR="00FC575A" w:rsidRPr="002A4312" w:rsidRDefault="008E2C09" w:rsidP="008E2C09">
            <w:pPr>
              <w:pStyle w:val="TableParagraph"/>
              <w:spacing w:line="225" w:lineRule="exact"/>
              <w:rPr>
                <w:rFonts w:ascii="Arial" w:hAnsi="Arial" w:cs="Arial"/>
                <w:sz w:val="20"/>
              </w:rPr>
            </w:pPr>
            <w:r w:rsidRPr="002A4312">
              <w:rPr>
                <w:rFonts w:ascii="Arial" w:hAnsi="Arial" w:cs="Arial"/>
                <w:sz w:val="20"/>
              </w:rPr>
              <w:t>Constable Consulting, Inc.</w:t>
            </w:r>
          </w:p>
        </w:tc>
      </w:tr>
      <w:tr w:rsidR="00FC575A" w:rsidRPr="002A4312" w14:paraId="501ED56D" w14:textId="77777777">
        <w:trPr>
          <w:trHeight w:val="275"/>
        </w:trPr>
        <w:tc>
          <w:tcPr>
            <w:tcW w:w="9576" w:type="dxa"/>
            <w:gridSpan w:val="2"/>
          </w:tcPr>
          <w:p w14:paraId="127FE91E" w14:textId="77777777" w:rsidR="00FC575A" w:rsidRPr="002A4312" w:rsidRDefault="00FC575A">
            <w:pPr>
              <w:pStyle w:val="TableParagraph"/>
              <w:ind w:left="0"/>
              <w:rPr>
                <w:rFonts w:ascii="Arial" w:hAnsi="Arial" w:cs="Arial"/>
                <w:sz w:val="20"/>
                <w:highlight w:val="yellow"/>
              </w:rPr>
            </w:pPr>
          </w:p>
        </w:tc>
      </w:tr>
      <w:tr w:rsidR="00FC575A" w:rsidRPr="002A4312" w14:paraId="6086C617" w14:textId="77777777">
        <w:trPr>
          <w:trHeight w:val="275"/>
        </w:trPr>
        <w:tc>
          <w:tcPr>
            <w:tcW w:w="9576" w:type="dxa"/>
            <w:gridSpan w:val="2"/>
            <w:shd w:val="clear" w:color="auto" w:fill="00CCFF"/>
          </w:tcPr>
          <w:p w14:paraId="49EE92E9" w14:textId="5068B3C5" w:rsidR="00FC575A" w:rsidRPr="002A4312" w:rsidRDefault="006B22E6">
            <w:pPr>
              <w:pStyle w:val="TableParagraph"/>
              <w:spacing w:line="256" w:lineRule="exact"/>
              <w:rPr>
                <w:rFonts w:ascii="Arial" w:hAnsi="Arial" w:cs="Arial"/>
                <w:b/>
                <w:i/>
                <w:sz w:val="24"/>
              </w:rPr>
            </w:pPr>
            <w:r w:rsidRPr="002A4312">
              <w:rPr>
                <w:rFonts w:ascii="Arial" w:hAnsi="Arial" w:cs="Arial"/>
                <w:color w:val="FFFFFF"/>
                <w:sz w:val="24"/>
              </w:rPr>
              <w:t xml:space="preserve">Participants </w:t>
            </w:r>
            <w:r w:rsidRPr="002A4312">
              <w:rPr>
                <w:rFonts w:ascii="Arial" w:hAnsi="Arial" w:cs="Arial"/>
                <w:b/>
                <w:i/>
                <w:color w:val="FFFFFF"/>
                <w:sz w:val="24"/>
              </w:rPr>
              <w:t>(</w:t>
            </w:r>
            <w:r w:rsidRPr="002A4312">
              <w:rPr>
                <w:rFonts w:ascii="Arial" w:hAnsi="Arial" w:cs="Arial"/>
                <w:i/>
                <w:color w:val="FFFFFF"/>
                <w:sz w:val="24"/>
              </w:rPr>
              <w:t xml:space="preserve">Active in 50% or more of the ENCPRS </w:t>
            </w:r>
            <w:r w:rsidR="00C73DD7">
              <w:rPr>
                <w:rFonts w:ascii="Arial" w:hAnsi="Arial" w:cs="Arial"/>
                <w:i/>
                <w:color w:val="FFFFFF"/>
                <w:sz w:val="24"/>
              </w:rPr>
              <w:t>Project teleconferences</w:t>
            </w:r>
            <w:r w:rsidRPr="002A4312">
              <w:rPr>
                <w:rFonts w:ascii="Arial" w:hAnsi="Arial" w:cs="Arial"/>
                <w:b/>
                <w:i/>
                <w:color w:val="FFFFFF"/>
                <w:sz w:val="24"/>
              </w:rPr>
              <w:t>):</w:t>
            </w:r>
          </w:p>
        </w:tc>
      </w:tr>
      <w:tr w:rsidR="00FC575A" w:rsidRPr="002A4312" w14:paraId="18F10D51" w14:textId="77777777">
        <w:trPr>
          <w:trHeight w:val="230"/>
        </w:trPr>
        <w:tc>
          <w:tcPr>
            <w:tcW w:w="3348" w:type="dxa"/>
          </w:tcPr>
          <w:p w14:paraId="2D6A4B34" w14:textId="77777777" w:rsidR="00FC575A" w:rsidRPr="002A4312" w:rsidRDefault="006B22E6">
            <w:pPr>
              <w:pStyle w:val="TableParagraph"/>
              <w:spacing w:line="210" w:lineRule="exact"/>
              <w:rPr>
                <w:rFonts w:ascii="Arial" w:hAnsi="Arial" w:cs="Arial"/>
                <w:sz w:val="20"/>
              </w:rPr>
            </w:pPr>
            <w:r w:rsidRPr="002A4312">
              <w:rPr>
                <w:rFonts w:ascii="Arial" w:hAnsi="Arial" w:cs="Arial"/>
                <w:sz w:val="20"/>
              </w:rPr>
              <w:t xml:space="preserve">Martin </w:t>
            </w:r>
            <w:proofErr w:type="spellStart"/>
            <w:r w:rsidRPr="002A4312">
              <w:rPr>
                <w:rFonts w:ascii="Arial" w:hAnsi="Arial" w:cs="Arial"/>
                <w:sz w:val="20"/>
              </w:rPr>
              <w:t>Yadrick</w:t>
            </w:r>
            <w:proofErr w:type="spellEnd"/>
          </w:p>
        </w:tc>
        <w:tc>
          <w:tcPr>
            <w:tcW w:w="6228" w:type="dxa"/>
          </w:tcPr>
          <w:p w14:paraId="61D3E47A" w14:textId="77777777" w:rsidR="00FC575A" w:rsidRPr="002A4312" w:rsidRDefault="006B22E6">
            <w:pPr>
              <w:pStyle w:val="TableParagraph"/>
              <w:spacing w:line="210" w:lineRule="exact"/>
              <w:rPr>
                <w:rFonts w:ascii="Arial" w:hAnsi="Arial" w:cs="Arial"/>
                <w:sz w:val="20"/>
              </w:rPr>
            </w:pPr>
            <w:proofErr w:type="spellStart"/>
            <w:r w:rsidRPr="002A4312">
              <w:rPr>
                <w:rFonts w:ascii="Arial" w:hAnsi="Arial" w:cs="Arial"/>
                <w:sz w:val="20"/>
              </w:rPr>
              <w:t>Computrition</w:t>
            </w:r>
            <w:proofErr w:type="spellEnd"/>
            <w:r w:rsidRPr="002A4312">
              <w:rPr>
                <w:rFonts w:ascii="Arial" w:hAnsi="Arial" w:cs="Arial"/>
                <w:sz w:val="20"/>
              </w:rPr>
              <w:t>, Inc.</w:t>
            </w:r>
          </w:p>
        </w:tc>
      </w:tr>
      <w:tr w:rsidR="00FC575A" w:rsidRPr="002A4312" w14:paraId="5E19E134" w14:textId="77777777">
        <w:trPr>
          <w:trHeight w:val="230"/>
        </w:trPr>
        <w:tc>
          <w:tcPr>
            <w:tcW w:w="3348" w:type="dxa"/>
          </w:tcPr>
          <w:p w14:paraId="72988C9A" w14:textId="77777777" w:rsidR="00FC575A" w:rsidRPr="002A4312" w:rsidRDefault="006B22E6">
            <w:pPr>
              <w:pStyle w:val="TableParagraph"/>
              <w:spacing w:line="210" w:lineRule="exact"/>
              <w:rPr>
                <w:rFonts w:ascii="Arial" w:hAnsi="Arial" w:cs="Arial"/>
                <w:sz w:val="20"/>
              </w:rPr>
            </w:pPr>
            <w:r w:rsidRPr="002A4312">
              <w:rPr>
                <w:rFonts w:ascii="Arial" w:hAnsi="Arial" w:cs="Arial"/>
                <w:sz w:val="20"/>
              </w:rPr>
              <w:t>Joan Hoppe</w:t>
            </w:r>
          </w:p>
        </w:tc>
        <w:tc>
          <w:tcPr>
            <w:tcW w:w="6228" w:type="dxa"/>
          </w:tcPr>
          <w:p w14:paraId="6156E847" w14:textId="77777777" w:rsidR="00FC575A" w:rsidRPr="002A4312" w:rsidRDefault="006B22E6">
            <w:pPr>
              <w:pStyle w:val="TableParagraph"/>
              <w:spacing w:line="210" w:lineRule="exact"/>
              <w:rPr>
                <w:rFonts w:ascii="Arial" w:hAnsi="Arial" w:cs="Arial"/>
                <w:sz w:val="20"/>
              </w:rPr>
            </w:pPr>
            <w:r w:rsidRPr="002A4312">
              <w:rPr>
                <w:rFonts w:ascii="Arial" w:hAnsi="Arial" w:cs="Arial"/>
                <w:sz w:val="20"/>
              </w:rPr>
              <w:t>City of Hope Cancer Center</w:t>
            </w:r>
          </w:p>
        </w:tc>
      </w:tr>
      <w:tr w:rsidR="00FC575A" w:rsidRPr="002A4312" w14:paraId="094DF263" w14:textId="77777777">
        <w:trPr>
          <w:trHeight w:val="230"/>
        </w:trPr>
        <w:tc>
          <w:tcPr>
            <w:tcW w:w="3348" w:type="dxa"/>
          </w:tcPr>
          <w:p w14:paraId="21E179EF" w14:textId="77777777" w:rsidR="00FC575A" w:rsidRPr="002A4312" w:rsidRDefault="006B22E6">
            <w:pPr>
              <w:pStyle w:val="TableParagraph"/>
              <w:spacing w:line="210" w:lineRule="exact"/>
              <w:rPr>
                <w:rFonts w:ascii="Arial" w:hAnsi="Arial" w:cs="Arial"/>
                <w:sz w:val="20"/>
              </w:rPr>
            </w:pPr>
            <w:r w:rsidRPr="002A4312">
              <w:rPr>
                <w:rFonts w:ascii="Arial" w:hAnsi="Arial" w:cs="Arial"/>
                <w:sz w:val="20"/>
              </w:rPr>
              <w:t>Sherri Jones</w:t>
            </w:r>
          </w:p>
        </w:tc>
        <w:tc>
          <w:tcPr>
            <w:tcW w:w="6228" w:type="dxa"/>
          </w:tcPr>
          <w:p w14:paraId="620F8AD5" w14:textId="77777777" w:rsidR="00FC575A" w:rsidRPr="002A4312" w:rsidRDefault="006B22E6">
            <w:pPr>
              <w:pStyle w:val="TableParagraph"/>
              <w:spacing w:line="210" w:lineRule="exact"/>
              <w:rPr>
                <w:rFonts w:ascii="Arial" w:hAnsi="Arial" w:cs="Arial"/>
                <w:sz w:val="20"/>
              </w:rPr>
            </w:pPr>
            <w:r w:rsidRPr="002A4312">
              <w:rPr>
                <w:rFonts w:ascii="Arial" w:hAnsi="Arial" w:cs="Arial"/>
                <w:sz w:val="20"/>
              </w:rPr>
              <w:t>University of Pittsburgh Medical Center</w:t>
            </w:r>
          </w:p>
        </w:tc>
      </w:tr>
      <w:tr w:rsidR="00FC575A" w:rsidRPr="002A4312" w14:paraId="7FE92DE7" w14:textId="77777777">
        <w:trPr>
          <w:trHeight w:val="230"/>
        </w:trPr>
        <w:tc>
          <w:tcPr>
            <w:tcW w:w="3348" w:type="dxa"/>
          </w:tcPr>
          <w:p w14:paraId="0E586DC0" w14:textId="77777777" w:rsidR="00FC575A" w:rsidRPr="002A4312" w:rsidRDefault="006B22E6">
            <w:pPr>
              <w:pStyle w:val="TableParagraph"/>
              <w:spacing w:line="210" w:lineRule="exact"/>
              <w:rPr>
                <w:rFonts w:ascii="Arial" w:hAnsi="Arial" w:cs="Arial"/>
                <w:sz w:val="20"/>
              </w:rPr>
            </w:pPr>
            <w:r w:rsidRPr="002A4312">
              <w:rPr>
                <w:rFonts w:ascii="Arial" w:hAnsi="Arial" w:cs="Arial"/>
                <w:sz w:val="20"/>
              </w:rPr>
              <w:t>Maggie Gilligan</w:t>
            </w:r>
          </w:p>
        </w:tc>
        <w:tc>
          <w:tcPr>
            <w:tcW w:w="6228" w:type="dxa"/>
          </w:tcPr>
          <w:p w14:paraId="7177118C" w14:textId="77777777" w:rsidR="00FC575A" w:rsidRPr="002A4312" w:rsidRDefault="006B22E6">
            <w:pPr>
              <w:pStyle w:val="TableParagraph"/>
              <w:spacing w:line="210" w:lineRule="exact"/>
              <w:rPr>
                <w:rFonts w:ascii="Arial" w:hAnsi="Arial" w:cs="Arial"/>
                <w:sz w:val="20"/>
              </w:rPr>
            </w:pPr>
            <w:r w:rsidRPr="002A4312">
              <w:rPr>
                <w:rFonts w:ascii="Arial" w:hAnsi="Arial" w:cs="Arial"/>
                <w:sz w:val="20"/>
              </w:rPr>
              <w:t>Nutra Tech Technology</w:t>
            </w:r>
          </w:p>
        </w:tc>
      </w:tr>
      <w:tr w:rsidR="00FC575A" w:rsidRPr="002A4312" w14:paraId="31C13D7E" w14:textId="77777777">
        <w:trPr>
          <w:trHeight w:val="230"/>
        </w:trPr>
        <w:tc>
          <w:tcPr>
            <w:tcW w:w="3348" w:type="dxa"/>
          </w:tcPr>
          <w:p w14:paraId="2F92F579" w14:textId="77777777" w:rsidR="00FC575A" w:rsidRPr="002A4312" w:rsidRDefault="006B22E6">
            <w:pPr>
              <w:pStyle w:val="TableParagraph"/>
              <w:spacing w:line="210" w:lineRule="exact"/>
              <w:rPr>
                <w:rFonts w:ascii="Arial" w:hAnsi="Arial" w:cs="Arial"/>
                <w:sz w:val="20"/>
              </w:rPr>
            </w:pPr>
            <w:r w:rsidRPr="002A4312">
              <w:rPr>
                <w:rFonts w:ascii="Arial" w:hAnsi="Arial" w:cs="Arial"/>
                <w:sz w:val="20"/>
              </w:rPr>
              <w:t xml:space="preserve">Kim </w:t>
            </w:r>
            <w:proofErr w:type="spellStart"/>
            <w:r w:rsidRPr="002A4312">
              <w:rPr>
                <w:rFonts w:ascii="Arial" w:hAnsi="Arial" w:cs="Arial"/>
                <w:sz w:val="20"/>
              </w:rPr>
              <w:t>DeDino</w:t>
            </w:r>
            <w:proofErr w:type="spellEnd"/>
          </w:p>
        </w:tc>
        <w:tc>
          <w:tcPr>
            <w:tcW w:w="6228" w:type="dxa"/>
          </w:tcPr>
          <w:p w14:paraId="33DFF4DB" w14:textId="77777777" w:rsidR="00FC575A" w:rsidRPr="002A4312" w:rsidRDefault="006B22E6">
            <w:pPr>
              <w:pStyle w:val="TableParagraph"/>
              <w:spacing w:line="210" w:lineRule="exact"/>
              <w:rPr>
                <w:rFonts w:ascii="Arial" w:hAnsi="Arial" w:cs="Arial"/>
                <w:sz w:val="20"/>
              </w:rPr>
            </w:pPr>
            <w:r w:rsidRPr="002A4312">
              <w:rPr>
                <w:rFonts w:ascii="Arial" w:hAnsi="Arial" w:cs="Arial"/>
                <w:sz w:val="20"/>
              </w:rPr>
              <w:t>Ohio Dept of Health</w:t>
            </w:r>
          </w:p>
        </w:tc>
      </w:tr>
      <w:tr w:rsidR="00FC575A" w:rsidRPr="002A4312" w14:paraId="79CE9821" w14:textId="77777777">
        <w:trPr>
          <w:trHeight w:val="230"/>
        </w:trPr>
        <w:tc>
          <w:tcPr>
            <w:tcW w:w="3348" w:type="dxa"/>
          </w:tcPr>
          <w:p w14:paraId="5D60CCA2" w14:textId="77777777" w:rsidR="00FC575A" w:rsidRPr="002A4312" w:rsidRDefault="006B22E6">
            <w:pPr>
              <w:pStyle w:val="TableParagraph"/>
              <w:spacing w:line="210" w:lineRule="exact"/>
              <w:rPr>
                <w:rFonts w:ascii="Arial" w:hAnsi="Arial" w:cs="Arial"/>
                <w:sz w:val="20"/>
              </w:rPr>
            </w:pPr>
            <w:r w:rsidRPr="002A4312">
              <w:rPr>
                <w:rFonts w:ascii="Arial" w:hAnsi="Arial" w:cs="Arial"/>
                <w:sz w:val="20"/>
              </w:rPr>
              <w:t>Curt Calder</w:t>
            </w:r>
          </w:p>
        </w:tc>
        <w:tc>
          <w:tcPr>
            <w:tcW w:w="6228" w:type="dxa"/>
          </w:tcPr>
          <w:p w14:paraId="65975617" w14:textId="77777777" w:rsidR="00FC575A" w:rsidRPr="002A4312" w:rsidRDefault="006B22E6">
            <w:pPr>
              <w:pStyle w:val="TableParagraph"/>
              <w:spacing w:line="210" w:lineRule="exact"/>
              <w:rPr>
                <w:rFonts w:ascii="Arial" w:hAnsi="Arial" w:cs="Arial"/>
                <w:sz w:val="20"/>
              </w:rPr>
            </w:pPr>
            <w:r w:rsidRPr="002A4312">
              <w:rPr>
                <w:rFonts w:ascii="Arial" w:hAnsi="Arial" w:cs="Arial"/>
                <w:sz w:val="20"/>
              </w:rPr>
              <w:t>Intermountain Healthcare</w:t>
            </w:r>
          </w:p>
        </w:tc>
      </w:tr>
    </w:tbl>
    <w:p w14:paraId="05AF19C9" w14:textId="77777777" w:rsidR="00FC575A" w:rsidRPr="002A4312" w:rsidRDefault="00FC575A">
      <w:pPr>
        <w:spacing w:line="210" w:lineRule="exact"/>
        <w:rPr>
          <w:rFonts w:ascii="Arial" w:hAnsi="Arial" w:cs="Arial"/>
          <w:sz w:val="20"/>
        </w:rPr>
        <w:sectPr w:rsidR="00FC575A" w:rsidRPr="002A4312">
          <w:pgSz w:w="12240" w:h="15840"/>
          <w:pgMar w:top="1360" w:right="780" w:bottom="1160" w:left="760" w:header="0" w:footer="978" w:gutter="0"/>
          <w:cols w:space="720"/>
        </w:sectPr>
      </w:pPr>
    </w:p>
    <w:p w14:paraId="297CE7CC" w14:textId="77777777" w:rsidR="00FC575A" w:rsidRPr="002A4312" w:rsidRDefault="006B22E6">
      <w:pPr>
        <w:pStyle w:val="Heading4"/>
        <w:rPr>
          <w:rFonts w:ascii="Arial" w:hAnsi="Arial" w:cs="Arial"/>
        </w:rPr>
      </w:pPr>
      <w:r w:rsidRPr="002A4312">
        <w:rPr>
          <w:rFonts w:ascii="Arial" w:hAnsi="Arial" w:cs="Arial"/>
        </w:rPr>
        <w:lastRenderedPageBreak/>
        <w:t>iv</w:t>
      </w:r>
    </w:p>
    <w:p w14:paraId="37D5444B" w14:textId="77777777" w:rsidR="00FC575A" w:rsidRPr="002A4312" w:rsidRDefault="00FC575A">
      <w:pPr>
        <w:pStyle w:val="BodyText"/>
        <w:rPr>
          <w:rFonts w:ascii="Arial" w:hAnsi="Arial" w:cs="Arial"/>
        </w:rPr>
      </w:pPr>
    </w:p>
    <w:p w14:paraId="0BA9BA28" w14:textId="77777777" w:rsidR="00FC575A" w:rsidRPr="002A4312" w:rsidRDefault="00FC575A">
      <w:pPr>
        <w:pStyle w:val="BodyText"/>
        <w:rPr>
          <w:rFonts w:ascii="Arial" w:hAnsi="Arial" w:cs="Arial"/>
        </w:rPr>
      </w:pPr>
    </w:p>
    <w:p w14:paraId="095739E5" w14:textId="77777777" w:rsidR="00FC575A" w:rsidRPr="002A4312" w:rsidRDefault="00FC575A">
      <w:pPr>
        <w:pStyle w:val="BodyText"/>
        <w:rPr>
          <w:rFonts w:ascii="Arial" w:hAnsi="Arial" w:cs="Arial"/>
        </w:rPr>
      </w:pPr>
    </w:p>
    <w:p w14:paraId="7254C3DB" w14:textId="77777777" w:rsidR="00FC575A" w:rsidRPr="002A4312" w:rsidRDefault="00FC575A">
      <w:pPr>
        <w:pStyle w:val="BodyText"/>
        <w:spacing w:before="7"/>
        <w:rPr>
          <w:rFonts w:ascii="Arial" w:hAnsi="Arial" w:cs="Arial"/>
          <w:sz w:val="23"/>
        </w:rPr>
      </w:pPr>
    </w:p>
    <w:p w14:paraId="38EA9535" w14:textId="77777777" w:rsidR="00FC575A" w:rsidRPr="002A4312" w:rsidRDefault="006B22E6" w:rsidP="008D693E">
      <w:pPr>
        <w:pStyle w:val="Heading2"/>
        <w:numPr>
          <w:ilvl w:val="0"/>
          <w:numId w:val="15"/>
        </w:numPr>
        <w:tabs>
          <w:tab w:val="left" w:pos="1399"/>
          <w:tab w:val="left" w:pos="1400"/>
        </w:tabs>
        <w:spacing w:before="92"/>
        <w:ind w:left="1399" w:hanging="1031"/>
        <w:jc w:val="left"/>
      </w:pPr>
      <w:bookmarkStart w:id="8" w:name="III._Release"/>
      <w:bookmarkStart w:id="9" w:name="_Toc508580756"/>
      <w:bookmarkEnd w:id="8"/>
      <w:r w:rsidRPr="002A4312">
        <w:t>Release</w:t>
      </w:r>
      <w:bookmarkEnd w:id="9"/>
    </w:p>
    <w:p w14:paraId="1A6AD46B" w14:textId="2439D672" w:rsidR="00FC575A" w:rsidRPr="002A4312" w:rsidRDefault="006B22E6">
      <w:pPr>
        <w:pStyle w:val="BodyText"/>
        <w:spacing w:before="97"/>
        <w:ind w:left="679" w:right="1014"/>
        <w:rPr>
          <w:rFonts w:ascii="Arial" w:hAnsi="Arial" w:cs="Arial"/>
        </w:rPr>
      </w:pPr>
      <w:r w:rsidRPr="002A4312">
        <w:rPr>
          <w:rFonts w:ascii="Arial" w:hAnsi="Arial" w:cs="Arial"/>
        </w:rPr>
        <w:t xml:space="preserve">This is Release </w:t>
      </w:r>
      <w:r w:rsidR="00A23B12" w:rsidRPr="002A4312">
        <w:rPr>
          <w:rFonts w:ascii="Arial" w:hAnsi="Arial" w:cs="Arial"/>
        </w:rPr>
        <w:t>2</w:t>
      </w:r>
      <w:r w:rsidRPr="002A4312">
        <w:rPr>
          <w:rFonts w:ascii="Arial" w:hAnsi="Arial" w:cs="Arial"/>
        </w:rPr>
        <w:t xml:space="preserve"> of the Electronic Nutrition Care Process Record System Functional Profile (ENCPRS</w:t>
      </w:r>
      <w:r w:rsidR="0030518F">
        <w:rPr>
          <w:rFonts w:ascii="Arial" w:hAnsi="Arial" w:cs="Arial"/>
        </w:rPr>
        <w:t>-FP</w:t>
      </w:r>
      <w:r w:rsidRPr="002A4312">
        <w:rPr>
          <w:rFonts w:ascii="Arial" w:hAnsi="Arial" w:cs="Arial"/>
        </w:rPr>
        <w:t>)</w:t>
      </w:r>
      <w:r w:rsidR="0030518F">
        <w:rPr>
          <w:rFonts w:ascii="Arial" w:hAnsi="Arial" w:cs="Arial"/>
        </w:rPr>
        <w:t>.</w:t>
      </w:r>
      <w:r w:rsidRPr="002A4312">
        <w:rPr>
          <w:rFonts w:ascii="Arial" w:hAnsi="Arial" w:cs="Arial"/>
        </w:rPr>
        <w:t xml:space="preserve"> </w:t>
      </w:r>
      <w:r w:rsidR="0030518F">
        <w:rPr>
          <w:rFonts w:ascii="Arial" w:hAnsi="Arial" w:cs="Arial"/>
        </w:rPr>
        <w:t xml:space="preserve"> The ENCPRS-FP R2 is b</w:t>
      </w:r>
      <w:r w:rsidRPr="002A4312">
        <w:rPr>
          <w:rFonts w:ascii="Arial" w:hAnsi="Arial" w:cs="Arial"/>
        </w:rPr>
        <w:t xml:space="preserve">ased on, and conformant with, the HL7 </w:t>
      </w:r>
      <w:r w:rsidR="00842722">
        <w:rPr>
          <w:rFonts w:ascii="Arial" w:hAnsi="Arial" w:cs="Arial"/>
        </w:rPr>
        <w:t>International</w:t>
      </w:r>
      <w:r w:rsidRPr="002A4312">
        <w:rPr>
          <w:rFonts w:ascii="Arial" w:hAnsi="Arial" w:cs="Arial"/>
        </w:rPr>
        <w:t xml:space="preserve"> EHR-S Functional Model and Standard (EHR-S FM) Release </w:t>
      </w:r>
      <w:r w:rsidR="00A23B12" w:rsidRPr="002A4312">
        <w:rPr>
          <w:rFonts w:ascii="Arial" w:hAnsi="Arial" w:cs="Arial"/>
        </w:rPr>
        <w:t>2.0.1</w:t>
      </w:r>
      <w:r w:rsidRPr="002A4312">
        <w:rPr>
          <w:rFonts w:ascii="Arial" w:hAnsi="Arial" w:cs="Arial"/>
        </w:rPr>
        <w:t>, Ju</w:t>
      </w:r>
      <w:r w:rsidR="00A23B12" w:rsidRPr="002A4312">
        <w:rPr>
          <w:rFonts w:ascii="Arial" w:hAnsi="Arial" w:cs="Arial"/>
        </w:rPr>
        <w:t>ly</w:t>
      </w:r>
      <w:r w:rsidRPr="002A4312">
        <w:rPr>
          <w:rFonts w:ascii="Arial" w:hAnsi="Arial" w:cs="Arial"/>
        </w:rPr>
        <w:t xml:space="preserve"> 20</w:t>
      </w:r>
      <w:r w:rsidR="00A23B12" w:rsidRPr="002A4312">
        <w:rPr>
          <w:rFonts w:ascii="Arial" w:hAnsi="Arial" w:cs="Arial"/>
        </w:rPr>
        <w:t>17</w:t>
      </w:r>
      <w:r w:rsidR="0030518F">
        <w:rPr>
          <w:rFonts w:ascii="Arial" w:hAnsi="Arial" w:cs="Arial"/>
        </w:rPr>
        <w:t xml:space="preserve">. </w:t>
      </w:r>
      <w:r w:rsidRPr="002A4312">
        <w:rPr>
          <w:rFonts w:ascii="Arial" w:hAnsi="Arial" w:cs="Arial"/>
        </w:rPr>
        <w:t xml:space="preserve"> </w:t>
      </w:r>
      <w:r w:rsidR="0030518F">
        <w:rPr>
          <w:rFonts w:ascii="Arial" w:hAnsi="Arial" w:cs="Arial"/>
        </w:rPr>
        <w:t>T</w:t>
      </w:r>
      <w:r w:rsidRPr="002A4312">
        <w:rPr>
          <w:rFonts w:ascii="Arial" w:hAnsi="Arial" w:cs="Arial"/>
        </w:rPr>
        <w:t xml:space="preserve">his document is the culmination of </w:t>
      </w:r>
      <w:r w:rsidR="0030518F">
        <w:rPr>
          <w:rFonts w:ascii="Arial" w:hAnsi="Arial" w:cs="Arial"/>
        </w:rPr>
        <w:t>18</w:t>
      </w:r>
      <w:r w:rsidRPr="002A4312">
        <w:rPr>
          <w:rFonts w:ascii="Arial" w:hAnsi="Arial" w:cs="Arial"/>
        </w:rPr>
        <w:t xml:space="preserve"> months of extensive work by private and public industry representatives and other stakeholders to identify the functional requirements for EHR systems that support the dietetics practitioner community. This document will be </w:t>
      </w:r>
      <w:r w:rsidR="0030518F">
        <w:rPr>
          <w:rFonts w:ascii="Arial" w:hAnsi="Arial" w:cs="Arial"/>
        </w:rPr>
        <w:t xml:space="preserve">submitted for </w:t>
      </w:r>
      <w:r w:rsidRPr="002A4312">
        <w:rPr>
          <w:rFonts w:ascii="Arial" w:hAnsi="Arial" w:cs="Arial"/>
        </w:rPr>
        <w:t xml:space="preserve">ballot by the ENCPRS </w:t>
      </w:r>
      <w:r w:rsidR="00A23B12" w:rsidRPr="002A4312">
        <w:rPr>
          <w:rFonts w:ascii="Arial" w:hAnsi="Arial" w:cs="Arial"/>
        </w:rPr>
        <w:t>project</w:t>
      </w:r>
      <w:r w:rsidR="0030518F">
        <w:rPr>
          <w:rFonts w:ascii="Arial" w:hAnsi="Arial" w:cs="Arial"/>
        </w:rPr>
        <w:t xml:space="preserve"> and balloted by the HL7 Electronic Health Records Work Group and HL7 International, Inc. </w:t>
      </w:r>
      <w:r w:rsidRPr="002A4312">
        <w:rPr>
          <w:rFonts w:ascii="Arial" w:hAnsi="Arial" w:cs="Arial"/>
        </w:rPr>
        <w:t xml:space="preserve"> and represents industry consensus on system requirements.</w:t>
      </w:r>
    </w:p>
    <w:p w14:paraId="0F63CF43" w14:textId="77777777" w:rsidR="00FC575A" w:rsidRPr="002A4312" w:rsidRDefault="00FC575A">
      <w:pPr>
        <w:rPr>
          <w:rFonts w:ascii="Arial" w:hAnsi="Arial" w:cs="Arial"/>
        </w:rPr>
        <w:sectPr w:rsidR="00FC575A" w:rsidRPr="002A4312">
          <w:pgSz w:w="12240" w:h="15840"/>
          <w:pgMar w:top="640" w:right="780" w:bottom="1160" w:left="760" w:header="0" w:footer="978" w:gutter="0"/>
          <w:cols w:space="720"/>
        </w:sectPr>
      </w:pPr>
    </w:p>
    <w:p w14:paraId="0312EE46" w14:textId="77777777" w:rsidR="00FC575A" w:rsidRPr="002A4312" w:rsidRDefault="006B22E6">
      <w:pPr>
        <w:pStyle w:val="Heading1"/>
        <w:spacing w:before="59"/>
        <w:ind w:left="247" w:firstLine="0"/>
      </w:pPr>
      <w:bookmarkStart w:id="10" w:name="3._Functional_Profile:_Definition,_Scope"/>
      <w:bookmarkStart w:id="11" w:name="Chapter_1_Overview"/>
      <w:bookmarkStart w:id="12" w:name="_Toc508580757"/>
      <w:bookmarkEnd w:id="10"/>
      <w:bookmarkEnd w:id="11"/>
      <w:r w:rsidRPr="002A4312">
        <w:lastRenderedPageBreak/>
        <w:t>Chapter 1 Overview</w:t>
      </w:r>
      <w:bookmarkEnd w:id="12"/>
    </w:p>
    <w:p w14:paraId="084B9800" w14:textId="77777777" w:rsidR="00FC575A" w:rsidRPr="002A4312" w:rsidRDefault="006B22E6" w:rsidP="008D693E">
      <w:pPr>
        <w:pStyle w:val="Heading1"/>
        <w:numPr>
          <w:ilvl w:val="0"/>
          <w:numId w:val="14"/>
        </w:numPr>
        <w:tabs>
          <w:tab w:val="left" w:pos="609"/>
        </w:tabs>
        <w:spacing w:before="239"/>
        <w:ind w:right="1325" w:hanging="360"/>
      </w:pPr>
      <w:bookmarkStart w:id="13" w:name="_Toc508580758"/>
      <w:r w:rsidRPr="002A4312">
        <w:t>E</w:t>
      </w:r>
      <w:bookmarkStart w:id="14" w:name="1._EHR/Nutrition_Care_Process_(ENCPRS)_F"/>
      <w:bookmarkEnd w:id="14"/>
      <w:r w:rsidRPr="002A4312">
        <w:t>HR/Nutrition Care Process (ENCPRS) Functional</w:t>
      </w:r>
      <w:r w:rsidRPr="002A4312">
        <w:rPr>
          <w:spacing w:val="-18"/>
        </w:rPr>
        <w:t xml:space="preserve"> </w:t>
      </w:r>
      <w:r w:rsidRPr="002A4312">
        <w:t>Profile: Introduction</w:t>
      </w:r>
      <w:bookmarkEnd w:id="13"/>
    </w:p>
    <w:p w14:paraId="5712DDB1" w14:textId="77777777" w:rsidR="00FC575A" w:rsidRPr="002A4312" w:rsidRDefault="00FC575A">
      <w:pPr>
        <w:pStyle w:val="BodyText"/>
        <w:spacing w:before="1"/>
        <w:rPr>
          <w:rFonts w:ascii="Arial" w:hAnsi="Arial" w:cs="Arial"/>
          <w:b/>
          <w:sz w:val="29"/>
        </w:rPr>
      </w:pPr>
    </w:p>
    <w:p w14:paraId="09CFA7C9" w14:textId="63C92CAE" w:rsidR="00FC575A" w:rsidRPr="002A4312" w:rsidRDefault="006B22E6">
      <w:pPr>
        <w:pStyle w:val="BodyText"/>
        <w:spacing w:before="1"/>
        <w:ind w:left="247" w:right="280"/>
        <w:rPr>
          <w:rFonts w:ascii="Arial" w:hAnsi="Arial" w:cs="Arial"/>
        </w:rPr>
      </w:pPr>
      <w:r w:rsidRPr="002A4312">
        <w:rPr>
          <w:rFonts w:ascii="Arial" w:hAnsi="Arial" w:cs="Arial"/>
        </w:rPr>
        <w:t xml:space="preserve">The ENCPRS </w:t>
      </w:r>
      <w:r w:rsidR="00D25527">
        <w:rPr>
          <w:rFonts w:ascii="Arial" w:hAnsi="Arial" w:cs="Arial"/>
        </w:rPr>
        <w:t>Functional Profile</w:t>
      </w:r>
      <w:r w:rsidRPr="002A4312">
        <w:rPr>
          <w:rFonts w:ascii="Arial" w:hAnsi="Arial" w:cs="Arial"/>
        </w:rPr>
        <w:t xml:space="preserve"> project of the American Dietetic Association’s Nutrition Care Process-Standardized Language committee is intended to provide high-level requirements necessary for using electronic health record data for Dietetics and Nutrition Practice using the Nutrition Care Process, and to further provide a roadmap toward a process of integrating</w:t>
      </w:r>
      <w:r w:rsidRPr="002A4312">
        <w:rPr>
          <w:rFonts w:ascii="Arial" w:hAnsi="Arial" w:cs="Arial"/>
          <w:spacing w:val="-4"/>
        </w:rPr>
        <w:t xml:space="preserve"> </w:t>
      </w:r>
      <w:r w:rsidRPr="002A4312">
        <w:rPr>
          <w:rFonts w:ascii="Arial" w:hAnsi="Arial" w:cs="Arial"/>
        </w:rPr>
        <w:t>the</w:t>
      </w:r>
      <w:r w:rsidRPr="002A4312">
        <w:rPr>
          <w:rFonts w:ascii="Arial" w:hAnsi="Arial" w:cs="Arial"/>
          <w:spacing w:val="-4"/>
        </w:rPr>
        <w:t xml:space="preserve"> </w:t>
      </w:r>
      <w:r w:rsidRPr="002A4312">
        <w:rPr>
          <w:rFonts w:ascii="Arial" w:hAnsi="Arial" w:cs="Arial"/>
        </w:rPr>
        <w:t>environment</w:t>
      </w:r>
      <w:r w:rsidRPr="002A4312">
        <w:rPr>
          <w:rFonts w:ascii="Arial" w:hAnsi="Arial" w:cs="Arial"/>
          <w:spacing w:val="-4"/>
        </w:rPr>
        <w:t xml:space="preserve"> </w:t>
      </w:r>
      <w:r w:rsidRPr="002A4312">
        <w:rPr>
          <w:rFonts w:ascii="Arial" w:hAnsi="Arial" w:cs="Arial"/>
        </w:rPr>
        <w:t>that</w:t>
      </w:r>
      <w:r w:rsidRPr="002A4312">
        <w:rPr>
          <w:rFonts w:ascii="Arial" w:hAnsi="Arial" w:cs="Arial"/>
          <w:spacing w:val="-4"/>
        </w:rPr>
        <w:t xml:space="preserve"> </w:t>
      </w:r>
      <w:r w:rsidRPr="002A4312">
        <w:rPr>
          <w:rFonts w:ascii="Arial" w:hAnsi="Arial" w:cs="Arial"/>
        </w:rPr>
        <w:t>provides</w:t>
      </w:r>
      <w:r w:rsidRPr="002A4312">
        <w:rPr>
          <w:rFonts w:ascii="Arial" w:hAnsi="Arial" w:cs="Arial"/>
          <w:spacing w:val="-4"/>
        </w:rPr>
        <w:t xml:space="preserve"> </w:t>
      </w:r>
      <w:r w:rsidRPr="002A4312">
        <w:rPr>
          <w:rFonts w:ascii="Arial" w:hAnsi="Arial" w:cs="Arial"/>
        </w:rPr>
        <w:t>data</w:t>
      </w:r>
      <w:r w:rsidRPr="002A4312">
        <w:rPr>
          <w:rFonts w:ascii="Arial" w:hAnsi="Arial" w:cs="Arial"/>
          <w:spacing w:val="-4"/>
        </w:rPr>
        <w:t xml:space="preserve"> </w:t>
      </w:r>
      <w:r w:rsidRPr="002A4312">
        <w:rPr>
          <w:rFonts w:ascii="Arial" w:hAnsi="Arial" w:cs="Arial"/>
        </w:rPr>
        <w:t>collection</w:t>
      </w:r>
      <w:r w:rsidRPr="002A4312">
        <w:rPr>
          <w:rFonts w:ascii="Arial" w:hAnsi="Arial" w:cs="Arial"/>
          <w:spacing w:val="-4"/>
        </w:rPr>
        <w:t xml:space="preserve"> </w:t>
      </w:r>
      <w:r w:rsidRPr="002A4312">
        <w:rPr>
          <w:rFonts w:ascii="Arial" w:hAnsi="Arial" w:cs="Arial"/>
        </w:rPr>
        <w:t>for</w:t>
      </w:r>
      <w:r w:rsidRPr="002A4312">
        <w:rPr>
          <w:rFonts w:ascii="Arial" w:hAnsi="Arial" w:cs="Arial"/>
          <w:spacing w:val="-3"/>
        </w:rPr>
        <w:t xml:space="preserve"> </w:t>
      </w:r>
      <w:r w:rsidRPr="002A4312">
        <w:rPr>
          <w:rFonts w:ascii="Arial" w:hAnsi="Arial" w:cs="Arial"/>
        </w:rPr>
        <w:t>both</w:t>
      </w:r>
      <w:r w:rsidRPr="002A4312">
        <w:rPr>
          <w:rFonts w:ascii="Arial" w:hAnsi="Arial" w:cs="Arial"/>
          <w:spacing w:val="-4"/>
        </w:rPr>
        <w:t xml:space="preserve"> </w:t>
      </w:r>
      <w:r w:rsidRPr="002A4312">
        <w:rPr>
          <w:rFonts w:ascii="Arial" w:hAnsi="Arial" w:cs="Arial"/>
        </w:rPr>
        <w:t>patient</w:t>
      </w:r>
      <w:r w:rsidRPr="002A4312">
        <w:rPr>
          <w:rFonts w:ascii="Arial" w:hAnsi="Arial" w:cs="Arial"/>
          <w:spacing w:val="-4"/>
        </w:rPr>
        <w:t xml:space="preserve"> </w:t>
      </w:r>
      <w:r w:rsidRPr="002A4312">
        <w:rPr>
          <w:rFonts w:ascii="Arial" w:hAnsi="Arial" w:cs="Arial"/>
        </w:rPr>
        <w:t>care</w:t>
      </w:r>
      <w:r w:rsidRPr="002A4312">
        <w:rPr>
          <w:rFonts w:ascii="Arial" w:hAnsi="Arial" w:cs="Arial"/>
          <w:spacing w:val="-4"/>
        </w:rPr>
        <w:t xml:space="preserve"> </w:t>
      </w:r>
      <w:r w:rsidRPr="002A4312">
        <w:rPr>
          <w:rFonts w:ascii="Arial" w:hAnsi="Arial" w:cs="Arial"/>
        </w:rPr>
        <w:t>in</w:t>
      </w:r>
      <w:r w:rsidRPr="002A4312">
        <w:rPr>
          <w:rFonts w:ascii="Arial" w:hAnsi="Arial" w:cs="Arial"/>
          <w:spacing w:val="-4"/>
        </w:rPr>
        <w:t xml:space="preserve"> </w:t>
      </w:r>
      <w:r w:rsidRPr="002A4312">
        <w:rPr>
          <w:rFonts w:ascii="Arial" w:hAnsi="Arial" w:cs="Arial"/>
        </w:rPr>
        <w:t>dietetics</w:t>
      </w:r>
      <w:r w:rsidRPr="002A4312">
        <w:rPr>
          <w:rFonts w:ascii="Arial" w:hAnsi="Arial" w:cs="Arial"/>
          <w:spacing w:val="-4"/>
        </w:rPr>
        <w:t xml:space="preserve"> </w:t>
      </w:r>
      <w:r w:rsidRPr="002A4312">
        <w:rPr>
          <w:rFonts w:ascii="Arial" w:hAnsi="Arial" w:cs="Arial"/>
        </w:rPr>
        <w:t>and</w:t>
      </w:r>
      <w:r w:rsidRPr="002A4312">
        <w:rPr>
          <w:rFonts w:ascii="Arial" w:hAnsi="Arial" w:cs="Arial"/>
          <w:spacing w:val="-3"/>
        </w:rPr>
        <w:t xml:space="preserve"> </w:t>
      </w:r>
      <w:r w:rsidRPr="002A4312">
        <w:rPr>
          <w:rFonts w:ascii="Arial" w:hAnsi="Arial" w:cs="Arial"/>
        </w:rPr>
        <w:t>nutrition</w:t>
      </w:r>
      <w:r w:rsidRPr="002A4312">
        <w:rPr>
          <w:rFonts w:ascii="Arial" w:hAnsi="Arial" w:cs="Arial"/>
          <w:spacing w:val="-4"/>
        </w:rPr>
        <w:t xml:space="preserve"> </w:t>
      </w:r>
      <w:r w:rsidRPr="002A4312">
        <w:rPr>
          <w:rFonts w:ascii="Arial" w:hAnsi="Arial" w:cs="Arial"/>
        </w:rPr>
        <w:t>care</w:t>
      </w:r>
      <w:r w:rsidRPr="002A4312">
        <w:rPr>
          <w:rFonts w:ascii="Arial" w:hAnsi="Arial" w:cs="Arial"/>
          <w:spacing w:val="-4"/>
        </w:rPr>
        <w:t xml:space="preserve"> </w:t>
      </w:r>
      <w:r w:rsidRPr="002A4312">
        <w:rPr>
          <w:rFonts w:ascii="Arial" w:hAnsi="Arial" w:cs="Arial"/>
        </w:rPr>
        <w:t>and</w:t>
      </w:r>
      <w:r w:rsidRPr="002A4312">
        <w:rPr>
          <w:rFonts w:ascii="Arial" w:hAnsi="Arial" w:cs="Arial"/>
          <w:spacing w:val="-1"/>
        </w:rPr>
        <w:t xml:space="preserve"> </w:t>
      </w:r>
      <w:r w:rsidRPr="002A4312">
        <w:rPr>
          <w:rFonts w:ascii="Arial" w:hAnsi="Arial" w:cs="Arial"/>
        </w:rPr>
        <w:t>for</w:t>
      </w:r>
      <w:r w:rsidRPr="002A4312">
        <w:rPr>
          <w:rFonts w:ascii="Arial" w:hAnsi="Arial" w:cs="Arial"/>
          <w:spacing w:val="-3"/>
        </w:rPr>
        <w:t xml:space="preserve"> </w:t>
      </w:r>
      <w:r w:rsidRPr="002A4312">
        <w:rPr>
          <w:rFonts w:ascii="Arial" w:hAnsi="Arial" w:cs="Arial"/>
        </w:rPr>
        <w:t>the</w:t>
      </w:r>
      <w:r w:rsidRPr="002A4312">
        <w:rPr>
          <w:rFonts w:ascii="Arial" w:hAnsi="Arial" w:cs="Arial"/>
          <w:spacing w:val="-4"/>
        </w:rPr>
        <w:t xml:space="preserve"> </w:t>
      </w:r>
      <w:r w:rsidRPr="002A4312">
        <w:rPr>
          <w:rFonts w:ascii="Arial" w:hAnsi="Arial" w:cs="Arial"/>
        </w:rPr>
        <w:t>purpose of dietetics and nutrition practice-based research. This functional profile is aimed at encouraging EHR vendors to incorporate functions into their products that are necessary to utilize the Electronic Health Records as a direct data source for patient care using the Nutrition Care Process and is intended to provide one overall view of the needs of dietetics and nutrition practice with respect to electronic patient</w:t>
      </w:r>
      <w:r w:rsidRPr="002A4312">
        <w:rPr>
          <w:rFonts w:ascii="Arial" w:hAnsi="Arial" w:cs="Arial"/>
          <w:spacing w:val="-1"/>
        </w:rPr>
        <w:t xml:space="preserve"> </w:t>
      </w:r>
      <w:r w:rsidRPr="002A4312">
        <w:rPr>
          <w:rFonts w:ascii="Arial" w:hAnsi="Arial" w:cs="Arial"/>
        </w:rPr>
        <w:t>records.</w:t>
      </w:r>
    </w:p>
    <w:p w14:paraId="7E648210" w14:textId="77777777" w:rsidR="00FC575A" w:rsidRPr="002A4312" w:rsidRDefault="00FC575A">
      <w:pPr>
        <w:pStyle w:val="BodyText"/>
        <w:spacing w:before="10"/>
        <w:rPr>
          <w:rFonts w:ascii="Arial" w:hAnsi="Arial" w:cs="Arial"/>
          <w:sz w:val="19"/>
        </w:rPr>
      </w:pPr>
    </w:p>
    <w:p w14:paraId="26EA13FF" w14:textId="7B0A2856" w:rsidR="00FC575A" w:rsidRPr="002A4312" w:rsidRDefault="006B22E6" w:rsidP="00FB24EA">
      <w:pPr>
        <w:pStyle w:val="BodyText"/>
        <w:ind w:left="247" w:right="280"/>
        <w:rPr>
          <w:rFonts w:ascii="Arial" w:hAnsi="Arial" w:cs="Arial"/>
          <w:sz w:val="22"/>
        </w:rPr>
      </w:pPr>
      <w:r w:rsidRPr="002A4312">
        <w:rPr>
          <w:rFonts w:ascii="Arial" w:hAnsi="Arial" w:cs="Arial"/>
        </w:rPr>
        <w:t>The project is aimed at developing a Functional Profile that identifies critical capabilities for the performance of nutrition services utilizing EHR systems. This work will establish conformance to the HL7 International EHR-S Functional Model Release 1, under the advice and direction of the HL7 International EHR Technical Committee. A set of requirements is developed for using E HR systems in the documentation of the Nutrition Care Process. These requirements have been mapped into this functional profile and identify those portions of the HL7 EHR-S Functional Model that apply to patient care in the Nutrition Care Process, and further identify additional functionality toward facilitating ease of use for those involved in patient care in the Nutrition Care Process, thus providing EHR vendors with conformance criteria that are specific to regulated tasks within the Nutrition Care Process in the HL7 International formats.</w:t>
      </w:r>
    </w:p>
    <w:p w14:paraId="7D0DE364" w14:textId="77777777" w:rsidR="00FC575A" w:rsidRPr="002A4312" w:rsidRDefault="00FC575A">
      <w:pPr>
        <w:pStyle w:val="BodyText"/>
        <w:spacing w:before="1"/>
        <w:rPr>
          <w:rFonts w:ascii="Arial" w:hAnsi="Arial" w:cs="Arial"/>
          <w:sz w:val="23"/>
        </w:rPr>
      </w:pPr>
    </w:p>
    <w:p w14:paraId="18D977A7" w14:textId="2E8964D0" w:rsidR="00FC575A" w:rsidRPr="002A4312" w:rsidRDefault="006B22E6" w:rsidP="008D693E">
      <w:pPr>
        <w:pStyle w:val="Heading1"/>
        <w:numPr>
          <w:ilvl w:val="0"/>
          <w:numId w:val="14"/>
        </w:numPr>
        <w:tabs>
          <w:tab w:val="left" w:pos="609"/>
        </w:tabs>
        <w:ind w:hanging="360"/>
      </w:pPr>
      <w:bookmarkStart w:id="15" w:name="_Toc508580759"/>
      <w:r w:rsidRPr="002A4312">
        <w:t xml:space="preserve">Background: HL7 </w:t>
      </w:r>
      <w:r w:rsidR="00842722">
        <w:rPr>
          <w:spacing w:val="-3"/>
        </w:rPr>
        <w:t>International</w:t>
      </w:r>
      <w:r w:rsidRPr="002A4312">
        <w:rPr>
          <w:spacing w:val="-3"/>
        </w:rPr>
        <w:t xml:space="preserve"> </w:t>
      </w:r>
      <w:r w:rsidRPr="002A4312">
        <w:t xml:space="preserve">and </w:t>
      </w:r>
      <w:bookmarkStart w:id="16" w:name="2._Background:_HL7_INTERNATIONAL_and_the"/>
      <w:bookmarkEnd w:id="16"/>
      <w:r w:rsidRPr="002A4312">
        <w:t>the EHR Work</w:t>
      </w:r>
      <w:r w:rsidRPr="002A4312">
        <w:rPr>
          <w:spacing w:val="-8"/>
        </w:rPr>
        <w:t xml:space="preserve"> </w:t>
      </w:r>
      <w:r w:rsidRPr="002A4312">
        <w:t>Group</w:t>
      </w:r>
      <w:bookmarkEnd w:id="15"/>
    </w:p>
    <w:p w14:paraId="69D0131D" w14:textId="721F75C7" w:rsidR="00FC575A" w:rsidRPr="002A4312" w:rsidRDefault="006B22E6">
      <w:pPr>
        <w:pStyle w:val="BodyText"/>
        <w:spacing w:before="58"/>
        <w:ind w:left="247" w:right="252"/>
        <w:rPr>
          <w:rFonts w:ascii="Arial" w:hAnsi="Arial" w:cs="Arial"/>
        </w:rPr>
      </w:pPr>
      <w:r w:rsidRPr="002A4312">
        <w:rPr>
          <w:rFonts w:ascii="Arial" w:hAnsi="Arial" w:cs="Arial"/>
        </w:rPr>
        <w:t xml:space="preserve">Founded in 1987, Health Level Seven (HL7) </w:t>
      </w:r>
      <w:r w:rsidR="00842722">
        <w:rPr>
          <w:rFonts w:ascii="Arial" w:hAnsi="Arial" w:cs="Arial"/>
        </w:rPr>
        <w:t>International</w:t>
      </w:r>
      <w:r w:rsidRPr="002A4312">
        <w:rPr>
          <w:rFonts w:ascii="Arial" w:hAnsi="Arial" w:cs="Arial"/>
        </w:rPr>
        <w:t xml:space="preserve"> is a not-for-profit health care standards development organization (SDO) accredited by the American National Standards Institute (ANSI). While traditionally involved in the development of messaging standards used by health care systems to exchange data, HL7 </w:t>
      </w:r>
      <w:r w:rsidR="00842722">
        <w:rPr>
          <w:rFonts w:ascii="Arial" w:hAnsi="Arial" w:cs="Arial"/>
        </w:rPr>
        <w:t>International</w:t>
      </w:r>
      <w:r w:rsidRPr="002A4312">
        <w:rPr>
          <w:rFonts w:ascii="Arial" w:hAnsi="Arial" w:cs="Arial"/>
        </w:rPr>
        <w:t xml:space="preserve"> has begun to develop other standards related to health care information systems. In 2002, a newly formed HL7 </w:t>
      </w:r>
      <w:r w:rsidR="00842722">
        <w:rPr>
          <w:rFonts w:ascii="Arial" w:hAnsi="Arial" w:cs="Arial"/>
        </w:rPr>
        <w:t>International</w:t>
      </w:r>
      <w:r w:rsidRPr="002A4312">
        <w:rPr>
          <w:rFonts w:ascii="Arial" w:hAnsi="Arial" w:cs="Arial"/>
        </w:rPr>
        <w:t xml:space="preserve"> EHR Special Interest Group began development of a functional model for EHR systems. The Group was subsequently promoted to a full Technical Committee (EHR TC) and eventually renamed as the “EHR Work Group”.</w:t>
      </w:r>
    </w:p>
    <w:p w14:paraId="6E7A2A61" w14:textId="77777777" w:rsidR="00FC575A" w:rsidRPr="002A4312" w:rsidRDefault="00FC575A">
      <w:pPr>
        <w:pStyle w:val="BodyText"/>
        <w:rPr>
          <w:rFonts w:ascii="Arial" w:hAnsi="Arial" w:cs="Arial"/>
        </w:rPr>
      </w:pPr>
    </w:p>
    <w:p w14:paraId="5FB8CC30" w14:textId="4F792BAA" w:rsidR="00FC575A" w:rsidRPr="002A4312" w:rsidRDefault="006B22E6">
      <w:pPr>
        <w:pStyle w:val="BodyText"/>
        <w:ind w:left="247" w:right="287"/>
        <w:rPr>
          <w:rFonts w:ascii="Arial" w:hAnsi="Arial" w:cs="Arial"/>
        </w:rPr>
      </w:pPr>
      <w:r w:rsidRPr="002A4312">
        <w:rPr>
          <w:rFonts w:ascii="Arial" w:hAnsi="Arial" w:cs="Arial"/>
        </w:rPr>
        <w:t>In 2004, the HL7 International Work Group published the Electronic Health Record System Functional Model and Standard (EHR-S FM) as a Draft Standard for Trial Use (DSTU)—a reference list of functions that may be present in electronic health records systems. The EHR-S FM underwent membership-level ballot in September 2006 and January 2007, and it was approved as standard in February 2007. In 2009, it was approved as an International standard by the International Organization for Standardization (ISO).</w:t>
      </w:r>
    </w:p>
    <w:p w14:paraId="22047946" w14:textId="4092ECB0" w:rsidR="00A23B12" w:rsidRPr="002A4312" w:rsidRDefault="00A23B12">
      <w:pPr>
        <w:pStyle w:val="BodyText"/>
        <w:ind w:left="247" w:right="287"/>
        <w:rPr>
          <w:rFonts w:ascii="Arial" w:hAnsi="Arial" w:cs="Arial"/>
        </w:rPr>
      </w:pPr>
      <w:r w:rsidRPr="002A4312">
        <w:rPr>
          <w:rFonts w:ascii="Arial" w:hAnsi="Arial" w:cs="Arial"/>
        </w:rPr>
        <w:t xml:space="preserve">In 2014, the HL7 International Electronic Health Records Work Group updated the EHRS-FM to Release 2.  </w:t>
      </w:r>
    </w:p>
    <w:p w14:paraId="4F7E3E81" w14:textId="77777777" w:rsidR="00FC575A" w:rsidRPr="002A4312" w:rsidRDefault="00FC575A">
      <w:pPr>
        <w:pStyle w:val="BodyText"/>
        <w:rPr>
          <w:rFonts w:ascii="Arial" w:hAnsi="Arial" w:cs="Arial"/>
        </w:rPr>
      </w:pPr>
    </w:p>
    <w:p w14:paraId="244196D9" w14:textId="23342F8E" w:rsidR="00FC575A" w:rsidRPr="002A4312" w:rsidRDefault="006B22E6" w:rsidP="00FB24EA">
      <w:pPr>
        <w:pStyle w:val="BodyText"/>
        <w:ind w:left="247" w:right="252"/>
        <w:rPr>
          <w:rFonts w:ascii="Arial" w:hAnsi="Arial" w:cs="Arial"/>
          <w:sz w:val="22"/>
        </w:rPr>
      </w:pPr>
      <w:r w:rsidRPr="002A4312">
        <w:rPr>
          <w:rFonts w:ascii="Arial" w:hAnsi="Arial" w:cs="Arial"/>
        </w:rPr>
        <w:t>The EHR Work Group intends that unique functional profiles be developed by subject matter experts in various care settings to inform developers, purchasers, and other stakeholders of the functional requirements of systems developed for these domains.</w:t>
      </w:r>
    </w:p>
    <w:p w14:paraId="0344BD0E" w14:textId="77777777" w:rsidR="00FC575A" w:rsidRPr="002A4312" w:rsidRDefault="006B22E6" w:rsidP="008D693E">
      <w:pPr>
        <w:pStyle w:val="Heading1"/>
        <w:numPr>
          <w:ilvl w:val="0"/>
          <w:numId w:val="14"/>
        </w:numPr>
        <w:tabs>
          <w:tab w:val="left" w:pos="609"/>
        </w:tabs>
        <w:spacing w:before="196"/>
        <w:ind w:hanging="360"/>
      </w:pPr>
      <w:bookmarkStart w:id="17" w:name="_Toc508580760"/>
      <w:r w:rsidRPr="002A4312">
        <w:t>Functional Profile: Definition, Scope,</w:t>
      </w:r>
      <w:r w:rsidRPr="002A4312">
        <w:rPr>
          <w:spacing w:val="-1"/>
        </w:rPr>
        <w:t xml:space="preserve"> </w:t>
      </w:r>
      <w:r w:rsidRPr="002A4312">
        <w:t>Objectives</w:t>
      </w:r>
      <w:bookmarkEnd w:id="17"/>
    </w:p>
    <w:p w14:paraId="7F157ABA" w14:textId="77777777" w:rsidR="00FC575A" w:rsidRPr="002A4312" w:rsidRDefault="006B22E6">
      <w:pPr>
        <w:pStyle w:val="BodyText"/>
        <w:spacing w:before="59"/>
        <w:ind w:left="247" w:right="341"/>
        <w:rPr>
          <w:rFonts w:ascii="Arial" w:hAnsi="Arial" w:cs="Arial"/>
        </w:rPr>
      </w:pPr>
      <w:r w:rsidRPr="002A4312">
        <w:rPr>
          <w:rFonts w:ascii="Arial" w:hAnsi="Arial" w:cs="Arial"/>
        </w:rPr>
        <w:t>The EHR-S FM lists the set of all functions that could be present in various EHR systems. Any given EHR system will demonstrate the existence of one or more functions (i.e., a subset) from the entire list (i.e., the superset) of EHR-S FM functions. This subset of functions characterizes the type of system being defined and is referred to as a “functional profile”. The EHR WG intends that unique functional profiles be developed by subject matter experts in various care settings to inform developers, purchasers, and other stakeholders of the functional requirements of electronic systems developed for specific health care domains. The ENCPRS is one such functional profile.</w:t>
      </w:r>
    </w:p>
    <w:p w14:paraId="76123E0F" w14:textId="77777777" w:rsidR="00FC575A" w:rsidRPr="002A4312" w:rsidRDefault="00FC575A">
      <w:pPr>
        <w:rPr>
          <w:rFonts w:ascii="Arial" w:hAnsi="Arial" w:cs="Arial"/>
        </w:rPr>
        <w:sectPr w:rsidR="00FC575A" w:rsidRPr="002A4312">
          <w:footerReference w:type="even" r:id="rId17"/>
          <w:footerReference w:type="default" r:id="rId18"/>
          <w:pgSz w:w="12240" w:h="15840"/>
          <w:pgMar w:top="1460" w:right="780" w:bottom="1160" w:left="760" w:header="0" w:footer="978" w:gutter="0"/>
          <w:pgNumType w:start="5"/>
          <w:cols w:space="720"/>
        </w:sectPr>
      </w:pPr>
    </w:p>
    <w:p w14:paraId="34E3CC65" w14:textId="77777777" w:rsidR="00FC575A" w:rsidRPr="002A4312" w:rsidRDefault="006B22E6" w:rsidP="008D693E">
      <w:pPr>
        <w:pStyle w:val="Heading1"/>
        <w:numPr>
          <w:ilvl w:val="1"/>
          <w:numId w:val="14"/>
        </w:numPr>
        <w:tabs>
          <w:tab w:val="left" w:pos="1687"/>
          <w:tab w:val="left" w:pos="1688"/>
        </w:tabs>
        <w:spacing w:before="63"/>
        <w:ind w:hanging="1079"/>
      </w:pPr>
      <w:bookmarkStart w:id="18" w:name="3.1._Defining_the_Scope"/>
      <w:bookmarkStart w:id="19" w:name="_Toc508580761"/>
      <w:bookmarkEnd w:id="18"/>
      <w:r w:rsidRPr="002A4312">
        <w:lastRenderedPageBreak/>
        <w:t>Defining the</w:t>
      </w:r>
      <w:r w:rsidRPr="002A4312">
        <w:rPr>
          <w:spacing w:val="-1"/>
        </w:rPr>
        <w:t xml:space="preserve"> </w:t>
      </w:r>
      <w:r w:rsidRPr="002A4312">
        <w:t>Scope</w:t>
      </w:r>
      <w:bookmarkEnd w:id="19"/>
    </w:p>
    <w:p w14:paraId="22251DC7" w14:textId="0E5E8AA8" w:rsidR="00FC575A" w:rsidRPr="002A4312" w:rsidRDefault="006B22E6">
      <w:pPr>
        <w:pStyle w:val="BodyText"/>
        <w:spacing w:before="98"/>
        <w:ind w:left="247" w:right="229"/>
        <w:rPr>
          <w:rFonts w:ascii="Arial" w:hAnsi="Arial" w:cs="Arial"/>
        </w:rPr>
      </w:pPr>
      <w:r w:rsidRPr="002A4312">
        <w:rPr>
          <w:rFonts w:ascii="Arial" w:hAnsi="Arial" w:cs="Arial"/>
        </w:rPr>
        <w:t>The scope of the ENCPRS</w:t>
      </w:r>
      <w:r w:rsidR="002A4312">
        <w:rPr>
          <w:rFonts w:ascii="Arial" w:hAnsi="Arial" w:cs="Arial"/>
        </w:rPr>
        <w:t xml:space="preserve"> Functional Profile</w:t>
      </w:r>
      <w:r w:rsidRPr="002A4312">
        <w:rPr>
          <w:rFonts w:ascii="Arial" w:hAnsi="Arial" w:cs="Arial"/>
        </w:rPr>
        <w:t xml:space="preserve"> Project is to create a functional profile that conforms to the HL7 I</w:t>
      </w:r>
      <w:r w:rsidR="002A4312">
        <w:rPr>
          <w:rFonts w:ascii="Arial" w:hAnsi="Arial" w:cs="Arial"/>
        </w:rPr>
        <w:t>nternational</w:t>
      </w:r>
      <w:r w:rsidRPr="002A4312">
        <w:rPr>
          <w:rFonts w:ascii="Arial" w:hAnsi="Arial" w:cs="Arial"/>
        </w:rPr>
        <w:t xml:space="preserve"> EHR-S FM. The HL7 </w:t>
      </w:r>
      <w:r w:rsidR="002A4312">
        <w:rPr>
          <w:rFonts w:ascii="Arial" w:hAnsi="Arial" w:cs="Arial"/>
        </w:rPr>
        <w:t>International E</w:t>
      </w:r>
      <w:r w:rsidRPr="002A4312">
        <w:rPr>
          <w:rFonts w:ascii="Arial" w:hAnsi="Arial" w:cs="Arial"/>
        </w:rPr>
        <w:t>HR-S FM defines a standardized set of the functions that may be present in EHR systems. A Functional Profile is defined as a subset of functions of the EHR-S FM that lists the functions that are required or desired for implementation in certain EHR systems or health care delivery settings, or for other purposes.</w:t>
      </w:r>
    </w:p>
    <w:p w14:paraId="04F42207" w14:textId="0761CE7D" w:rsidR="00FC575A" w:rsidRPr="002A4312" w:rsidRDefault="006B22E6" w:rsidP="00D25527">
      <w:pPr>
        <w:pStyle w:val="BodyText"/>
        <w:spacing w:before="120"/>
        <w:ind w:left="245" w:right="245"/>
        <w:rPr>
          <w:rFonts w:ascii="Arial" w:hAnsi="Arial" w:cs="Arial"/>
        </w:rPr>
      </w:pPr>
      <w:r w:rsidRPr="002A4312">
        <w:rPr>
          <w:rFonts w:ascii="Arial" w:hAnsi="Arial" w:cs="Arial"/>
        </w:rPr>
        <w:t xml:space="preserve">The ENCPRS </w:t>
      </w:r>
      <w:r w:rsidR="002A4312">
        <w:rPr>
          <w:rFonts w:ascii="Arial" w:hAnsi="Arial" w:cs="Arial"/>
        </w:rPr>
        <w:t xml:space="preserve">FP </w:t>
      </w:r>
      <w:r w:rsidRPr="002A4312">
        <w:rPr>
          <w:rFonts w:ascii="Arial" w:hAnsi="Arial" w:cs="Arial"/>
        </w:rPr>
        <w:t xml:space="preserve">will facilitate the point-of-contact or point-of-care capture of data utilized and created within the Nutrition Care Process via EHR systems. The ENCPRS project is U.S. focused and will initially specify the functional requirements needed to support messaging of data among the medical team including physicians, nurses, pharmacists, </w:t>
      </w:r>
      <w:r w:rsidR="00D25527" w:rsidRPr="002A4312">
        <w:rPr>
          <w:rFonts w:ascii="Arial" w:hAnsi="Arial" w:cs="Arial"/>
        </w:rPr>
        <w:t>dietitians,</w:t>
      </w:r>
      <w:r w:rsidRPr="002A4312">
        <w:rPr>
          <w:rFonts w:ascii="Arial" w:hAnsi="Arial" w:cs="Arial"/>
        </w:rPr>
        <w:t xml:space="preserve"> and supportive personnel practicing nutrition care in the U.S among providers in various locations including private and government health care systems and federal and state agencies.</w:t>
      </w:r>
    </w:p>
    <w:p w14:paraId="24CA2C01" w14:textId="77777777" w:rsidR="00FC575A" w:rsidRPr="002A4312" w:rsidRDefault="00FC575A">
      <w:pPr>
        <w:pStyle w:val="BodyText"/>
        <w:spacing w:before="11"/>
        <w:rPr>
          <w:rFonts w:ascii="Arial" w:hAnsi="Arial" w:cs="Arial"/>
        </w:rPr>
      </w:pPr>
    </w:p>
    <w:p w14:paraId="7B06E472" w14:textId="77777777" w:rsidR="00FC575A" w:rsidRPr="002A4312" w:rsidRDefault="006B22E6" w:rsidP="008D693E">
      <w:pPr>
        <w:pStyle w:val="Heading1"/>
        <w:numPr>
          <w:ilvl w:val="1"/>
          <w:numId w:val="14"/>
        </w:numPr>
        <w:tabs>
          <w:tab w:val="left" w:pos="1687"/>
          <w:tab w:val="left" w:pos="1688"/>
        </w:tabs>
        <w:ind w:hanging="1079"/>
      </w:pPr>
      <w:bookmarkStart w:id="20" w:name="_Toc508580762"/>
      <w:r w:rsidRPr="002A4312">
        <w:t>Achievi</w:t>
      </w:r>
      <w:bookmarkStart w:id="21" w:name="3.2._Achieving_the_Objective"/>
      <w:bookmarkEnd w:id="21"/>
      <w:r w:rsidRPr="002A4312">
        <w:t>ng the</w:t>
      </w:r>
      <w:r w:rsidRPr="002A4312">
        <w:rPr>
          <w:spacing w:val="1"/>
        </w:rPr>
        <w:t xml:space="preserve"> </w:t>
      </w:r>
      <w:r w:rsidRPr="002A4312">
        <w:t>Objective</w:t>
      </w:r>
      <w:bookmarkEnd w:id="20"/>
    </w:p>
    <w:p w14:paraId="5276F18F" w14:textId="24EA8C85" w:rsidR="00FC575A" w:rsidRPr="002A4312" w:rsidRDefault="006B22E6">
      <w:pPr>
        <w:pStyle w:val="BodyText"/>
        <w:spacing w:before="60"/>
        <w:ind w:left="247" w:right="909"/>
        <w:rPr>
          <w:rFonts w:ascii="Arial" w:hAnsi="Arial" w:cs="Arial"/>
        </w:rPr>
      </w:pPr>
      <w:r w:rsidRPr="002A4312">
        <w:rPr>
          <w:rFonts w:ascii="Arial" w:hAnsi="Arial" w:cs="Arial"/>
        </w:rPr>
        <w:t xml:space="preserve">Domain experts from the dietetics and nutrition care community have provided their subject matter expertise and recommendations into this ENCPRS </w:t>
      </w:r>
      <w:r w:rsidR="00D25527">
        <w:rPr>
          <w:rFonts w:ascii="Arial" w:hAnsi="Arial" w:cs="Arial"/>
        </w:rPr>
        <w:t>Functional Profile</w:t>
      </w:r>
      <w:r w:rsidRPr="002A4312">
        <w:rPr>
          <w:rFonts w:ascii="Arial" w:hAnsi="Arial" w:cs="Arial"/>
        </w:rPr>
        <w:t xml:space="preserve"> for EHR systems by:</w:t>
      </w:r>
    </w:p>
    <w:p w14:paraId="381DD670" w14:textId="77777777" w:rsidR="00FC575A" w:rsidRPr="002A4312" w:rsidRDefault="006B22E6" w:rsidP="008D693E">
      <w:pPr>
        <w:pStyle w:val="ListParagraph"/>
        <w:numPr>
          <w:ilvl w:val="0"/>
          <w:numId w:val="13"/>
        </w:numPr>
        <w:tabs>
          <w:tab w:val="left" w:pos="1027"/>
          <w:tab w:val="left" w:pos="1028"/>
        </w:tabs>
        <w:spacing w:line="243" w:lineRule="exact"/>
        <w:rPr>
          <w:rFonts w:ascii="Arial" w:hAnsi="Arial" w:cs="Arial"/>
          <w:sz w:val="20"/>
        </w:rPr>
      </w:pPr>
      <w:r w:rsidRPr="002A4312">
        <w:rPr>
          <w:rFonts w:ascii="Arial" w:hAnsi="Arial" w:cs="Arial"/>
          <w:sz w:val="20"/>
        </w:rPr>
        <w:t>Listing the subset of EHR-S FM functions that touch the Nutrition Care Process</w:t>
      </w:r>
      <w:r w:rsidRPr="002A4312">
        <w:rPr>
          <w:rFonts w:ascii="Arial" w:hAnsi="Arial" w:cs="Arial"/>
          <w:spacing w:val="-13"/>
          <w:sz w:val="20"/>
        </w:rPr>
        <w:t xml:space="preserve"> </w:t>
      </w:r>
      <w:r w:rsidRPr="002A4312">
        <w:rPr>
          <w:rFonts w:ascii="Arial" w:hAnsi="Arial" w:cs="Arial"/>
          <w:sz w:val="20"/>
        </w:rPr>
        <w:t>domain;</w:t>
      </w:r>
    </w:p>
    <w:p w14:paraId="6BB85835" w14:textId="77777777" w:rsidR="00FC575A" w:rsidRPr="002A4312" w:rsidRDefault="006B22E6" w:rsidP="008D693E">
      <w:pPr>
        <w:pStyle w:val="ListParagraph"/>
        <w:numPr>
          <w:ilvl w:val="0"/>
          <w:numId w:val="13"/>
        </w:numPr>
        <w:tabs>
          <w:tab w:val="left" w:pos="1027"/>
          <w:tab w:val="left" w:pos="1028"/>
        </w:tabs>
        <w:ind w:right="901"/>
        <w:rPr>
          <w:rFonts w:ascii="Arial" w:hAnsi="Arial" w:cs="Arial"/>
          <w:sz w:val="20"/>
        </w:rPr>
      </w:pPr>
      <w:r w:rsidRPr="002A4312">
        <w:rPr>
          <w:rFonts w:ascii="Arial" w:hAnsi="Arial" w:cs="Arial"/>
          <w:sz w:val="20"/>
        </w:rPr>
        <w:t>Clarifying</w:t>
      </w:r>
      <w:r w:rsidRPr="002A4312">
        <w:rPr>
          <w:rFonts w:ascii="Arial" w:hAnsi="Arial" w:cs="Arial"/>
          <w:spacing w:val="-5"/>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application</w:t>
      </w:r>
      <w:r w:rsidRPr="002A4312">
        <w:rPr>
          <w:rFonts w:ascii="Arial" w:hAnsi="Arial" w:cs="Arial"/>
          <w:spacing w:val="-5"/>
          <w:sz w:val="20"/>
        </w:rPr>
        <w:t xml:space="preserve"> </w:t>
      </w:r>
      <w:r w:rsidRPr="002A4312">
        <w:rPr>
          <w:rFonts w:ascii="Arial" w:hAnsi="Arial" w:cs="Arial"/>
          <w:sz w:val="20"/>
        </w:rPr>
        <w:t>of</w:t>
      </w:r>
      <w:r w:rsidRPr="002A4312">
        <w:rPr>
          <w:rFonts w:ascii="Arial" w:hAnsi="Arial" w:cs="Arial"/>
          <w:spacing w:val="-6"/>
          <w:sz w:val="20"/>
        </w:rPr>
        <w:t xml:space="preserve"> </w:t>
      </w:r>
      <w:r w:rsidRPr="002A4312">
        <w:rPr>
          <w:rFonts w:ascii="Arial" w:hAnsi="Arial" w:cs="Arial"/>
          <w:sz w:val="20"/>
        </w:rPr>
        <w:t>those</w:t>
      </w:r>
      <w:r w:rsidRPr="002A4312">
        <w:rPr>
          <w:rFonts w:ascii="Arial" w:hAnsi="Arial" w:cs="Arial"/>
          <w:spacing w:val="-4"/>
          <w:sz w:val="20"/>
        </w:rPr>
        <w:t xml:space="preserve"> </w:t>
      </w:r>
      <w:r w:rsidRPr="002A4312">
        <w:rPr>
          <w:rFonts w:ascii="Arial" w:hAnsi="Arial" w:cs="Arial"/>
          <w:sz w:val="20"/>
        </w:rPr>
        <w:t>functions</w:t>
      </w:r>
      <w:r w:rsidRPr="002A4312">
        <w:rPr>
          <w:rFonts w:ascii="Arial" w:hAnsi="Arial" w:cs="Arial"/>
          <w:spacing w:val="-5"/>
          <w:sz w:val="20"/>
        </w:rPr>
        <w:t xml:space="preserve"> </w:t>
      </w:r>
      <w:r w:rsidRPr="002A4312">
        <w:rPr>
          <w:rFonts w:ascii="Arial" w:hAnsi="Arial" w:cs="Arial"/>
          <w:sz w:val="20"/>
        </w:rPr>
        <w:t>towards</w:t>
      </w:r>
      <w:r w:rsidRPr="002A4312">
        <w:rPr>
          <w:rFonts w:ascii="Arial" w:hAnsi="Arial" w:cs="Arial"/>
          <w:spacing w:val="-5"/>
          <w:sz w:val="20"/>
        </w:rPr>
        <w:t xml:space="preserve"> </w:t>
      </w:r>
      <w:r w:rsidRPr="002A4312">
        <w:rPr>
          <w:rFonts w:ascii="Arial" w:hAnsi="Arial" w:cs="Arial"/>
          <w:sz w:val="20"/>
        </w:rPr>
        <w:t>the</w:t>
      </w:r>
      <w:r w:rsidRPr="002A4312">
        <w:rPr>
          <w:rFonts w:ascii="Arial" w:hAnsi="Arial" w:cs="Arial"/>
          <w:spacing w:val="-3"/>
          <w:sz w:val="20"/>
        </w:rPr>
        <w:t xml:space="preserve"> </w:t>
      </w:r>
      <w:r w:rsidRPr="002A4312">
        <w:rPr>
          <w:rFonts w:ascii="Arial" w:hAnsi="Arial" w:cs="Arial"/>
          <w:sz w:val="20"/>
        </w:rPr>
        <w:t>Nutrition</w:t>
      </w:r>
      <w:r w:rsidRPr="002A4312">
        <w:rPr>
          <w:rFonts w:ascii="Arial" w:hAnsi="Arial" w:cs="Arial"/>
          <w:spacing w:val="-5"/>
          <w:sz w:val="20"/>
        </w:rPr>
        <w:t xml:space="preserve"> </w:t>
      </w:r>
      <w:r w:rsidRPr="002A4312">
        <w:rPr>
          <w:rFonts w:ascii="Arial" w:hAnsi="Arial" w:cs="Arial"/>
          <w:sz w:val="20"/>
        </w:rPr>
        <w:t>Care</w:t>
      </w:r>
      <w:r w:rsidRPr="002A4312">
        <w:rPr>
          <w:rFonts w:ascii="Arial" w:hAnsi="Arial" w:cs="Arial"/>
          <w:spacing w:val="-4"/>
          <w:sz w:val="20"/>
        </w:rPr>
        <w:t xml:space="preserve"> </w:t>
      </w:r>
      <w:r w:rsidRPr="002A4312">
        <w:rPr>
          <w:rFonts w:ascii="Arial" w:hAnsi="Arial" w:cs="Arial"/>
          <w:sz w:val="20"/>
        </w:rPr>
        <w:t>Process</w:t>
      </w:r>
      <w:r w:rsidRPr="002A4312">
        <w:rPr>
          <w:rFonts w:ascii="Arial" w:hAnsi="Arial" w:cs="Arial"/>
          <w:spacing w:val="-4"/>
          <w:sz w:val="20"/>
        </w:rPr>
        <w:t xml:space="preserve"> </w:t>
      </w:r>
      <w:r w:rsidRPr="002A4312">
        <w:rPr>
          <w:rFonts w:ascii="Arial" w:hAnsi="Arial" w:cs="Arial"/>
          <w:sz w:val="20"/>
        </w:rPr>
        <w:t>domain</w:t>
      </w:r>
      <w:r w:rsidRPr="002A4312">
        <w:rPr>
          <w:rFonts w:ascii="Arial" w:hAnsi="Arial" w:cs="Arial"/>
          <w:spacing w:val="-3"/>
          <w:sz w:val="20"/>
        </w:rPr>
        <w:t xml:space="preserve"> </w:t>
      </w:r>
      <w:r w:rsidRPr="002A4312">
        <w:rPr>
          <w:rFonts w:ascii="Arial" w:hAnsi="Arial" w:cs="Arial"/>
          <w:sz w:val="20"/>
        </w:rPr>
        <w:t>with</w:t>
      </w:r>
      <w:r w:rsidRPr="002A4312">
        <w:rPr>
          <w:rFonts w:ascii="Arial" w:hAnsi="Arial" w:cs="Arial"/>
          <w:spacing w:val="-5"/>
          <w:sz w:val="20"/>
        </w:rPr>
        <w:t xml:space="preserve"> </w:t>
      </w:r>
      <w:r w:rsidRPr="002A4312">
        <w:rPr>
          <w:rFonts w:ascii="Arial" w:hAnsi="Arial" w:cs="Arial"/>
          <w:sz w:val="20"/>
        </w:rPr>
        <w:t>descriptive</w:t>
      </w:r>
      <w:r w:rsidRPr="002A4312">
        <w:rPr>
          <w:rFonts w:ascii="Arial" w:hAnsi="Arial" w:cs="Arial"/>
          <w:spacing w:val="-4"/>
          <w:sz w:val="20"/>
        </w:rPr>
        <w:t xml:space="preserve"> </w:t>
      </w:r>
      <w:r w:rsidRPr="002A4312">
        <w:rPr>
          <w:rFonts w:ascii="Arial" w:hAnsi="Arial" w:cs="Arial"/>
          <w:sz w:val="20"/>
        </w:rPr>
        <w:t>text, examples, and conformance criteria;</w:t>
      </w:r>
    </w:p>
    <w:p w14:paraId="1A1CDB13" w14:textId="77777777" w:rsidR="00FC575A" w:rsidRPr="002A4312" w:rsidRDefault="006B22E6" w:rsidP="008D693E">
      <w:pPr>
        <w:pStyle w:val="ListParagraph"/>
        <w:numPr>
          <w:ilvl w:val="0"/>
          <w:numId w:val="13"/>
        </w:numPr>
        <w:tabs>
          <w:tab w:val="left" w:pos="1027"/>
          <w:tab w:val="left" w:pos="1028"/>
        </w:tabs>
        <w:spacing w:line="245" w:lineRule="exact"/>
        <w:rPr>
          <w:rFonts w:ascii="Arial" w:hAnsi="Arial" w:cs="Arial"/>
          <w:sz w:val="20"/>
        </w:rPr>
      </w:pPr>
      <w:r w:rsidRPr="002A4312">
        <w:rPr>
          <w:rFonts w:ascii="Arial" w:hAnsi="Arial" w:cs="Arial"/>
          <w:sz w:val="20"/>
        </w:rPr>
        <w:t>Naming specific data elements that are required for the Nutrition Care Process</w:t>
      </w:r>
      <w:r w:rsidRPr="002A4312">
        <w:rPr>
          <w:rFonts w:ascii="Arial" w:hAnsi="Arial" w:cs="Arial"/>
          <w:spacing w:val="-8"/>
          <w:sz w:val="20"/>
        </w:rPr>
        <w:t xml:space="preserve"> </w:t>
      </w:r>
      <w:r w:rsidRPr="002A4312">
        <w:rPr>
          <w:rFonts w:ascii="Arial" w:hAnsi="Arial" w:cs="Arial"/>
          <w:sz w:val="20"/>
        </w:rPr>
        <w:t>domain;</w:t>
      </w:r>
    </w:p>
    <w:p w14:paraId="600D1814" w14:textId="77777777" w:rsidR="00FC575A" w:rsidRPr="002A4312" w:rsidRDefault="006B22E6" w:rsidP="008D693E">
      <w:pPr>
        <w:pStyle w:val="ListParagraph"/>
        <w:numPr>
          <w:ilvl w:val="0"/>
          <w:numId w:val="13"/>
        </w:numPr>
        <w:tabs>
          <w:tab w:val="left" w:pos="1027"/>
          <w:tab w:val="left" w:pos="1028"/>
        </w:tabs>
        <w:spacing w:line="244" w:lineRule="exact"/>
        <w:rPr>
          <w:rFonts w:ascii="Arial" w:hAnsi="Arial" w:cs="Arial"/>
          <w:sz w:val="20"/>
        </w:rPr>
      </w:pPr>
      <w:r w:rsidRPr="002A4312">
        <w:rPr>
          <w:rFonts w:ascii="Arial" w:hAnsi="Arial" w:cs="Arial"/>
          <w:sz w:val="20"/>
        </w:rPr>
        <w:t>Referencing and providing direction to authoritative sources specific to the Nutrition Care Process</w:t>
      </w:r>
      <w:r w:rsidRPr="002A4312">
        <w:rPr>
          <w:rFonts w:ascii="Arial" w:hAnsi="Arial" w:cs="Arial"/>
          <w:spacing w:val="-13"/>
          <w:sz w:val="20"/>
        </w:rPr>
        <w:t xml:space="preserve"> </w:t>
      </w:r>
      <w:r w:rsidRPr="002A4312">
        <w:rPr>
          <w:rFonts w:ascii="Arial" w:hAnsi="Arial" w:cs="Arial"/>
          <w:sz w:val="20"/>
        </w:rPr>
        <w:t>domain;</w:t>
      </w:r>
    </w:p>
    <w:p w14:paraId="7161AF99" w14:textId="77777777" w:rsidR="00FC575A" w:rsidRPr="002A4312" w:rsidRDefault="006B22E6" w:rsidP="008D693E">
      <w:pPr>
        <w:pStyle w:val="ListParagraph"/>
        <w:numPr>
          <w:ilvl w:val="0"/>
          <w:numId w:val="13"/>
        </w:numPr>
        <w:tabs>
          <w:tab w:val="left" w:pos="1027"/>
          <w:tab w:val="left" w:pos="1028"/>
        </w:tabs>
        <w:ind w:right="252"/>
        <w:rPr>
          <w:rFonts w:ascii="Arial" w:hAnsi="Arial" w:cs="Arial"/>
          <w:sz w:val="20"/>
        </w:rPr>
      </w:pPr>
      <w:r w:rsidRPr="002A4312">
        <w:rPr>
          <w:rFonts w:ascii="Arial" w:hAnsi="Arial" w:cs="Arial"/>
          <w:sz w:val="20"/>
        </w:rPr>
        <w:t>Clarifying</w:t>
      </w:r>
      <w:r w:rsidRPr="002A4312">
        <w:rPr>
          <w:rFonts w:ascii="Arial" w:hAnsi="Arial" w:cs="Arial"/>
          <w:spacing w:val="-5"/>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relative</w:t>
      </w:r>
      <w:r w:rsidRPr="002A4312">
        <w:rPr>
          <w:rFonts w:ascii="Arial" w:hAnsi="Arial" w:cs="Arial"/>
          <w:spacing w:val="-4"/>
          <w:sz w:val="20"/>
        </w:rPr>
        <w:t xml:space="preserve"> </w:t>
      </w:r>
      <w:r w:rsidRPr="002A4312">
        <w:rPr>
          <w:rFonts w:ascii="Arial" w:hAnsi="Arial" w:cs="Arial"/>
          <w:sz w:val="20"/>
        </w:rPr>
        <w:t>urgency</w:t>
      </w:r>
      <w:r w:rsidRPr="002A4312">
        <w:rPr>
          <w:rFonts w:ascii="Arial" w:hAnsi="Arial" w:cs="Arial"/>
          <w:spacing w:val="-5"/>
          <w:sz w:val="20"/>
        </w:rPr>
        <w:t xml:space="preserve"> </w:t>
      </w:r>
      <w:r w:rsidRPr="002A4312">
        <w:rPr>
          <w:rFonts w:ascii="Arial" w:hAnsi="Arial" w:cs="Arial"/>
          <w:sz w:val="20"/>
        </w:rPr>
        <w:t>for</w:t>
      </w:r>
      <w:r w:rsidRPr="002A4312">
        <w:rPr>
          <w:rFonts w:ascii="Arial" w:hAnsi="Arial" w:cs="Arial"/>
          <w:spacing w:val="-3"/>
          <w:sz w:val="20"/>
        </w:rPr>
        <w:t xml:space="preserve"> </w:t>
      </w:r>
      <w:r w:rsidRPr="002A4312">
        <w:rPr>
          <w:rFonts w:ascii="Arial" w:hAnsi="Arial" w:cs="Arial"/>
          <w:sz w:val="20"/>
        </w:rPr>
        <w:t>the</w:t>
      </w:r>
      <w:r w:rsidRPr="002A4312">
        <w:rPr>
          <w:rFonts w:ascii="Arial" w:hAnsi="Arial" w:cs="Arial"/>
          <w:spacing w:val="-1"/>
          <w:sz w:val="20"/>
        </w:rPr>
        <w:t xml:space="preserve"> </w:t>
      </w:r>
      <w:r w:rsidRPr="002A4312">
        <w:rPr>
          <w:rFonts w:ascii="Arial" w:hAnsi="Arial" w:cs="Arial"/>
          <w:sz w:val="20"/>
        </w:rPr>
        <w:t>various</w:t>
      </w:r>
      <w:r w:rsidRPr="002A4312">
        <w:rPr>
          <w:rFonts w:ascii="Arial" w:hAnsi="Arial" w:cs="Arial"/>
          <w:spacing w:val="-5"/>
          <w:sz w:val="20"/>
        </w:rPr>
        <w:t xml:space="preserve"> </w:t>
      </w:r>
      <w:r w:rsidRPr="002A4312">
        <w:rPr>
          <w:rFonts w:ascii="Arial" w:hAnsi="Arial" w:cs="Arial"/>
          <w:sz w:val="20"/>
        </w:rPr>
        <w:t>Nutrition</w:t>
      </w:r>
      <w:r w:rsidRPr="002A4312">
        <w:rPr>
          <w:rFonts w:ascii="Arial" w:hAnsi="Arial" w:cs="Arial"/>
          <w:spacing w:val="-5"/>
          <w:sz w:val="20"/>
        </w:rPr>
        <w:t xml:space="preserve"> </w:t>
      </w:r>
      <w:r w:rsidRPr="002A4312">
        <w:rPr>
          <w:rFonts w:ascii="Arial" w:hAnsi="Arial" w:cs="Arial"/>
          <w:sz w:val="20"/>
        </w:rPr>
        <w:t>Care</w:t>
      </w:r>
      <w:r w:rsidRPr="002A4312">
        <w:rPr>
          <w:rFonts w:ascii="Arial" w:hAnsi="Arial" w:cs="Arial"/>
          <w:spacing w:val="-4"/>
          <w:sz w:val="20"/>
        </w:rPr>
        <w:t xml:space="preserve"> </w:t>
      </w:r>
      <w:r w:rsidRPr="002A4312">
        <w:rPr>
          <w:rFonts w:ascii="Arial" w:hAnsi="Arial" w:cs="Arial"/>
          <w:sz w:val="20"/>
        </w:rPr>
        <w:t>Process</w:t>
      </w:r>
      <w:r w:rsidRPr="002A4312">
        <w:rPr>
          <w:rFonts w:ascii="Arial" w:hAnsi="Arial" w:cs="Arial"/>
          <w:spacing w:val="-4"/>
          <w:sz w:val="20"/>
        </w:rPr>
        <w:t xml:space="preserve"> </w:t>
      </w:r>
      <w:r w:rsidRPr="002A4312">
        <w:rPr>
          <w:rFonts w:ascii="Arial" w:hAnsi="Arial" w:cs="Arial"/>
          <w:sz w:val="20"/>
        </w:rPr>
        <w:t>domain-related</w:t>
      </w:r>
      <w:r w:rsidRPr="002A4312">
        <w:rPr>
          <w:rFonts w:ascii="Arial" w:hAnsi="Arial" w:cs="Arial"/>
          <w:spacing w:val="-3"/>
          <w:sz w:val="20"/>
        </w:rPr>
        <w:t xml:space="preserve"> </w:t>
      </w:r>
      <w:r w:rsidRPr="002A4312">
        <w:rPr>
          <w:rFonts w:ascii="Arial" w:hAnsi="Arial" w:cs="Arial"/>
          <w:sz w:val="20"/>
        </w:rPr>
        <w:t>functionality</w:t>
      </w:r>
      <w:r w:rsidRPr="002A4312">
        <w:rPr>
          <w:rFonts w:ascii="Arial" w:hAnsi="Arial" w:cs="Arial"/>
          <w:spacing w:val="-5"/>
          <w:sz w:val="20"/>
        </w:rPr>
        <w:t xml:space="preserve"> </w:t>
      </w:r>
      <w:r w:rsidRPr="002A4312">
        <w:rPr>
          <w:rFonts w:ascii="Arial" w:hAnsi="Arial" w:cs="Arial"/>
          <w:sz w:val="20"/>
        </w:rPr>
        <w:t>(by</w:t>
      </w:r>
      <w:r w:rsidRPr="002A4312">
        <w:rPr>
          <w:rFonts w:ascii="Arial" w:hAnsi="Arial" w:cs="Arial"/>
          <w:spacing w:val="-8"/>
          <w:sz w:val="20"/>
        </w:rPr>
        <w:t xml:space="preserve"> </w:t>
      </w:r>
      <w:r w:rsidRPr="002A4312">
        <w:rPr>
          <w:rFonts w:ascii="Arial" w:hAnsi="Arial" w:cs="Arial"/>
          <w:sz w:val="20"/>
        </w:rPr>
        <w:t>ascribing</w:t>
      </w:r>
      <w:r w:rsidRPr="002A4312">
        <w:rPr>
          <w:rFonts w:ascii="Arial" w:hAnsi="Arial" w:cs="Arial"/>
          <w:spacing w:val="-3"/>
          <w:sz w:val="20"/>
        </w:rPr>
        <w:t xml:space="preserve"> </w:t>
      </w:r>
      <w:r w:rsidRPr="002A4312">
        <w:rPr>
          <w:rFonts w:ascii="Arial" w:hAnsi="Arial" w:cs="Arial"/>
          <w:sz w:val="20"/>
        </w:rPr>
        <w:t>what host systems SHALL, SHOULD, or MAY</w:t>
      </w:r>
      <w:r w:rsidRPr="002A4312">
        <w:rPr>
          <w:rFonts w:ascii="Arial" w:hAnsi="Arial" w:cs="Arial"/>
          <w:spacing w:val="1"/>
          <w:sz w:val="20"/>
        </w:rPr>
        <w:t xml:space="preserve"> </w:t>
      </w:r>
      <w:r w:rsidRPr="002A4312">
        <w:rPr>
          <w:rFonts w:ascii="Arial" w:hAnsi="Arial" w:cs="Arial"/>
          <w:sz w:val="20"/>
        </w:rPr>
        <w:t>do);</w:t>
      </w:r>
    </w:p>
    <w:p w14:paraId="4B9A75D8" w14:textId="77777777" w:rsidR="00FC575A" w:rsidRPr="002A4312" w:rsidRDefault="006B22E6" w:rsidP="008D693E">
      <w:pPr>
        <w:pStyle w:val="ListParagraph"/>
        <w:numPr>
          <w:ilvl w:val="0"/>
          <w:numId w:val="13"/>
        </w:numPr>
        <w:tabs>
          <w:tab w:val="left" w:pos="1027"/>
          <w:tab w:val="left" w:pos="1028"/>
        </w:tabs>
        <w:ind w:right="760"/>
        <w:rPr>
          <w:rFonts w:ascii="Arial" w:hAnsi="Arial" w:cs="Arial"/>
          <w:sz w:val="20"/>
        </w:rPr>
      </w:pPr>
      <w:r w:rsidRPr="002A4312">
        <w:rPr>
          <w:rFonts w:ascii="Arial" w:hAnsi="Arial" w:cs="Arial"/>
          <w:sz w:val="20"/>
        </w:rPr>
        <w:t>Clarifying the recommended immediacy of the various Nutrition Care Process domain-related functionality (by ascribing Essential-Now, Essential-Future, and Optional attributes to the</w:t>
      </w:r>
      <w:r w:rsidRPr="002A4312">
        <w:rPr>
          <w:rFonts w:ascii="Arial" w:hAnsi="Arial" w:cs="Arial"/>
          <w:spacing w:val="-5"/>
          <w:sz w:val="20"/>
        </w:rPr>
        <w:t xml:space="preserve"> </w:t>
      </w:r>
      <w:r w:rsidRPr="002A4312">
        <w:rPr>
          <w:rFonts w:ascii="Arial" w:hAnsi="Arial" w:cs="Arial"/>
          <w:sz w:val="20"/>
        </w:rPr>
        <w:t>functions);</w:t>
      </w:r>
    </w:p>
    <w:p w14:paraId="7FA7C3A5" w14:textId="77777777" w:rsidR="00FC575A" w:rsidRPr="002A4312" w:rsidRDefault="006B22E6" w:rsidP="008D693E">
      <w:pPr>
        <w:pStyle w:val="ListParagraph"/>
        <w:numPr>
          <w:ilvl w:val="0"/>
          <w:numId w:val="13"/>
        </w:numPr>
        <w:tabs>
          <w:tab w:val="left" w:pos="1027"/>
          <w:tab w:val="left" w:pos="1028"/>
        </w:tabs>
        <w:ind w:right="937"/>
        <w:rPr>
          <w:rFonts w:ascii="Arial" w:hAnsi="Arial" w:cs="Arial"/>
          <w:sz w:val="20"/>
        </w:rPr>
      </w:pPr>
      <w:r w:rsidRPr="002A4312">
        <w:rPr>
          <w:rFonts w:ascii="Arial" w:hAnsi="Arial" w:cs="Arial"/>
          <w:sz w:val="20"/>
        </w:rPr>
        <w:t>Clarifying</w:t>
      </w:r>
      <w:r w:rsidRPr="002A4312">
        <w:rPr>
          <w:rFonts w:ascii="Arial" w:hAnsi="Arial" w:cs="Arial"/>
          <w:spacing w:val="-5"/>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technical</w:t>
      </w:r>
      <w:r w:rsidRPr="002A4312">
        <w:rPr>
          <w:rFonts w:ascii="Arial" w:hAnsi="Arial" w:cs="Arial"/>
          <w:spacing w:val="-2"/>
          <w:sz w:val="20"/>
        </w:rPr>
        <w:t xml:space="preserve"> </w:t>
      </w:r>
      <w:r w:rsidRPr="002A4312">
        <w:rPr>
          <w:rFonts w:ascii="Arial" w:hAnsi="Arial" w:cs="Arial"/>
          <w:sz w:val="20"/>
        </w:rPr>
        <w:t>meaning</w:t>
      </w:r>
      <w:r w:rsidRPr="002A4312">
        <w:rPr>
          <w:rFonts w:ascii="Arial" w:hAnsi="Arial" w:cs="Arial"/>
          <w:spacing w:val="-5"/>
          <w:sz w:val="20"/>
        </w:rPr>
        <w:t xml:space="preserve"> </w:t>
      </w:r>
      <w:r w:rsidRPr="002A4312">
        <w:rPr>
          <w:rFonts w:ascii="Arial" w:hAnsi="Arial" w:cs="Arial"/>
          <w:sz w:val="20"/>
        </w:rPr>
        <w:t>of</w:t>
      </w:r>
      <w:r w:rsidRPr="002A4312">
        <w:rPr>
          <w:rFonts w:ascii="Arial" w:hAnsi="Arial" w:cs="Arial"/>
          <w:spacing w:val="-6"/>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Nutrition</w:t>
      </w:r>
      <w:r w:rsidRPr="002A4312">
        <w:rPr>
          <w:rFonts w:ascii="Arial" w:hAnsi="Arial" w:cs="Arial"/>
          <w:spacing w:val="-5"/>
          <w:sz w:val="20"/>
        </w:rPr>
        <w:t xml:space="preserve"> </w:t>
      </w:r>
      <w:r w:rsidRPr="002A4312">
        <w:rPr>
          <w:rFonts w:ascii="Arial" w:hAnsi="Arial" w:cs="Arial"/>
          <w:sz w:val="20"/>
        </w:rPr>
        <w:t>Care</w:t>
      </w:r>
      <w:r w:rsidRPr="002A4312">
        <w:rPr>
          <w:rFonts w:ascii="Arial" w:hAnsi="Arial" w:cs="Arial"/>
          <w:spacing w:val="-4"/>
          <w:sz w:val="20"/>
        </w:rPr>
        <w:t xml:space="preserve"> </w:t>
      </w:r>
      <w:r w:rsidRPr="002A4312">
        <w:rPr>
          <w:rFonts w:ascii="Arial" w:hAnsi="Arial" w:cs="Arial"/>
          <w:sz w:val="20"/>
        </w:rPr>
        <w:t>Process</w:t>
      </w:r>
      <w:r w:rsidRPr="002A4312">
        <w:rPr>
          <w:rFonts w:ascii="Arial" w:hAnsi="Arial" w:cs="Arial"/>
          <w:spacing w:val="-4"/>
          <w:sz w:val="20"/>
        </w:rPr>
        <w:t xml:space="preserve"> </w:t>
      </w:r>
      <w:r w:rsidRPr="002A4312">
        <w:rPr>
          <w:rFonts w:ascii="Arial" w:hAnsi="Arial" w:cs="Arial"/>
          <w:sz w:val="20"/>
        </w:rPr>
        <w:t>domain-related</w:t>
      </w:r>
      <w:r w:rsidRPr="002A4312">
        <w:rPr>
          <w:rFonts w:ascii="Arial" w:hAnsi="Arial" w:cs="Arial"/>
          <w:spacing w:val="-3"/>
          <w:sz w:val="20"/>
        </w:rPr>
        <w:t xml:space="preserve"> </w:t>
      </w:r>
      <w:r w:rsidRPr="002A4312">
        <w:rPr>
          <w:rFonts w:ascii="Arial" w:hAnsi="Arial" w:cs="Arial"/>
          <w:sz w:val="20"/>
        </w:rPr>
        <w:t>data</w:t>
      </w:r>
      <w:r w:rsidRPr="002A4312">
        <w:rPr>
          <w:rFonts w:ascii="Arial" w:hAnsi="Arial" w:cs="Arial"/>
          <w:spacing w:val="-4"/>
          <w:sz w:val="20"/>
        </w:rPr>
        <w:t xml:space="preserve"> </w:t>
      </w:r>
      <w:r w:rsidRPr="002A4312">
        <w:rPr>
          <w:rFonts w:ascii="Arial" w:hAnsi="Arial" w:cs="Arial"/>
          <w:sz w:val="20"/>
        </w:rPr>
        <w:t>elements</w:t>
      </w:r>
      <w:r w:rsidRPr="002A4312">
        <w:rPr>
          <w:rFonts w:ascii="Arial" w:hAnsi="Arial" w:cs="Arial"/>
          <w:spacing w:val="-5"/>
          <w:sz w:val="20"/>
        </w:rPr>
        <w:t xml:space="preserve"> </w:t>
      </w:r>
      <w:r w:rsidRPr="002A4312">
        <w:rPr>
          <w:rFonts w:ascii="Arial" w:hAnsi="Arial" w:cs="Arial"/>
          <w:sz w:val="20"/>
        </w:rPr>
        <w:t>(so</w:t>
      </w:r>
      <w:r w:rsidRPr="002A4312">
        <w:rPr>
          <w:rFonts w:ascii="Arial" w:hAnsi="Arial" w:cs="Arial"/>
          <w:spacing w:val="-3"/>
          <w:sz w:val="20"/>
        </w:rPr>
        <w:t xml:space="preserve"> </w:t>
      </w:r>
      <w:r w:rsidRPr="002A4312">
        <w:rPr>
          <w:rFonts w:ascii="Arial" w:hAnsi="Arial" w:cs="Arial"/>
          <w:sz w:val="20"/>
        </w:rPr>
        <w:t>that</w:t>
      </w:r>
      <w:r w:rsidRPr="002A4312">
        <w:rPr>
          <w:rFonts w:ascii="Arial" w:hAnsi="Arial" w:cs="Arial"/>
          <w:spacing w:val="-4"/>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data elements are perceived in a more uniform manner by the various data-collectors and</w:t>
      </w:r>
      <w:r w:rsidRPr="002A4312">
        <w:rPr>
          <w:rFonts w:ascii="Arial" w:hAnsi="Arial" w:cs="Arial"/>
          <w:spacing w:val="-15"/>
          <w:sz w:val="20"/>
        </w:rPr>
        <w:t xml:space="preserve"> </w:t>
      </w:r>
      <w:r w:rsidRPr="002A4312">
        <w:rPr>
          <w:rFonts w:ascii="Arial" w:hAnsi="Arial" w:cs="Arial"/>
          <w:sz w:val="20"/>
        </w:rPr>
        <w:t>data-users);</w:t>
      </w:r>
    </w:p>
    <w:p w14:paraId="62098B86" w14:textId="77777777" w:rsidR="00FC575A" w:rsidRPr="002A4312" w:rsidRDefault="006B22E6" w:rsidP="008D693E">
      <w:pPr>
        <w:pStyle w:val="ListParagraph"/>
        <w:numPr>
          <w:ilvl w:val="0"/>
          <w:numId w:val="13"/>
        </w:numPr>
        <w:tabs>
          <w:tab w:val="left" w:pos="1027"/>
          <w:tab w:val="left" w:pos="1028"/>
        </w:tabs>
        <w:ind w:right="564"/>
        <w:rPr>
          <w:rFonts w:ascii="Arial" w:hAnsi="Arial" w:cs="Arial"/>
          <w:sz w:val="20"/>
        </w:rPr>
      </w:pPr>
      <w:r w:rsidRPr="002A4312">
        <w:rPr>
          <w:rFonts w:ascii="Arial" w:hAnsi="Arial" w:cs="Arial"/>
          <w:sz w:val="20"/>
        </w:rPr>
        <w:t>Clarifying</w:t>
      </w:r>
      <w:r w:rsidRPr="002A4312">
        <w:rPr>
          <w:rFonts w:ascii="Arial" w:hAnsi="Arial" w:cs="Arial"/>
          <w:spacing w:val="-5"/>
          <w:sz w:val="20"/>
        </w:rPr>
        <w:t xml:space="preserve"> </w:t>
      </w:r>
      <w:r w:rsidRPr="002A4312">
        <w:rPr>
          <w:rFonts w:ascii="Arial" w:hAnsi="Arial" w:cs="Arial"/>
          <w:sz w:val="20"/>
        </w:rPr>
        <w:t>the</w:t>
      </w:r>
      <w:r w:rsidRPr="002A4312">
        <w:rPr>
          <w:rFonts w:ascii="Arial" w:hAnsi="Arial" w:cs="Arial"/>
          <w:spacing w:val="-1"/>
          <w:sz w:val="20"/>
        </w:rPr>
        <w:t xml:space="preserve"> </w:t>
      </w:r>
      <w:r w:rsidRPr="002A4312">
        <w:rPr>
          <w:rFonts w:ascii="Arial" w:hAnsi="Arial" w:cs="Arial"/>
          <w:sz w:val="20"/>
        </w:rPr>
        <w:t>workflow</w:t>
      </w:r>
      <w:r w:rsidRPr="002A4312">
        <w:rPr>
          <w:rFonts w:ascii="Arial" w:hAnsi="Arial" w:cs="Arial"/>
          <w:spacing w:val="-6"/>
          <w:sz w:val="20"/>
        </w:rPr>
        <w:t xml:space="preserve"> </w:t>
      </w:r>
      <w:r w:rsidRPr="002A4312">
        <w:rPr>
          <w:rFonts w:ascii="Arial" w:hAnsi="Arial" w:cs="Arial"/>
          <w:sz w:val="20"/>
        </w:rPr>
        <w:t>and</w:t>
      </w:r>
      <w:r w:rsidRPr="002A4312">
        <w:rPr>
          <w:rFonts w:ascii="Arial" w:hAnsi="Arial" w:cs="Arial"/>
          <w:spacing w:val="-3"/>
          <w:sz w:val="20"/>
        </w:rPr>
        <w:t xml:space="preserve"> </w:t>
      </w:r>
      <w:r w:rsidRPr="002A4312">
        <w:rPr>
          <w:rFonts w:ascii="Arial" w:hAnsi="Arial" w:cs="Arial"/>
          <w:sz w:val="20"/>
        </w:rPr>
        <w:t>business</w:t>
      </w:r>
      <w:r w:rsidRPr="002A4312">
        <w:rPr>
          <w:rFonts w:ascii="Arial" w:hAnsi="Arial" w:cs="Arial"/>
          <w:spacing w:val="-5"/>
          <w:sz w:val="20"/>
        </w:rPr>
        <w:t xml:space="preserve"> </w:t>
      </w:r>
      <w:r w:rsidRPr="002A4312">
        <w:rPr>
          <w:rFonts w:ascii="Arial" w:hAnsi="Arial" w:cs="Arial"/>
          <w:sz w:val="20"/>
        </w:rPr>
        <w:t>rules</w:t>
      </w:r>
      <w:r w:rsidRPr="002A4312">
        <w:rPr>
          <w:rFonts w:ascii="Arial" w:hAnsi="Arial" w:cs="Arial"/>
          <w:spacing w:val="-5"/>
          <w:sz w:val="20"/>
        </w:rPr>
        <w:t xml:space="preserve"> </w:t>
      </w:r>
      <w:r w:rsidRPr="002A4312">
        <w:rPr>
          <w:rFonts w:ascii="Arial" w:hAnsi="Arial" w:cs="Arial"/>
          <w:sz w:val="20"/>
        </w:rPr>
        <w:t>of</w:t>
      </w:r>
      <w:r w:rsidRPr="002A4312">
        <w:rPr>
          <w:rFonts w:ascii="Arial" w:hAnsi="Arial" w:cs="Arial"/>
          <w:spacing w:val="-6"/>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data-collection</w:t>
      </w:r>
      <w:r w:rsidRPr="002A4312">
        <w:rPr>
          <w:rFonts w:ascii="Arial" w:hAnsi="Arial" w:cs="Arial"/>
          <w:spacing w:val="-5"/>
          <w:sz w:val="20"/>
        </w:rPr>
        <w:t xml:space="preserve"> </w:t>
      </w:r>
      <w:r w:rsidRPr="002A4312">
        <w:rPr>
          <w:rFonts w:ascii="Arial" w:hAnsi="Arial" w:cs="Arial"/>
          <w:sz w:val="20"/>
        </w:rPr>
        <w:t>and</w:t>
      </w:r>
      <w:r w:rsidRPr="002A4312">
        <w:rPr>
          <w:rFonts w:ascii="Arial" w:hAnsi="Arial" w:cs="Arial"/>
          <w:spacing w:val="-3"/>
          <w:sz w:val="20"/>
        </w:rPr>
        <w:t xml:space="preserve"> </w:t>
      </w:r>
      <w:r w:rsidRPr="002A4312">
        <w:rPr>
          <w:rFonts w:ascii="Arial" w:hAnsi="Arial" w:cs="Arial"/>
          <w:sz w:val="20"/>
        </w:rPr>
        <w:t>data-reuse</w:t>
      </w:r>
      <w:r w:rsidRPr="002A4312">
        <w:rPr>
          <w:rFonts w:ascii="Arial" w:hAnsi="Arial" w:cs="Arial"/>
          <w:spacing w:val="-4"/>
          <w:sz w:val="20"/>
        </w:rPr>
        <w:t xml:space="preserve"> </w:t>
      </w:r>
      <w:r w:rsidRPr="002A4312">
        <w:rPr>
          <w:rFonts w:ascii="Arial" w:hAnsi="Arial" w:cs="Arial"/>
          <w:sz w:val="20"/>
        </w:rPr>
        <w:t>activities</w:t>
      </w:r>
      <w:r w:rsidRPr="002A4312">
        <w:rPr>
          <w:rFonts w:ascii="Arial" w:hAnsi="Arial" w:cs="Arial"/>
          <w:spacing w:val="-5"/>
          <w:sz w:val="20"/>
        </w:rPr>
        <w:t xml:space="preserve"> </w:t>
      </w:r>
      <w:r w:rsidRPr="002A4312">
        <w:rPr>
          <w:rFonts w:ascii="Arial" w:hAnsi="Arial" w:cs="Arial"/>
          <w:sz w:val="20"/>
        </w:rPr>
        <w:t>(providing</w:t>
      </w:r>
      <w:r w:rsidRPr="002A4312">
        <w:rPr>
          <w:rFonts w:ascii="Arial" w:hAnsi="Arial" w:cs="Arial"/>
          <w:spacing w:val="-3"/>
          <w:sz w:val="20"/>
        </w:rPr>
        <w:t xml:space="preserve"> </w:t>
      </w:r>
      <w:r w:rsidRPr="002A4312">
        <w:rPr>
          <w:rFonts w:ascii="Arial" w:hAnsi="Arial" w:cs="Arial"/>
          <w:sz w:val="20"/>
        </w:rPr>
        <w:t>uniform</w:t>
      </w:r>
      <w:r w:rsidRPr="002A4312">
        <w:rPr>
          <w:rFonts w:ascii="Arial" w:hAnsi="Arial" w:cs="Arial"/>
          <w:spacing w:val="-8"/>
          <w:sz w:val="20"/>
        </w:rPr>
        <w:t xml:space="preserve"> </w:t>
      </w:r>
      <w:r w:rsidRPr="002A4312">
        <w:rPr>
          <w:rFonts w:ascii="Arial" w:hAnsi="Arial" w:cs="Arial"/>
          <w:sz w:val="20"/>
        </w:rPr>
        <w:t>and meaningful data across all stakeholder</w:t>
      </w:r>
      <w:r w:rsidRPr="002A4312">
        <w:rPr>
          <w:rFonts w:ascii="Arial" w:hAnsi="Arial" w:cs="Arial"/>
          <w:spacing w:val="-1"/>
          <w:sz w:val="20"/>
        </w:rPr>
        <w:t xml:space="preserve"> </w:t>
      </w:r>
      <w:r w:rsidRPr="002A4312">
        <w:rPr>
          <w:rFonts w:ascii="Arial" w:hAnsi="Arial" w:cs="Arial"/>
          <w:sz w:val="20"/>
        </w:rPr>
        <w:t>groups).</w:t>
      </w:r>
    </w:p>
    <w:p w14:paraId="1FE57A1E" w14:textId="77777777" w:rsidR="00FC575A" w:rsidRPr="002A4312" w:rsidRDefault="006B22E6" w:rsidP="008D693E">
      <w:pPr>
        <w:pStyle w:val="Heading1"/>
        <w:numPr>
          <w:ilvl w:val="0"/>
          <w:numId w:val="14"/>
        </w:numPr>
        <w:tabs>
          <w:tab w:val="left" w:pos="609"/>
        </w:tabs>
        <w:spacing w:before="193"/>
        <w:ind w:hanging="360"/>
      </w:pPr>
      <w:bookmarkStart w:id="22" w:name="_Toc508580763"/>
      <w:r w:rsidRPr="002A4312">
        <w:t>Process and Charge</w:t>
      </w:r>
      <w:r w:rsidRPr="002A4312">
        <w:rPr>
          <w:spacing w:val="-4"/>
        </w:rPr>
        <w:t xml:space="preserve"> </w:t>
      </w:r>
      <w:r w:rsidRPr="002A4312">
        <w:t>(Reference)</w:t>
      </w:r>
      <w:bookmarkEnd w:id="22"/>
    </w:p>
    <w:p w14:paraId="418A983B" w14:textId="77777777" w:rsidR="00FC575A" w:rsidRPr="002A4312" w:rsidRDefault="006B22E6" w:rsidP="008D693E">
      <w:pPr>
        <w:pStyle w:val="Heading1"/>
        <w:numPr>
          <w:ilvl w:val="1"/>
          <w:numId w:val="14"/>
        </w:numPr>
        <w:tabs>
          <w:tab w:val="left" w:pos="1687"/>
          <w:tab w:val="left" w:pos="1688"/>
        </w:tabs>
        <w:spacing w:before="239"/>
        <w:ind w:hanging="1079"/>
      </w:pPr>
      <w:bookmarkStart w:id="23" w:name="_Toc508580764"/>
      <w:r w:rsidRPr="002A4312">
        <w:t>Funding and</w:t>
      </w:r>
      <w:r w:rsidRPr="002A4312">
        <w:rPr>
          <w:spacing w:val="-3"/>
        </w:rPr>
        <w:t xml:space="preserve"> </w:t>
      </w:r>
      <w:r w:rsidRPr="002A4312">
        <w:t>Resources</w:t>
      </w:r>
      <w:bookmarkEnd w:id="23"/>
    </w:p>
    <w:p w14:paraId="7CFEE646" w14:textId="499AB67A" w:rsidR="00FC575A" w:rsidRPr="002A4312" w:rsidRDefault="006B22E6">
      <w:pPr>
        <w:pStyle w:val="BodyText"/>
        <w:spacing w:before="57"/>
        <w:ind w:left="247" w:right="323"/>
        <w:rPr>
          <w:rFonts w:ascii="Arial" w:hAnsi="Arial" w:cs="Arial"/>
        </w:rPr>
      </w:pPr>
      <w:r w:rsidRPr="002A4312">
        <w:rPr>
          <w:rFonts w:ascii="Arial" w:hAnsi="Arial" w:cs="Arial"/>
        </w:rPr>
        <w:t xml:space="preserve">The </w:t>
      </w:r>
      <w:r w:rsidRPr="002A4312">
        <w:rPr>
          <w:rFonts w:ascii="Arial" w:hAnsi="Arial" w:cs="Arial"/>
          <w:highlight w:val="yellow"/>
        </w:rPr>
        <w:t>American Dietetic Association (ADA)</w:t>
      </w:r>
      <w:r w:rsidRPr="002A4312">
        <w:rPr>
          <w:rFonts w:ascii="Arial" w:hAnsi="Arial" w:cs="Arial"/>
        </w:rPr>
        <w:t xml:space="preserve"> provided funding for project coordination for </w:t>
      </w:r>
      <w:bookmarkStart w:id="24" w:name="4._Process_and_Charge_(Reference)"/>
      <w:bookmarkEnd w:id="24"/>
      <w:r w:rsidRPr="002A4312">
        <w:rPr>
          <w:rFonts w:ascii="Arial" w:hAnsi="Arial" w:cs="Arial"/>
        </w:rPr>
        <w:t>develop</w:t>
      </w:r>
      <w:bookmarkStart w:id="25" w:name="4.1._Funding_and_Resources"/>
      <w:bookmarkEnd w:id="25"/>
      <w:r w:rsidRPr="002A4312">
        <w:rPr>
          <w:rFonts w:ascii="Arial" w:hAnsi="Arial" w:cs="Arial"/>
        </w:rPr>
        <w:t xml:space="preserve">ment of the ENCPRS </w:t>
      </w:r>
      <w:r w:rsidR="00C73DD7">
        <w:rPr>
          <w:rFonts w:ascii="Arial" w:hAnsi="Arial" w:cs="Arial"/>
        </w:rPr>
        <w:t>Functional Profile</w:t>
      </w:r>
      <w:r w:rsidRPr="002A4312">
        <w:rPr>
          <w:rFonts w:ascii="Arial" w:hAnsi="Arial" w:cs="Arial"/>
        </w:rPr>
        <w:t xml:space="preserve"> with the assistance of member volunteers. ADA funding support also included work group face-to- face meetings as well as teleconference support for the volunteer members. Consulting services were contracted through American Health. Information Management Association (AHIMA) for project planning, direction, oversight, and technical assistance.</w:t>
      </w:r>
    </w:p>
    <w:p w14:paraId="59D4F946" w14:textId="77777777" w:rsidR="00FC575A" w:rsidRPr="002A4312" w:rsidRDefault="00FC575A">
      <w:pPr>
        <w:pStyle w:val="BodyText"/>
        <w:rPr>
          <w:rFonts w:ascii="Arial" w:hAnsi="Arial" w:cs="Arial"/>
          <w:sz w:val="22"/>
        </w:rPr>
      </w:pPr>
    </w:p>
    <w:p w14:paraId="7631B198" w14:textId="77777777" w:rsidR="00FC575A" w:rsidRPr="002A4312" w:rsidRDefault="006B22E6" w:rsidP="008D693E">
      <w:pPr>
        <w:pStyle w:val="Heading1"/>
        <w:numPr>
          <w:ilvl w:val="1"/>
          <w:numId w:val="14"/>
        </w:numPr>
        <w:tabs>
          <w:tab w:val="left" w:pos="1687"/>
          <w:tab w:val="left" w:pos="1688"/>
        </w:tabs>
        <w:ind w:hanging="1079"/>
      </w:pPr>
      <w:bookmarkStart w:id="26" w:name="_Toc508580765"/>
      <w:r w:rsidRPr="002A4312">
        <w:t>Project Launch</w:t>
      </w:r>
      <w:bookmarkEnd w:id="26"/>
    </w:p>
    <w:p w14:paraId="6B7717DE" w14:textId="0B62105F" w:rsidR="00FC575A" w:rsidRPr="002A4312" w:rsidRDefault="006B22E6">
      <w:pPr>
        <w:pStyle w:val="BodyText"/>
        <w:spacing w:before="60"/>
        <w:ind w:left="247" w:right="272"/>
        <w:rPr>
          <w:rFonts w:ascii="Arial" w:hAnsi="Arial" w:cs="Arial"/>
          <w:highlight w:val="yellow"/>
        </w:rPr>
      </w:pPr>
      <w:r w:rsidRPr="002A4312">
        <w:rPr>
          <w:rFonts w:ascii="Arial" w:hAnsi="Arial" w:cs="Arial"/>
          <w:highlight w:val="yellow"/>
        </w:rPr>
        <w:t xml:space="preserve">Dr. Don Mon of AHIMA presented an overview of the HL7 </w:t>
      </w:r>
      <w:r w:rsidR="00842722">
        <w:rPr>
          <w:rFonts w:ascii="Arial" w:hAnsi="Arial" w:cs="Arial"/>
          <w:highlight w:val="yellow"/>
        </w:rPr>
        <w:t>International</w:t>
      </w:r>
      <w:r w:rsidRPr="002A4312">
        <w:rPr>
          <w:rFonts w:ascii="Arial" w:hAnsi="Arial" w:cs="Arial"/>
          <w:highlight w:val="yellow"/>
        </w:rPr>
        <w:t xml:space="preserve"> standard development process for the Nutrition Care Process-Standardized Language (NCP-SL) Committee during a December 2009 face-to-face meeting in Chicago. At that time the NCP-SL committee determined a sub-committee of volunteers to work on the development of t</w:t>
      </w:r>
      <w:bookmarkStart w:id="27" w:name="4.2._Project_Launch"/>
      <w:bookmarkEnd w:id="27"/>
      <w:r w:rsidRPr="002A4312">
        <w:rPr>
          <w:rFonts w:ascii="Arial" w:hAnsi="Arial" w:cs="Arial"/>
          <w:highlight w:val="yellow"/>
        </w:rPr>
        <w:t xml:space="preserve">he ENCPRS </w:t>
      </w:r>
      <w:r w:rsidR="00C73DD7">
        <w:rPr>
          <w:rFonts w:ascii="Arial" w:hAnsi="Arial" w:cs="Arial"/>
          <w:highlight w:val="yellow"/>
        </w:rPr>
        <w:t>Functional Profile</w:t>
      </w:r>
      <w:r w:rsidRPr="002A4312">
        <w:rPr>
          <w:rFonts w:ascii="Arial" w:hAnsi="Arial" w:cs="Arial"/>
          <w:highlight w:val="yellow"/>
        </w:rPr>
        <w:t xml:space="preserve">. The NCP-SL sub-committee for ENCPRS </w:t>
      </w:r>
      <w:r w:rsidR="00C73DD7">
        <w:rPr>
          <w:rFonts w:ascii="Arial" w:hAnsi="Arial" w:cs="Arial"/>
          <w:highlight w:val="yellow"/>
        </w:rPr>
        <w:t>Functional Profile</w:t>
      </w:r>
      <w:r w:rsidRPr="002A4312">
        <w:rPr>
          <w:rFonts w:ascii="Arial" w:hAnsi="Arial" w:cs="Arial"/>
          <w:highlight w:val="yellow"/>
        </w:rPr>
        <w:t xml:space="preserve"> development met again in February 2010 in Chicago to further the work process. During the two day meeting Dr. Don Mon provided in depth instruction for HL7 </w:t>
      </w:r>
      <w:r w:rsidR="00842722">
        <w:rPr>
          <w:rFonts w:ascii="Arial" w:hAnsi="Arial" w:cs="Arial"/>
          <w:highlight w:val="yellow"/>
        </w:rPr>
        <w:t>International</w:t>
      </w:r>
      <w:r w:rsidRPr="002A4312">
        <w:rPr>
          <w:rFonts w:ascii="Arial" w:hAnsi="Arial" w:cs="Arial"/>
          <w:highlight w:val="yellow"/>
        </w:rPr>
        <w:t xml:space="preserve"> standards development, reviewing the process for development of a timeline. The ENCPRS </w:t>
      </w:r>
      <w:r w:rsidR="00C73DD7">
        <w:rPr>
          <w:rFonts w:ascii="Arial" w:hAnsi="Arial" w:cs="Arial"/>
          <w:highlight w:val="yellow"/>
        </w:rPr>
        <w:t>Functional Profile</w:t>
      </w:r>
      <w:r w:rsidRPr="002A4312">
        <w:rPr>
          <w:rFonts w:ascii="Arial" w:hAnsi="Arial" w:cs="Arial"/>
          <w:highlight w:val="yellow"/>
        </w:rPr>
        <w:t xml:space="preserve"> sub-committee then began review of the HL7 EHR-S Functional Model to determine appropriate conformance criteria for the ENCPRS </w:t>
      </w:r>
      <w:r w:rsidR="00C73DD7">
        <w:rPr>
          <w:rFonts w:ascii="Arial" w:hAnsi="Arial" w:cs="Arial"/>
          <w:highlight w:val="yellow"/>
        </w:rPr>
        <w:t>Functional Profile</w:t>
      </w:r>
      <w:r w:rsidRPr="002A4312">
        <w:rPr>
          <w:rFonts w:ascii="Arial" w:hAnsi="Arial" w:cs="Arial"/>
          <w:highlight w:val="yellow"/>
        </w:rPr>
        <w:t xml:space="preserve">. Work continued via teleconference and a second face-to-face meeting of the NCP-SL committee in July 2010. During the July meeting additional newly appointed committee members were selected to provide input and assistance on the ENCPRS </w:t>
      </w:r>
      <w:r w:rsidR="00C73DD7">
        <w:rPr>
          <w:rFonts w:ascii="Arial" w:hAnsi="Arial" w:cs="Arial"/>
          <w:highlight w:val="yellow"/>
        </w:rPr>
        <w:t>Functional Profile</w:t>
      </w:r>
      <w:r w:rsidRPr="002A4312">
        <w:rPr>
          <w:rFonts w:ascii="Arial" w:hAnsi="Arial" w:cs="Arial"/>
          <w:highlight w:val="yellow"/>
        </w:rPr>
        <w:t xml:space="preserve">. These individuals were informed of the progress of work to date and spent time reviewing the work already accomplished. Following this meeting the NCP-SL Sub-committee for ENCPRS </w:t>
      </w:r>
      <w:r w:rsidR="00C73DD7">
        <w:rPr>
          <w:rFonts w:ascii="Arial" w:hAnsi="Arial" w:cs="Arial"/>
          <w:highlight w:val="yellow"/>
        </w:rPr>
        <w:t>Functional Profile</w:t>
      </w:r>
      <w:r w:rsidRPr="002A4312">
        <w:rPr>
          <w:rFonts w:ascii="Arial" w:hAnsi="Arial" w:cs="Arial"/>
          <w:highlight w:val="yellow"/>
        </w:rPr>
        <w:t xml:space="preserve"> development met on a weekly or bi-weekly basis via</w:t>
      </w:r>
    </w:p>
    <w:p w14:paraId="52DB7F08" w14:textId="77777777" w:rsidR="00FC575A" w:rsidRPr="002A4312" w:rsidRDefault="00FC575A">
      <w:pPr>
        <w:rPr>
          <w:rFonts w:ascii="Arial" w:hAnsi="Arial" w:cs="Arial"/>
          <w:highlight w:val="yellow"/>
        </w:rPr>
        <w:sectPr w:rsidR="00FC575A" w:rsidRPr="002A4312">
          <w:pgSz w:w="12240" w:h="15840"/>
          <w:pgMar w:top="940" w:right="780" w:bottom="1160" w:left="760" w:header="0" w:footer="978" w:gutter="0"/>
          <w:cols w:space="720"/>
        </w:sectPr>
      </w:pPr>
    </w:p>
    <w:p w14:paraId="49A53896" w14:textId="0354B8D0" w:rsidR="00FC575A" w:rsidRPr="002A4312" w:rsidRDefault="006B22E6">
      <w:pPr>
        <w:pStyle w:val="BodyText"/>
        <w:spacing w:before="61"/>
        <w:ind w:left="247"/>
        <w:rPr>
          <w:rFonts w:ascii="Arial" w:hAnsi="Arial" w:cs="Arial"/>
        </w:rPr>
      </w:pPr>
      <w:bookmarkStart w:id="28" w:name="6._Next_Steps_(Reference)"/>
      <w:bookmarkStart w:id="29" w:name="7._Organization_of_this_Document_(Refere"/>
      <w:bookmarkEnd w:id="28"/>
      <w:bookmarkEnd w:id="29"/>
      <w:r w:rsidRPr="002A4312">
        <w:rPr>
          <w:rFonts w:ascii="Arial" w:hAnsi="Arial" w:cs="Arial"/>
          <w:highlight w:val="yellow"/>
        </w:rPr>
        <w:lastRenderedPageBreak/>
        <w:t>conference call/</w:t>
      </w:r>
      <w:proofErr w:type="gramStart"/>
      <w:r w:rsidRPr="002A4312">
        <w:rPr>
          <w:rFonts w:ascii="Arial" w:hAnsi="Arial" w:cs="Arial"/>
          <w:highlight w:val="yellow"/>
        </w:rPr>
        <w:t>webinar</w:t>
      </w:r>
      <w:proofErr w:type="gramEnd"/>
      <w:r w:rsidRPr="002A4312">
        <w:rPr>
          <w:rFonts w:ascii="Arial" w:hAnsi="Arial" w:cs="Arial"/>
          <w:highlight w:val="yellow"/>
        </w:rPr>
        <w:t xml:space="preserve"> to complete the initial draft of the ENCPRS </w:t>
      </w:r>
      <w:r w:rsidR="00C73DD7">
        <w:rPr>
          <w:rFonts w:ascii="Arial" w:hAnsi="Arial" w:cs="Arial"/>
          <w:highlight w:val="yellow"/>
        </w:rPr>
        <w:t>Functional Profile</w:t>
      </w:r>
      <w:r w:rsidRPr="002A4312">
        <w:rPr>
          <w:rFonts w:ascii="Arial" w:hAnsi="Arial" w:cs="Arial"/>
          <w:highlight w:val="yellow"/>
        </w:rPr>
        <w:t>. Each participant was able to acces</w:t>
      </w:r>
      <w:bookmarkStart w:id="30" w:name="4.3._Work_Group_Composition"/>
      <w:bookmarkEnd w:id="30"/>
      <w:r w:rsidRPr="002A4312">
        <w:rPr>
          <w:rFonts w:ascii="Arial" w:hAnsi="Arial" w:cs="Arial"/>
          <w:highlight w:val="yellow"/>
        </w:rPr>
        <w:t>s ADA’s Evidence Analysis Library® portal to review files, work-in-progress, and provide feedback for others to review.</w:t>
      </w:r>
    </w:p>
    <w:p w14:paraId="6278B4CC" w14:textId="77777777" w:rsidR="00FC575A" w:rsidRPr="002A4312" w:rsidRDefault="00FC575A">
      <w:pPr>
        <w:pStyle w:val="BodyText"/>
        <w:spacing w:before="1"/>
        <w:rPr>
          <w:rFonts w:ascii="Arial" w:hAnsi="Arial" w:cs="Arial"/>
          <w:sz w:val="21"/>
        </w:rPr>
      </w:pPr>
    </w:p>
    <w:p w14:paraId="4BBCDBF0" w14:textId="77777777" w:rsidR="00FC575A" w:rsidRPr="002A4312" w:rsidRDefault="006B22E6" w:rsidP="008D693E">
      <w:pPr>
        <w:pStyle w:val="Heading1"/>
        <w:numPr>
          <w:ilvl w:val="1"/>
          <w:numId w:val="14"/>
        </w:numPr>
        <w:tabs>
          <w:tab w:val="left" w:pos="1687"/>
          <w:tab w:val="left" w:pos="1688"/>
        </w:tabs>
        <w:ind w:hanging="1079"/>
      </w:pPr>
      <w:bookmarkStart w:id="31" w:name="_Toc508580766"/>
      <w:r w:rsidRPr="002A4312">
        <w:t>Work Group</w:t>
      </w:r>
      <w:r w:rsidRPr="002A4312">
        <w:rPr>
          <w:spacing w:val="-3"/>
        </w:rPr>
        <w:t xml:space="preserve"> </w:t>
      </w:r>
      <w:r w:rsidRPr="002A4312">
        <w:t>Composition</w:t>
      </w:r>
      <w:bookmarkEnd w:id="31"/>
    </w:p>
    <w:p w14:paraId="274E5A42" w14:textId="49DBB228" w:rsidR="00FC575A" w:rsidRPr="002A4312" w:rsidRDefault="006B22E6">
      <w:pPr>
        <w:pStyle w:val="BodyText"/>
        <w:spacing w:before="58"/>
        <w:ind w:left="248" w:right="375"/>
        <w:rPr>
          <w:rFonts w:ascii="Arial" w:hAnsi="Arial" w:cs="Arial"/>
        </w:rPr>
      </w:pPr>
      <w:r w:rsidRPr="002A4312">
        <w:rPr>
          <w:rFonts w:ascii="Arial" w:hAnsi="Arial" w:cs="Arial"/>
        </w:rPr>
        <w:t>The</w:t>
      </w:r>
      <w:r w:rsidR="00330E94">
        <w:rPr>
          <w:rFonts w:ascii="Arial" w:hAnsi="Arial" w:cs="Arial"/>
        </w:rPr>
        <w:t xml:space="preserve"> project team</w:t>
      </w:r>
      <w:r w:rsidRPr="002A4312">
        <w:rPr>
          <w:rFonts w:ascii="Arial" w:hAnsi="Arial" w:cs="Arial"/>
        </w:rPr>
        <w:t xml:space="preserve"> for ENCPRS </w:t>
      </w:r>
      <w:r w:rsidR="00C73DD7">
        <w:rPr>
          <w:rFonts w:ascii="Arial" w:hAnsi="Arial" w:cs="Arial"/>
        </w:rPr>
        <w:t>Functional Profile</w:t>
      </w:r>
      <w:r w:rsidR="00330E94">
        <w:rPr>
          <w:rFonts w:ascii="Arial" w:hAnsi="Arial" w:cs="Arial"/>
        </w:rPr>
        <w:t xml:space="preserve"> was composed </w:t>
      </w:r>
      <w:r w:rsidRPr="002A4312">
        <w:rPr>
          <w:rFonts w:ascii="Arial" w:hAnsi="Arial" w:cs="Arial"/>
        </w:rPr>
        <w:t>of members from a cross-section of stakeholders in dietetics and Nutrition Practice, including public health, long term care, acute care, acute care in an academic teaching environment, and information technology in both acute care and long</w:t>
      </w:r>
      <w:r w:rsidR="002A4312">
        <w:rPr>
          <w:rFonts w:ascii="Arial" w:hAnsi="Arial" w:cs="Arial"/>
        </w:rPr>
        <w:t>-</w:t>
      </w:r>
      <w:r w:rsidRPr="002A4312">
        <w:rPr>
          <w:rFonts w:ascii="Arial" w:hAnsi="Arial" w:cs="Arial"/>
        </w:rPr>
        <w:t>term care environments, and including software developers and subject matter experts.</w:t>
      </w:r>
    </w:p>
    <w:p w14:paraId="03E9682D" w14:textId="77777777" w:rsidR="00FC575A" w:rsidRPr="002A4312" w:rsidRDefault="00FC575A">
      <w:pPr>
        <w:pStyle w:val="BodyText"/>
        <w:spacing w:before="10"/>
        <w:rPr>
          <w:rFonts w:ascii="Arial" w:hAnsi="Arial" w:cs="Arial"/>
        </w:rPr>
      </w:pPr>
    </w:p>
    <w:p w14:paraId="2C4E43CA" w14:textId="77777777" w:rsidR="00FC575A" w:rsidRPr="002A4312" w:rsidRDefault="006B22E6" w:rsidP="008D693E">
      <w:pPr>
        <w:pStyle w:val="Heading1"/>
        <w:numPr>
          <w:ilvl w:val="1"/>
          <w:numId w:val="14"/>
        </w:numPr>
        <w:tabs>
          <w:tab w:val="left" w:pos="1687"/>
          <w:tab w:val="left" w:pos="1688"/>
        </w:tabs>
        <w:spacing w:before="1"/>
        <w:ind w:hanging="1079"/>
      </w:pPr>
      <w:bookmarkStart w:id="32" w:name="_Toc508580767"/>
      <w:r w:rsidRPr="002A4312">
        <w:t>Re</w:t>
      </w:r>
      <w:bookmarkStart w:id="33" w:name="4.4._Reporting_and_Collaboration"/>
      <w:bookmarkEnd w:id="33"/>
      <w:r w:rsidRPr="002A4312">
        <w:t>porting and Collaboration</w:t>
      </w:r>
      <w:bookmarkEnd w:id="32"/>
    </w:p>
    <w:p w14:paraId="518B7420" w14:textId="728E218C" w:rsidR="00FC575A" w:rsidRPr="002A4312" w:rsidRDefault="006B22E6">
      <w:pPr>
        <w:pStyle w:val="BodyText"/>
        <w:spacing w:before="60"/>
        <w:ind w:left="247" w:right="268"/>
        <w:rPr>
          <w:rFonts w:ascii="Arial" w:hAnsi="Arial" w:cs="Arial"/>
        </w:rPr>
      </w:pPr>
      <w:r w:rsidRPr="002A4312">
        <w:rPr>
          <w:rFonts w:ascii="Arial" w:hAnsi="Arial" w:cs="Arial"/>
        </w:rPr>
        <w:t xml:space="preserve">The co-facilitators collaborated with the EHR WG regarding issues, guidance, and support and provided regular meetings and teleconferences with </w:t>
      </w:r>
      <w:r w:rsidR="00330E94">
        <w:rPr>
          <w:rFonts w:ascii="Arial" w:hAnsi="Arial" w:cs="Arial"/>
        </w:rPr>
        <w:t>project team</w:t>
      </w:r>
      <w:r w:rsidRPr="002A4312">
        <w:rPr>
          <w:rFonts w:ascii="Arial" w:hAnsi="Arial" w:cs="Arial"/>
        </w:rPr>
        <w:t xml:space="preserve"> for ENCPRS </w:t>
      </w:r>
      <w:r w:rsidR="00C73DD7">
        <w:rPr>
          <w:rFonts w:ascii="Arial" w:hAnsi="Arial" w:cs="Arial"/>
        </w:rPr>
        <w:t>Functional Profile</w:t>
      </w:r>
      <w:r w:rsidR="00330E94">
        <w:rPr>
          <w:rFonts w:ascii="Arial" w:hAnsi="Arial" w:cs="Arial"/>
        </w:rPr>
        <w:t xml:space="preserve"> as well as </w:t>
      </w:r>
      <w:r w:rsidRPr="002A4312">
        <w:rPr>
          <w:rFonts w:ascii="Arial" w:hAnsi="Arial" w:cs="Arial"/>
        </w:rPr>
        <w:t xml:space="preserve">regular reports to American Dietetic Association (ADA) Nutrition Care Process – Standardized Language (NCP-SL) committee and the </w:t>
      </w:r>
      <w:r w:rsidR="00842722">
        <w:rPr>
          <w:rFonts w:ascii="Arial" w:hAnsi="Arial" w:cs="Arial"/>
        </w:rPr>
        <w:t>International</w:t>
      </w:r>
      <w:r w:rsidRPr="002A4312">
        <w:rPr>
          <w:rFonts w:ascii="Arial" w:hAnsi="Arial" w:cs="Arial"/>
        </w:rPr>
        <w:t xml:space="preserve"> Confederation of Dietetic Associations.</w:t>
      </w:r>
    </w:p>
    <w:p w14:paraId="6DF2BDFF" w14:textId="77777777" w:rsidR="00FC575A" w:rsidRPr="002A4312" w:rsidRDefault="00FC575A">
      <w:pPr>
        <w:pStyle w:val="BodyText"/>
        <w:spacing w:before="10"/>
        <w:rPr>
          <w:rFonts w:ascii="Arial" w:hAnsi="Arial" w:cs="Arial"/>
        </w:rPr>
      </w:pPr>
    </w:p>
    <w:p w14:paraId="146FDFB1" w14:textId="4D2BBF6B" w:rsidR="00FC575A" w:rsidRPr="002A4312" w:rsidRDefault="006B22E6" w:rsidP="008D693E">
      <w:pPr>
        <w:pStyle w:val="Heading1"/>
        <w:numPr>
          <w:ilvl w:val="1"/>
          <w:numId w:val="14"/>
        </w:numPr>
        <w:tabs>
          <w:tab w:val="left" w:pos="1687"/>
          <w:tab w:val="left" w:pos="1688"/>
        </w:tabs>
        <w:spacing w:before="1"/>
        <w:ind w:hanging="1079"/>
      </w:pPr>
      <w:bookmarkStart w:id="34" w:name="_Toc508580768"/>
      <w:r w:rsidRPr="002A4312">
        <w:t xml:space="preserve">Availability of </w:t>
      </w:r>
      <w:bookmarkStart w:id="35" w:name="4.5._Availability_of_the_ENCPRS_FUNCTION"/>
      <w:bookmarkEnd w:id="35"/>
      <w:r w:rsidRPr="002A4312">
        <w:t xml:space="preserve">the ENCPRS </w:t>
      </w:r>
      <w:r w:rsidR="00C73DD7">
        <w:t>Functional Profile</w:t>
      </w:r>
      <w:bookmarkEnd w:id="34"/>
    </w:p>
    <w:p w14:paraId="22E54D1D" w14:textId="5E287489" w:rsidR="00FC575A" w:rsidRPr="002A4312" w:rsidRDefault="006B22E6">
      <w:pPr>
        <w:pStyle w:val="BodyText"/>
        <w:spacing w:before="57"/>
        <w:ind w:left="247" w:right="489"/>
        <w:rPr>
          <w:rFonts w:ascii="Arial" w:hAnsi="Arial" w:cs="Arial"/>
          <w:sz w:val="24"/>
        </w:rPr>
      </w:pPr>
      <w:r w:rsidRPr="002A4312">
        <w:rPr>
          <w:rFonts w:ascii="Arial" w:hAnsi="Arial" w:cs="Arial"/>
        </w:rPr>
        <w:t xml:space="preserve">The ENCPRS </w:t>
      </w:r>
      <w:r w:rsidR="00C73DD7">
        <w:rPr>
          <w:rFonts w:ascii="Arial" w:hAnsi="Arial" w:cs="Arial"/>
        </w:rPr>
        <w:t>Functional Profile</w:t>
      </w:r>
      <w:r w:rsidRPr="002A4312">
        <w:rPr>
          <w:rFonts w:ascii="Arial" w:hAnsi="Arial" w:cs="Arial"/>
        </w:rPr>
        <w:t xml:space="preserve"> will be registered on the HL7 </w:t>
      </w:r>
      <w:r w:rsidR="00842722">
        <w:rPr>
          <w:rFonts w:ascii="Arial" w:hAnsi="Arial" w:cs="Arial"/>
        </w:rPr>
        <w:t>International</w:t>
      </w:r>
      <w:r w:rsidRPr="002A4312">
        <w:rPr>
          <w:rFonts w:ascii="Arial" w:hAnsi="Arial" w:cs="Arial"/>
        </w:rPr>
        <w:t xml:space="preserve"> EHR Work Group’s Functional Profile website, which is hosted by the National Institute for Standards and Technology (NIST). Note: Other EHR-S FM – based profiles are also located on the website, all of which are free of charge: </w:t>
      </w:r>
      <w:hyperlink r:id="rId19">
        <w:r w:rsidRPr="00842722">
          <w:rPr>
            <w:rFonts w:ascii="Arial" w:hAnsi="Arial" w:cs="Arial"/>
            <w:color w:val="0000FF"/>
            <w:u w:val="single" w:color="0000FF"/>
          </w:rPr>
          <w:t>http://www.nist.gov/profileregistry</w:t>
        </w:r>
      </w:hyperlink>
    </w:p>
    <w:p w14:paraId="51CC13C5" w14:textId="77777777" w:rsidR="00FC575A" w:rsidRPr="002A4312" w:rsidRDefault="00FC575A">
      <w:pPr>
        <w:pStyle w:val="BodyText"/>
        <w:spacing w:before="1"/>
        <w:rPr>
          <w:rFonts w:ascii="Arial" w:hAnsi="Arial" w:cs="Arial"/>
          <w:sz w:val="21"/>
        </w:rPr>
      </w:pPr>
    </w:p>
    <w:p w14:paraId="1D1F5C49" w14:textId="1F162CA8" w:rsidR="00FC575A" w:rsidRPr="002A4312" w:rsidRDefault="006B22E6" w:rsidP="008D693E">
      <w:pPr>
        <w:pStyle w:val="Heading1"/>
        <w:numPr>
          <w:ilvl w:val="0"/>
          <w:numId w:val="14"/>
        </w:numPr>
        <w:tabs>
          <w:tab w:val="left" w:pos="609"/>
        </w:tabs>
        <w:ind w:hanging="360"/>
      </w:pPr>
      <w:bookmarkStart w:id="36" w:name="_Toc508580769"/>
      <w:r w:rsidRPr="002A4312">
        <w:t xml:space="preserve">Use of the ENCPRS </w:t>
      </w:r>
      <w:r w:rsidR="00C73DD7">
        <w:t>Functional Profile</w:t>
      </w:r>
      <w:r w:rsidRPr="002A4312">
        <w:rPr>
          <w:spacing w:val="-8"/>
        </w:rPr>
        <w:t xml:space="preserve"> </w:t>
      </w:r>
      <w:r w:rsidRPr="002A4312">
        <w:t>(Reference)</w:t>
      </w:r>
      <w:bookmarkEnd w:id="36"/>
    </w:p>
    <w:p w14:paraId="57242FB0" w14:textId="2D9A8164" w:rsidR="00FC575A" w:rsidRPr="002A4312" w:rsidRDefault="006B22E6">
      <w:pPr>
        <w:pStyle w:val="BodyText"/>
        <w:spacing w:before="58"/>
        <w:ind w:left="247" w:right="531"/>
        <w:rPr>
          <w:rFonts w:ascii="Arial" w:hAnsi="Arial" w:cs="Arial"/>
        </w:rPr>
      </w:pPr>
      <w:r w:rsidRPr="002A4312">
        <w:rPr>
          <w:rFonts w:ascii="Arial" w:hAnsi="Arial" w:cs="Arial"/>
        </w:rPr>
        <w:t xml:space="preserve">The ENCPRS </w:t>
      </w:r>
      <w:r w:rsidR="00C73DD7">
        <w:rPr>
          <w:rFonts w:ascii="Arial" w:hAnsi="Arial" w:cs="Arial"/>
        </w:rPr>
        <w:t>Functional Profile</w:t>
      </w:r>
      <w:r w:rsidR="00330E94">
        <w:rPr>
          <w:rFonts w:ascii="Arial" w:hAnsi="Arial" w:cs="Arial"/>
        </w:rPr>
        <w:t xml:space="preserve"> R2</w:t>
      </w:r>
      <w:r w:rsidRPr="002A4312">
        <w:rPr>
          <w:rFonts w:ascii="Arial" w:hAnsi="Arial" w:cs="Arial"/>
        </w:rPr>
        <w:t xml:space="preserve"> is intended to be used by any </w:t>
      </w:r>
      <w:commentRangeStart w:id="37"/>
      <w:r w:rsidRPr="002A4312">
        <w:rPr>
          <w:rFonts w:ascii="Arial" w:hAnsi="Arial" w:cs="Arial"/>
        </w:rPr>
        <w:t>EHR system domain of application</w:t>
      </w:r>
      <w:commentRangeEnd w:id="37"/>
      <w:r w:rsidR="00330E94">
        <w:rPr>
          <w:rStyle w:val="CommentReference"/>
        </w:rPr>
        <w:commentReference w:id="37"/>
      </w:r>
      <w:r w:rsidRPr="002A4312">
        <w:rPr>
          <w:rFonts w:ascii="Arial" w:hAnsi="Arial" w:cs="Arial"/>
        </w:rPr>
        <w:t>, for exchange of information between providers, that is involved with patient care using the Nutrition Care Process; stakeholders include: hospitals, primary care offices, emergency departments, long term care facilities, clinics, home care providers, and nutrition and dietetics private practitioners.</w:t>
      </w:r>
    </w:p>
    <w:p w14:paraId="2246649B" w14:textId="77777777" w:rsidR="00FC575A" w:rsidRPr="002A4312" w:rsidRDefault="00FC575A">
      <w:pPr>
        <w:pStyle w:val="BodyText"/>
        <w:spacing w:before="11"/>
        <w:rPr>
          <w:rFonts w:ascii="Arial" w:hAnsi="Arial" w:cs="Arial"/>
        </w:rPr>
      </w:pPr>
    </w:p>
    <w:p w14:paraId="018E56D8" w14:textId="77777777" w:rsidR="00FC575A" w:rsidRPr="002A4312" w:rsidRDefault="006B22E6" w:rsidP="008D693E">
      <w:pPr>
        <w:pStyle w:val="Heading1"/>
        <w:numPr>
          <w:ilvl w:val="1"/>
          <w:numId w:val="14"/>
        </w:numPr>
        <w:tabs>
          <w:tab w:val="left" w:pos="1687"/>
          <w:tab w:val="left" w:pos="1688"/>
        </w:tabs>
        <w:ind w:hanging="1079"/>
      </w:pPr>
      <w:bookmarkStart w:id="38" w:name="_Toc508580770"/>
      <w:r w:rsidRPr="002A4312">
        <w:t>International stakeholder</w:t>
      </w:r>
      <w:r w:rsidRPr="002A4312">
        <w:rPr>
          <w:spacing w:val="-3"/>
        </w:rPr>
        <w:t xml:space="preserve"> </w:t>
      </w:r>
      <w:r w:rsidRPr="002A4312">
        <w:t>conside</w:t>
      </w:r>
      <w:bookmarkStart w:id="39" w:name="5.1._International_stakeholder_considera"/>
      <w:bookmarkEnd w:id="39"/>
      <w:r w:rsidRPr="002A4312">
        <w:t>ration</w:t>
      </w:r>
      <w:bookmarkEnd w:id="38"/>
    </w:p>
    <w:p w14:paraId="4CA6495A" w14:textId="4A2D4358" w:rsidR="00FC575A" w:rsidRPr="002A4312" w:rsidRDefault="006B22E6">
      <w:pPr>
        <w:pStyle w:val="BodyText"/>
        <w:spacing w:before="60"/>
        <w:ind w:left="247" w:right="602"/>
        <w:rPr>
          <w:rFonts w:ascii="Arial" w:hAnsi="Arial" w:cs="Arial"/>
        </w:rPr>
      </w:pPr>
      <w:r w:rsidRPr="002A4312">
        <w:rPr>
          <w:rFonts w:ascii="Arial" w:hAnsi="Arial" w:cs="Arial"/>
        </w:rPr>
        <w:t xml:space="preserve">To meet the needs represented by the </w:t>
      </w:r>
      <w:r w:rsidR="00330E94">
        <w:rPr>
          <w:rFonts w:ascii="Arial" w:hAnsi="Arial" w:cs="Arial"/>
        </w:rPr>
        <w:t>project team</w:t>
      </w:r>
      <w:r w:rsidRPr="002A4312">
        <w:rPr>
          <w:rFonts w:ascii="Arial" w:hAnsi="Arial" w:cs="Arial"/>
        </w:rPr>
        <w:t xml:space="preserve"> members in the U.S. the volunteers endeavored to consider the needs of future stakeholders. It is the intention that the ENCPRS </w:t>
      </w:r>
      <w:r w:rsidR="00C73DD7">
        <w:rPr>
          <w:rFonts w:ascii="Arial" w:hAnsi="Arial" w:cs="Arial"/>
        </w:rPr>
        <w:t>Functional Profile</w:t>
      </w:r>
      <w:r w:rsidRPr="002A4312">
        <w:rPr>
          <w:rFonts w:ascii="Arial" w:hAnsi="Arial" w:cs="Arial"/>
        </w:rPr>
        <w:t xml:space="preserve"> will be tested by the International community to allow expansion of the ENCPRS </w:t>
      </w:r>
      <w:r w:rsidR="00C73DD7">
        <w:rPr>
          <w:rFonts w:ascii="Arial" w:hAnsi="Arial" w:cs="Arial"/>
        </w:rPr>
        <w:t>Functional Profile</w:t>
      </w:r>
      <w:r w:rsidRPr="002A4312">
        <w:rPr>
          <w:rFonts w:ascii="Arial" w:hAnsi="Arial" w:cs="Arial"/>
        </w:rPr>
        <w:t xml:space="preserve"> to meet the future needs of the International community.</w:t>
      </w:r>
    </w:p>
    <w:p w14:paraId="2258D3F8" w14:textId="77777777" w:rsidR="00FC575A" w:rsidRPr="002A4312" w:rsidRDefault="00FC575A">
      <w:pPr>
        <w:pStyle w:val="BodyText"/>
        <w:rPr>
          <w:rFonts w:ascii="Arial" w:hAnsi="Arial" w:cs="Arial"/>
          <w:sz w:val="22"/>
        </w:rPr>
      </w:pPr>
    </w:p>
    <w:p w14:paraId="44C8A0F8" w14:textId="77777777" w:rsidR="00FC575A" w:rsidRPr="002A4312" w:rsidRDefault="00FC575A">
      <w:pPr>
        <w:pStyle w:val="BodyText"/>
        <w:spacing w:before="11"/>
        <w:rPr>
          <w:rFonts w:ascii="Arial" w:hAnsi="Arial" w:cs="Arial"/>
          <w:sz w:val="18"/>
        </w:rPr>
      </w:pPr>
    </w:p>
    <w:p w14:paraId="5FD415B2" w14:textId="77777777" w:rsidR="00FC575A" w:rsidRPr="002A4312" w:rsidRDefault="006B22E6" w:rsidP="008D693E">
      <w:pPr>
        <w:pStyle w:val="Heading1"/>
        <w:numPr>
          <w:ilvl w:val="1"/>
          <w:numId w:val="14"/>
        </w:numPr>
        <w:tabs>
          <w:tab w:val="left" w:pos="1687"/>
          <w:tab w:val="left" w:pos="1688"/>
        </w:tabs>
        <w:ind w:hanging="1079"/>
      </w:pPr>
      <w:bookmarkStart w:id="40" w:name="_Toc508580771"/>
      <w:r w:rsidRPr="002A4312">
        <w:t>Likely Implementation</w:t>
      </w:r>
      <w:r w:rsidRPr="002A4312">
        <w:rPr>
          <w:spacing w:val="-14"/>
        </w:rPr>
        <w:t xml:space="preserve"> </w:t>
      </w:r>
      <w:r w:rsidRPr="002A4312">
        <w:t>Approaches</w:t>
      </w:r>
      <w:bookmarkEnd w:id="40"/>
    </w:p>
    <w:p w14:paraId="66513211" w14:textId="50D8F581" w:rsidR="00FC575A" w:rsidRPr="002A4312" w:rsidRDefault="006B22E6">
      <w:pPr>
        <w:pStyle w:val="BodyText"/>
        <w:spacing w:before="58"/>
        <w:ind w:left="247"/>
        <w:rPr>
          <w:rFonts w:ascii="Arial" w:hAnsi="Arial" w:cs="Arial"/>
        </w:rPr>
      </w:pPr>
      <w:r w:rsidRPr="002A4312">
        <w:rPr>
          <w:rFonts w:ascii="Arial" w:hAnsi="Arial" w:cs="Arial"/>
        </w:rPr>
        <w:t xml:space="preserve">The ENCPRS </w:t>
      </w:r>
      <w:r w:rsidR="00C73DD7">
        <w:rPr>
          <w:rFonts w:ascii="Arial" w:hAnsi="Arial" w:cs="Arial"/>
        </w:rPr>
        <w:t>Functional Profile</w:t>
      </w:r>
      <w:r w:rsidRPr="002A4312">
        <w:rPr>
          <w:rFonts w:ascii="Arial" w:hAnsi="Arial" w:cs="Arial"/>
        </w:rPr>
        <w:t xml:space="preserve"> will likely be implemented in one or more of the following way</w:t>
      </w:r>
      <w:bookmarkStart w:id="41" w:name="5.2._Likely_Implementation_Approaches"/>
      <w:bookmarkEnd w:id="41"/>
      <w:r w:rsidRPr="002A4312">
        <w:rPr>
          <w:rFonts w:ascii="Arial" w:hAnsi="Arial" w:cs="Arial"/>
        </w:rPr>
        <w:t>s:</w:t>
      </w:r>
    </w:p>
    <w:p w14:paraId="53FA9F4D" w14:textId="77777777" w:rsidR="00FC575A" w:rsidRPr="002A4312" w:rsidRDefault="00FC575A">
      <w:pPr>
        <w:pStyle w:val="BodyText"/>
        <w:rPr>
          <w:rFonts w:ascii="Arial" w:hAnsi="Arial" w:cs="Arial"/>
        </w:rPr>
      </w:pPr>
    </w:p>
    <w:p w14:paraId="50BE20BE" w14:textId="30898B2F" w:rsidR="00FC575A" w:rsidRPr="002A4312" w:rsidRDefault="006B22E6" w:rsidP="008D693E">
      <w:pPr>
        <w:pStyle w:val="ListParagraph"/>
        <w:numPr>
          <w:ilvl w:val="0"/>
          <w:numId w:val="12"/>
        </w:numPr>
        <w:tabs>
          <w:tab w:val="left" w:pos="967"/>
          <w:tab w:val="left" w:pos="968"/>
        </w:tabs>
        <w:ind w:right="790"/>
        <w:rPr>
          <w:rFonts w:ascii="Arial" w:hAnsi="Arial" w:cs="Arial"/>
          <w:sz w:val="20"/>
        </w:rPr>
      </w:pPr>
      <w:r w:rsidRPr="002A4312">
        <w:rPr>
          <w:rFonts w:ascii="Arial" w:hAnsi="Arial" w:cs="Arial"/>
          <w:sz w:val="20"/>
        </w:rPr>
        <w:t xml:space="preserve">The ENCPRS </w:t>
      </w:r>
      <w:r w:rsidR="00C73DD7">
        <w:rPr>
          <w:rFonts w:ascii="Arial" w:hAnsi="Arial" w:cs="Arial"/>
          <w:sz w:val="20"/>
        </w:rPr>
        <w:t>Functional Profile</w:t>
      </w:r>
      <w:r w:rsidRPr="002A4312">
        <w:rPr>
          <w:rFonts w:ascii="Arial" w:hAnsi="Arial" w:cs="Arial"/>
          <w:sz w:val="20"/>
        </w:rPr>
        <w:t xml:space="preserve"> may be embedded within EHR systems. That is, EHR systems will be enhanced to provide/include Dietetics and Nutrition Practice functionality within the EHR</w:t>
      </w:r>
      <w:r w:rsidRPr="002A4312">
        <w:rPr>
          <w:rFonts w:ascii="Arial" w:hAnsi="Arial" w:cs="Arial"/>
          <w:spacing w:val="-18"/>
          <w:sz w:val="20"/>
        </w:rPr>
        <w:t xml:space="preserve"> </w:t>
      </w:r>
      <w:r w:rsidRPr="002A4312">
        <w:rPr>
          <w:rFonts w:ascii="Arial" w:hAnsi="Arial" w:cs="Arial"/>
          <w:sz w:val="20"/>
        </w:rPr>
        <w:t>system.</w:t>
      </w:r>
    </w:p>
    <w:p w14:paraId="28FAF5B6" w14:textId="1505A448" w:rsidR="00FC575A" w:rsidRPr="002A4312" w:rsidRDefault="006B22E6" w:rsidP="008D693E">
      <w:pPr>
        <w:pStyle w:val="ListParagraph"/>
        <w:numPr>
          <w:ilvl w:val="0"/>
          <w:numId w:val="12"/>
        </w:numPr>
        <w:tabs>
          <w:tab w:val="left" w:pos="967"/>
          <w:tab w:val="left" w:pos="968"/>
        </w:tabs>
        <w:spacing w:before="1"/>
        <w:ind w:right="440"/>
        <w:rPr>
          <w:rFonts w:ascii="Arial" w:hAnsi="Arial" w:cs="Arial"/>
          <w:sz w:val="20"/>
        </w:rPr>
      </w:pPr>
      <w:r w:rsidRPr="002A4312">
        <w:rPr>
          <w:rFonts w:ascii="Arial" w:hAnsi="Arial" w:cs="Arial"/>
          <w:sz w:val="20"/>
        </w:rPr>
        <w:t xml:space="preserve">The ENCPRS </w:t>
      </w:r>
      <w:r w:rsidR="00C73DD7">
        <w:rPr>
          <w:rFonts w:ascii="Arial" w:hAnsi="Arial" w:cs="Arial"/>
          <w:sz w:val="20"/>
        </w:rPr>
        <w:t>Functional Profile</w:t>
      </w:r>
      <w:r w:rsidRPr="002A4312">
        <w:rPr>
          <w:rFonts w:ascii="Arial" w:hAnsi="Arial" w:cs="Arial"/>
          <w:sz w:val="20"/>
        </w:rPr>
        <w:t xml:space="preserve"> may result in a standalone Dietetics and Nutrition Practice EHR system component. That is, a vendor or provider will create a standalone application that performs Dietetics and Nutrition Practice</w:t>
      </w:r>
      <w:r w:rsidRPr="002A4312">
        <w:rPr>
          <w:rFonts w:ascii="Arial" w:hAnsi="Arial" w:cs="Arial"/>
          <w:spacing w:val="-5"/>
          <w:sz w:val="20"/>
        </w:rPr>
        <w:t xml:space="preserve"> </w:t>
      </w:r>
      <w:r w:rsidRPr="002A4312">
        <w:rPr>
          <w:rFonts w:ascii="Arial" w:hAnsi="Arial" w:cs="Arial"/>
          <w:sz w:val="20"/>
        </w:rPr>
        <w:t>functions,</w:t>
      </w:r>
      <w:r w:rsidRPr="002A4312">
        <w:rPr>
          <w:rFonts w:ascii="Arial" w:hAnsi="Arial" w:cs="Arial"/>
          <w:spacing w:val="-5"/>
          <w:sz w:val="20"/>
        </w:rPr>
        <w:t xml:space="preserve"> </w:t>
      </w:r>
      <w:r w:rsidRPr="002A4312">
        <w:rPr>
          <w:rFonts w:ascii="Arial" w:hAnsi="Arial" w:cs="Arial"/>
          <w:sz w:val="20"/>
        </w:rPr>
        <w:t>and</w:t>
      </w:r>
      <w:r w:rsidRPr="002A4312">
        <w:rPr>
          <w:rFonts w:ascii="Arial" w:hAnsi="Arial" w:cs="Arial"/>
          <w:spacing w:val="-4"/>
          <w:sz w:val="20"/>
        </w:rPr>
        <w:t xml:space="preserve"> </w:t>
      </w:r>
      <w:r w:rsidRPr="002A4312">
        <w:rPr>
          <w:rFonts w:ascii="Arial" w:hAnsi="Arial" w:cs="Arial"/>
          <w:sz w:val="20"/>
        </w:rPr>
        <w:t>the</w:t>
      </w:r>
      <w:r w:rsidRPr="002A4312">
        <w:rPr>
          <w:rFonts w:ascii="Arial" w:hAnsi="Arial" w:cs="Arial"/>
          <w:spacing w:val="-5"/>
          <w:sz w:val="20"/>
        </w:rPr>
        <w:t xml:space="preserve"> </w:t>
      </w:r>
      <w:r w:rsidRPr="002A4312">
        <w:rPr>
          <w:rFonts w:ascii="Arial" w:hAnsi="Arial" w:cs="Arial"/>
          <w:sz w:val="20"/>
        </w:rPr>
        <w:t>resulting</w:t>
      </w:r>
      <w:r w:rsidRPr="002A4312">
        <w:rPr>
          <w:rFonts w:ascii="Arial" w:hAnsi="Arial" w:cs="Arial"/>
          <w:spacing w:val="-5"/>
          <w:sz w:val="20"/>
        </w:rPr>
        <w:t xml:space="preserve"> </w:t>
      </w:r>
      <w:r w:rsidRPr="002A4312">
        <w:rPr>
          <w:rFonts w:ascii="Arial" w:hAnsi="Arial" w:cs="Arial"/>
          <w:sz w:val="20"/>
        </w:rPr>
        <w:t>application</w:t>
      </w:r>
      <w:r w:rsidRPr="002A4312">
        <w:rPr>
          <w:rFonts w:ascii="Arial" w:hAnsi="Arial" w:cs="Arial"/>
          <w:spacing w:val="-4"/>
          <w:sz w:val="20"/>
        </w:rPr>
        <w:t xml:space="preserve"> </w:t>
      </w:r>
      <w:r w:rsidRPr="002A4312">
        <w:rPr>
          <w:rFonts w:ascii="Arial" w:hAnsi="Arial" w:cs="Arial"/>
          <w:sz w:val="20"/>
        </w:rPr>
        <w:t>will</w:t>
      </w:r>
      <w:r w:rsidRPr="002A4312">
        <w:rPr>
          <w:rFonts w:ascii="Arial" w:hAnsi="Arial" w:cs="Arial"/>
          <w:spacing w:val="-5"/>
          <w:sz w:val="20"/>
        </w:rPr>
        <w:t xml:space="preserve"> </w:t>
      </w:r>
      <w:r w:rsidRPr="002A4312">
        <w:rPr>
          <w:rFonts w:ascii="Arial" w:hAnsi="Arial" w:cs="Arial"/>
          <w:sz w:val="20"/>
        </w:rPr>
        <w:t>be</w:t>
      </w:r>
      <w:r w:rsidRPr="002A4312">
        <w:rPr>
          <w:rFonts w:ascii="Arial" w:hAnsi="Arial" w:cs="Arial"/>
          <w:spacing w:val="-5"/>
          <w:sz w:val="20"/>
        </w:rPr>
        <w:t xml:space="preserve"> </w:t>
      </w:r>
      <w:r w:rsidRPr="002A4312">
        <w:rPr>
          <w:rFonts w:ascii="Arial" w:hAnsi="Arial" w:cs="Arial"/>
          <w:sz w:val="20"/>
        </w:rPr>
        <w:t>integrated</w:t>
      </w:r>
      <w:r w:rsidRPr="002A4312">
        <w:rPr>
          <w:rFonts w:ascii="Arial" w:hAnsi="Arial" w:cs="Arial"/>
          <w:spacing w:val="-4"/>
          <w:sz w:val="20"/>
        </w:rPr>
        <w:t xml:space="preserve"> </w:t>
      </w:r>
      <w:r w:rsidRPr="002A4312">
        <w:rPr>
          <w:rFonts w:ascii="Arial" w:hAnsi="Arial" w:cs="Arial"/>
          <w:sz w:val="20"/>
        </w:rPr>
        <w:t>into</w:t>
      </w:r>
      <w:r w:rsidRPr="002A4312">
        <w:rPr>
          <w:rFonts w:ascii="Arial" w:hAnsi="Arial" w:cs="Arial"/>
          <w:spacing w:val="-4"/>
          <w:sz w:val="20"/>
        </w:rPr>
        <w:t xml:space="preserve"> </w:t>
      </w:r>
      <w:r w:rsidRPr="002A4312">
        <w:rPr>
          <w:rFonts w:ascii="Arial" w:hAnsi="Arial" w:cs="Arial"/>
          <w:sz w:val="20"/>
        </w:rPr>
        <w:t>other</w:t>
      </w:r>
      <w:r w:rsidRPr="002A4312">
        <w:rPr>
          <w:rFonts w:ascii="Arial" w:hAnsi="Arial" w:cs="Arial"/>
          <w:spacing w:val="-4"/>
          <w:sz w:val="20"/>
        </w:rPr>
        <w:t xml:space="preserve"> </w:t>
      </w:r>
      <w:r w:rsidRPr="002A4312">
        <w:rPr>
          <w:rFonts w:ascii="Arial" w:hAnsi="Arial" w:cs="Arial"/>
          <w:sz w:val="20"/>
        </w:rPr>
        <w:t>systems</w:t>
      </w:r>
      <w:r w:rsidRPr="002A4312">
        <w:rPr>
          <w:rFonts w:ascii="Arial" w:hAnsi="Arial" w:cs="Arial"/>
          <w:spacing w:val="-5"/>
          <w:sz w:val="20"/>
        </w:rPr>
        <w:t xml:space="preserve"> </w:t>
      </w:r>
      <w:r w:rsidRPr="002A4312">
        <w:rPr>
          <w:rFonts w:ascii="Arial" w:hAnsi="Arial" w:cs="Arial"/>
          <w:sz w:val="20"/>
        </w:rPr>
        <w:t>by</w:t>
      </w:r>
      <w:r w:rsidRPr="002A4312">
        <w:rPr>
          <w:rFonts w:ascii="Arial" w:hAnsi="Arial" w:cs="Arial"/>
          <w:spacing w:val="-5"/>
          <w:sz w:val="20"/>
        </w:rPr>
        <w:t xml:space="preserve"> </w:t>
      </w:r>
      <w:r w:rsidRPr="002A4312">
        <w:rPr>
          <w:rFonts w:ascii="Arial" w:hAnsi="Arial" w:cs="Arial"/>
          <w:sz w:val="20"/>
        </w:rPr>
        <w:t>means</w:t>
      </w:r>
      <w:r w:rsidRPr="002A4312">
        <w:rPr>
          <w:rFonts w:ascii="Arial" w:hAnsi="Arial" w:cs="Arial"/>
          <w:spacing w:val="-5"/>
          <w:sz w:val="20"/>
        </w:rPr>
        <w:t xml:space="preserve"> </w:t>
      </w:r>
      <w:r w:rsidRPr="002A4312">
        <w:rPr>
          <w:rFonts w:ascii="Arial" w:hAnsi="Arial" w:cs="Arial"/>
          <w:sz w:val="20"/>
        </w:rPr>
        <w:t>of</w:t>
      </w:r>
      <w:r w:rsidRPr="002A4312">
        <w:rPr>
          <w:rFonts w:ascii="Arial" w:hAnsi="Arial" w:cs="Arial"/>
          <w:spacing w:val="-4"/>
          <w:sz w:val="20"/>
        </w:rPr>
        <w:t xml:space="preserve"> </w:t>
      </w:r>
      <w:r w:rsidRPr="002A4312">
        <w:rPr>
          <w:rFonts w:ascii="Arial" w:hAnsi="Arial" w:cs="Arial"/>
          <w:sz w:val="20"/>
        </w:rPr>
        <w:t>system-interfaces.</w:t>
      </w:r>
    </w:p>
    <w:p w14:paraId="3EB1150B" w14:textId="77777777" w:rsidR="00FC575A" w:rsidRPr="002A4312" w:rsidRDefault="00FC575A">
      <w:pPr>
        <w:pStyle w:val="BodyText"/>
        <w:rPr>
          <w:rFonts w:ascii="Arial" w:hAnsi="Arial" w:cs="Arial"/>
          <w:sz w:val="22"/>
        </w:rPr>
      </w:pPr>
    </w:p>
    <w:p w14:paraId="2A811D3D" w14:textId="77777777" w:rsidR="00FC575A" w:rsidRPr="002A4312" w:rsidRDefault="00FC575A">
      <w:pPr>
        <w:pStyle w:val="BodyText"/>
        <w:spacing w:before="10"/>
        <w:rPr>
          <w:rFonts w:ascii="Arial" w:hAnsi="Arial" w:cs="Arial"/>
          <w:sz w:val="18"/>
        </w:rPr>
      </w:pPr>
    </w:p>
    <w:p w14:paraId="364B899F" w14:textId="77777777" w:rsidR="00FC575A" w:rsidRPr="002A4312" w:rsidRDefault="006B22E6" w:rsidP="008D693E">
      <w:pPr>
        <w:pStyle w:val="Heading1"/>
        <w:numPr>
          <w:ilvl w:val="0"/>
          <w:numId w:val="14"/>
        </w:numPr>
        <w:tabs>
          <w:tab w:val="left" w:pos="609"/>
        </w:tabs>
        <w:ind w:hanging="360"/>
      </w:pPr>
      <w:bookmarkStart w:id="42" w:name="_Toc508580772"/>
      <w:r w:rsidRPr="002A4312">
        <w:t xml:space="preserve">Next </w:t>
      </w:r>
      <w:r w:rsidRPr="002A4312">
        <w:rPr>
          <w:spacing w:val="-4"/>
        </w:rPr>
        <w:t>Steps</w:t>
      </w:r>
      <w:r w:rsidRPr="002A4312">
        <w:t xml:space="preserve"> (Reference)</w:t>
      </w:r>
      <w:bookmarkEnd w:id="42"/>
    </w:p>
    <w:p w14:paraId="0AEB7826" w14:textId="50E62BE5" w:rsidR="00FC575A" w:rsidRPr="002A4312" w:rsidRDefault="006B22E6">
      <w:pPr>
        <w:pStyle w:val="BodyText"/>
        <w:spacing w:before="57"/>
        <w:ind w:left="248" w:right="277"/>
        <w:rPr>
          <w:rFonts w:ascii="Arial" w:hAnsi="Arial" w:cs="Arial"/>
        </w:rPr>
      </w:pPr>
      <w:r w:rsidRPr="002A4312">
        <w:rPr>
          <w:rFonts w:ascii="Arial" w:hAnsi="Arial" w:cs="Arial"/>
        </w:rPr>
        <w:t xml:space="preserve">The ENCPRS </w:t>
      </w:r>
      <w:r w:rsidR="00C73DD7">
        <w:rPr>
          <w:rFonts w:ascii="Arial" w:hAnsi="Arial" w:cs="Arial"/>
        </w:rPr>
        <w:t>Functional Profile</w:t>
      </w:r>
      <w:r w:rsidRPr="002A4312">
        <w:rPr>
          <w:rFonts w:ascii="Arial" w:hAnsi="Arial" w:cs="Arial"/>
        </w:rPr>
        <w:t xml:space="preserve"> will be submitted to the </w:t>
      </w:r>
      <w:r w:rsidR="004D2386">
        <w:rPr>
          <w:rFonts w:ascii="Arial" w:hAnsi="Arial" w:cs="Arial"/>
        </w:rPr>
        <w:t xml:space="preserve">HL7 EHR Work Group and, therefore to, </w:t>
      </w:r>
      <w:r w:rsidRPr="002A4312">
        <w:rPr>
          <w:rFonts w:ascii="Arial" w:hAnsi="Arial" w:cs="Arial"/>
        </w:rPr>
        <w:t xml:space="preserve">HL7 </w:t>
      </w:r>
      <w:r w:rsidR="00842722">
        <w:rPr>
          <w:rFonts w:ascii="Arial" w:hAnsi="Arial" w:cs="Arial"/>
        </w:rPr>
        <w:t>International</w:t>
      </w:r>
      <w:r w:rsidR="004D2386">
        <w:rPr>
          <w:rFonts w:ascii="Arial" w:hAnsi="Arial" w:cs="Arial"/>
        </w:rPr>
        <w:t xml:space="preserve">, Inc. </w:t>
      </w:r>
      <w:r w:rsidRPr="002A4312">
        <w:rPr>
          <w:rFonts w:ascii="Arial" w:hAnsi="Arial" w:cs="Arial"/>
        </w:rPr>
        <w:t xml:space="preserve">for balloting as a </w:t>
      </w:r>
      <w:r w:rsidR="004D2386">
        <w:rPr>
          <w:rFonts w:ascii="Arial" w:hAnsi="Arial" w:cs="Arial"/>
        </w:rPr>
        <w:t>Normative Standard</w:t>
      </w:r>
      <w:r w:rsidRPr="002A4312">
        <w:rPr>
          <w:rFonts w:ascii="Arial" w:hAnsi="Arial" w:cs="Arial"/>
        </w:rPr>
        <w:t xml:space="preserve"> (</w:t>
      </w:r>
      <w:r w:rsidR="004D2386">
        <w:rPr>
          <w:rFonts w:ascii="Arial" w:hAnsi="Arial" w:cs="Arial"/>
        </w:rPr>
        <w:t>NORM</w:t>
      </w:r>
      <w:r w:rsidRPr="002A4312">
        <w:rPr>
          <w:rFonts w:ascii="Arial" w:hAnsi="Arial" w:cs="Arial"/>
        </w:rPr>
        <w:t xml:space="preserve">). Balloting will occur in the </w:t>
      </w:r>
      <w:r w:rsidR="004D2386">
        <w:rPr>
          <w:rFonts w:ascii="Arial" w:hAnsi="Arial" w:cs="Arial"/>
        </w:rPr>
        <w:t>August 2018</w:t>
      </w:r>
      <w:r w:rsidRPr="002A4312">
        <w:rPr>
          <w:rFonts w:ascii="Arial" w:hAnsi="Arial" w:cs="Arial"/>
        </w:rPr>
        <w:t xml:space="preserve"> ballot cycle.</w:t>
      </w:r>
    </w:p>
    <w:p w14:paraId="61565AB0" w14:textId="387B2D3B" w:rsidR="002A4312" w:rsidRPr="002A4312" w:rsidRDefault="002A4312">
      <w:pPr>
        <w:pStyle w:val="BodyText"/>
        <w:spacing w:before="57"/>
        <w:ind w:left="248" w:right="277"/>
        <w:rPr>
          <w:rFonts w:ascii="Arial" w:hAnsi="Arial" w:cs="Arial"/>
        </w:rPr>
      </w:pPr>
    </w:p>
    <w:p w14:paraId="6882FE48" w14:textId="5CF6F428" w:rsidR="002A4312" w:rsidRPr="002A4312" w:rsidRDefault="002A4312">
      <w:pPr>
        <w:rPr>
          <w:rFonts w:ascii="Arial" w:hAnsi="Arial" w:cs="Arial"/>
          <w:sz w:val="20"/>
          <w:szCs w:val="20"/>
        </w:rPr>
      </w:pPr>
      <w:r w:rsidRPr="002A4312">
        <w:rPr>
          <w:rFonts w:ascii="Arial" w:hAnsi="Arial" w:cs="Arial"/>
        </w:rPr>
        <w:br w:type="page"/>
      </w:r>
    </w:p>
    <w:p w14:paraId="367F2179" w14:textId="4D203737" w:rsidR="002A4312" w:rsidRPr="002A4312" w:rsidRDefault="002A4312" w:rsidP="008D693E">
      <w:pPr>
        <w:pStyle w:val="Heading1"/>
        <w:numPr>
          <w:ilvl w:val="0"/>
          <w:numId w:val="14"/>
        </w:numPr>
        <w:tabs>
          <w:tab w:val="left" w:pos="609"/>
        </w:tabs>
      </w:pPr>
      <w:bookmarkStart w:id="43" w:name="_Toc508580773"/>
      <w:r w:rsidRPr="002A4312">
        <w:lastRenderedPageBreak/>
        <w:t>Overview and Definition of a Functional Model (Normative)</w:t>
      </w:r>
      <w:bookmarkEnd w:id="43"/>
    </w:p>
    <w:p w14:paraId="6E9DA772" w14:textId="02FB073B" w:rsidR="002A4312" w:rsidRPr="002A4312" w:rsidRDefault="002A4312" w:rsidP="004D2386">
      <w:pPr>
        <w:pStyle w:val="BodyText"/>
        <w:spacing w:before="120" w:after="120"/>
        <w:ind w:left="691" w:right="274"/>
        <w:jc w:val="both"/>
        <w:rPr>
          <w:rFonts w:ascii="Arial" w:hAnsi="Arial" w:cs="Arial"/>
        </w:rPr>
      </w:pPr>
      <w:r w:rsidRPr="002A4312">
        <w:rPr>
          <w:rFonts w:ascii="Arial" w:hAnsi="Arial" w:cs="Arial"/>
        </w:rPr>
        <w:t xml:space="preserve">The EHR-S Functional Model is composed of a list of functions, known as the Function List, which is divided into seven sections: Overarching, Care Provision, Care Provision Support, Population Health Support, </w:t>
      </w:r>
      <w:r w:rsidR="004D2386">
        <w:rPr>
          <w:rFonts w:ascii="Arial" w:hAnsi="Arial" w:cs="Arial"/>
        </w:rPr>
        <w:t>A</w:t>
      </w:r>
      <w:r w:rsidRPr="002A4312">
        <w:rPr>
          <w:rFonts w:ascii="Arial" w:hAnsi="Arial" w:cs="Arial"/>
        </w:rPr>
        <w:t>dministrative Support, Record Infrastructure and Trust</w:t>
      </w:r>
      <w:r w:rsidRPr="002A4312">
        <w:rPr>
          <w:rFonts w:ascii="Arial" w:hAnsi="Arial" w:cs="Arial"/>
          <w:spacing w:val="-4"/>
        </w:rPr>
        <w:t xml:space="preserve"> </w:t>
      </w:r>
      <w:r w:rsidRPr="002A4312">
        <w:rPr>
          <w:rFonts w:ascii="Arial" w:hAnsi="Arial" w:cs="Arial"/>
        </w:rPr>
        <w:t>Infrastructure.</w:t>
      </w:r>
    </w:p>
    <w:tbl>
      <w:tblPr>
        <w:tblW w:w="0" w:type="auto"/>
        <w:tblInd w:w="6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647"/>
      </w:tblGrid>
      <w:tr w:rsidR="002A4312" w:rsidRPr="002A4312" w14:paraId="4334DFDE" w14:textId="77777777" w:rsidTr="004D2386">
        <w:trPr>
          <w:cantSplit/>
          <w:trHeight w:val="481"/>
        </w:trPr>
        <w:tc>
          <w:tcPr>
            <w:tcW w:w="8647" w:type="dxa"/>
            <w:tcBorders>
              <w:top w:val="nil"/>
              <w:bottom w:val="single" w:sz="34" w:space="0" w:color="FFFFFF"/>
            </w:tcBorders>
            <w:shd w:val="clear" w:color="auto" w:fill="0070C0"/>
          </w:tcPr>
          <w:p w14:paraId="312DC03E" w14:textId="77777777" w:rsidR="002A4312" w:rsidRPr="002A4312" w:rsidRDefault="002A4312" w:rsidP="00C73DD7">
            <w:pPr>
              <w:pStyle w:val="TableParagraph"/>
              <w:spacing w:before="129"/>
              <w:ind w:left="2731" w:right="2718"/>
              <w:jc w:val="center"/>
              <w:rPr>
                <w:rFonts w:ascii="Arial" w:hAnsi="Arial" w:cs="Arial"/>
                <w:b/>
                <w:sz w:val="20"/>
              </w:rPr>
            </w:pPr>
            <w:r w:rsidRPr="002A4312">
              <w:rPr>
                <w:rFonts w:ascii="Arial" w:hAnsi="Arial" w:cs="Arial"/>
                <w:b/>
                <w:sz w:val="20"/>
              </w:rPr>
              <w:t>Overarching (OV)</w:t>
            </w:r>
          </w:p>
        </w:tc>
      </w:tr>
      <w:tr w:rsidR="002A4312" w:rsidRPr="002A4312" w14:paraId="00D6B175" w14:textId="77777777" w:rsidTr="004D2386">
        <w:trPr>
          <w:cantSplit/>
          <w:trHeight w:val="481"/>
        </w:trPr>
        <w:tc>
          <w:tcPr>
            <w:tcW w:w="8647" w:type="dxa"/>
            <w:tcBorders>
              <w:top w:val="single" w:sz="34" w:space="0" w:color="FFFFFF"/>
            </w:tcBorders>
            <w:shd w:val="clear" w:color="auto" w:fill="00B050"/>
          </w:tcPr>
          <w:p w14:paraId="5E7D1D37" w14:textId="1CC19EDC" w:rsidR="002A4312" w:rsidRPr="002A4312" w:rsidRDefault="004D2386" w:rsidP="00C73DD7">
            <w:pPr>
              <w:pStyle w:val="TableParagraph"/>
              <w:spacing w:before="114"/>
              <w:ind w:left="2733" w:right="2718"/>
              <w:jc w:val="center"/>
              <w:rPr>
                <w:rFonts w:ascii="Arial" w:hAnsi="Arial" w:cs="Arial"/>
                <w:b/>
                <w:sz w:val="20"/>
              </w:rPr>
            </w:pPr>
            <w:r w:rsidRPr="002A4312">
              <w:rPr>
                <w:rFonts w:ascii="Arial" w:hAnsi="Arial" w:cs="Arial"/>
                <w:b/>
                <w:sz w:val="20"/>
              </w:rPr>
              <w:t>Provision (CP)</w:t>
            </w:r>
            <w:r w:rsidR="002A4312" w:rsidRPr="002A4312">
              <w:rPr>
                <w:rFonts w:ascii="Arial" w:hAnsi="Arial" w:cs="Arial"/>
                <w:b/>
                <w:sz w:val="20"/>
              </w:rPr>
              <w:t xml:space="preserve">Care </w:t>
            </w:r>
          </w:p>
        </w:tc>
      </w:tr>
      <w:tr w:rsidR="002A4312" w:rsidRPr="002A4312" w14:paraId="2AD1AF7D" w14:textId="77777777" w:rsidTr="004D2386">
        <w:trPr>
          <w:cantSplit/>
          <w:trHeight w:val="493"/>
        </w:trPr>
        <w:tc>
          <w:tcPr>
            <w:tcW w:w="8647" w:type="dxa"/>
            <w:shd w:val="clear" w:color="auto" w:fill="92D050"/>
          </w:tcPr>
          <w:p w14:paraId="47628D40" w14:textId="77777777" w:rsidR="002A4312" w:rsidRPr="002A4312" w:rsidRDefault="002A4312" w:rsidP="00C73DD7">
            <w:pPr>
              <w:pStyle w:val="TableParagraph"/>
              <w:spacing w:before="129"/>
              <w:ind w:left="2733" w:right="2718"/>
              <w:jc w:val="center"/>
              <w:rPr>
                <w:rFonts w:ascii="Arial" w:hAnsi="Arial" w:cs="Arial"/>
                <w:b/>
                <w:sz w:val="20"/>
              </w:rPr>
            </w:pPr>
            <w:r w:rsidRPr="002A4312">
              <w:rPr>
                <w:rFonts w:ascii="Arial" w:hAnsi="Arial" w:cs="Arial"/>
                <w:b/>
                <w:sz w:val="20"/>
              </w:rPr>
              <w:t>Care Provision Support (CPS)</w:t>
            </w:r>
          </w:p>
        </w:tc>
      </w:tr>
      <w:tr w:rsidR="002A4312" w:rsidRPr="002A4312" w14:paraId="1EB4A847" w14:textId="77777777" w:rsidTr="004D2386">
        <w:trPr>
          <w:cantSplit/>
          <w:trHeight w:val="496"/>
        </w:trPr>
        <w:tc>
          <w:tcPr>
            <w:tcW w:w="8647" w:type="dxa"/>
            <w:shd w:val="clear" w:color="auto" w:fill="FFC000"/>
          </w:tcPr>
          <w:p w14:paraId="4946082E" w14:textId="77777777" w:rsidR="002A4312" w:rsidRPr="002A4312" w:rsidRDefault="002A4312" w:rsidP="00C73DD7">
            <w:pPr>
              <w:pStyle w:val="TableParagraph"/>
              <w:spacing w:before="129"/>
              <w:ind w:left="2735" w:right="2718"/>
              <w:jc w:val="center"/>
              <w:rPr>
                <w:rFonts w:ascii="Arial" w:hAnsi="Arial" w:cs="Arial"/>
                <w:b/>
                <w:sz w:val="20"/>
              </w:rPr>
            </w:pPr>
            <w:r w:rsidRPr="002A4312">
              <w:rPr>
                <w:rFonts w:ascii="Arial" w:hAnsi="Arial" w:cs="Arial"/>
                <w:b/>
                <w:sz w:val="20"/>
              </w:rPr>
              <w:t>Population Health Support (POP)</w:t>
            </w:r>
          </w:p>
        </w:tc>
      </w:tr>
      <w:tr w:rsidR="002A4312" w:rsidRPr="002A4312" w14:paraId="3D27EE11" w14:textId="77777777" w:rsidTr="004D2386">
        <w:trPr>
          <w:cantSplit/>
          <w:trHeight w:val="493"/>
        </w:trPr>
        <w:tc>
          <w:tcPr>
            <w:tcW w:w="8647" w:type="dxa"/>
            <w:shd w:val="clear" w:color="auto" w:fill="7030A0"/>
          </w:tcPr>
          <w:p w14:paraId="13A85DEC" w14:textId="77777777" w:rsidR="002A4312" w:rsidRPr="002A4312" w:rsidRDefault="002A4312" w:rsidP="00C73DD7">
            <w:pPr>
              <w:pStyle w:val="TableParagraph"/>
              <w:spacing w:before="126"/>
              <w:ind w:left="2730" w:right="2718"/>
              <w:jc w:val="center"/>
              <w:rPr>
                <w:rFonts w:ascii="Arial" w:hAnsi="Arial" w:cs="Arial"/>
                <w:b/>
                <w:sz w:val="20"/>
              </w:rPr>
            </w:pPr>
            <w:r w:rsidRPr="002A4312">
              <w:rPr>
                <w:rFonts w:ascii="Arial" w:hAnsi="Arial" w:cs="Arial"/>
                <w:b/>
                <w:sz w:val="20"/>
              </w:rPr>
              <w:t>Administrative Support (AS)</w:t>
            </w:r>
          </w:p>
        </w:tc>
      </w:tr>
      <w:tr w:rsidR="002A4312" w:rsidRPr="002A4312" w14:paraId="49665C4C" w14:textId="77777777" w:rsidTr="004D2386">
        <w:trPr>
          <w:cantSplit/>
          <w:trHeight w:val="493"/>
        </w:trPr>
        <w:tc>
          <w:tcPr>
            <w:tcW w:w="8647" w:type="dxa"/>
            <w:shd w:val="clear" w:color="auto" w:fill="996633"/>
          </w:tcPr>
          <w:p w14:paraId="3FE4D905" w14:textId="77777777" w:rsidR="002A4312" w:rsidRPr="002A4312" w:rsidRDefault="002A4312" w:rsidP="00C73DD7">
            <w:pPr>
              <w:pStyle w:val="TableParagraph"/>
              <w:spacing w:before="126"/>
              <w:ind w:left="2730" w:right="2718"/>
              <w:jc w:val="center"/>
              <w:rPr>
                <w:rFonts w:ascii="Arial" w:hAnsi="Arial" w:cs="Arial"/>
                <w:b/>
                <w:sz w:val="20"/>
              </w:rPr>
            </w:pPr>
            <w:r w:rsidRPr="002A4312">
              <w:rPr>
                <w:rFonts w:ascii="Arial" w:hAnsi="Arial" w:cs="Arial"/>
                <w:b/>
                <w:sz w:val="20"/>
              </w:rPr>
              <w:t>Record Infrastructure (RI)</w:t>
            </w:r>
          </w:p>
        </w:tc>
      </w:tr>
      <w:tr w:rsidR="002A4312" w:rsidRPr="002A4312" w14:paraId="64E81F91" w14:textId="77777777" w:rsidTr="004D2386">
        <w:trPr>
          <w:cantSplit/>
          <w:trHeight w:val="493"/>
        </w:trPr>
        <w:tc>
          <w:tcPr>
            <w:tcW w:w="8647" w:type="dxa"/>
            <w:tcBorders>
              <w:bottom w:val="nil"/>
            </w:tcBorders>
            <w:shd w:val="clear" w:color="auto" w:fill="C00000"/>
          </w:tcPr>
          <w:p w14:paraId="76EFB463" w14:textId="77777777" w:rsidR="002A4312" w:rsidRPr="002A4312" w:rsidRDefault="002A4312" w:rsidP="00C73DD7">
            <w:pPr>
              <w:pStyle w:val="TableParagraph"/>
              <w:spacing w:before="126"/>
              <w:ind w:left="2732" w:right="2718"/>
              <w:jc w:val="center"/>
              <w:rPr>
                <w:rFonts w:ascii="Arial" w:hAnsi="Arial" w:cs="Arial"/>
                <w:b/>
                <w:sz w:val="20"/>
              </w:rPr>
            </w:pPr>
            <w:r w:rsidRPr="002A4312">
              <w:rPr>
                <w:rFonts w:ascii="Arial" w:hAnsi="Arial" w:cs="Arial"/>
                <w:b/>
                <w:color w:val="FFFFFF"/>
                <w:sz w:val="20"/>
              </w:rPr>
              <w:t>Trust Infrastructure (TI)</w:t>
            </w:r>
          </w:p>
        </w:tc>
      </w:tr>
    </w:tbl>
    <w:p w14:paraId="380FE334" w14:textId="77777777" w:rsidR="002A4312" w:rsidRPr="002A4312" w:rsidRDefault="002A4312" w:rsidP="002A4312">
      <w:pPr>
        <w:pStyle w:val="Heading5"/>
        <w:spacing w:before="14"/>
        <w:ind w:left="686"/>
      </w:pPr>
      <w:r w:rsidRPr="002A4312">
        <w:t>Figure 1: Function List Sections</w:t>
      </w:r>
    </w:p>
    <w:p w14:paraId="548C2073" w14:textId="77777777" w:rsidR="002A4312" w:rsidRPr="002A4312" w:rsidRDefault="002A4312" w:rsidP="002A4312">
      <w:pPr>
        <w:pStyle w:val="BodyText"/>
        <w:spacing w:before="1"/>
        <w:rPr>
          <w:rFonts w:ascii="Arial" w:hAnsi="Arial" w:cs="Arial"/>
          <w:b/>
          <w:sz w:val="21"/>
        </w:rPr>
      </w:pPr>
    </w:p>
    <w:p w14:paraId="1EC5BE76" w14:textId="77777777" w:rsidR="002A4312" w:rsidRPr="002A4312" w:rsidRDefault="002A4312" w:rsidP="002A4312">
      <w:pPr>
        <w:pStyle w:val="BodyText"/>
        <w:ind w:left="686" w:right="345"/>
        <w:rPr>
          <w:rFonts w:ascii="Arial" w:hAnsi="Arial" w:cs="Arial"/>
        </w:rPr>
      </w:pPr>
      <w:r w:rsidRPr="002A4312">
        <w:rPr>
          <w:rFonts w:ascii="Arial" w:hAnsi="Arial" w:cs="Arial"/>
        </w:rPr>
        <w:t>Within the seven Sections of the Functional List the functions are grouped under header functions which each have one or more sub-functions in a hierarchical structure.</w:t>
      </w:r>
    </w:p>
    <w:p w14:paraId="232870D0" w14:textId="77777777" w:rsidR="002A4312" w:rsidRPr="002A4312" w:rsidRDefault="002A4312" w:rsidP="002A4312">
      <w:pPr>
        <w:pStyle w:val="BodyText"/>
        <w:spacing w:before="9"/>
        <w:rPr>
          <w:rFonts w:ascii="Arial" w:hAnsi="Arial" w:cs="Arial"/>
        </w:rPr>
      </w:pPr>
    </w:p>
    <w:p w14:paraId="617C9B06" w14:textId="15AB590D" w:rsidR="002A4312" w:rsidRPr="002A4312" w:rsidRDefault="002A4312" w:rsidP="009B48D8">
      <w:pPr>
        <w:pStyle w:val="Heading4"/>
        <w:numPr>
          <w:ilvl w:val="1"/>
          <w:numId w:val="19"/>
        </w:numPr>
        <w:tabs>
          <w:tab w:val="left" w:pos="1047"/>
        </w:tabs>
        <w:spacing w:before="0"/>
        <w:ind w:left="1111" w:right="0"/>
        <w:jc w:val="left"/>
        <w:rPr>
          <w:rFonts w:ascii="Arial" w:hAnsi="Arial" w:cs="Arial"/>
        </w:rPr>
      </w:pPr>
      <w:commentRangeStart w:id="44"/>
      <w:r w:rsidRPr="002A4312">
        <w:rPr>
          <w:rFonts w:ascii="Arial" w:hAnsi="Arial" w:cs="Arial"/>
        </w:rPr>
        <w:t>Sections</w:t>
      </w:r>
      <w:commentRangeEnd w:id="44"/>
      <w:r w:rsidR="009B48D8">
        <w:rPr>
          <w:rStyle w:val="CommentReference"/>
        </w:rPr>
        <w:commentReference w:id="44"/>
      </w:r>
      <w:r w:rsidRPr="002A4312">
        <w:rPr>
          <w:rFonts w:ascii="Arial" w:hAnsi="Arial" w:cs="Arial"/>
        </w:rPr>
        <w:t xml:space="preserve"> of the Function</w:t>
      </w:r>
      <w:r w:rsidRPr="002A4312">
        <w:rPr>
          <w:rFonts w:ascii="Arial" w:hAnsi="Arial" w:cs="Arial"/>
          <w:spacing w:val="-2"/>
        </w:rPr>
        <w:t xml:space="preserve"> </w:t>
      </w:r>
      <w:r w:rsidRPr="002A4312">
        <w:rPr>
          <w:rFonts w:ascii="Arial" w:hAnsi="Arial" w:cs="Arial"/>
        </w:rPr>
        <w:t>List</w:t>
      </w:r>
    </w:p>
    <w:p w14:paraId="04542F9E" w14:textId="77777777" w:rsidR="002A4312" w:rsidRPr="002A4312" w:rsidRDefault="002A4312" w:rsidP="002A4312">
      <w:pPr>
        <w:pStyle w:val="BodyText"/>
        <w:spacing w:before="8"/>
        <w:rPr>
          <w:rFonts w:ascii="Arial" w:hAnsi="Arial" w:cs="Arial"/>
          <w:b/>
        </w:rPr>
      </w:pPr>
    </w:p>
    <w:p w14:paraId="2CB36C3C" w14:textId="77777777" w:rsidR="002A4312" w:rsidRPr="002A4312" w:rsidRDefault="002A4312" w:rsidP="002A4312">
      <w:pPr>
        <w:pStyle w:val="BodyText"/>
        <w:spacing w:before="1"/>
        <w:ind w:left="686" w:right="282"/>
        <w:jc w:val="both"/>
        <w:rPr>
          <w:rFonts w:ascii="Arial" w:hAnsi="Arial" w:cs="Arial"/>
        </w:rPr>
      </w:pPr>
      <w:r w:rsidRPr="002A4312">
        <w:rPr>
          <w:rFonts w:ascii="Arial" w:hAnsi="Arial" w:cs="Arial"/>
        </w:rPr>
        <w:t>The seven sections of the function list reflect content of the Interoperability Model, now integrated in the Functional Model, and input from several profiles if the R.1.1 version of the Functional Model. Below is a summary description of each of the seven sections:</w:t>
      </w:r>
    </w:p>
    <w:p w14:paraId="7A4BF73C" w14:textId="77777777" w:rsidR="002A4312" w:rsidRPr="002A4312" w:rsidRDefault="002A4312" w:rsidP="008D693E">
      <w:pPr>
        <w:pStyle w:val="ListParagraph"/>
        <w:numPr>
          <w:ilvl w:val="2"/>
          <w:numId w:val="19"/>
        </w:numPr>
        <w:tabs>
          <w:tab w:val="left" w:pos="1833"/>
          <w:tab w:val="left" w:pos="1834"/>
        </w:tabs>
        <w:spacing w:before="4" w:line="237" w:lineRule="auto"/>
        <w:ind w:left="1833" w:right="986" w:hanging="360"/>
        <w:rPr>
          <w:rFonts w:ascii="Arial" w:hAnsi="Arial" w:cs="Arial"/>
          <w:sz w:val="20"/>
        </w:rPr>
      </w:pPr>
      <w:r w:rsidRPr="002A4312">
        <w:rPr>
          <w:rFonts w:ascii="Arial" w:hAnsi="Arial" w:cs="Arial"/>
          <w:sz w:val="20"/>
        </w:rPr>
        <w:t>Overarching: The Overarching Section contains Conformance Criteria that apply to all EHR Systems and consequently must be included in all EHR-S FM compliant</w:t>
      </w:r>
      <w:r w:rsidRPr="002A4312">
        <w:rPr>
          <w:rFonts w:ascii="Arial" w:hAnsi="Arial" w:cs="Arial"/>
          <w:spacing w:val="-19"/>
          <w:sz w:val="20"/>
        </w:rPr>
        <w:t xml:space="preserve"> </w:t>
      </w:r>
      <w:r w:rsidRPr="002A4312">
        <w:rPr>
          <w:rFonts w:ascii="Arial" w:hAnsi="Arial" w:cs="Arial"/>
          <w:sz w:val="20"/>
        </w:rPr>
        <w:t>profiles.</w:t>
      </w:r>
    </w:p>
    <w:p w14:paraId="4F58B6E7" w14:textId="7F13F21B" w:rsidR="002A4312" w:rsidRPr="002A4312" w:rsidRDefault="002A4312" w:rsidP="008D693E">
      <w:pPr>
        <w:pStyle w:val="ListParagraph"/>
        <w:numPr>
          <w:ilvl w:val="2"/>
          <w:numId w:val="19"/>
        </w:numPr>
        <w:tabs>
          <w:tab w:val="left" w:pos="1833"/>
          <w:tab w:val="left" w:pos="1834"/>
        </w:tabs>
        <w:spacing w:before="1"/>
        <w:ind w:left="1833" w:right="338" w:hanging="360"/>
        <w:rPr>
          <w:rFonts w:ascii="Arial" w:hAnsi="Arial" w:cs="Arial"/>
          <w:sz w:val="20"/>
        </w:rPr>
      </w:pPr>
      <w:r w:rsidRPr="002A4312">
        <w:rPr>
          <w:rFonts w:ascii="Arial" w:hAnsi="Arial" w:cs="Arial"/>
          <w:sz w:val="20"/>
        </w:rPr>
        <w:t>Care Provision: The Care Provision Section contains those functions and supporting Conformance Criteria that are required to provide direct care to a specific patient and enable hands-on delivery of healthcare. The functions are general and are not limited to a specific care setting and may be applied as part of an Electronic Health Record supporting healthcare offices, clinics, hospitals and specialty care</w:t>
      </w:r>
      <w:r w:rsidRPr="002A4312">
        <w:rPr>
          <w:rFonts w:ascii="Arial" w:hAnsi="Arial" w:cs="Arial"/>
          <w:spacing w:val="-6"/>
          <w:sz w:val="20"/>
        </w:rPr>
        <w:t xml:space="preserve"> </w:t>
      </w:r>
      <w:r w:rsidRPr="002A4312">
        <w:rPr>
          <w:rFonts w:ascii="Arial" w:hAnsi="Arial" w:cs="Arial"/>
          <w:sz w:val="20"/>
        </w:rPr>
        <w:t>centers.</w:t>
      </w:r>
    </w:p>
    <w:p w14:paraId="196D8A5F" w14:textId="77777777" w:rsidR="002A4312" w:rsidRPr="002A4312" w:rsidRDefault="002A4312" w:rsidP="008D693E">
      <w:pPr>
        <w:pStyle w:val="ListParagraph"/>
        <w:numPr>
          <w:ilvl w:val="2"/>
          <w:numId w:val="19"/>
        </w:numPr>
        <w:tabs>
          <w:tab w:val="left" w:pos="1833"/>
          <w:tab w:val="left" w:pos="1834"/>
        </w:tabs>
        <w:spacing w:before="1" w:line="237" w:lineRule="auto"/>
        <w:ind w:left="1833" w:right="539" w:hanging="360"/>
        <w:rPr>
          <w:rFonts w:ascii="Arial" w:hAnsi="Arial" w:cs="Arial"/>
          <w:sz w:val="20"/>
        </w:rPr>
      </w:pPr>
      <w:r w:rsidRPr="002A4312">
        <w:rPr>
          <w:rFonts w:ascii="Arial" w:hAnsi="Arial" w:cs="Arial"/>
          <w:sz w:val="20"/>
        </w:rPr>
        <w:t>Care Provision Support: The Care Provision Support Section focuses on functions needed to enable the provision of care This section is organized generally in alignment with Care Provision Section. For example, CP.4 (Manage Orders) is supported directly by CPS.4 (Support</w:t>
      </w:r>
      <w:r w:rsidRPr="002A4312">
        <w:rPr>
          <w:rFonts w:ascii="Arial" w:hAnsi="Arial" w:cs="Arial"/>
          <w:spacing w:val="-38"/>
          <w:sz w:val="20"/>
        </w:rPr>
        <w:t xml:space="preserve"> </w:t>
      </w:r>
      <w:r w:rsidRPr="002A4312">
        <w:rPr>
          <w:rFonts w:ascii="Arial" w:hAnsi="Arial" w:cs="Arial"/>
          <w:sz w:val="20"/>
        </w:rPr>
        <w:t>Orders).</w:t>
      </w:r>
    </w:p>
    <w:p w14:paraId="1A6218CF" w14:textId="77777777" w:rsidR="002A4312" w:rsidRPr="002A4312" w:rsidRDefault="002A4312" w:rsidP="008D693E">
      <w:pPr>
        <w:pStyle w:val="ListParagraph"/>
        <w:numPr>
          <w:ilvl w:val="2"/>
          <w:numId w:val="19"/>
        </w:numPr>
        <w:tabs>
          <w:tab w:val="left" w:pos="1833"/>
          <w:tab w:val="left" w:pos="1834"/>
        </w:tabs>
        <w:spacing w:before="3"/>
        <w:ind w:left="1833" w:right="374" w:hanging="360"/>
        <w:rPr>
          <w:rFonts w:ascii="Arial" w:hAnsi="Arial" w:cs="Arial"/>
          <w:sz w:val="20"/>
        </w:rPr>
      </w:pPr>
      <w:r w:rsidRPr="002A4312">
        <w:rPr>
          <w:rFonts w:ascii="Arial" w:hAnsi="Arial" w:cs="Arial"/>
          <w:sz w:val="20"/>
        </w:rPr>
        <w:t>Population Health Support: The Population Health Support Section focuses on those functions required</w:t>
      </w:r>
      <w:r w:rsidRPr="002A4312">
        <w:rPr>
          <w:rFonts w:ascii="Arial" w:hAnsi="Arial" w:cs="Arial"/>
          <w:spacing w:val="-4"/>
          <w:sz w:val="20"/>
        </w:rPr>
        <w:t xml:space="preserve"> </w:t>
      </w:r>
      <w:r w:rsidRPr="002A4312">
        <w:rPr>
          <w:rFonts w:ascii="Arial" w:hAnsi="Arial" w:cs="Arial"/>
          <w:sz w:val="20"/>
        </w:rPr>
        <w:t>of</w:t>
      </w:r>
      <w:r w:rsidRPr="002A4312">
        <w:rPr>
          <w:rFonts w:ascii="Arial" w:hAnsi="Arial" w:cs="Arial"/>
          <w:spacing w:val="-2"/>
          <w:sz w:val="20"/>
        </w:rPr>
        <w:t xml:space="preserve"> </w:t>
      </w:r>
      <w:r w:rsidRPr="002A4312">
        <w:rPr>
          <w:rFonts w:ascii="Arial" w:hAnsi="Arial" w:cs="Arial"/>
          <w:sz w:val="20"/>
        </w:rPr>
        <w:t>the</w:t>
      </w:r>
      <w:r w:rsidRPr="002A4312">
        <w:rPr>
          <w:rFonts w:ascii="Arial" w:hAnsi="Arial" w:cs="Arial"/>
          <w:spacing w:val="-2"/>
          <w:sz w:val="20"/>
        </w:rPr>
        <w:t xml:space="preserve"> </w:t>
      </w:r>
      <w:r w:rsidRPr="002A4312">
        <w:rPr>
          <w:rFonts w:ascii="Arial" w:hAnsi="Arial" w:cs="Arial"/>
          <w:sz w:val="20"/>
        </w:rPr>
        <w:t>EHR</w:t>
      </w:r>
      <w:r w:rsidRPr="002A4312">
        <w:rPr>
          <w:rFonts w:ascii="Arial" w:hAnsi="Arial" w:cs="Arial"/>
          <w:spacing w:val="-4"/>
          <w:sz w:val="20"/>
        </w:rPr>
        <w:t xml:space="preserve"> </w:t>
      </w:r>
      <w:r w:rsidRPr="002A4312">
        <w:rPr>
          <w:rFonts w:ascii="Arial" w:hAnsi="Arial" w:cs="Arial"/>
          <w:sz w:val="20"/>
        </w:rPr>
        <w:t>to</w:t>
      </w:r>
      <w:r w:rsidRPr="002A4312">
        <w:rPr>
          <w:rFonts w:ascii="Arial" w:hAnsi="Arial" w:cs="Arial"/>
          <w:spacing w:val="-4"/>
          <w:sz w:val="20"/>
        </w:rPr>
        <w:t xml:space="preserve"> </w:t>
      </w:r>
      <w:r w:rsidRPr="002A4312">
        <w:rPr>
          <w:rFonts w:ascii="Arial" w:hAnsi="Arial" w:cs="Arial"/>
          <w:sz w:val="20"/>
        </w:rPr>
        <w:t>support</w:t>
      </w:r>
      <w:r w:rsidRPr="002A4312">
        <w:rPr>
          <w:rFonts w:ascii="Arial" w:hAnsi="Arial" w:cs="Arial"/>
          <w:spacing w:val="-4"/>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prevention</w:t>
      </w:r>
      <w:r w:rsidRPr="002A4312">
        <w:rPr>
          <w:rFonts w:ascii="Arial" w:hAnsi="Arial" w:cs="Arial"/>
          <w:spacing w:val="-4"/>
          <w:sz w:val="20"/>
        </w:rPr>
        <w:t xml:space="preserve"> </w:t>
      </w:r>
      <w:r w:rsidRPr="002A4312">
        <w:rPr>
          <w:rFonts w:ascii="Arial" w:hAnsi="Arial" w:cs="Arial"/>
          <w:sz w:val="20"/>
        </w:rPr>
        <w:t>and</w:t>
      </w:r>
      <w:r w:rsidRPr="002A4312">
        <w:rPr>
          <w:rFonts w:ascii="Arial" w:hAnsi="Arial" w:cs="Arial"/>
          <w:spacing w:val="-4"/>
          <w:sz w:val="20"/>
        </w:rPr>
        <w:t xml:space="preserve"> </w:t>
      </w:r>
      <w:r w:rsidRPr="002A4312">
        <w:rPr>
          <w:rFonts w:ascii="Arial" w:hAnsi="Arial" w:cs="Arial"/>
          <w:sz w:val="20"/>
        </w:rPr>
        <w:t>control</w:t>
      </w:r>
      <w:r w:rsidRPr="002A4312">
        <w:rPr>
          <w:rFonts w:ascii="Arial" w:hAnsi="Arial" w:cs="Arial"/>
          <w:spacing w:val="-5"/>
          <w:sz w:val="20"/>
        </w:rPr>
        <w:t xml:space="preserve"> </w:t>
      </w:r>
      <w:r w:rsidRPr="002A4312">
        <w:rPr>
          <w:rFonts w:ascii="Arial" w:hAnsi="Arial" w:cs="Arial"/>
          <w:sz w:val="20"/>
        </w:rPr>
        <w:t>of</w:t>
      </w:r>
      <w:r w:rsidRPr="002A4312">
        <w:rPr>
          <w:rFonts w:ascii="Arial" w:hAnsi="Arial" w:cs="Arial"/>
          <w:spacing w:val="-2"/>
          <w:sz w:val="20"/>
        </w:rPr>
        <w:t xml:space="preserve"> </w:t>
      </w:r>
      <w:r w:rsidRPr="002A4312">
        <w:rPr>
          <w:rFonts w:ascii="Arial" w:hAnsi="Arial" w:cs="Arial"/>
          <w:sz w:val="20"/>
        </w:rPr>
        <w:t>disease</w:t>
      </w:r>
      <w:r w:rsidRPr="002A4312">
        <w:rPr>
          <w:rFonts w:ascii="Arial" w:hAnsi="Arial" w:cs="Arial"/>
          <w:spacing w:val="-4"/>
          <w:sz w:val="20"/>
        </w:rPr>
        <w:t xml:space="preserve"> </w:t>
      </w:r>
      <w:r w:rsidRPr="002A4312">
        <w:rPr>
          <w:rFonts w:ascii="Arial" w:hAnsi="Arial" w:cs="Arial"/>
          <w:sz w:val="20"/>
        </w:rPr>
        <w:t>among</w:t>
      </w:r>
      <w:r w:rsidRPr="002A4312">
        <w:rPr>
          <w:rFonts w:ascii="Arial" w:hAnsi="Arial" w:cs="Arial"/>
          <w:spacing w:val="-4"/>
          <w:sz w:val="20"/>
        </w:rPr>
        <w:t xml:space="preserve"> </w:t>
      </w:r>
      <w:r w:rsidRPr="002A4312">
        <w:rPr>
          <w:rFonts w:ascii="Arial" w:hAnsi="Arial" w:cs="Arial"/>
          <w:sz w:val="20"/>
        </w:rPr>
        <w:t>a</w:t>
      </w:r>
      <w:r w:rsidRPr="002A4312">
        <w:rPr>
          <w:rFonts w:ascii="Arial" w:hAnsi="Arial" w:cs="Arial"/>
          <w:spacing w:val="-2"/>
          <w:sz w:val="20"/>
        </w:rPr>
        <w:t xml:space="preserve"> </w:t>
      </w:r>
      <w:r w:rsidRPr="002A4312">
        <w:rPr>
          <w:rFonts w:ascii="Arial" w:hAnsi="Arial" w:cs="Arial"/>
          <w:sz w:val="20"/>
        </w:rPr>
        <w:t>group</w:t>
      </w:r>
      <w:r w:rsidRPr="002A4312">
        <w:rPr>
          <w:rFonts w:ascii="Arial" w:hAnsi="Arial" w:cs="Arial"/>
          <w:spacing w:val="-4"/>
          <w:sz w:val="20"/>
        </w:rPr>
        <w:t xml:space="preserve"> </w:t>
      </w:r>
      <w:r w:rsidRPr="002A4312">
        <w:rPr>
          <w:rFonts w:ascii="Arial" w:hAnsi="Arial" w:cs="Arial"/>
          <w:sz w:val="20"/>
        </w:rPr>
        <w:t>of</w:t>
      </w:r>
      <w:r w:rsidRPr="002A4312">
        <w:rPr>
          <w:rFonts w:ascii="Arial" w:hAnsi="Arial" w:cs="Arial"/>
          <w:spacing w:val="-2"/>
          <w:sz w:val="20"/>
        </w:rPr>
        <w:t xml:space="preserve"> </w:t>
      </w:r>
      <w:r w:rsidRPr="002A4312">
        <w:rPr>
          <w:rFonts w:ascii="Arial" w:hAnsi="Arial" w:cs="Arial"/>
          <w:sz w:val="20"/>
        </w:rPr>
        <w:t>people</w:t>
      </w:r>
      <w:r w:rsidRPr="002A4312">
        <w:rPr>
          <w:rFonts w:ascii="Arial" w:hAnsi="Arial" w:cs="Arial"/>
          <w:spacing w:val="-4"/>
          <w:sz w:val="20"/>
        </w:rPr>
        <w:t xml:space="preserve"> </w:t>
      </w:r>
      <w:r w:rsidRPr="002A4312">
        <w:rPr>
          <w:rFonts w:ascii="Arial" w:hAnsi="Arial" w:cs="Arial"/>
          <w:sz w:val="20"/>
        </w:rPr>
        <w:t>(as opposed to the direct care of a single patient. This section includes functions to support input to systems that perform medical research, promote public health, &amp; improve the quality of care at a multi-patient level</w:t>
      </w:r>
    </w:p>
    <w:p w14:paraId="405E7CD0" w14:textId="77777777" w:rsidR="002A4312" w:rsidRPr="002A4312" w:rsidRDefault="002A4312" w:rsidP="008D693E">
      <w:pPr>
        <w:pStyle w:val="ListParagraph"/>
        <w:numPr>
          <w:ilvl w:val="2"/>
          <w:numId w:val="19"/>
        </w:numPr>
        <w:tabs>
          <w:tab w:val="left" w:pos="1833"/>
          <w:tab w:val="left" w:pos="1834"/>
        </w:tabs>
        <w:ind w:right="407" w:hanging="359"/>
        <w:rPr>
          <w:rFonts w:ascii="Arial" w:hAnsi="Arial" w:cs="Arial"/>
          <w:sz w:val="20"/>
        </w:rPr>
      </w:pPr>
      <w:r w:rsidRPr="002A4312">
        <w:rPr>
          <w:rFonts w:ascii="Arial" w:hAnsi="Arial" w:cs="Arial"/>
          <w:sz w:val="20"/>
        </w:rPr>
        <w:t>Administrative Support: The Administrative Support Section focuses on functions required in the EHR-S to enable the management of the clinical practice and to assist with the administrative and financial operations. This includes management of resources, workflow and communication with patients and providers as well as the management of non-clinical administrative information on patients and providers.</w:t>
      </w:r>
    </w:p>
    <w:p w14:paraId="03E71993" w14:textId="77777777" w:rsidR="002A4312" w:rsidRPr="002A4312" w:rsidRDefault="002A4312" w:rsidP="008D693E">
      <w:pPr>
        <w:pStyle w:val="ListParagraph"/>
        <w:numPr>
          <w:ilvl w:val="2"/>
          <w:numId w:val="19"/>
        </w:numPr>
        <w:tabs>
          <w:tab w:val="left" w:pos="1832"/>
          <w:tab w:val="left" w:pos="1833"/>
        </w:tabs>
        <w:ind w:right="355" w:hanging="359"/>
        <w:rPr>
          <w:rFonts w:ascii="Arial" w:hAnsi="Arial" w:cs="Arial"/>
          <w:sz w:val="20"/>
        </w:rPr>
      </w:pPr>
      <w:r w:rsidRPr="002A4312">
        <w:rPr>
          <w:rFonts w:ascii="Arial" w:hAnsi="Arial" w:cs="Arial"/>
          <w:sz w:val="20"/>
        </w:rPr>
        <w:t>Record Infrastructure: The Record Infrastructure Chapter consists of functions common to EHR System</w:t>
      </w:r>
      <w:r w:rsidRPr="002A4312">
        <w:rPr>
          <w:rFonts w:ascii="Arial" w:hAnsi="Arial" w:cs="Arial"/>
          <w:spacing w:val="-2"/>
          <w:sz w:val="20"/>
        </w:rPr>
        <w:t xml:space="preserve"> </w:t>
      </w:r>
      <w:r w:rsidRPr="002A4312">
        <w:rPr>
          <w:rFonts w:ascii="Arial" w:hAnsi="Arial" w:cs="Arial"/>
          <w:sz w:val="20"/>
        </w:rPr>
        <w:t>record</w:t>
      </w:r>
      <w:r w:rsidRPr="002A4312">
        <w:rPr>
          <w:rFonts w:ascii="Arial" w:hAnsi="Arial" w:cs="Arial"/>
          <w:spacing w:val="-5"/>
          <w:sz w:val="20"/>
        </w:rPr>
        <w:t xml:space="preserve"> </w:t>
      </w:r>
      <w:r w:rsidRPr="002A4312">
        <w:rPr>
          <w:rFonts w:ascii="Arial" w:hAnsi="Arial" w:cs="Arial"/>
          <w:sz w:val="20"/>
        </w:rPr>
        <w:t>management,</w:t>
      </w:r>
      <w:r w:rsidRPr="002A4312">
        <w:rPr>
          <w:rFonts w:ascii="Arial" w:hAnsi="Arial" w:cs="Arial"/>
          <w:spacing w:val="-5"/>
          <w:sz w:val="20"/>
        </w:rPr>
        <w:t xml:space="preserve"> </w:t>
      </w:r>
      <w:r w:rsidRPr="002A4312">
        <w:rPr>
          <w:rFonts w:ascii="Arial" w:hAnsi="Arial" w:cs="Arial"/>
          <w:sz w:val="20"/>
        </w:rPr>
        <w:t>particularly</w:t>
      </w:r>
      <w:r w:rsidRPr="002A4312">
        <w:rPr>
          <w:rFonts w:ascii="Arial" w:hAnsi="Arial" w:cs="Arial"/>
          <w:spacing w:val="-8"/>
          <w:sz w:val="20"/>
        </w:rPr>
        <w:t xml:space="preserve"> </w:t>
      </w:r>
      <w:r w:rsidRPr="002A4312">
        <w:rPr>
          <w:rFonts w:ascii="Arial" w:hAnsi="Arial" w:cs="Arial"/>
          <w:sz w:val="20"/>
        </w:rPr>
        <w:t>those</w:t>
      </w:r>
      <w:r w:rsidRPr="002A4312">
        <w:rPr>
          <w:rFonts w:ascii="Arial" w:hAnsi="Arial" w:cs="Arial"/>
          <w:spacing w:val="-5"/>
          <w:sz w:val="20"/>
        </w:rPr>
        <w:t xml:space="preserve"> </w:t>
      </w:r>
      <w:r w:rsidRPr="002A4312">
        <w:rPr>
          <w:rFonts w:ascii="Arial" w:hAnsi="Arial" w:cs="Arial"/>
          <w:sz w:val="20"/>
        </w:rPr>
        <w:t>functions</w:t>
      </w:r>
      <w:r w:rsidRPr="002A4312">
        <w:rPr>
          <w:rFonts w:ascii="Arial" w:hAnsi="Arial" w:cs="Arial"/>
          <w:spacing w:val="-5"/>
          <w:sz w:val="20"/>
        </w:rPr>
        <w:t xml:space="preserve"> </w:t>
      </w:r>
      <w:r w:rsidRPr="002A4312">
        <w:rPr>
          <w:rFonts w:ascii="Arial" w:hAnsi="Arial" w:cs="Arial"/>
          <w:sz w:val="20"/>
        </w:rPr>
        <w:t>foundational</w:t>
      </w:r>
      <w:r w:rsidRPr="002A4312">
        <w:rPr>
          <w:rFonts w:ascii="Arial" w:hAnsi="Arial" w:cs="Arial"/>
          <w:spacing w:val="-4"/>
          <w:sz w:val="20"/>
        </w:rPr>
        <w:t xml:space="preserve"> </w:t>
      </w:r>
      <w:r w:rsidRPr="002A4312">
        <w:rPr>
          <w:rFonts w:ascii="Arial" w:hAnsi="Arial" w:cs="Arial"/>
          <w:sz w:val="20"/>
        </w:rPr>
        <w:t>to</w:t>
      </w:r>
      <w:r w:rsidRPr="002A4312">
        <w:rPr>
          <w:rFonts w:ascii="Arial" w:hAnsi="Arial" w:cs="Arial"/>
          <w:spacing w:val="-5"/>
          <w:sz w:val="20"/>
        </w:rPr>
        <w:t xml:space="preserve"> </w:t>
      </w:r>
      <w:r w:rsidRPr="002A4312">
        <w:rPr>
          <w:rFonts w:ascii="Arial" w:hAnsi="Arial" w:cs="Arial"/>
          <w:sz w:val="20"/>
        </w:rPr>
        <w:t>managing</w:t>
      </w:r>
      <w:r w:rsidRPr="002A4312">
        <w:rPr>
          <w:rFonts w:ascii="Arial" w:hAnsi="Arial" w:cs="Arial"/>
          <w:spacing w:val="-5"/>
          <w:sz w:val="20"/>
        </w:rPr>
        <w:t xml:space="preserve"> </w:t>
      </w:r>
      <w:r w:rsidRPr="002A4312">
        <w:rPr>
          <w:rFonts w:ascii="Arial" w:hAnsi="Arial" w:cs="Arial"/>
          <w:sz w:val="20"/>
        </w:rPr>
        <w:t>record</w:t>
      </w:r>
      <w:r w:rsidRPr="002A4312">
        <w:rPr>
          <w:rFonts w:ascii="Arial" w:hAnsi="Arial" w:cs="Arial"/>
          <w:spacing w:val="-5"/>
          <w:sz w:val="20"/>
        </w:rPr>
        <w:t xml:space="preserve"> </w:t>
      </w:r>
      <w:r w:rsidRPr="002A4312">
        <w:rPr>
          <w:rFonts w:ascii="Arial" w:hAnsi="Arial" w:cs="Arial"/>
          <w:sz w:val="20"/>
        </w:rPr>
        <w:t>lifecycle (origination, attestation, amendment, access/use, translation, transmittal/disclosure, receipt, de- identification, archive…) and record lifespan (persistence, indelibility, continuity, audit, encryption). RI functions are core and foundational to all other functions of the Model (CP, CPS, POP,</w:t>
      </w:r>
      <w:r w:rsidRPr="002A4312">
        <w:rPr>
          <w:rFonts w:ascii="Arial" w:hAnsi="Arial" w:cs="Arial"/>
          <w:spacing w:val="-31"/>
          <w:sz w:val="20"/>
        </w:rPr>
        <w:t xml:space="preserve"> </w:t>
      </w:r>
      <w:r w:rsidRPr="002A4312">
        <w:rPr>
          <w:rFonts w:ascii="Arial" w:hAnsi="Arial" w:cs="Arial"/>
          <w:sz w:val="20"/>
        </w:rPr>
        <w:t>AS).</w:t>
      </w:r>
    </w:p>
    <w:p w14:paraId="53CCBFFE" w14:textId="77777777" w:rsidR="002A4312" w:rsidRPr="002A4312" w:rsidRDefault="002A4312" w:rsidP="008D693E">
      <w:pPr>
        <w:pStyle w:val="ListParagraph"/>
        <w:numPr>
          <w:ilvl w:val="2"/>
          <w:numId w:val="19"/>
        </w:numPr>
        <w:tabs>
          <w:tab w:val="left" w:pos="1832"/>
          <w:tab w:val="left" w:pos="1833"/>
        </w:tabs>
        <w:ind w:right="487" w:hanging="359"/>
        <w:rPr>
          <w:rFonts w:ascii="Arial" w:hAnsi="Arial" w:cs="Arial"/>
          <w:sz w:val="20"/>
        </w:rPr>
      </w:pPr>
      <w:r w:rsidRPr="002A4312">
        <w:rPr>
          <w:rFonts w:ascii="Arial" w:hAnsi="Arial" w:cs="Arial"/>
          <w:sz w:val="20"/>
        </w:rPr>
        <w:t>Trust Infrastructure: The Trust Infrastructure Chapter consists of functions common to an EHR System infrastructure, particularly those functions foundational to system operations, security, efficiency and data integrity assurance, safeguards for privacy and confidentiality, and interoperability</w:t>
      </w:r>
      <w:r w:rsidRPr="002A4312">
        <w:rPr>
          <w:rFonts w:ascii="Arial" w:hAnsi="Arial" w:cs="Arial"/>
          <w:spacing w:val="-5"/>
          <w:sz w:val="20"/>
        </w:rPr>
        <w:t xml:space="preserve"> </w:t>
      </w:r>
      <w:r w:rsidRPr="002A4312">
        <w:rPr>
          <w:rFonts w:ascii="Arial" w:hAnsi="Arial" w:cs="Arial"/>
          <w:sz w:val="20"/>
        </w:rPr>
        <w:t>with</w:t>
      </w:r>
      <w:r w:rsidRPr="002A4312">
        <w:rPr>
          <w:rFonts w:ascii="Arial" w:hAnsi="Arial" w:cs="Arial"/>
          <w:spacing w:val="-2"/>
          <w:sz w:val="20"/>
        </w:rPr>
        <w:t xml:space="preserve"> </w:t>
      </w:r>
      <w:r w:rsidRPr="002A4312">
        <w:rPr>
          <w:rFonts w:ascii="Arial" w:hAnsi="Arial" w:cs="Arial"/>
          <w:sz w:val="20"/>
        </w:rPr>
        <w:t>other</w:t>
      </w:r>
      <w:r w:rsidRPr="002A4312">
        <w:rPr>
          <w:rFonts w:ascii="Arial" w:hAnsi="Arial" w:cs="Arial"/>
          <w:spacing w:val="-3"/>
          <w:sz w:val="20"/>
        </w:rPr>
        <w:t xml:space="preserve"> </w:t>
      </w:r>
      <w:r w:rsidRPr="002A4312">
        <w:rPr>
          <w:rFonts w:ascii="Arial" w:hAnsi="Arial" w:cs="Arial"/>
          <w:sz w:val="20"/>
        </w:rPr>
        <w:t>systems.</w:t>
      </w:r>
      <w:r w:rsidRPr="002A4312">
        <w:rPr>
          <w:rFonts w:ascii="Arial" w:hAnsi="Arial" w:cs="Arial"/>
          <w:spacing w:val="-6"/>
          <w:sz w:val="20"/>
        </w:rPr>
        <w:t xml:space="preserve"> </w:t>
      </w:r>
      <w:r w:rsidRPr="002A4312">
        <w:rPr>
          <w:rFonts w:ascii="Arial" w:hAnsi="Arial" w:cs="Arial"/>
          <w:sz w:val="20"/>
        </w:rPr>
        <w:t>TI</w:t>
      </w:r>
      <w:r w:rsidRPr="002A4312">
        <w:rPr>
          <w:rFonts w:ascii="Arial" w:hAnsi="Arial" w:cs="Arial"/>
          <w:spacing w:val="-4"/>
          <w:sz w:val="20"/>
        </w:rPr>
        <w:t xml:space="preserve"> </w:t>
      </w:r>
      <w:r w:rsidRPr="002A4312">
        <w:rPr>
          <w:rFonts w:ascii="Arial" w:hAnsi="Arial" w:cs="Arial"/>
          <w:sz w:val="20"/>
        </w:rPr>
        <w:t>functions</w:t>
      </w:r>
      <w:r w:rsidRPr="002A4312">
        <w:rPr>
          <w:rFonts w:ascii="Arial" w:hAnsi="Arial" w:cs="Arial"/>
          <w:spacing w:val="-3"/>
          <w:sz w:val="20"/>
        </w:rPr>
        <w:t xml:space="preserve"> </w:t>
      </w:r>
      <w:r w:rsidRPr="002A4312">
        <w:rPr>
          <w:rFonts w:ascii="Arial" w:hAnsi="Arial" w:cs="Arial"/>
          <w:sz w:val="20"/>
        </w:rPr>
        <w:t>are</w:t>
      </w:r>
      <w:r w:rsidRPr="002A4312">
        <w:rPr>
          <w:rFonts w:ascii="Arial" w:hAnsi="Arial" w:cs="Arial"/>
          <w:spacing w:val="-4"/>
          <w:sz w:val="20"/>
        </w:rPr>
        <w:t xml:space="preserve"> </w:t>
      </w:r>
      <w:r w:rsidRPr="002A4312">
        <w:rPr>
          <w:rFonts w:ascii="Arial" w:hAnsi="Arial" w:cs="Arial"/>
          <w:sz w:val="20"/>
        </w:rPr>
        <w:t>core</w:t>
      </w:r>
      <w:r w:rsidRPr="002A4312">
        <w:rPr>
          <w:rFonts w:ascii="Arial" w:hAnsi="Arial" w:cs="Arial"/>
          <w:spacing w:val="-4"/>
          <w:sz w:val="20"/>
        </w:rPr>
        <w:t xml:space="preserve"> </w:t>
      </w:r>
      <w:r w:rsidRPr="002A4312">
        <w:rPr>
          <w:rFonts w:ascii="Arial" w:hAnsi="Arial" w:cs="Arial"/>
          <w:sz w:val="20"/>
        </w:rPr>
        <w:t>and</w:t>
      </w:r>
      <w:r w:rsidRPr="002A4312">
        <w:rPr>
          <w:rFonts w:ascii="Arial" w:hAnsi="Arial" w:cs="Arial"/>
          <w:spacing w:val="-4"/>
          <w:sz w:val="20"/>
        </w:rPr>
        <w:t xml:space="preserve"> </w:t>
      </w:r>
      <w:r w:rsidRPr="002A4312">
        <w:rPr>
          <w:rFonts w:ascii="Arial" w:hAnsi="Arial" w:cs="Arial"/>
          <w:sz w:val="20"/>
        </w:rPr>
        <w:t>foundational</w:t>
      </w:r>
      <w:r w:rsidRPr="002A4312">
        <w:rPr>
          <w:rFonts w:ascii="Arial" w:hAnsi="Arial" w:cs="Arial"/>
          <w:spacing w:val="-5"/>
          <w:sz w:val="20"/>
        </w:rPr>
        <w:t xml:space="preserve"> </w:t>
      </w:r>
      <w:r w:rsidRPr="002A4312">
        <w:rPr>
          <w:rFonts w:ascii="Arial" w:hAnsi="Arial" w:cs="Arial"/>
          <w:sz w:val="20"/>
        </w:rPr>
        <w:t>to</w:t>
      </w:r>
      <w:r w:rsidRPr="002A4312">
        <w:rPr>
          <w:rFonts w:ascii="Arial" w:hAnsi="Arial" w:cs="Arial"/>
          <w:spacing w:val="-2"/>
          <w:sz w:val="20"/>
        </w:rPr>
        <w:t xml:space="preserve"> </w:t>
      </w:r>
      <w:r w:rsidRPr="002A4312">
        <w:rPr>
          <w:rFonts w:ascii="Arial" w:hAnsi="Arial" w:cs="Arial"/>
          <w:sz w:val="20"/>
        </w:rPr>
        <w:t>all</w:t>
      </w:r>
      <w:r w:rsidRPr="002A4312">
        <w:rPr>
          <w:rFonts w:ascii="Arial" w:hAnsi="Arial" w:cs="Arial"/>
          <w:spacing w:val="-5"/>
          <w:sz w:val="20"/>
        </w:rPr>
        <w:t xml:space="preserve"> </w:t>
      </w:r>
      <w:r w:rsidRPr="002A4312">
        <w:rPr>
          <w:rFonts w:ascii="Arial" w:hAnsi="Arial" w:cs="Arial"/>
          <w:sz w:val="20"/>
        </w:rPr>
        <w:t>other</w:t>
      </w:r>
      <w:r w:rsidRPr="002A4312">
        <w:rPr>
          <w:rFonts w:ascii="Arial" w:hAnsi="Arial" w:cs="Arial"/>
          <w:spacing w:val="-3"/>
          <w:sz w:val="20"/>
        </w:rPr>
        <w:t xml:space="preserve"> </w:t>
      </w:r>
      <w:r w:rsidRPr="002A4312">
        <w:rPr>
          <w:rFonts w:ascii="Arial" w:hAnsi="Arial" w:cs="Arial"/>
          <w:sz w:val="20"/>
        </w:rPr>
        <w:t>functions</w:t>
      </w:r>
      <w:r w:rsidRPr="002A4312">
        <w:rPr>
          <w:rFonts w:ascii="Arial" w:hAnsi="Arial" w:cs="Arial"/>
          <w:spacing w:val="-1"/>
          <w:sz w:val="20"/>
        </w:rPr>
        <w:t xml:space="preserve"> </w:t>
      </w:r>
      <w:r w:rsidRPr="002A4312">
        <w:rPr>
          <w:rFonts w:ascii="Arial" w:hAnsi="Arial" w:cs="Arial"/>
          <w:sz w:val="20"/>
        </w:rPr>
        <w:t>of the Model (CP, CPS, POP, AS and</w:t>
      </w:r>
      <w:r w:rsidRPr="002A4312">
        <w:rPr>
          <w:rFonts w:ascii="Arial" w:hAnsi="Arial" w:cs="Arial"/>
          <w:spacing w:val="-2"/>
          <w:sz w:val="20"/>
        </w:rPr>
        <w:t xml:space="preserve"> </w:t>
      </w:r>
      <w:r w:rsidRPr="002A4312">
        <w:rPr>
          <w:rFonts w:ascii="Arial" w:hAnsi="Arial" w:cs="Arial"/>
          <w:sz w:val="20"/>
        </w:rPr>
        <w:t>RI).</w:t>
      </w:r>
    </w:p>
    <w:p w14:paraId="70EE57D3" w14:textId="77777777" w:rsidR="002A4312" w:rsidRPr="002A4312" w:rsidRDefault="002A4312" w:rsidP="002A4312">
      <w:pPr>
        <w:rPr>
          <w:rFonts w:ascii="Arial" w:hAnsi="Arial" w:cs="Arial"/>
          <w:sz w:val="20"/>
        </w:rPr>
        <w:sectPr w:rsidR="002A4312" w:rsidRPr="002A4312">
          <w:pgSz w:w="11910" w:h="16840"/>
          <w:pgMar w:top="1080" w:right="440" w:bottom="660" w:left="600" w:header="0" w:footer="474" w:gutter="0"/>
          <w:cols w:space="720"/>
        </w:sectPr>
      </w:pPr>
    </w:p>
    <w:p w14:paraId="02AC30B8" w14:textId="77777777" w:rsidR="002A4312" w:rsidRPr="002A4312" w:rsidRDefault="002A4312" w:rsidP="008D693E">
      <w:pPr>
        <w:pStyle w:val="Heading4"/>
        <w:numPr>
          <w:ilvl w:val="1"/>
          <w:numId w:val="19"/>
        </w:numPr>
        <w:tabs>
          <w:tab w:val="left" w:pos="480"/>
        </w:tabs>
        <w:spacing w:before="77"/>
        <w:ind w:left="479" w:right="0" w:hanging="359"/>
        <w:jc w:val="both"/>
        <w:rPr>
          <w:rFonts w:ascii="Arial" w:hAnsi="Arial" w:cs="Arial"/>
        </w:rPr>
      </w:pPr>
      <w:r w:rsidRPr="002A4312">
        <w:rPr>
          <w:rFonts w:ascii="Arial" w:hAnsi="Arial" w:cs="Arial"/>
        </w:rPr>
        <w:lastRenderedPageBreak/>
        <w:t>Functional Profiles</w:t>
      </w:r>
    </w:p>
    <w:p w14:paraId="22D5A816" w14:textId="77777777" w:rsidR="002A4312" w:rsidRPr="002A4312" w:rsidRDefault="002A4312" w:rsidP="002A4312">
      <w:pPr>
        <w:pStyle w:val="BodyText"/>
        <w:spacing w:before="8"/>
        <w:rPr>
          <w:rFonts w:ascii="Arial" w:hAnsi="Arial" w:cs="Arial"/>
          <w:b/>
        </w:rPr>
      </w:pPr>
    </w:p>
    <w:p w14:paraId="4026BD09" w14:textId="66418E32" w:rsidR="002A4312" w:rsidRPr="002A4312" w:rsidRDefault="002A4312" w:rsidP="004D2386">
      <w:pPr>
        <w:pStyle w:val="BodyText"/>
        <w:spacing w:after="120"/>
        <w:ind w:left="115" w:right="850"/>
        <w:jc w:val="both"/>
        <w:rPr>
          <w:rFonts w:ascii="Arial" w:hAnsi="Arial" w:cs="Arial"/>
          <w:sz w:val="21"/>
        </w:rPr>
      </w:pPr>
      <w:r w:rsidRPr="002A4312">
        <w:rPr>
          <w:rFonts w:ascii="Arial" w:hAnsi="Arial" w:cs="Arial"/>
        </w:rPr>
        <w:t xml:space="preserve">While the Functional Model should contain all reasonably anticipated EHR-S functions, it is not itself </w:t>
      </w:r>
      <w:r w:rsidR="004D2386" w:rsidRPr="002A4312">
        <w:rPr>
          <w:rFonts w:ascii="Arial" w:hAnsi="Arial" w:cs="Arial"/>
        </w:rPr>
        <w:t>intended as</w:t>
      </w:r>
      <w:r w:rsidRPr="002A4312">
        <w:rPr>
          <w:rFonts w:ascii="Arial" w:hAnsi="Arial" w:cs="Arial"/>
        </w:rPr>
        <w:t xml:space="preserve"> a list of all functions to be found in a specific EHR-S. Functional Profiles should be used to constrain the functions to an intended use. This document defines the Functional Model and describes the general use of profiles and priorities (See 1.4 Anticipated Uses).</w:t>
      </w:r>
    </w:p>
    <w:p w14:paraId="292ECD20" w14:textId="77A20168" w:rsidR="002A4312" w:rsidRPr="002A4312" w:rsidRDefault="002A4312" w:rsidP="002A4312">
      <w:pPr>
        <w:pStyle w:val="BodyText"/>
        <w:spacing w:after="21"/>
        <w:ind w:left="119" w:right="847"/>
        <w:jc w:val="both"/>
        <w:rPr>
          <w:rFonts w:ascii="Arial" w:hAnsi="Arial" w:cs="Arial"/>
        </w:rPr>
      </w:pPr>
      <w:r w:rsidRPr="002A4312">
        <w:rPr>
          <w:rFonts w:ascii="Arial" w:hAnsi="Arial" w:cs="Arial"/>
          <w:noProof/>
        </w:rPr>
        <mc:AlternateContent>
          <mc:Choice Requires="wps">
            <w:drawing>
              <wp:anchor distT="0" distB="0" distL="114300" distR="114300" simplePos="0" relativeHeight="502442672" behindDoc="1" locked="0" layoutInCell="1" allowOverlap="1" wp14:anchorId="79F334C3" wp14:editId="03B95296">
                <wp:simplePos x="0" y="0"/>
                <wp:positionH relativeFrom="page">
                  <wp:posOffset>4959350</wp:posOffset>
                </wp:positionH>
                <wp:positionV relativeFrom="paragraph">
                  <wp:posOffset>899160</wp:posOffset>
                </wp:positionV>
                <wp:extent cx="0" cy="268605"/>
                <wp:effectExtent l="6350" t="9525" r="12700" b="762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D8A6F" id="Straight Connector 100" o:spid="_x0000_s1026" style="position:absolute;z-index:-873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70.8pt" to="390.5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zmBwIAAN4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" strokecolor="white" strokeweight=".96pt">
                <w10:wrap anchorx="page"/>
              </v:line>
            </w:pict>
          </mc:Fallback>
        </mc:AlternateContent>
      </w:r>
      <w:r w:rsidRPr="002A4312">
        <w:rPr>
          <w:rFonts w:ascii="Arial" w:hAnsi="Arial" w:cs="Arial"/>
          <w:noProof/>
        </w:rPr>
        <mc:AlternateContent>
          <mc:Choice Requires="wps">
            <w:drawing>
              <wp:anchor distT="0" distB="0" distL="114300" distR="114300" simplePos="0" relativeHeight="502443696" behindDoc="1" locked="0" layoutInCell="1" allowOverlap="1" wp14:anchorId="023C1EEB" wp14:editId="04EE0573">
                <wp:simplePos x="0" y="0"/>
                <wp:positionH relativeFrom="page">
                  <wp:posOffset>4959350</wp:posOffset>
                </wp:positionH>
                <wp:positionV relativeFrom="paragraph">
                  <wp:posOffset>1251585</wp:posOffset>
                </wp:positionV>
                <wp:extent cx="0" cy="267970"/>
                <wp:effectExtent l="6350" t="9525" r="12700" b="825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7F52E" id="Straight Connector 99" o:spid="_x0000_s1026" style="position:absolute;z-index:-872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98.55pt" to="390.5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" strokecolor="white" strokeweight=".96pt">
                <w10:wrap anchorx="page"/>
              </v:line>
            </w:pict>
          </mc:Fallback>
        </mc:AlternateContent>
      </w:r>
      <w:r w:rsidRPr="002A4312">
        <w:rPr>
          <w:rFonts w:ascii="Arial" w:hAnsi="Arial" w:cs="Arial"/>
          <w:noProof/>
        </w:rPr>
        <mc:AlternateContent>
          <mc:Choice Requires="wps">
            <w:drawing>
              <wp:anchor distT="0" distB="0" distL="114300" distR="114300" simplePos="0" relativeHeight="502444720" behindDoc="1" locked="0" layoutInCell="1" allowOverlap="1" wp14:anchorId="577ADD6F" wp14:editId="23780FD9">
                <wp:simplePos x="0" y="0"/>
                <wp:positionH relativeFrom="page">
                  <wp:posOffset>4959350</wp:posOffset>
                </wp:positionH>
                <wp:positionV relativeFrom="paragraph">
                  <wp:posOffset>1577340</wp:posOffset>
                </wp:positionV>
                <wp:extent cx="0" cy="268605"/>
                <wp:effectExtent l="6350" t="11430" r="12700" b="1524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2CF86" id="Straight Connector 98" o:spid="_x0000_s1026" style="position:absolute;z-index:-87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124.2pt" to="390.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tsBwIAANw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" strokecolor="white" strokeweight=".96pt">
                <w10:wrap anchorx="page"/>
              </v:line>
            </w:pict>
          </mc:Fallback>
        </mc:AlternateContent>
      </w:r>
      <w:r w:rsidRPr="002A4312">
        <w:rPr>
          <w:rFonts w:ascii="Arial" w:hAnsi="Arial" w:cs="Arial"/>
          <w:noProof/>
        </w:rPr>
        <mc:AlternateContent>
          <mc:Choice Requires="wps">
            <w:drawing>
              <wp:anchor distT="0" distB="0" distL="114300" distR="114300" simplePos="0" relativeHeight="502441648" behindDoc="0" locked="0" layoutInCell="1" allowOverlap="1" wp14:anchorId="1F8DD0C8" wp14:editId="6B2078EC">
                <wp:simplePos x="0" y="0"/>
                <wp:positionH relativeFrom="page">
                  <wp:posOffset>6033770</wp:posOffset>
                </wp:positionH>
                <wp:positionV relativeFrom="paragraph">
                  <wp:posOffset>879475</wp:posOffset>
                </wp:positionV>
                <wp:extent cx="269875" cy="2272665"/>
                <wp:effectExtent l="4445" t="0" r="1905" b="444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2726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15"/>
                            </w:tblGrid>
                            <w:tr w:rsidR="001A5AA1" w14:paraId="0C71B139" w14:textId="77777777">
                              <w:trPr>
                                <w:trHeight w:val="453"/>
                              </w:trPr>
                              <w:tc>
                                <w:tcPr>
                                  <w:tcW w:w="415" w:type="dxa"/>
                                  <w:tcBorders>
                                    <w:top w:val="nil"/>
                                    <w:bottom w:val="single" w:sz="24" w:space="0" w:color="FFFFFF"/>
                                    <w:right w:val="nil"/>
                                  </w:tcBorders>
                                  <w:shd w:val="clear" w:color="auto" w:fill="0070C0"/>
                                </w:tcPr>
                                <w:p w14:paraId="25C4DD7C" w14:textId="77777777" w:rsidR="001A5AA1" w:rsidRDefault="001A5AA1">
                                  <w:pPr>
                                    <w:pStyle w:val="TableParagraph"/>
                                    <w:ind w:left="0"/>
                                    <w:rPr>
                                      <w:sz w:val="18"/>
                                    </w:rPr>
                                  </w:pPr>
                                </w:p>
                              </w:tc>
                            </w:tr>
                            <w:tr w:rsidR="001A5AA1" w14:paraId="5AC2B4D5" w14:textId="77777777">
                              <w:trPr>
                                <w:trHeight w:val="493"/>
                              </w:trPr>
                              <w:tc>
                                <w:tcPr>
                                  <w:tcW w:w="415" w:type="dxa"/>
                                  <w:tcBorders>
                                    <w:top w:val="single" w:sz="24" w:space="0" w:color="FFFFFF"/>
                                    <w:right w:val="nil"/>
                                  </w:tcBorders>
                                  <w:shd w:val="clear" w:color="auto" w:fill="00B050"/>
                                </w:tcPr>
                                <w:p w14:paraId="00A87CA7" w14:textId="77777777" w:rsidR="001A5AA1" w:rsidRDefault="001A5AA1">
                                  <w:pPr>
                                    <w:pStyle w:val="TableParagraph"/>
                                    <w:ind w:left="0"/>
                                    <w:rPr>
                                      <w:sz w:val="18"/>
                                    </w:rPr>
                                  </w:pPr>
                                </w:p>
                              </w:tc>
                            </w:tr>
                            <w:tr w:rsidR="001A5AA1" w14:paraId="721CEFA5" w14:textId="77777777">
                              <w:trPr>
                                <w:trHeight w:val="493"/>
                              </w:trPr>
                              <w:tc>
                                <w:tcPr>
                                  <w:tcW w:w="415" w:type="dxa"/>
                                  <w:tcBorders>
                                    <w:right w:val="nil"/>
                                  </w:tcBorders>
                                  <w:shd w:val="clear" w:color="auto" w:fill="92D050"/>
                                </w:tcPr>
                                <w:p w14:paraId="7AA048FC" w14:textId="77777777" w:rsidR="001A5AA1" w:rsidRDefault="001A5AA1">
                                  <w:pPr>
                                    <w:pStyle w:val="TableParagraph"/>
                                    <w:ind w:left="0"/>
                                    <w:rPr>
                                      <w:sz w:val="18"/>
                                    </w:rPr>
                                  </w:pPr>
                                </w:p>
                              </w:tc>
                            </w:tr>
                            <w:tr w:rsidR="001A5AA1" w14:paraId="5326C8E2" w14:textId="77777777">
                              <w:trPr>
                                <w:trHeight w:val="493"/>
                              </w:trPr>
                              <w:tc>
                                <w:tcPr>
                                  <w:tcW w:w="415" w:type="dxa"/>
                                  <w:tcBorders>
                                    <w:right w:val="nil"/>
                                  </w:tcBorders>
                                  <w:shd w:val="clear" w:color="auto" w:fill="FFC000"/>
                                </w:tcPr>
                                <w:p w14:paraId="5B226FC5" w14:textId="77777777" w:rsidR="001A5AA1" w:rsidRDefault="001A5AA1">
                                  <w:pPr>
                                    <w:pStyle w:val="TableParagraph"/>
                                    <w:ind w:left="0"/>
                                    <w:rPr>
                                      <w:sz w:val="18"/>
                                    </w:rPr>
                                  </w:pPr>
                                </w:p>
                              </w:tc>
                            </w:tr>
                            <w:tr w:rsidR="001A5AA1" w14:paraId="0F097FBB" w14:textId="77777777">
                              <w:trPr>
                                <w:trHeight w:val="495"/>
                              </w:trPr>
                              <w:tc>
                                <w:tcPr>
                                  <w:tcW w:w="415" w:type="dxa"/>
                                  <w:tcBorders>
                                    <w:right w:val="nil"/>
                                  </w:tcBorders>
                                  <w:shd w:val="clear" w:color="auto" w:fill="7030A0"/>
                                </w:tcPr>
                                <w:p w14:paraId="11F56AA9" w14:textId="77777777" w:rsidR="001A5AA1" w:rsidRDefault="001A5AA1">
                                  <w:pPr>
                                    <w:pStyle w:val="TableParagraph"/>
                                    <w:ind w:left="0"/>
                                    <w:rPr>
                                      <w:sz w:val="18"/>
                                    </w:rPr>
                                  </w:pPr>
                                </w:p>
                              </w:tc>
                            </w:tr>
                            <w:tr w:rsidR="001A5AA1" w14:paraId="1A30304E" w14:textId="77777777">
                              <w:trPr>
                                <w:trHeight w:val="493"/>
                              </w:trPr>
                              <w:tc>
                                <w:tcPr>
                                  <w:tcW w:w="415" w:type="dxa"/>
                                  <w:tcBorders>
                                    <w:right w:val="nil"/>
                                  </w:tcBorders>
                                  <w:shd w:val="clear" w:color="auto" w:fill="996633"/>
                                </w:tcPr>
                                <w:p w14:paraId="7A75F475" w14:textId="77777777" w:rsidR="001A5AA1" w:rsidRDefault="001A5AA1">
                                  <w:pPr>
                                    <w:pStyle w:val="TableParagraph"/>
                                    <w:ind w:left="0"/>
                                    <w:rPr>
                                      <w:sz w:val="18"/>
                                    </w:rPr>
                                  </w:pPr>
                                </w:p>
                              </w:tc>
                            </w:tr>
                            <w:tr w:rsidR="001A5AA1" w14:paraId="07EB029D" w14:textId="77777777">
                              <w:trPr>
                                <w:trHeight w:val="493"/>
                              </w:trPr>
                              <w:tc>
                                <w:tcPr>
                                  <w:tcW w:w="415" w:type="dxa"/>
                                  <w:tcBorders>
                                    <w:bottom w:val="nil"/>
                                    <w:right w:val="nil"/>
                                  </w:tcBorders>
                                  <w:shd w:val="clear" w:color="auto" w:fill="C00000"/>
                                </w:tcPr>
                                <w:p w14:paraId="45B9E74B" w14:textId="77777777" w:rsidR="001A5AA1" w:rsidRDefault="001A5AA1">
                                  <w:pPr>
                                    <w:pStyle w:val="TableParagraph"/>
                                    <w:ind w:left="0"/>
                                    <w:rPr>
                                      <w:sz w:val="18"/>
                                    </w:rPr>
                                  </w:pPr>
                                </w:p>
                              </w:tc>
                            </w:tr>
                          </w:tbl>
                          <w:p w14:paraId="5DCFF6C2" w14:textId="77777777" w:rsidR="001A5AA1" w:rsidRDefault="001A5AA1" w:rsidP="002A431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DD0C8" id="_x0000_t202" coordsize="21600,21600" o:spt="202" path="m,l,21600r21600,l21600,xe">
                <v:stroke joinstyle="miter"/>
                <v:path gradientshapeok="t" o:connecttype="rect"/>
              </v:shapetype>
              <v:shape id="Text Box 97" o:spid="_x0000_s1026" type="#_x0000_t202" style="position:absolute;left:0;text-align:left;margin-left:475.1pt;margin-top:69.25pt;width:21.25pt;height:178.95pt;z-index:50244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" filled="f" stroked="f">
                <v:textbox inset="0,0,0,0">
                  <w:txbxContent>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15"/>
                      </w:tblGrid>
                      <w:tr w:rsidR="001A5AA1" w14:paraId="0C71B139" w14:textId="77777777">
                        <w:trPr>
                          <w:trHeight w:val="453"/>
                        </w:trPr>
                        <w:tc>
                          <w:tcPr>
                            <w:tcW w:w="415" w:type="dxa"/>
                            <w:tcBorders>
                              <w:top w:val="nil"/>
                              <w:bottom w:val="single" w:sz="24" w:space="0" w:color="FFFFFF"/>
                              <w:right w:val="nil"/>
                            </w:tcBorders>
                            <w:shd w:val="clear" w:color="auto" w:fill="0070C0"/>
                          </w:tcPr>
                          <w:p w14:paraId="25C4DD7C" w14:textId="77777777" w:rsidR="001A5AA1" w:rsidRDefault="001A5AA1">
                            <w:pPr>
                              <w:pStyle w:val="TableParagraph"/>
                              <w:ind w:left="0"/>
                              <w:rPr>
                                <w:sz w:val="18"/>
                              </w:rPr>
                            </w:pPr>
                          </w:p>
                        </w:tc>
                      </w:tr>
                      <w:tr w:rsidR="001A5AA1" w14:paraId="5AC2B4D5" w14:textId="77777777">
                        <w:trPr>
                          <w:trHeight w:val="493"/>
                        </w:trPr>
                        <w:tc>
                          <w:tcPr>
                            <w:tcW w:w="415" w:type="dxa"/>
                            <w:tcBorders>
                              <w:top w:val="single" w:sz="24" w:space="0" w:color="FFFFFF"/>
                              <w:right w:val="nil"/>
                            </w:tcBorders>
                            <w:shd w:val="clear" w:color="auto" w:fill="00B050"/>
                          </w:tcPr>
                          <w:p w14:paraId="00A87CA7" w14:textId="77777777" w:rsidR="001A5AA1" w:rsidRDefault="001A5AA1">
                            <w:pPr>
                              <w:pStyle w:val="TableParagraph"/>
                              <w:ind w:left="0"/>
                              <w:rPr>
                                <w:sz w:val="18"/>
                              </w:rPr>
                            </w:pPr>
                          </w:p>
                        </w:tc>
                      </w:tr>
                      <w:tr w:rsidR="001A5AA1" w14:paraId="721CEFA5" w14:textId="77777777">
                        <w:trPr>
                          <w:trHeight w:val="493"/>
                        </w:trPr>
                        <w:tc>
                          <w:tcPr>
                            <w:tcW w:w="415" w:type="dxa"/>
                            <w:tcBorders>
                              <w:right w:val="nil"/>
                            </w:tcBorders>
                            <w:shd w:val="clear" w:color="auto" w:fill="92D050"/>
                          </w:tcPr>
                          <w:p w14:paraId="7AA048FC" w14:textId="77777777" w:rsidR="001A5AA1" w:rsidRDefault="001A5AA1">
                            <w:pPr>
                              <w:pStyle w:val="TableParagraph"/>
                              <w:ind w:left="0"/>
                              <w:rPr>
                                <w:sz w:val="18"/>
                              </w:rPr>
                            </w:pPr>
                          </w:p>
                        </w:tc>
                      </w:tr>
                      <w:tr w:rsidR="001A5AA1" w14:paraId="5326C8E2" w14:textId="77777777">
                        <w:trPr>
                          <w:trHeight w:val="493"/>
                        </w:trPr>
                        <w:tc>
                          <w:tcPr>
                            <w:tcW w:w="415" w:type="dxa"/>
                            <w:tcBorders>
                              <w:right w:val="nil"/>
                            </w:tcBorders>
                            <w:shd w:val="clear" w:color="auto" w:fill="FFC000"/>
                          </w:tcPr>
                          <w:p w14:paraId="5B226FC5" w14:textId="77777777" w:rsidR="001A5AA1" w:rsidRDefault="001A5AA1">
                            <w:pPr>
                              <w:pStyle w:val="TableParagraph"/>
                              <w:ind w:left="0"/>
                              <w:rPr>
                                <w:sz w:val="18"/>
                              </w:rPr>
                            </w:pPr>
                          </w:p>
                        </w:tc>
                      </w:tr>
                      <w:tr w:rsidR="001A5AA1" w14:paraId="0F097FBB" w14:textId="77777777">
                        <w:trPr>
                          <w:trHeight w:val="495"/>
                        </w:trPr>
                        <w:tc>
                          <w:tcPr>
                            <w:tcW w:w="415" w:type="dxa"/>
                            <w:tcBorders>
                              <w:right w:val="nil"/>
                            </w:tcBorders>
                            <w:shd w:val="clear" w:color="auto" w:fill="7030A0"/>
                          </w:tcPr>
                          <w:p w14:paraId="11F56AA9" w14:textId="77777777" w:rsidR="001A5AA1" w:rsidRDefault="001A5AA1">
                            <w:pPr>
                              <w:pStyle w:val="TableParagraph"/>
                              <w:ind w:left="0"/>
                              <w:rPr>
                                <w:sz w:val="18"/>
                              </w:rPr>
                            </w:pPr>
                          </w:p>
                        </w:tc>
                      </w:tr>
                      <w:tr w:rsidR="001A5AA1" w14:paraId="1A30304E" w14:textId="77777777">
                        <w:trPr>
                          <w:trHeight w:val="493"/>
                        </w:trPr>
                        <w:tc>
                          <w:tcPr>
                            <w:tcW w:w="415" w:type="dxa"/>
                            <w:tcBorders>
                              <w:right w:val="nil"/>
                            </w:tcBorders>
                            <w:shd w:val="clear" w:color="auto" w:fill="996633"/>
                          </w:tcPr>
                          <w:p w14:paraId="7A75F475" w14:textId="77777777" w:rsidR="001A5AA1" w:rsidRDefault="001A5AA1">
                            <w:pPr>
                              <w:pStyle w:val="TableParagraph"/>
                              <w:ind w:left="0"/>
                              <w:rPr>
                                <w:sz w:val="18"/>
                              </w:rPr>
                            </w:pPr>
                          </w:p>
                        </w:tc>
                      </w:tr>
                      <w:tr w:rsidR="001A5AA1" w14:paraId="07EB029D" w14:textId="77777777">
                        <w:trPr>
                          <w:trHeight w:val="493"/>
                        </w:trPr>
                        <w:tc>
                          <w:tcPr>
                            <w:tcW w:w="415" w:type="dxa"/>
                            <w:tcBorders>
                              <w:bottom w:val="nil"/>
                              <w:right w:val="nil"/>
                            </w:tcBorders>
                            <w:shd w:val="clear" w:color="auto" w:fill="C00000"/>
                          </w:tcPr>
                          <w:p w14:paraId="45B9E74B" w14:textId="77777777" w:rsidR="001A5AA1" w:rsidRDefault="001A5AA1">
                            <w:pPr>
                              <w:pStyle w:val="TableParagraph"/>
                              <w:ind w:left="0"/>
                              <w:rPr>
                                <w:sz w:val="18"/>
                              </w:rPr>
                            </w:pPr>
                          </w:p>
                        </w:tc>
                      </w:tr>
                    </w:tbl>
                    <w:p w14:paraId="5DCFF6C2" w14:textId="77777777" w:rsidR="001A5AA1" w:rsidRDefault="001A5AA1" w:rsidP="002A4312">
                      <w:pPr>
                        <w:pStyle w:val="BodyText"/>
                      </w:pPr>
                    </w:p>
                  </w:txbxContent>
                </v:textbox>
                <w10:wrap anchorx="page"/>
              </v:shape>
            </w:pict>
          </mc:Fallback>
        </mc:AlternateContent>
      </w:r>
      <w:proofErr w:type="gramStart"/>
      <w:r w:rsidRPr="002A4312">
        <w:rPr>
          <w:rFonts w:ascii="Arial" w:hAnsi="Arial" w:cs="Arial"/>
        </w:rPr>
        <w:t>In the aggregate</w:t>
      </w:r>
      <w:proofErr w:type="gramEnd"/>
      <w:r w:rsidRPr="002A4312">
        <w:rPr>
          <w:rFonts w:ascii="Arial" w:hAnsi="Arial" w:cs="Arial"/>
        </w:rPr>
        <w:t>, the Functional Model is intended to include the superset of functions from which a subset can be generated by the user. This subset created by the user illustrates what is needed within an EHR-S. Only a subset of the superset of functions will apply to any particular EHR-S Profile.</w:t>
      </w:r>
    </w:p>
    <w:tbl>
      <w:tblPr>
        <w:tblW w:w="0" w:type="auto"/>
        <w:tblInd w:w="120" w:type="dxa"/>
        <w:tblLayout w:type="fixed"/>
        <w:tblCellMar>
          <w:left w:w="0" w:type="dxa"/>
          <w:right w:w="0" w:type="dxa"/>
        </w:tblCellMar>
        <w:tblLook w:val="01E0" w:firstRow="1" w:lastRow="1" w:firstColumn="1" w:lastColumn="1" w:noHBand="0" w:noVBand="0"/>
      </w:tblPr>
      <w:tblGrid>
        <w:gridCol w:w="7094"/>
        <w:gridCol w:w="1516"/>
      </w:tblGrid>
      <w:tr w:rsidR="002A4312" w:rsidRPr="002A4312" w14:paraId="6782BF97" w14:textId="77777777" w:rsidTr="004D2386">
        <w:trPr>
          <w:trHeight w:val="674"/>
        </w:trPr>
        <w:tc>
          <w:tcPr>
            <w:tcW w:w="7094" w:type="dxa"/>
          </w:tcPr>
          <w:p w14:paraId="038009B7" w14:textId="77777777" w:rsidR="002A4312" w:rsidRPr="002A4312" w:rsidRDefault="002A4312" w:rsidP="00C73DD7">
            <w:pPr>
              <w:pStyle w:val="TableParagraph"/>
              <w:ind w:left="0"/>
              <w:rPr>
                <w:rFonts w:ascii="Arial" w:hAnsi="Arial" w:cs="Arial"/>
                <w:sz w:val="18"/>
              </w:rPr>
            </w:pPr>
          </w:p>
        </w:tc>
        <w:tc>
          <w:tcPr>
            <w:tcW w:w="1516" w:type="dxa"/>
            <w:vMerge w:val="restart"/>
            <w:shd w:val="clear" w:color="auto" w:fill="FBD4B4"/>
          </w:tcPr>
          <w:p w14:paraId="620150B9" w14:textId="77777777" w:rsidR="002A4312" w:rsidRPr="002A4312" w:rsidRDefault="002A4312" w:rsidP="004D2386">
            <w:pPr>
              <w:pStyle w:val="TableParagraph"/>
              <w:spacing w:before="67"/>
              <w:ind w:left="345"/>
              <w:rPr>
                <w:rFonts w:ascii="Arial" w:hAnsi="Arial" w:cs="Arial"/>
                <w:b/>
                <w:sz w:val="20"/>
              </w:rPr>
            </w:pPr>
            <w:r w:rsidRPr="002A4312">
              <w:rPr>
                <w:rFonts w:ascii="Arial" w:hAnsi="Arial" w:cs="Arial"/>
                <w:b/>
                <w:sz w:val="20"/>
              </w:rPr>
              <w:t>Profiles</w:t>
            </w:r>
          </w:p>
        </w:tc>
      </w:tr>
      <w:tr w:rsidR="002A4312" w:rsidRPr="002A4312" w14:paraId="46932817" w14:textId="77777777" w:rsidTr="004D2386">
        <w:trPr>
          <w:trHeight w:val="453"/>
        </w:trPr>
        <w:tc>
          <w:tcPr>
            <w:tcW w:w="7094" w:type="dxa"/>
            <w:tcBorders>
              <w:left w:val="single" w:sz="8" w:space="0" w:color="FFFFFF"/>
              <w:bottom w:val="single" w:sz="24" w:space="0" w:color="FFFFFF"/>
            </w:tcBorders>
            <w:shd w:val="clear" w:color="auto" w:fill="0070C0"/>
          </w:tcPr>
          <w:p w14:paraId="1DFD03C3" w14:textId="77777777" w:rsidR="002A4312" w:rsidRPr="002A4312" w:rsidRDefault="002A4312" w:rsidP="00C73DD7">
            <w:pPr>
              <w:pStyle w:val="TableParagraph"/>
              <w:spacing w:before="88"/>
              <w:ind w:left="143"/>
              <w:rPr>
                <w:rFonts w:ascii="Arial" w:hAnsi="Arial" w:cs="Arial"/>
                <w:b/>
                <w:sz w:val="20"/>
              </w:rPr>
            </w:pPr>
            <w:r w:rsidRPr="002A4312">
              <w:rPr>
                <w:rFonts w:ascii="Arial" w:hAnsi="Arial" w:cs="Arial"/>
                <w:b/>
                <w:sz w:val="20"/>
              </w:rPr>
              <w:t>Overarching (OV)</w:t>
            </w:r>
          </w:p>
        </w:tc>
        <w:tc>
          <w:tcPr>
            <w:tcW w:w="1516" w:type="dxa"/>
            <w:vMerge/>
            <w:tcBorders>
              <w:top w:val="nil"/>
            </w:tcBorders>
            <w:shd w:val="clear" w:color="auto" w:fill="FBD4B4"/>
          </w:tcPr>
          <w:p w14:paraId="0E8605A4" w14:textId="77777777" w:rsidR="002A4312" w:rsidRPr="002A4312" w:rsidRDefault="002A4312" w:rsidP="00C73DD7">
            <w:pPr>
              <w:rPr>
                <w:rFonts w:ascii="Arial" w:hAnsi="Arial" w:cs="Arial"/>
                <w:sz w:val="2"/>
                <w:szCs w:val="2"/>
              </w:rPr>
            </w:pPr>
          </w:p>
        </w:tc>
      </w:tr>
      <w:tr w:rsidR="002A4312" w:rsidRPr="002A4312" w14:paraId="5F2CAF44" w14:textId="77777777" w:rsidTr="004D2386">
        <w:trPr>
          <w:trHeight w:val="493"/>
        </w:trPr>
        <w:tc>
          <w:tcPr>
            <w:tcW w:w="7094" w:type="dxa"/>
            <w:tcBorders>
              <w:top w:val="single" w:sz="24" w:space="0" w:color="FFFFFF"/>
              <w:left w:val="single" w:sz="8" w:space="0" w:color="FFFFFF"/>
              <w:bottom w:val="single" w:sz="8" w:space="0" w:color="FFFFFF"/>
            </w:tcBorders>
            <w:shd w:val="clear" w:color="auto" w:fill="00B050"/>
          </w:tcPr>
          <w:p w14:paraId="1675C716" w14:textId="77777777" w:rsidR="002A4312" w:rsidRPr="002A4312" w:rsidRDefault="002A4312" w:rsidP="00C73DD7">
            <w:pPr>
              <w:pStyle w:val="TableParagraph"/>
              <w:spacing w:before="127"/>
              <w:ind w:left="143"/>
              <w:rPr>
                <w:rFonts w:ascii="Arial" w:hAnsi="Arial" w:cs="Arial"/>
                <w:b/>
                <w:sz w:val="20"/>
              </w:rPr>
            </w:pPr>
            <w:r w:rsidRPr="002A4312">
              <w:rPr>
                <w:rFonts w:ascii="Arial" w:hAnsi="Arial" w:cs="Arial"/>
                <w:b/>
                <w:sz w:val="20"/>
              </w:rPr>
              <w:t>Care Provision (CP)</w:t>
            </w:r>
          </w:p>
        </w:tc>
        <w:tc>
          <w:tcPr>
            <w:tcW w:w="1516" w:type="dxa"/>
            <w:vMerge/>
            <w:tcBorders>
              <w:top w:val="nil"/>
            </w:tcBorders>
            <w:shd w:val="clear" w:color="auto" w:fill="FBD4B4"/>
          </w:tcPr>
          <w:p w14:paraId="3F634A78" w14:textId="77777777" w:rsidR="002A4312" w:rsidRPr="002A4312" w:rsidRDefault="002A4312" w:rsidP="00C73DD7">
            <w:pPr>
              <w:rPr>
                <w:rFonts w:ascii="Arial" w:hAnsi="Arial" w:cs="Arial"/>
                <w:sz w:val="2"/>
                <w:szCs w:val="2"/>
              </w:rPr>
            </w:pPr>
          </w:p>
        </w:tc>
      </w:tr>
      <w:tr w:rsidR="002A4312" w:rsidRPr="002A4312" w14:paraId="1E5A62AB" w14:textId="77777777" w:rsidTr="004D2386">
        <w:trPr>
          <w:trHeight w:val="493"/>
        </w:trPr>
        <w:tc>
          <w:tcPr>
            <w:tcW w:w="7094" w:type="dxa"/>
            <w:tcBorders>
              <w:top w:val="single" w:sz="8" w:space="0" w:color="FFFFFF"/>
              <w:left w:val="single" w:sz="8" w:space="0" w:color="FFFFFF"/>
              <w:bottom w:val="single" w:sz="8" w:space="0" w:color="FFFFFF"/>
            </w:tcBorders>
            <w:shd w:val="clear" w:color="auto" w:fill="92D050"/>
          </w:tcPr>
          <w:p w14:paraId="504C9D18"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sz w:val="20"/>
              </w:rPr>
              <w:t>Care Provision Support (CPS)</w:t>
            </w:r>
          </w:p>
        </w:tc>
        <w:tc>
          <w:tcPr>
            <w:tcW w:w="1516" w:type="dxa"/>
            <w:vMerge/>
            <w:tcBorders>
              <w:top w:val="nil"/>
            </w:tcBorders>
            <w:shd w:val="clear" w:color="auto" w:fill="FBD4B4"/>
          </w:tcPr>
          <w:p w14:paraId="26336FF2" w14:textId="77777777" w:rsidR="002A4312" w:rsidRPr="002A4312" w:rsidRDefault="002A4312" w:rsidP="00C73DD7">
            <w:pPr>
              <w:rPr>
                <w:rFonts w:ascii="Arial" w:hAnsi="Arial" w:cs="Arial"/>
                <w:sz w:val="2"/>
                <w:szCs w:val="2"/>
              </w:rPr>
            </w:pPr>
          </w:p>
        </w:tc>
      </w:tr>
      <w:tr w:rsidR="002A4312" w:rsidRPr="002A4312" w14:paraId="25105140" w14:textId="77777777" w:rsidTr="004D2386">
        <w:trPr>
          <w:trHeight w:val="493"/>
        </w:trPr>
        <w:tc>
          <w:tcPr>
            <w:tcW w:w="7094" w:type="dxa"/>
            <w:tcBorders>
              <w:top w:val="single" w:sz="8" w:space="0" w:color="FFFFFF"/>
              <w:left w:val="single" w:sz="8" w:space="0" w:color="FFFFFF"/>
              <w:bottom w:val="single" w:sz="8" w:space="0" w:color="FFFFFF"/>
            </w:tcBorders>
            <w:shd w:val="clear" w:color="auto" w:fill="FFC000"/>
          </w:tcPr>
          <w:p w14:paraId="0C88061A" w14:textId="77777777" w:rsidR="002A4312" w:rsidRPr="002A4312" w:rsidRDefault="002A4312" w:rsidP="00C73DD7">
            <w:pPr>
              <w:pStyle w:val="TableParagraph"/>
              <w:spacing w:before="129"/>
              <w:ind w:left="143"/>
              <w:rPr>
                <w:rFonts w:ascii="Arial" w:hAnsi="Arial" w:cs="Arial"/>
                <w:b/>
                <w:sz w:val="20"/>
              </w:rPr>
            </w:pPr>
            <w:r w:rsidRPr="002A4312">
              <w:rPr>
                <w:rFonts w:ascii="Arial" w:hAnsi="Arial" w:cs="Arial"/>
                <w:b/>
                <w:sz w:val="20"/>
              </w:rPr>
              <w:t>Population Health Support (POP)</w:t>
            </w:r>
          </w:p>
        </w:tc>
        <w:tc>
          <w:tcPr>
            <w:tcW w:w="1516" w:type="dxa"/>
            <w:vMerge/>
            <w:tcBorders>
              <w:top w:val="nil"/>
            </w:tcBorders>
            <w:shd w:val="clear" w:color="auto" w:fill="FBD4B4"/>
          </w:tcPr>
          <w:p w14:paraId="595ECDF7" w14:textId="77777777" w:rsidR="002A4312" w:rsidRPr="002A4312" w:rsidRDefault="002A4312" w:rsidP="00C73DD7">
            <w:pPr>
              <w:rPr>
                <w:rFonts w:ascii="Arial" w:hAnsi="Arial" w:cs="Arial"/>
                <w:sz w:val="2"/>
                <w:szCs w:val="2"/>
              </w:rPr>
            </w:pPr>
          </w:p>
        </w:tc>
      </w:tr>
      <w:tr w:rsidR="002A4312" w:rsidRPr="002A4312" w14:paraId="1B4CBE35" w14:textId="77777777" w:rsidTr="004D2386">
        <w:trPr>
          <w:trHeight w:val="495"/>
        </w:trPr>
        <w:tc>
          <w:tcPr>
            <w:tcW w:w="7094" w:type="dxa"/>
            <w:tcBorders>
              <w:top w:val="single" w:sz="8" w:space="0" w:color="FFFFFF"/>
              <w:left w:val="single" w:sz="8" w:space="0" w:color="FFFFFF"/>
              <w:bottom w:val="single" w:sz="8" w:space="0" w:color="FFFFFF"/>
            </w:tcBorders>
            <w:shd w:val="clear" w:color="auto" w:fill="7030A0"/>
          </w:tcPr>
          <w:p w14:paraId="7E09D9E4" w14:textId="77777777" w:rsidR="002A4312" w:rsidRPr="002A4312" w:rsidRDefault="002A4312" w:rsidP="00C73DD7">
            <w:pPr>
              <w:pStyle w:val="TableParagraph"/>
              <w:spacing w:before="129"/>
              <w:ind w:left="143"/>
              <w:rPr>
                <w:rFonts w:ascii="Arial" w:hAnsi="Arial" w:cs="Arial"/>
                <w:b/>
                <w:sz w:val="20"/>
              </w:rPr>
            </w:pPr>
            <w:r w:rsidRPr="002A4312">
              <w:rPr>
                <w:rFonts w:ascii="Arial" w:hAnsi="Arial" w:cs="Arial"/>
                <w:b/>
                <w:sz w:val="20"/>
              </w:rPr>
              <w:t>Administrative Support (AS)</w:t>
            </w:r>
          </w:p>
        </w:tc>
        <w:tc>
          <w:tcPr>
            <w:tcW w:w="1516" w:type="dxa"/>
            <w:vMerge/>
            <w:tcBorders>
              <w:top w:val="nil"/>
            </w:tcBorders>
            <w:shd w:val="clear" w:color="auto" w:fill="FBD4B4"/>
          </w:tcPr>
          <w:p w14:paraId="5AF8F145" w14:textId="77777777" w:rsidR="002A4312" w:rsidRPr="002A4312" w:rsidRDefault="002A4312" w:rsidP="00C73DD7">
            <w:pPr>
              <w:rPr>
                <w:rFonts w:ascii="Arial" w:hAnsi="Arial" w:cs="Arial"/>
                <w:sz w:val="2"/>
                <w:szCs w:val="2"/>
              </w:rPr>
            </w:pPr>
          </w:p>
        </w:tc>
      </w:tr>
      <w:tr w:rsidR="002A4312" w:rsidRPr="002A4312" w14:paraId="467371F1" w14:textId="77777777" w:rsidTr="004D2386">
        <w:trPr>
          <w:trHeight w:val="493"/>
        </w:trPr>
        <w:tc>
          <w:tcPr>
            <w:tcW w:w="7094" w:type="dxa"/>
            <w:tcBorders>
              <w:top w:val="single" w:sz="8" w:space="0" w:color="FFFFFF"/>
              <w:left w:val="single" w:sz="8" w:space="0" w:color="FFFFFF"/>
              <w:bottom w:val="single" w:sz="8" w:space="0" w:color="FFFFFF"/>
            </w:tcBorders>
            <w:shd w:val="clear" w:color="auto" w:fill="996633"/>
          </w:tcPr>
          <w:p w14:paraId="6A29BE6F"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sz w:val="20"/>
              </w:rPr>
              <w:t>Record Infrastructure (RI)</w:t>
            </w:r>
          </w:p>
        </w:tc>
        <w:tc>
          <w:tcPr>
            <w:tcW w:w="1516" w:type="dxa"/>
            <w:vMerge/>
            <w:tcBorders>
              <w:top w:val="nil"/>
            </w:tcBorders>
            <w:shd w:val="clear" w:color="auto" w:fill="FBD4B4"/>
          </w:tcPr>
          <w:p w14:paraId="5E7B9797" w14:textId="77777777" w:rsidR="002A4312" w:rsidRPr="002A4312" w:rsidRDefault="002A4312" w:rsidP="00C73DD7">
            <w:pPr>
              <w:rPr>
                <w:rFonts w:ascii="Arial" w:hAnsi="Arial" w:cs="Arial"/>
                <w:sz w:val="2"/>
                <w:szCs w:val="2"/>
              </w:rPr>
            </w:pPr>
          </w:p>
        </w:tc>
      </w:tr>
      <w:tr w:rsidR="002A4312" w:rsidRPr="002A4312" w14:paraId="26791486" w14:textId="77777777" w:rsidTr="004D2386">
        <w:trPr>
          <w:trHeight w:val="494"/>
        </w:trPr>
        <w:tc>
          <w:tcPr>
            <w:tcW w:w="7094" w:type="dxa"/>
            <w:tcBorders>
              <w:top w:val="single" w:sz="8" w:space="0" w:color="FFFFFF"/>
              <w:left w:val="single" w:sz="8" w:space="0" w:color="FFFFFF"/>
            </w:tcBorders>
            <w:shd w:val="clear" w:color="auto" w:fill="C00000"/>
          </w:tcPr>
          <w:p w14:paraId="55E70E94"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color w:val="FFFFFF"/>
                <w:sz w:val="20"/>
              </w:rPr>
              <w:t>Trust Infrastructure (TI)</w:t>
            </w:r>
          </w:p>
        </w:tc>
        <w:tc>
          <w:tcPr>
            <w:tcW w:w="1516" w:type="dxa"/>
            <w:vMerge/>
            <w:tcBorders>
              <w:top w:val="nil"/>
            </w:tcBorders>
            <w:shd w:val="clear" w:color="auto" w:fill="FBD4B4"/>
          </w:tcPr>
          <w:p w14:paraId="1C27306A" w14:textId="77777777" w:rsidR="002A4312" w:rsidRPr="002A4312" w:rsidRDefault="002A4312" w:rsidP="00C73DD7">
            <w:pPr>
              <w:rPr>
                <w:rFonts w:ascii="Arial" w:hAnsi="Arial" w:cs="Arial"/>
                <w:sz w:val="2"/>
                <w:szCs w:val="2"/>
              </w:rPr>
            </w:pPr>
          </w:p>
        </w:tc>
      </w:tr>
    </w:tbl>
    <w:p w14:paraId="0E150D22" w14:textId="3AC264DC" w:rsidR="002A4312" w:rsidRPr="002A4312" w:rsidRDefault="002A4312" w:rsidP="002A4312">
      <w:pPr>
        <w:pStyle w:val="Heading5"/>
        <w:spacing w:before="14"/>
        <w:ind w:left="120"/>
        <w:jc w:val="both"/>
      </w:pPr>
      <w:r w:rsidRPr="002A4312">
        <w:rPr>
          <w:noProof/>
        </w:rPr>
        <mc:AlternateContent>
          <mc:Choice Requires="wps">
            <w:drawing>
              <wp:anchor distT="0" distB="0" distL="114300" distR="114300" simplePos="0" relativeHeight="502445744" behindDoc="1" locked="0" layoutInCell="1" allowOverlap="1" wp14:anchorId="1E8F50E4" wp14:editId="1DE379BF">
                <wp:simplePos x="0" y="0"/>
                <wp:positionH relativeFrom="page">
                  <wp:posOffset>4959350</wp:posOffset>
                </wp:positionH>
                <wp:positionV relativeFrom="paragraph">
                  <wp:posOffset>-1248410</wp:posOffset>
                </wp:positionV>
                <wp:extent cx="0" cy="268605"/>
                <wp:effectExtent l="6350" t="10795" r="12700" b="63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0EA21" id="Straight Connector 96" o:spid="_x0000_s1026" style="position:absolute;z-index:-87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98.3pt" to="390.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" strokecolor="white" strokeweight=".96pt">
                <w10:wrap anchorx="page"/>
              </v:line>
            </w:pict>
          </mc:Fallback>
        </mc:AlternateContent>
      </w:r>
      <w:r w:rsidRPr="002A4312">
        <w:rPr>
          <w:noProof/>
        </w:rPr>
        <mc:AlternateContent>
          <mc:Choice Requires="wps">
            <w:drawing>
              <wp:anchor distT="0" distB="0" distL="114300" distR="114300" simplePos="0" relativeHeight="502446768" behindDoc="1" locked="0" layoutInCell="1" allowOverlap="1" wp14:anchorId="7B1EF232" wp14:editId="399CE06B">
                <wp:simplePos x="0" y="0"/>
                <wp:positionH relativeFrom="page">
                  <wp:posOffset>4959350</wp:posOffset>
                </wp:positionH>
                <wp:positionV relativeFrom="paragraph">
                  <wp:posOffset>-922020</wp:posOffset>
                </wp:positionV>
                <wp:extent cx="0" cy="269875"/>
                <wp:effectExtent l="6350" t="13335" r="12700" b="1206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5FEC6" id="Straight Connector 95" o:spid="_x0000_s1026" style="position:absolute;z-index:-86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72.6pt" to="390.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" strokecolor="white" strokeweight=".96pt">
                <w10:wrap anchorx="page"/>
              </v:line>
            </w:pict>
          </mc:Fallback>
        </mc:AlternateContent>
      </w:r>
      <w:r w:rsidRPr="002A4312">
        <w:rPr>
          <w:noProof/>
        </w:rPr>
        <mc:AlternateContent>
          <mc:Choice Requires="wps">
            <w:drawing>
              <wp:anchor distT="0" distB="0" distL="114300" distR="114300" simplePos="0" relativeHeight="502447792" behindDoc="1" locked="0" layoutInCell="1" allowOverlap="1" wp14:anchorId="6D3E7148" wp14:editId="0668FA97">
                <wp:simplePos x="0" y="0"/>
                <wp:positionH relativeFrom="page">
                  <wp:posOffset>4959350</wp:posOffset>
                </wp:positionH>
                <wp:positionV relativeFrom="paragraph">
                  <wp:posOffset>-594360</wp:posOffset>
                </wp:positionV>
                <wp:extent cx="0" cy="267970"/>
                <wp:effectExtent l="6350" t="7620" r="12700" b="1016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E8DD5" id="Straight Connector 94" o:spid="_x0000_s1026" style="position:absolute;z-index:-86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46.8pt" to="39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" strokecolor="white" strokeweight=".96pt">
                <w10:wrap anchorx="page"/>
              </v:line>
            </w:pict>
          </mc:Fallback>
        </mc:AlternateContent>
      </w:r>
      <w:r w:rsidRPr="002A4312">
        <w:rPr>
          <w:noProof/>
        </w:rPr>
        <mc:AlternateContent>
          <mc:Choice Requires="wps">
            <w:drawing>
              <wp:anchor distT="0" distB="0" distL="114300" distR="114300" simplePos="0" relativeHeight="502448816" behindDoc="1" locked="0" layoutInCell="1" allowOverlap="1" wp14:anchorId="0F8CC095" wp14:editId="480B3A2B">
                <wp:simplePos x="0" y="0"/>
                <wp:positionH relativeFrom="page">
                  <wp:posOffset>4959350</wp:posOffset>
                </wp:positionH>
                <wp:positionV relativeFrom="paragraph">
                  <wp:posOffset>-267970</wp:posOffset>
                </wp:positionV>
                <wp:extent cx="0" cy="267970"/>
                <wp:effectExtent l="6350" t="10160" r="12700" b="762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A805F" id="Straight Connector 93" o:spid="_x0000_s1026" style="position:absolute;z-index:-86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21.1pt" to="3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" strokecolor="white" strokeweight=".96pt">
                <w10:wrap anchorx="page"/>
              </v:line>
            </w:pict>
          </mc:Fallback>
        </mc:AlternateContent>
      </w:r>
      <w:r w:rsidRPr="002A4312">
        <w:t>Figure 2. Profiling from the EHR-S FM.</w:t>
      </w:r>
    </w:p>
    <w:p w14:paraId="58A58A85" w14:textId="77777777" w:rsidR="002A4312" w:rsidRPr="002A4312" w:rsidRDefault="002A4312" w:rsidP="002A4312">
      <w:pPr>
        <w:pStyle w:val="BodyText"/>
        <w:spacing w:before="1"/>
        <w:rPr>
          <w:rFonts w:ascii="Arial" w:hAnsi="Arial" w:cs="Arial"/>
          <w:b/>
          <w:sz w:val="21"/>
        </w:rPr>
      </w:pPr>
    </w:p>
    <w:p w14:paraId="61C000DB" w14:textId="77777777" w:rsidR="002A4312" w:rsidRPr="002A4312" w:rsidRDefault="002A4312" w:rsidP="002A4312">
      <w:pPr>
        <w:pStyle w:val="BodyText"/>
        <w:ind w:left="119" w:right="846"/>
        <w:jc w:val="both"/>
        <w:rPr>
          <w:rFonts w:ascii="Arial" w:hAnsi="Arial" w:cs="Arial"/>
        </w:rPr>
      </w:pPr>
      <w:r w:rsidRPr="002A4312">
        <w:rPr>
          <w:rFonts w:ascii="Arial" w:hAnsi="Arial" w:cs="Arial"/>
        </w:rPr>
        <w:t>Figure 2 shows that a profile would include all 7 sections of the Functional Model, however it may not be necessary to include all the functions and criteria within each section. A profile may include additional functions and criteria to meet the requirements of the profile.</w:t>
      </w:r>
    </w:p>
    <w:p w14:paraId="1DEDCB05" w14:textId="77777777" w:rsidR="002A4312" w:rsidRPr="002A4312" w:rsidRDefault="002A4312" w:rsidP="002A4312">
      <w:pPr>
        <w:pStyle w:val="BodyText"/>
        <w:rPr>
          <w:rFonts w:ascii="Arial" w:hAnsi="Arial" w:cs="Arial"/>
          <w:sz w:val="21"/>
        </w:rPr>
      </w:pPr>
    </w:p>
    <w:p w14:paraId="46924327" w14:textId="15DCF6D0" w:rsidR="002A4312" w:rsidRPr="002A4312" w:rsidRDefault="002A4312" w:rsidP="002A4312">
      <w:pPr>
        <w:pStyle w:val="BodyText"/>
        <w:ind w:left="119" w:right="841"/>
        <w:jc w:val="both"/>
        <w:rPr>
          <w:rFonts w:ascii="Arial" w:hAnsi="Arial" w:cs="Arial"/>
        </w:rPr>
      </w:pPr>
      <w:r w:rsidRPr="002A4312">
        <w:rPr>
          <w:rFonts w:ascii="Arial" w:hAnsi="Arial" w:cs="Arial"/>
        </w:rPr>
        <w:t xml:space="preserve">The Conformance Clause is a high-level description of what is required of profiles and implementations. It, in turn, refers to other parts of the standard for details.  The Conformance Clause describes concepts critical </w:t>
      </w:r>
      <w:r w:rsidR="0030518F" w:rsidRPr="002A4312">
        <w:rPr>
          <w:rFonts w:ascii="Arial" w:hAnsi="Arial" w:cs="Arial"/>
        </w:rPr>
        <w:t>to the</w:t>
      </w:r>
      <w:r w:rsidRPr="002A4312">
        <w:rPr>
          <w:rFonts w:ascii="Arial" w:hAnsi="Arial" w:cs="Arial"/>
        </w:rPr>
        <w:t xml:space="preserve"> understanding and implementation of the Functional Model, such as: ‘</w:t>
      </w:r>
      <w:r w:rsidRPr="002A4312">
        <w:rPr>
          <w:rFonts w:ascii="Arial" w:hAnsi="Arial" w:cs="Arial"/>
          <w:i/>
        </w:rPr>
        <w:t>What is a profile? What are Conformance Criteria? Or How do you know what is mandatory versus optional</w:t>
      </w:r>
      <w:r w:rsidRPr="002A4312">
        <w:rPr>
          <w:rFonts w:ascii="Arial" w:hAnsi="Arial" w:cs="Arial"/>
        </w:rPr>
        <w:t>? A Conformance Clause can also provide a communication between the implementers (vendors) and users (buyers) as to what is required, and gives meaning to the phrases, “conforming profile” and “conforming EHR system”. Additionally, it serves as the basis for testing and certification activities which may be performed by organizations external to</w:t>
      </w:r>
      <w:r w:rsidRPr="002A4312">
        <w:rPr>
          <w:rFonts w:ascii="Arial" w:hAnsi="Arial" w:cs="Arial"/>
          <w:spacing w:val="-31"/>
        </w:rPr>
        <w:t xml:space="preserve"> </w:t>
      </w:r>
      <w:r w:rsidRPr="002A4312">
        <w:rPr>
          <w:rFonts w:ascii="Arial" w:hAnsi="Arial" w:cs="Arial"/>
        </w:rPr>
        <w:t>HL7.</w:t>
      </w:r>
    </w:p>
    <w:p w14:paraId="7426FBD1" w14:textId="77777777" w:rsidR="002A4312" w:rsidRPr="002A4312" w:rsidRDefault="002A4312" w:rsidP="002A4312">
      <w:pPr>
        <w:pStyle w:val="BodyText"/>
        <w:ind w:left="119" w:right="847"/>
        <w:jc w:val="both"/>
        <w:rPr>
          <w:rFonts w:ascii="Arial" w:hAnsi="Arial" w:cs="Arial"/>
        </w:rPr>
      </w:pPr>
      <w:r w:rsidRPr="002A4312">
        <w:rPr>
          <w:rFonts w:ascii="Arial" w:hAnsi="Arial" w:cs="Arial"/>
        </w:rPr>
        <w:t>Refer to the Conformance Clause, section 7, for additional information related to the rules for selecting and adding Conformance Criteria in the development of a Functional Profile.</w:t>
      </w:r>
    </w:p>
    <w:p w14:paraId="380584B6" w14:textId="77777777" w:rsidR="002A4312" w:rsidRPr="002A4312" w:rsidRDefault="002A4312">
      <w:pPr>
        <w:pStyle w:val="BodyText"/>
        <w:spacing w:before="57"/>
        <w:ind w:left="248" w:right="277"/>
        <w:rPr>
          <w:rFonts w:ascii="Arial" w:hAnsi="Arial" w:cs="Arial"/>
        </w:rPr>
      </w:pPr>
    </w:p>
    <w:p w14:paraId="066D060D" w14:textId="77777777" w:rsidR="00FC575A" w:rsidRPr="002A4312" w:rsidRDefault="00FC575A">
      <w:pPr>
        <w:pStyle w:val="BodyText"/>
        <w:rPr>
          <w:rFonts w:ascii="Arial" w:hAnsi="Arial" w:cs="Arial"/>
          <w:sz w:val="22"/>
        </w:rPr>
      </w:pPr>
    </w:p>
    <w:p w14:paraId="1F8DD5B3" w14:textId="77777777" w:rsidR="00FC575A" w:rsidRPr="002A4312" w:rsidRDefault="00FC575A">
      <w:pPr>
        <w:pStyle w:val="BodyText"/>
        <w:spacing w:before="2"/>
        <w:rPr>
          <w:rFonts w:ascii="Arial" w:hAnsi="Arial" w:cs="Arial"/>
          <w:sz w:val="19"/>
        </w:rPr>
      </w:pPr>
    </w:p>
    <w:p w14:paraId="774DB470" w14:textId="77777777" w:rsidR="00C73DD7" w:rsidRDefault="00C73DD7">
      <w:pPr>
        <w:rPr>
          <w:rFonts w:ascii="Arial" w:hAnsi="Arial" w:cs="Arial"/>
          <w:b/>
          <w:sz w:val="32"/>
        </w:rPr>
      </w:pPr>
      <w:r>
        <w:rPr>
          <w:rFonts w:ascii="Arial" w:hAnsi="Arial" w:cs="Arial"/>
          <w:b/>
          <w:sz w:val="32"/>
        </w:rPr>
        <w:br w:type="page"/>
      </w:r>
    </w:p>
    <w:p w14:paraId="1F4BF79D" w14:textId="1DA252C3" w:rsidR="00FC575A" w:rsidRPr="002A4312" w:rsidRDefault="006B22E6" w:rsidP="008D693E">
      <w:pPr>
        <w:pStyle w:val="ListParagraph"/>
        <w:numPr>
          <w:ilvl w:val="0"/>
          <w:numId w:val="14"/>
        </w:numPr>
        <w:tabs>
          <w:tab w:val="left" w:pos="608"/>
        </w:tabs>
        <w:ind w:hanging="360"/>
        <w:rPr>
          <w:rFonts w:ascii="Arial" w:hAnsi="Arial" w:cs="Arial"/>
          <w:b/>
          <w:sz w:val="28"/>
        </w:rPr>
      </w:pPr>
      <w:r w:rsidRPr="002A4312">
        <w:rPr>
          <w:rFonts w:ascii="Arial" w:hAnsi="Arial" w:cs="Arial"/>
          <w:b/>
          <w:sz w:val="32"/>
        </w:rPr>
        <w:lastRenderedPageBreak/>
        <w:t xml:space="preserve">Organization </w:t>
      </w:r>
      <w:r w:rsidRPr="002A4312">
        <w:rPr>
          <w:rFonts w:ascii="Arial" w:hAnsi="Arial" w:cs="Arial"/>
          <w:b/>
          <w:sz w:val="28"/>
        </w:rPr>
        <w:t>of this Document</w:t>
      </w:r>
      <w:r w:rsidRPr="002A4312">
        <w:rPr>
          <w:rFonts w:ascii="Arial" w:hAnsi="Arial" w:cs="Arial"/>
          <w:b/>
          <w:spacing w:val="-10"/>
          <w:sz w:val="28"/>
        </w:rPr>
        <w:t xml:space="preserve"> </w:t>
      </w:r>
      <w:r w:rsidRPr="002A4312">
        <w:rPr>
          <w:rFonts w:ascii="Arial" w:hAnsi="Arial" w:cs="Arial"/>
          <w:b/>
          <w:sz w:val="28"/>
        </w:rPr>
        <w:t>(Reference)</w:t>
      </w:r>
    </w:p>
    <w:p w14:paraId="4DB97CA7" w14:textId="1AC79318" w:rsidR="00FC575A" w:rsidRPr="002A4312" w:rsidRDefault="006B22E6">
      <w:pPr>
        <w:pStyle w:val="BodyText"/>
        <w:spacing w:before="61"/>
        <w:ind w:left="247" w:right="872"/>
        <w:rPr>
          <w:rFonts w:ascii="Arial" w:hAnsi="Arial" w:cs="Arial"/>
        </w:rPr>
      </w:pPr>
      <w:bookmarkStart w:id="45" w:name="8.2._Functional_Priorities"/>
      <w:bookmarkEnd w:id="45"/>
      <w:r w:rsidRPr="002A4312">
        <w:rPr>
          <w:rFonts w:ascii="Arial" w:hAnsi="Arial" w:cs="Arial"/>
        </w:rPr>
        <w:t xml:space="preserve">In addition to this Overview section, the ENCPRS </w:t>
      </w:r>
      <w:r w:rsidR="00C73DD7">
        <w:rPr>
          <w:rFonts w:ascii="Arial" w:hAnsi="Arial" w:cs="Arial"/>
        </w:rPr>
        <w:t>Functional Profile</w:t>
      </w:r>
      <w:r w:rsidRPr="002A4312">
        <w:rPr>
          <w:rFonts w:ascii="Arial" w:hAnsi="Arial" w:cs="Arial"/>
        </w:rPr>
        <w:t xml:space="preserve"> is organized into </w:t>
      </w:r>
      <w:r w:rsidR="000C279D">
        <w:rPr>
          <w:rFonts w:ascii="Arial" w:hAnsi="Arial" w:cs="Arial"/>
        </w:rPr>
        <w:t>six</w:t>
      </w:r>
      <w:r w:rsidRPr="002A4312">
        <w:rPr>
          <w:rFonts w:ascii="Arial" w:hAnsi="Arial" w:cs="Arial"/>
        </w:rPr>
        <w:t xml:space="preserve"> sections of system requirements as follows:</w:t>
      </w:r>
    </w:p>
    <w:p w14:paraId="1126165A" w14:textId="77777777" w:rsidR="00FC575A" w:rsidRPr="002A4312" w:rsidRDefault="00FC575A">
      <w:pPr>
        <w:pStyle w:val="BodyText"/>
        <w:spacing w:before="2" w:after="1"/>
        <w:rPr>
          <w:rFonts w:ascii="Arial" w:hAnsi="Arial" w:cs="Arial"/>
          <w:sz w:val="18"/>
        </w:rPr>
      </w:pPr>
    </w:p>
    <w:tbl>
      <w:tblPr>
        <w:tblW w:w="0" w:type="auto"/>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1"/>
        <w:gridCol w:w="5419"/>
      </w:tblGrid>
      <w:tr w:rsidR="00FC575A" w:rsidRPr="002A4312" w14:paraId="4B453474" w14:textId="77777777" w:rsidTr="00C70E25">
        <w:trPr>
          <w:trHeight w:val="1003"/>
        </w:trPr>
        <w:tc>
          <w:tcPr>
            <w:tcW w:w="3331" w:type="dxa"/>
            <w:shd w:val="clear" w:color="auto" w:fill="0070C0"/>
          </w:tcPr>
          <w:p w14:paraId="7D343450" w14:textId="7E8D7B2F" w:rsidR="00FC575A" w:rsidRPr="002A4312" w:rsidRDefault="00C73DD7" w:rsidP="00C70E25">
            <w:pPr>
              <w:pStyle w:val="TableParagraph"/>
              <w:spacing w:before="240" w:line="320" w:lineRule="exact"/>
              <w:ind w:left="158"/>
              <w:rPr>
                <w:rFonts w:ascii="Arial" w:hAnsi="Arial" w:cs="Arial"/>
                <w:b/>
                <w:sz w:val="28"/>
              </w:rPr>
            </w:pPr>
            <w:r>
              <w:rPr>
                <w:rFonts w:ascii="Arial" w:hAnsi="Arial" w:cs="Arial"/>
                <w:b/>
                <w:sz w:val="28"/>
              </w:rPr>
              <w:t>Overarching</w:t>
            </w:r>
          </w:p>
        </w:tc>
        <w:tc>
          <w:tcPr>
            <w:tcW w:w="5419" w:type="dxa"/>
            <w:shd w:val="clear" w:color="auto" w:fill="0070C0"/>
          </w:tcPr>
          <w:p w14:paraId="56C7D50D" w14:textId="4D6B9B74" w:rsidR="00FC575A" w:rsidRPr="002A4312" w:rsidRDefault="00C70E25" w:rsidP="00C70E25">
            <w:pPr>
              <w:spacing w:before="120" w:after="120"/>
              <w:ind w:left="101" w:right="271"/>
              <w:rPr>
                <w:rFonts w:ascii="Arial" w:hAnsi="Arial" w:cs="Arial"/>
                <w:sz w:val="20"/>
              </w:rPr>
            </w:pPr>
            <w:r w:rsidRPr="00C70E25">
              <w:rPr>
                <w:rFonts w:ascii="Arial" w:hAnsi="Arial" w:cs="Arial"/>
                <w:sz w:val="20"/>
              </w:rPr>
              <w:t>Overarching: The Overarching Section contains Conformance Criteria that apply to all EHR Systems and consequently must be included in all EHR-S FM compliant</w:t>
            </w:r>
            <w:r w:rsidRPr="00C70E25">
              <w:rPr>
                <w:rFonts w:ascii="Arial" w:hAnsi="Arial" w:cs="Arial"/>
                <w:spacing w:val="-19"/>
                <w:sz w:val="20"/>
              </w:rPr>
              <w:t xml:space="preserve"> </w:t>
            </w:r>
            <w:r w:rsidRPr="00C70E25">
              <w:rPr>
                <w:rFonts w:ascii="Arial" w:hAnsi="Arial" w:cs="Arial"/>
                <w:sz w:val="20"/>
              </w:rPr>
              <w:t>profiles.</w:t>
            </w:r>
          </w:p>
        </w:tc>
      </w:tr>
      <w:tr w:rsidR="00FC575A" w:rsidRPr="002A4312" w14:paraId="573C7211" w14:textId="77777777" w:rsidTr="00C70E25">
        <w:trPr>
          <w:trHeight w:val="1379"/>
        </w:trPr>
        <w:tc>
          <w:tcPr>
            <w:tcW w:w="3331" w:type="dxa"/>
            <w:shd w:val="clear" w:color="auto" w:fill="00B050"/>
          </w:tcPr>
          <w:p w14:paraId="38FA3316" w14:textId="3EAC94FB" w:rsidR="00FC575A" w:rsidRPr="002A4312" w:rsidRDefault="00C70E25" w:rsidP="00C70E25">
            <w:pPr>
              <w:pStyle w:val="TableParagraph"/>
              <w:spacing w:before="240" w:line="320" w:lineRule="exact"/>
              <w:ind w:left="158"/>
              <w:rPr>
                <w:rFonts w:ascii="Arial" w:hAnsi="Arial" w:cs="Arial"/>
                <w:b/>
                <w:sz w:val="28"/>
              </w:rPr>
            </w:pPr>
            <w:r>
              <w:rPr>
                <w:rFonts w:ascii="Arial" w:hAnsi="Arial" w:cs="Arial"/>
                <w:b/>
                <w:sz w:val="28"/>
              </w:rPr>
              <w:t>Care Provision</w:t>
            </w:r>
          </w:p>
        </w:tc>
        <w:tc>
          <w:tcPr>
            <w:tcW w:w="5419" w:type="dxa"/>
            <w:shd w:val="clear" w:color="auto" w:fill="00B050"/>
          </w:tcPr>
          <w:p w14:paraId="7186B0E0" w14:textId="5A366846" w:rsidR="00FC575A" w:rsidRPr="002A4312" w:rsidRDefault="00C70E25" w:rsidP="00C70E25">
            <w:pPr>
              <w:spacing w:before="120" w:after="120"/>
              <w:ind w:left="101" w:right="271"/>
              <w:rPr>
                <w:rFonts w:ascii="Arial" w:hAnsi="Arial" w:cs="Arial"/>
                <w:sz w:val="20"/>
              </w:rPr>
            </w:pPr>
            <w:r w:rsidRPr="00C70E25">
              <w:rPr>
                <w:rFonts w:ascii="Arial" w:hAnsi="Arial" w:cs="Arial"/>
                <w:sz w:val="20"/>
              </w:rPr>
              <w:t>Care Provision: The Care Provision Section contains those functions and supporting Conformance Criteria that are required to provide direct care to a specific patient and enable hands-on delivery of healthcare. The functions are general and are not limited to a specific care setting and may be applied as part of an Electronic Health Record supporting healthcare offices, clinics, hospitals and specialty care</w:t>
            </w:r>
            <w:r w:rsidRPr="00C70E25">
              <w:rPr>
                <w:rFonts w:ascii="Arial" w:hAnsi="Arial" w:cs="Arial"/>
                <w:spacing w:val="-6"/>
                <w:sz w:val="20"/>
              </w:rPr>
              <w:t xml:space="preserve"> </w:t>
            </w:r>
            <w:r w:rsidRPr="00C70E25">
              <w:rPr>
                <w:rFonts w:ascii="Arial" w:hAnsi="Arial" w:cs="Arial"/>
                <w:sz w:val="20"/>
              </w:rPr>
              <w:t>centers.</w:t>
            </w:r>
          </w:p>
        </w:tc>
      </w:tr>
      <w:tr w:rsidR="00FC575A" w:rsidRPr="002A4312" w14:paraId="61DE8984" w14:textId="77777777" w:rsidTr="00C70E25">
        <w:trPr>
          <w:trHeight w:val="1151"/>
        </w:trPr>
        <w:tc>
          <w:tcPr>
            <w:tcW w:w="3331" w:type="dxa"/>
            <w:shd w:val="clear" w:color="auto" w:fill="92D050"/>
          </w:tcPr>
          <w:p w14:paraId="44F0D735" w14:textId="0FA34F3C" w:rsidR="00FC575A" w:rsidRPr="002A4312" w:rsidRDefault="00C70E25" w:rsidP="00C70E25">
            <w:pPr>
              <w:pStyle w:val="TableParagraph"/>
              <w:spacing w:before="240" w:line="320" w:lineRule="exact"/>
              <w:ind w:left="158" w:right="420"/>
              <w:rPr>
                <w:rFonts w:ascii="Arial" w:hAnsi="Arial" w:cs="Arial"/>
                <w:b/>
                <w:sz w:val="28"/>
              </w:rPr>
            </w:pPr>
            <w:r>
              <w:rPr>
                <w:rFonts w:ascii="Arial" w:hAnsi="Arial" w:cs="Arial"/>
                <w:b/>
                <w:sz w:val="28"/>
              </w:rPr>
              <w:t>Care Provision Support</w:t>
            </w:r>
          </w:p>
        </w:tc>
        <w:tc>
          <w:tcPr>
            <w:tcW w:w="5419" w:type="dxa"/>
            <w:shd w:val="clear" w:color="auto" w:fill="92D050"/>
          </w:tcPr>
          <w:p w14:paraId="667CEEB5" w14:textId="258CF6DC" w:rsidR="00FC575A" w:rsidRPr="002A4312" w:rsidRDefault="00C70E25" w:rsidP="00C70E25">
            <w:pPr>
              <w:spacing w:before="120" w:after="120"/>
              <w:ind w:left="101" w:right="271"/>
              <w:rPr>
                <w:rFonts w:ascii="Arial" w:hAnsi="Arial" w:cs="Arial"/>
                <w:sz w:val="20"/>
              </w:rPr>
            </w:pPr>
            <w:r w:rsidRPr="009B572F">
              <w:rPr>
                <w:rFonts w:ascii="Arial" w:hAnsi="Arial" w:cs="Arial"/>
                <w:sz w:val="20"/>
              </w:rPr>
              <w:t>Care Provision Support: The Care Provision Support Section focuses on functions needed to enable the provision of care This section is organized generally in alignment with Care Provision Section. For example, CP.4 (Manage Orders) is supported directly by CPS.4 (Support Orders).</w:t>
            </w:r>
          </w:p>
        </w:tc>
      </w:tr>
      <w:tr w:rsidR="009B572F" w:rsidRPr="002A4312" w14:paraId="302B4151" w14:textId="77777777" w:rsidTr="009B572F">
        <w:trPr>
          <w:trHeight w:val="1151"/>
        </w:trPr>
        <w:tc>
          <w:tcPr>
            <w:tcW w:w="3331" w:type="dxa"/>
            <w:shd w:val="clear" w:color="auto" w:fill="7030A0"/>
          </w:tcPr>
          <w:p w14:paraId="1CB0657B" w14:textId="60DE84C4" w:rsidR="009B572F" w:rsidRDefault="009B572F" w:rsidP="009B572F">
            <w:pPr>
              <w:pStyle w:val="TableParagraph"/>
              <w:spacing w:before="240" w:line="320" w:lineRule="exact"/>
              <w:ind w:left="158" w:right="420"/>
              <w:rPr>
                <w:rFonts w:ascii="Arial" w:hAnsi="Arial" w:cs="Arial"/>
                <w:b/>
                <w:sz w:val="28"/>
              </w:rPr>
            </w:pPr>
            <w:r>
              <w:rPr>
                <w:rFonts w:ascii="Arial" w:hAnsi="Arial" w:cs="Arial"/>
                <w:b/>
                <w:sz w:val="28"/>
              </w:rPr>
              <w:t>Administrative Support</w:t>
            </w:r>
          </w:p>
        </w:tc>
        <w:tc>
          <w:tcPr>
            <w:tcW w:w="5419" w:type="dxa"/>
            <w:shd w:val="clear" w:color="auto" w:fill="7030A0"/>
          </w:tcPr>
          <w:p w14:paraId="3631D0FD" w14:textId="31AFA511" w:rsidR="009B572F" w:rsidRPr="00C70E25" w:rsidRDefault="009B572F" w:rsidP="009B572F">
            <w:pPr>
              <w:spacing w:before="120" w:after="120"/>
              <w:ind w:left="101" w:right="271"/>
              <w:rPr>
                <w:rFonts w:ascii="Arial" w:hAnsi="Arial" w:cs="Arial"/>
                <w:sz w:val="20"/>
              </w:rPr>
            </w:pPr>
            <w:r w:rsidRPr="009B572F">
              <w:rPr>
                <w:rFonts w:ascii="Arial" w:hAnsi="Arial" w:cs="Arial"/>
                <w:sz w:val="20"/>
              </w:rPr>
              <w:t>Administrative Support: The Administrative Support Section focuses on functions required in the EHR-S to enable the management of the clinical practice and to assist with the administrative and financial operations. This includes management of resources, workflow and communication with patients and providers as well as the management of non-clinical administrative information on patients and providers.</w:t>
            </w:r>
          </w:p>
        </w:tc>
      </w:tr>
      <w:tr w:rsidR="00C70E25" w:rsidRPr="002A4312" w14:paraId="107EFB59" w14:textId="77777777" w:rsidTr="00C70E25">
        <w:trPr>
          <w:trHeight w:val="1151"/>
        </w:trPr>
        <w:tc>
          <w:tcPr>
            <w:tcW w:w="3331" w:type="dxa"/>
            <w:shd w:val="clear" w:color="auto" w:fill="948A54" w:themeFill="background2" w:themeFillShade="80"/>
          </w:tcPr>
          <w:p w14:paraId="5F7818E7" w14:textId="7B28DAC0" w:rsidR="00C70E25" w:rsidRPr="002A4312" w:rsidRDefault="00C70E25" w:rsidP="00C70E25">
            <w:pPr>
              <w:pStyle w:val="TableParagraph"/>
              <w:spacing w:before="240" w:line="320" w:lineRule="exact"/>
              <w:ind w:left="158" w:right="420"/>
              <w:rPr>
                <w:rFonts w:ascii="Arial" w:hAnsi="Arial" w:cs="Arial"/>
                <w:b/>
                <w:sz w:val="28"/>
              </w:rPr>
            </w:pPr>
            <w:r>
              <w:rPr>
                <w:rFonts w:ascii="Arial" w:hAnsi="Arial" w:cs="Arial"/>
                <w:b/>
                <w:sz w:val="28"/>
              </w:rPr>
              <w:t>Record Infrastructure</w:t>
            </w:r>
          </w:p>
        </w:tc>
        <w:tc>
          <w:tcPr>
            <w:tcW w:w="5419" w:type="dxa"/>
            <w:shd w:val="clear" w:color="auto" w:fill="948A54" w:themeFill="background2" w:themeFillShade="80"/>
          </w:tcPr>
          <w:p w14:paraId="1D603FDE" w14:textId="72C7B356" w:rsidR="00C70E25" w:rsidRPr="002A4312" w:rsidRDefault="00C70E25" w:rsidP="00C70E25">
            <w:pPr>
              <w:spacing w:before="120" w:after="120"/>
              <w:ind w:left="101" w:right="271"/>
              <w:rPr>
                <w:rFonts w:ascii="Arial" w:hAnsi="Arial" w:cs="Arial"/>
                <w:sz w:val="20"/>
              </w:rPr>
            </w:pPr>
            <w:r w:rsidRPr="002A4312">
              <w:rPr>
                <w:rFonts w:ascii="Arial" w:hAnsi="Arial" w:cs="Arial"/>
                <w:sz w:val="20"/>
              </w:rPr>
              <w:t>Record Infrastructure: The Record Infrastructure Chapter consists of functions common to EHR System</w:t>
            </w:r>
            <w:r w:rsidRPr="00C70E25">
              <w:rPr>
                <w:rFonts w:ascii="Arial" w:hAnsi="Arial" w:cs="Arial"/>
                <w:sz w:val="20"/>
              </w:rPr>
              <w:t xml:space="preserve"> </w:t>
            </w:r>
            <w:r w:rsidRPr="002A4312">
              <w:rPr>
                <w:rFonts w:ascii="Arial" w:hAnsi="Arial" w:cs="Arial"/>
                <w:sz w:val="20"/>
              </w:rPr>
              <w:t>record</w:t>
            </w:r>
            <w:r w:rsidRPr="00C70E25">
              <w:rPr>
                <w:rFonts w:ascii="Arial" w:hAnsi="Arial" w:cs="Arial"/>
                <w:sz w:val="20"/>
              </w:rPr>
              <w:t xml:space="preserve"> </w:t>
            </w:r>
            <w:r w:rsidRPr="002A4312">
              <w:rPr>
                <w:rFonts w:ascii="Arial" w:hAnsi="Arial" w:cs="Arial"/>
                <w:sz w:val="20"/>
              </w:rPr>
              <w:t>management,</w:t>
            </w:r>
            <w:r w:rsidRPr="00C70E25">
              <w:rPr>
                <w:rFonts w:ascii="Arial" w:hAnsi="Arial" w:cs="Arial"/>
                <w:sz w:val="20"/>
              </w:rPr>
              <w:t xml:space="preserve"> </w:t>
            </w:r>
            <w:r w:rsidRPr="002A4312">
              <w:rPr>
                <w:rFonts w:ascii="Arial" w:hAnsi="Arial" w:cs="Arial"/>
                <w:sz w:val="20"/>
              </w:rPr>
              <w:t>particularly</w:t>
            </w:r>
            <w:r w:rsidRPr="00C70E25">
              <w:rPr>
                <w:rFonts w:ascii="Arial" w:hAnsi="Arial" w:cs="Arial"/>
                <w:sz w:val="20"/>
              </w:rPr>
              <w:t xml:space="preserve"> </w:t>
            </w:r>
            <w:r w:rsidRPr="002A4312">
              <w:rPr>
                <w:rFonts w:ascii="Arial" w:hAnsi="Arial" w:cs="Arial"/>
                <w:sz w:val="20"/>
              </w:rPr>
              <w:t>those</w:t>
            </w:r>
            <w:r w:rsidRPr="00C70E25">
              <w:rPr>
                <w:rFonts w:ascii="Arial" w:hAnsi="Arial" w:cs="Arial"/>
                <w:sz w:val="20"/>
              </w:rPr>
              <w:t xml:space="preserve"> </w:t>
            </w:r>
            <w:r w:rsidRPr="002A4312">
              <w:rPr>
                <w:rFonts w:ascii="Arial" w:hAnsi="Arial" w:cs="Arial"/>
                <w:sz w:val="20"/>
              </w:rPr>
              <w:t>functions</w:t>
            </w:r>
            <w:r w:rsidRPr="00C70E25">
              <w:rPr>
                <w:rFonts w:ascii="Arial" w:hAnsi="Arial" w:cs="Arial"/>
                <w:sz w:val="20"/>
              </w:rPr>
              <w:t xml:space="preserve"> </w:t>
            </w:r>
            <w:r w:rsidRPr="002A4312">
              <w:rPr>
                <w:rFonts w:ascii="Arial" w:hAnsi="Arial" w:cs="Arial"/>
                <w:sz w:val="20"/>
              </w:rPr>
              <w:t>foundational</w:t>
            </w:r>
            <w:r w:rsidRPr="00C70E25">
              <w:rPr>
                <w:rFonts w:ascii="Arial" w:hAnsi="Arial" w:cs="Arial"/>
                <w:sz w:val="20"/>
              </w:rPr>
              <w:t xml:space="preserve"> </w:t>
            </w:r>
            <w:r w:rsidRPr="002A4312">
              <w:rPr>
                <w:rFonts w:ascii="Arial" w:hAnsi="Arial" w:cs="Arial"/>
                <w:sz w:val="20"/>
              </w:rPr>
              <w:t>to</w:t>
            </w:r>
            <w:r w:rsidRPr="00C70E25">
              <w:rPr>
                <w:rFonts w:ascii="Arial" w:hAnsi="Arial" w:cs="Arial"/>
                <w:sz w:val="20"/>
              </w:rPr>
              <w:t xml:space="preserve"> </w:t>
            </w:r>
            <w:r w:rsidRPr="002A4312">
              <w:rPr>
                <w:rFonts w:ascii="Arial" w:hAnsi="Arial" w:cs="Arial"/>
                <w:sz w:val="20"/>
              </w:rPr>
              <w:t>managing</w:t>
            </w:r>
            <w:r w:rsidRPr="00C70E25">
              <w:rPr>
                <w:rFonts w:ascii="Arial" w:hAnsi="Arial" w:cs="Arial"/>
                <w:sz w:val="20"/>
              </w:rPr>
              <w:t xml:space="preserve"> </w:t>
            </w:r>
            <w:r w:rsidRPr="002A4312">
              <w:rPr>
                <w:rFonts w:ascii="Arial" w:hAnsi="Arial" w:cs="Arial"/>
                <w:sz w:val="20"/>
              </w:rPr>
              <w:t>record</w:t>
            </w:r>
            <w:r w:rsidRPr="00C70E25">
              <w:rPr>
                <w:rFonts w:ascii="Arial" w:hAnsi="Arial" w:cs="Arial"/>
                <w:sz w:val="20"/>
              </w:rPr>
              <w:t xml:space="preserve"> </w:t>
            </w:r>
            <w:r w:rsidRPr="002A4312">
              <w:rPr>
                <w:rFonts w:ascii="Arial" w:hAnsi="Arial" w:cs="Arial"/>
                <w:sz w:val="20"/>
              </w:rPr>
              <w:t>lifecycle (origination, attestation, amendment, access/use, translation, transmittal/disclosure, receipt, de- identification, archive…) and record lifespan (persistence, indelibility, continuity, audit, encryption). RI functions are core and foundational to all other functions of the Model (CP, CPS, POP,</w:t>
            </w:r>
            <w:r w:rsidRPr="00C70E25">
              <w:rPr>
                <w:rFonts w:ascii="Arial" w:hAnsi="Arial" w:cs="Arial"/>
                <w:sz w:val="20"/>
              </w:rPr>
              <w:t xml:space="preserve"> </w:t>
            </w:r>
            <w:r w:rsidRPr="002A4312">
              <w:rPr>
                <w:rFonts w:ascii="Arial" w:hAnsi="Arial" w:cs="Arial"/>
                <w:sz w:val="20"/>
              </w:rPr>
              <w:t>AS).</w:t>
            </w:r>
          </w:p>
        </w:tc>
      </w:tr>
      <w:tr w:rsidR="00564338" w:rsidRPr="002A4312" w14:paraId="6491F385" w14:textId="77777777" w:rsidTr="00564338">
        <w:trPr>
          <w:trHeight w:val="1151"/>
        </w:trPr>
        <w:tc>
          <w:tcPr>
            <w:tcW w:w="3331" w:type="dxa"/>
            <w:shd w:val="clear" w:color="auto" w:fill="FF0000"/>
          </w:tcPr>
          <w:p w14:paraId="5C9FA33C" w14:textId="4F4A6F7C" w:rsidR="00564338" w:rsidRPr="00564338" w:rsidRDefault="00564338" w:rsidP="00C70E25">
            <w:pPr>
              <w:pStyle w:val="TableParagraph"/>
              <w:spacing w:before="240" w:line="320" w:lineRule="exact"/>
              <w:ind w:left="158" w:right="420"/>
              <w:rPr>
                <w:rFonts w:ascii="Arial" w:hAnsi="Arial" w:cs="Arial"/>
                <w:b/>
                <w:color w:val="FFFFFF" w:themeColor="background1"/>
                <w:sz w:val="28"/>
              </w:rPr>
            </w:pPr>
            <w:r w:rsidRPr="00564338">
              <w:rPr>
                <w:rFonts w:ascii="Arial" w:hAnsi="Arial" w:cs="Arial"/>
                <w:b/>
                <w:color w:val="FFFFFF" w:themeColor="background1"/>
                <w:sz w:val="28"/>
              </w:rPr>
              <w:t>Trust Infrastructure</w:t>
            </w:r>
          </w:p>
        </w:tc>
        <w:tc>
          <w:tcPr>
            <w:tcW w:w="5419" w:type="dxa"/>
            <w:shd w:val="clear" w:color="auto" w:fill="FF0000"/>
          </w:tcPr>
          <w:p w14:paraId="734621F7" w14:textId="37B14DFC" w:rsidR="00564338" w:rsidRPr="00564338" w:rsidRDefault="00564338" w:rsidP="00564338">
            <w:pPr>
              <w:spacing w:before="120" w:after="120"/>
              <w:ind w:left="101" w:right="271"/>
              <w:rPr>
                <w:rFonts w:ascii="Arial" w:hAnsi="Arial" w:cs="Arial"/>
                <w:color w:val="FFFFFF" w:themeColor="background1"/>
                <w:sz w:val="20"/>
              </w:rPr>
            </w:pPr>
            <w:r w:rsidRPr="00564338">
              <w:rPr>
                <w:rFonts w:ascii="Arial" w:hAnsi="Arial" w:cs="Arial"/>
                <w:color w:val="FFFFFF" w:themeColor="background1"/>
                <w:sz w:val="20"/>
              </w:rPr>
              <w:t>Trust Infrastructure: The Trust Infrastructure Chapter consists of functions common to an EHR System infrastructure, particularly those functions foundational to system operations, security, efficiency and data integrity assurance, safeguards for privacy and confidentiality, and interoperability with other systems. TI functions are core and foundational to all other functions of the Model (CP, CPS, POP, AS and RI).</w:t>
            </w:r>
          </w:p>
        </w:tc>
      </w:tr>
    </w:tbl>
    <w:p w14:paraId="314E7F25" w14:textId="77777777" w:rsidR="00FC575A" w:rsidRPr="002A4312" w:rsidRDefault="00FC575A">
      <w:pPr>
        <w:pStyle w:val="BodyText"/>
        <w:rPr>
          <w:rFonts w:ascii="Arial" w:hAnsi="Arial" w:cs="Arial"/>
          <w:sz w:val="22"/>
        </w:rPr>
      </w:pPr>
    </w:p>
    <w:p w14:paraId="2B708163" w14:textId="77777777" w:rsidR="00FC575A" w:rsidRPr="002A4312" w:rsidRDefault="00FC575A">
      <w:pPr>
        <w:pStyle w:val="BodyText"/>
        <w:spacing w:before="2"/>
        <w:rPr>
          <w:rFonts w:ascii="Arial" w:hAnsi="Arial" w:cs="Arial"/>
          <w:sz w:val="22"/>
        </w:rPr>
      </w:pPr>
    </w:p>
    <w:p w14:paraId="4DADBEA7" w14:textId="77777777" w:rsidR="004D2386" w:rsidRDefault="004D2386">
      <w:pPr>
        <w:rPr>
          <w:rFonts w:ascii="Arial" w:eastAsia="Arial" w:hAnsi="Arial" w:cs="Arial"/>
          <w:b/>
          <w:bCs/>
          <w:sz w:val="32"/>
          <w:szCs w:val="32"/>
        </w:rPr>
      </w:pPr>
      <w:bookmarkStart w:id="46" w:name="_Toc508580774"/>
      <w:r>
        <w:br w:type="page"/>
      </w:r>
    </w:p>
    <w:p w14:paraId="16208FBB" w14:textId="05ACB523" w:rsidR="00FC575A" w:rsidRPr="002A4312" w:rsidRDefault="006B22E6" w:rsidP="008D693E">
      <w:pPr>
        <w:pStyle w:val="Heading1"/>
        <w:numPr>
          <w:ilvl w:val="0"/>
          <w:numId w:val="14"/>
        </w:numPr>
        <w:tabs>
          <w:tab w:val="left" w:pos="609"/>
        </w:tabs>
        <w:ind w:hanging="360"/>
      </w:pPr>
      <w:r w:rsidRPr="002A4312">
        <w:lastRenderedPageBreak/>
        <w:t>Conformance Clause (Normat</w:t>
      </w:r>
      <w:bookmarkStart w:id="47" w:name="8._Conformance_Clause_(Normative)"/>
      <w:bookmarkEnd w:id="47"/>
      <w:r w:rsidRPr="002A4312">
        <w:t>ive)</w:t>
      </w:r>
      <w:bookmarkEnd w:id="46"/>
    </w:p>
    <w:p w14:paraId="7A36A776" w14:textId="77777777" w:rsidR="00FC575A" w:rsidRPr="002A4312" w:rsidRDefault="00FC575A">
      <w:pPr>
        <w:pStyle w:val="BodyText"/>
        <w:spacing w:before="3"/>
        <w:rPr>
          <w:rFonts w:ascii="Arial" w:hAnsi="Arial" w:cs="Arial"/>
          <w:b/>
          <w:sz w:val="29"/>
        </w:rPr>
      </w:pPr>
    </w:p>
    <w:p w14:paraId="1DC3525B" w14:textId="33F58D80" w:rsidR="00FC575A" w:rsidRPr="002A4312" w:rsidRDefault="006B22E6">
      <w:pPr>
        <w:pStyle w:val="BodyText"/>
        <w:ind w:left="247"/>
        <w:rPr>
          <w:rFonts w:ascii="Arial" w:hAnsi="Arial" w:cs="Arial"/>
        </w:rPr>
      </w:pPr>
      <w:r w:rsidRPr="002A4312">
        <w:rPr>
          <w:rFonts w:ascii="Arial" w:hAnsi="Arial" w:cs="Arial"/>
        </w:rPr>
        <w:t xml:space="preserve">This profile is based on HL7 </w:t>
      </w:r>
      <w:r w:rsidR="00842722">
        <w:rPr>
          <w:rFonts w:ascii="Arial" w:hAnsi="Arial" w:cs="Arial"/>
        </w:rPr>
        <w:t>International</w:t>
      </w:r>
      <w:r w:rsidRPr="002A4312">
        <w:rPr>
          <w:rFonts w:ascii="Arial" w:hAnsi="Arial" w:cs="Arial"/>
        </w:rPr>
        <w:t xml:space="preserve"> EHR-S Functional Model, Release 1.1 June 2009.</w:t>
      </w:r>
    </w:p>
    <w:p w14:paraId="4A7DC911" w14:textId="5FE5C21A" w:rsidR="00FC575A" w:rsidRPr="002A4312" w:rsidRDefault="006B22E6" w:rsidP="00827EFE">
      <w:pPr>
        <w:pStyle w:val="BodyText"/>
        <w:ind w:left="247" w:right="325"/>
        <w:rPr>
          <w:rFonts w:ascii="Arial" w:hAnsi="Arial" w:cs="Arial"/>
          <w:sz w:val="19"/>
        </w:rPr>
      </w:pPr>
      <w:r w:rsidRPr="002A4312">
        <w:rPr>
          <w:rFonts w:ascii="Arial" w:hAnsi="Arial" w:cs="Arial"/>
        </w:rPr>
        <w:t xml:space="preserve">Key to the Functional Model and derived profiles is the concept of conformance which may be defined as “verification that an implementation faithfully meets the requirements of a standard or specification”. A profile can be said to conform to the functional model if it adheres to the defined rules identified by the functional model specification. The ENCPRS </w:t>
      </w:r>
      <w:r w:rsidR="00C73DD7">
        <w:rPr>
          <w:rFonts w:ascii="Arial" w:hAnsi="Arial" w:cs="Arial"/>
        </w:rPr>
        <w:t>Functional Profile</w:t>
      </w:r>
      <w:r w:rsidRPr="002A4312">
        <w:rPr>
          <w:rFonts w:ascii="Arial" w:hAnsi="Arial" w:cs="Arial"/>
          <w:sz w:val="16"/>
        </w:rPr>
        <w:t xml:space="preserve"> </w:t>
      </w:r>
      <w:r w:rsidRPr="002A4312">
        <w:rPr>
          <w:rFonts w:ascii="Arial" w:hAnsi="Arial" w:cs="Arial"/>
        </w:rPr>
        <w:t xml:space="preserve">adheres to the defined rules of the EHR –S FM. Thus, an EHR system may claim conformance to the ENCPRS </w:t>
      </w:r>
      <w:r w:rsidR="00C73DD7">
        <w:rPr>
          <w:rFonts w:ascii="Arial" w:hAnsi="Arial" w:cs="Arial"/>
        </w:rPr>
        <w:t>Functional Profile</w:t>
      </w:r>
      <w:r w:rsidRPr="002A4312">
        <w:rPr>
          <w:rFonts w:ascii="Arial" w:hAnsi="Arial" w:cs="Arial"/>
          <w:sz w:val="16"/>
        </w:rPr>
        <w:t xml:space="preserve"> </w:t>
      </w:r>
      <w:r w:rsidRPr="002A4312">
        <w:rPr>
          <w:rFonts w:ascii="Arial" w:hAnsi="Arial" w:cs="Arial"/>
        </w:rPr>
        <w:t>if it meets all the requirements outlined in this profile.</w:t>
      </w:r>
    </w:p>
    <w:p w14:paraId="56976E63" w14:textId="77777777" w:rsidR="00FC575A" w:rsidRPr="002A4312" w:rsidRDefault="006B22E6" w:rsidP="00827EFE">
      <w:pPr>
        <w:pStyle w:val="Heading1"/>
        <w:numPr>
          <w:ilvl w:val="1"/>
          <w:numId w:val="14"/>
        </w:numPr>
        <w:tabs>
          <w:tab w:val="left" w:pos="1687"/>
          <w:tab w:val="left" w:pos="1688"/>
        </w:tabs>
        <w:spacing w:before="100" w:beforeAutospacing="1" w:after="120"/>
        <w:ind w:left="1685"/>
      </w:pPr>
      <w:bookmarkStart w:id="48" w:name="_Toc508580775"/>
      <w:r w:rsidRPr="002A4312">
        <w:t>Scope and Field of</w:t>
      </w:r>
      <w:r w:rsidRPr="002A4312">
        <w:rPr>
          <w:spacing w:val="-9"/>
        </w:rPr>
        <w:t xml:space="preserve"> </w:t>
      </w:r>
      <w:r w:rsidRPr="002A4312">
        <w:t>Application</w:t>
      </w:r>
      <w:bookmarkEnd w:id="48"/>
    </w:p>
    <w:p w14:paraId="6B162418" w14:textId="1F25B49F" w:rsidR="00FC575A" w:rsidRPr="002A4312" w:rsidRDefault="006B22E6" w:rsidP="004D2386">
      <w:pPr>
        <w:pStyle w:val="BodyText"/>
        <w:spacing w:before="57"/>
        <w:ind w:left="247" w:right="657"/>
        <w:rPr>
          <w:rFonts w:ascii="Arial" w:hAnsi="Arial" w:cs="Arial"/>
          <w:sz w:val="22"/>
        </w:rPr>
      </w:pPr>
      <w:r w:rsidRPr="002A4312">
        <w:rPr>
          <w:rFonts w:ascii="Arial" w:hAnsi="Arial" w:cs="Arial"/>
        </w:rPr>
        <w:t xml:space="preserve">The ENCPRS </w:t>
      </w:r>
      <w:r w:rsidR="00C73DD7">
        <w:rPr>
          <w:rFonts w:ascii="Arial" w:hAnsi="Arial" w:cs="Arial"/>
        </w:rPr>
        <w:t>Functional Profile</w:t>
      </w:r>
      <w:r w:rsidRPr="002A4312">
        <w:rPr>
          <w:rFonts w:ascii="Arial" w:hAnsi="Arial" w:cs="Arial"/>
        </w:rPr>
        <w:t xml:space="preserve"> applies to EHR systems developed in the U.S. Rea</w:t>
      </w:r>
      <w:bookmarkStart w:id="49" w:name="8.1._Scope_and_Field_of_Application"/>
      <w:bookmarkEnd w:id="49"/>
      <w:r w:rsidRPr="002A4312">
        <w:rPr>
          <w:rFonts w:ascii="Arial" w:hAnsi="Arial" w:cs="Arial"/>
        </w:rPr>
        <w:t>lm. This profile makes no distinction regarding implementation of the functions. That is, the functionality described in this functional profile may be covered by a single system or by a system of systems.</w:t>
      </w:r>
    </w:p>
    <w:p w14:paraId="4B738BCD" w14:textId="77777777" w:rsidR="00FC575A" w:rsidRPr="002A4312" w:rsidRDefault="00FC575A">
      <w:pPr>
        <w:pStyle w:val="BodyText"/>
        <w:spacing w:before="11"/>
        <w:rPr>
          <w:rFonts w:ascii="Arial" w:hAnsi="Arial" w:cs="Arial"/>
          <w:sz w:val="18"/>
        </w:rPr>
      </w:pPr>
    </w:p>
    <w:p w14:paraId="2AC724A5" w14:textId="77777777" w:rsidR="00FC575A" w:rsidRPr="002A4312" w:rsidRDefault="006B22E6" w:rsidP="00827EFE">
      <w:pPr>
        <w:pStyle w:val="Heading1"/>
        <w:numPr>
          <w:ilvl w:val="1"/>
          <w:numId w:val="14"/>
        </w:numPr>
        <w:tabs>
          <w:tab w:val="left" w:pos="1687"/>
          <w:tab w:val="left" w:pos="1688"/>
        </w:tabs>
        <w:spacing w:before="100" w:beforeAutospacing="1" w:after="120"/>
        <w:ind w:left="1685"/>
      </w:pPr>
      <w:bookmarkStart w:id="50" w:name="_Toc508580776"/>
      <w:r w:rsidRPr="002A4312">
        <w:t>Functional</w:t>
      </w:r>
      <w:r w:rsidRPr="00827EFE">
        <w:t xml:space="preserve"> </w:t>
      </w:r>
      <w:r w:rsidRPr="002A4312">
        <w:t>Priorities</w:t>
      </w:r>
      <w:bookmarkEnd w:id="50"/>
    </w:p>
    <w:p w14:paraId="018FEC7B" w14:textId="77777777" w:rsidR="00FC575A" w:rsidRPr="002A4312" w:rsidRDefault="006B22E6" w:rsidP="00827EFE">
      <w:pPr>
        <w:pStyle w:val="BodyText"/>
        <w:spacing w:before="57"/>
        <w:ind w:left="247" w:right="657"/>
        <w:rPr>
          <w:rFonts w:ascii="Arial" w:hAnsi="Arial" w:cs="Arial"/>
        </w:rPr>
      </w:pPr>
      <w:r w:rsidRPr="002A4312">
        <w:rPr>
          <w:rFonts w:ascii="Arial" w:hAnsi="Arial" w:cs="Arial"/>
        </w:rPr>
        <w:t>Each function in the profile is assigned a single priority as follows:</w:t>
      </w:r>
    </w:p>
    <w:p w14:paraId="096FE67B" w14:textId="77777777" w:rsidR="00FC575A" w:rsidRPr="002A4312" w:rsidRDefault="00FC575A">
      <w:pPr>
        <w:pStyle w:val="BodyText"/>
        <w:spacing w:before="4" w:after="1"/>
        <w:rPr>
          <w:rFonts w:ascii="Arial" w:hAnsi="Arial" w:cs="Arial"/>
        </w:rPr>
      </w:pPr>
    </w:p>
    <w:tbl>
      <w:tblPr>
        <w:tblW w:w="0" w:type="auto"/>
        <w:tblInd w:w="802" w:type="dxa"/>
        <w:tblLayout w:type="fixed"/>
        <w:tblCellMar>
          <w:left w:w="0" w:type="dxa"/>
          <w:right w:w="0" w:type="dxa"/>
        </w:tblCellMar>
        <w:tblLook w:val="01E0" w:firstRow="1" w:lastRow="1" w:firstColumn="1" w:lastColumn="1" w:noHBand="0" w:noVBand="0"/>
      </w:tblPr>
      <w:tblGrid>
        <w:gridCol w:w="1126"/>
        <w:gridCol w:w="1757"/>
        <w:gridCol w:w="5480"/>
      </w:tblGrid>
      <w:tr w:rsidR="00FC575A" w:rsidRPr="002A4312" w14:paraId="07A10D59" w14:textId="77777777" w:rsidTr="00702F22">
        <w:trPr>
          <w:trHeight w:val="596"/>
        </w:trPr>
        <w:tc>
          <w:tcPr>
            <w:tcW w:w="1126" w:type="dxa"/>
            <w:tcBorders>
              <w:top w:val="single" w:sz="12" w:space="0" w:color="000000"/>
            </w:tcBorders>
          </w:tcPr>
          <w:p w14:paraId="24E9AE37" w14:textId="77777777" w:rsidR="00FC575A" w:rsidRPr="002A4312" w:rsidRDefault="006B22E6">
            <w:pPr>
              <w:pStyle w:val="TableParagraph"/>
              <w:ind w:left="115"/>
              <w:rPr>
                <w:rFonts w:ascii="Arial" w:hAnsi="Arial" w:cs="Arial"/>
                <w:b/>
                <w:sz w:val="20"/>
              </w:rPr>
            </w:pPr>
            <w:r w:rsidRPr="002A4312">
              <w:rPr>
                <w:rFonts w:ascii="Arial" w:hAnsi="Arial" w:cs="Arial"/>
                <w:b/>
                <w:sz w:val="20"/>
              </w:rPr>
              <w:t>EN</w:t>
            </w:r>
          </w:p>
        </w:tc>
        <w:tc>
          <w:tcPr>
            <w:tcW w:w="1757" w:type="dxa"/>
            <w:tcBorders>
              <w:top w:val="single" w:sz="12" w:space="0" w:color="000000"/>
            </w:tcBorders>
          </w:tcPr>
          <w:p w14:paraId="33CD356E" w14:textId="77777777" w:rsidR="00FC575A" w:rsidRPr="002A4312" w:rsidRDefault="006B22E6">
            <w:pPr>
              <w:pStyle w:val="TableParagraph"/>
              <w:ind w:left="167"/>
              <w:rPr>
                <w:rFonts w:ascii="Arial" w:hAnsi="Arial" w:cs="Arial"/>
                <w:b/>
                <w:sz w:val="20"/>
              </w:rPr>
            </w:pPr>
            <w:r w:rsidRPr="002A4312">
              <w:rPr>
                <w:rFonts w:ascii="Arial" w:hAnsi="Arial" w:cs="Arial"/>
                <w:b/>
                <w:sz w:val="20"/>
              </w:rPr>
              <w:t>Essential Now</w:t>
            </w:r>
          </w:p>
        </w:tc>
        <w:tc>
          <w:tcPr>
            <w:tcW w:w="5480" w:type="dxa"/>
            <w:tcBorders>
              <w:top w:val="single" w:sz="12" w:space="0" w:color="000000"/>
            </w:tcBorders>
          </w:tcPr>
          <w:p w14:paraId="62879D0E" w14:textId="77777777" w:rsidR="00FC575A" w:rsidRPr="002A4312" w:rsidRDefault="006B22E6">
            <w:pPr>
              <w:pStyle w:val="TableParagraph"/>
              <w:ind w:left="184" w:right="288"/>
              <w:rPr>
                <w:rFonts w:ascii="Arial" w:hAnsi="Arial" w:cs="Arial"/>
                <w:sz w:val="20"/>
              </w:rPr>
            </w:pPr>
            <w:r w:rsidRPr="002A4312">
              <w:rPr>
                <w:rFonts w:ascii="Arial" w:hAnsi="Arial" w:cs="Arial"/>
                <w:sz w:val="20"/>
              </w:rPr>
              <w:t>Indicates that the implementation of the function is mandatory and SHALL be implemented in EHR systems claiming conformance to this profile.</w:t>
            </w:r>
          </w:p>
        </w:tc>
      </w:tr>
      <w:tr w:rsidR="00FC575A" w:rsidRPr="002A4312" w14:paraId="0FABC788" w14:textId="77777777">
        <w:trPr>
          <w:trHeight w:val="1082"/>
        </w:trPr>
        <w:tc>
          <w:tcPr>
            <w:tcW w:w="1126" w:type="dxa"/>
          </w:tcPr>
          <w:p w14:paraId="4889D6AA" w14:textId="77777777" w:rsidR="00FC575A" w:rsidRPr="002A4312" w:rsidRDefault="006B22E6">
            <w:pPr>
              <w:pStyle w:val="TableParagraph"/>
              <w:spacing w:before="162"/>
              <w:ind w:left="115"/>
              <w:rPr>
                <w:rFonts w:ascii="Arial" w:hAnsi="Arial" w:cs="Arial"/>
                <w:b/>
                <w:sz w:val="20"/>
              </w:rPr>
            </w:pPr>
            <w:r w:rsidRPr="002A4312">
              <w:rPr>
                <w:rFonts w:ascii="Arial" w:hAnsi="Arial" w:cs="Arial"/>
                <w:b/>
                <w:sz w:val="20"/>
              </w:rPr>
              <w:t>EF (</w:t>
            </w:r>
            <w:proofErr w:type="spellStart"/>
            <w:r w:rsidRPr="002A4312">
              <w:rPr>
                <w:rFonts w:ascii="Arial" w:hAnsi="Arial" w:cs="Arial"/>
                <w:b/>
                <w:sz w:val="20"/>
              </w:rPr>
              <w:t>yyyy</w:t>
            </w:r>
            <w:proofErr w:type="spellEnd"/>
            <w:r w:rsidRPr="002A4312">
              <w:rPr>
                <w:rFonts w:ascii="Arial" w:hAnsi="Arial" w:cs="Arial"/>
                <w:b/>
                <w:sz w:val="20"/>
              </w:rPr>
              <w:t>)</w:t>
            </w:r>
          </w:p>
        </w:tc>
        <w:tc>
          <w:tcPr>
            <w:tcW w:w="1757" w:type="dxa"/>
          </w:tcPr>
          <w:p w14:paraId="6AFD0E99" w14:textId="77777777" w:rsidR="00FC575A" w:rsidRPr="002A4312" w:rsidRDefault="006B22E6">
            <w:pPr>
              <w:pStyle w:val="TableParagraph"/>
              <w:spacing w:before="162"/>
              <w:ind w:left="167"/>
              <w:rPr>
                <w:rFonts w:ascii="Arial" w:hAnsi="Arial" w:cs="Arial"/>
                <w:b/>
                <w:sz w:val="20"/>
              </w:rPr>
            </w:pPr>
            <w:r w:rsidRPr="002A4312">
              <w:rPr>
                <w:rFonts w:ascii="Arial" w:hAnsi="Arial" w:cs="Arial"/>
                <w:b/>
                <w:sz w:val="20"/>
              </w:rPr>
              <w:t>Essential Future</w:t>
            </w:r>
          </w:p>
        </w:tc>
        <w:tc>
          <w:tcPr>
            <w:tcW w:w="5480" w:type="dxa"/>
          </w:tcPr>
          <w:p w14:paraId="0925F16E" w14:textId="77777777" w:rsidR="00FC575A" w:rsidRPr="002A4312" w:rsidRDefault="006B22E6">
            <w:pPr>
              <w:pStyle w:val="TableParagraph"/>
              <w:spacing w:before="157" w:line="230" w:lineRule="atLeast"/>
              <w:ind w:left="184" w:right="116"/>
              <w:rPr>
                <w:rFonts w:ascii="Arial" w:hAnsi="Arial" w:cs="Arial"/>
                <w:sz w:val="18"/>
              </w:rPr>
            </w:pPr>
            <w:r w:rsidRPr="002A4312">
              <w:rPr>
                <w:rFonts w:ascii="Arial" w:hAnsi="Arial" w:cs="Arial"/>
                <w:sz w:val="20"/>
              </w:rPr>
              <w:t xml:space="preserve">Indicates that the function has significant importance but is not widely available. The function will become mandatory and SHALL be implemented in EHR systems claiming conformance to this profile </w:t>
            </w:r>
            <w:r w:rsidRPr="002A4312">
              <w:rPr>
                <w:rFonts w:ascii="Arial" w:hAnsi="Arial" w:cs="Arial"/>
                <w:sz w:val="18"/>
              </w:rPr>
              <w:t>by the end of the year (</w:t>
            </w:r>
            <w:proofErr w:type="spellStart"/>
            <w:r w:rsidRPr="002A4312">
              <w:rPr>
                <w:rFonts w:ascii="Arial" w:hAnsi="Arial" w:cs="Arial"/>
                <w:sz w:val="18"/>
              </w:rPr>
              <w:t>yyyy</w:t>
            </w:r>
            <w:proofErr w:type="spellEnd"/>
            <w:r w:rsidRPr="002A4312">
              <w:rPr>
                <w:rFonts w:ascii="Arial" w:hAnsi="Arial" w:cs="Arial"/>
                <w:sz w:val="18"/>
              </w:rPr>
              <w:t>) identified.</w:t>
            </w:r>
          </w:p>
        </w:tc>
      </w:tr>
      <w:tr w:rsidR="00FC575A" w:rsidRPr="002A4312" w14:paraId="5CFA56D8" w14:textId="77777777">
        <w:trPr>
          <w:trHeight w:val="459"/>
        </w:trPr>
        <w:tc>
          <w:tcPr>
            <w:tcW w:w="1126" w:type="dxa"/>
          </w:tcPr>
          <w:p w14:paraId="4C125338" w14:textId="77777777" w:rsidR="00FC575A" w:rsidRPr="002A4312" w:rsidRDefault="006B22E6">
            <w:pPr>
              <w:pStyle w:val="TableParagraph"/>
              <w:spacing w:line="229" w:lineRule="exact"/>
              <w:ind w:left="115"/>
              <w:rPr>
                <w:rFonts w:ascii="Arial" w:hAnsi="Arial" w:cs="Arial"/>
                <w:b/>
                <w:sz w:val="20"/>
              </w:rPr>
            </w:pPr>
            <w:r w:rsidRPr="002A4312">
              <w:rPr>
                <w:rFonts w:ascii="Arial" w:hAnsi="Arial" w:cs="Arial"/>
                <w:b/>
                <w:w w:val="99"/>
                <w:sz w:val="20"/>
              </w:rPr>
              <w:t>O</w:t>
            </w:r>
          </w:p>
        </w:tc>
        <w:tc>
          <w:tcPr>
            <w:tcW w:w="1757" w:type="dxa"/>
          </w:tcPr>
          <w:p w14:paraId="760F68A0" w14:textId="77777777" w:rsidR="00FC575A" w:rsidRPr="002A4312" w:rsidRDefault="006B22E6">
            <w:pPr>
              <w:pStyle w:val="TableParagraph"/>
              <w:spacing w:line="229" w:lineRule="exact"/>
              <w:ind w:left="167"/>
              <w:rPr>
                <w:rFonts w:ascii="Arial" w:hAnsi="Arial" w:cs="Arial"/>
                <w:b/>
                <w:sz w:val="20"/>
              </w:rPr>
            </w:pPr>
            <w:r w:rsidRPr="002A4312">
              <w:rPr>
                <w:rFonts w:ascii="Arial" w:hAnsi="Arial" w:cs="Arial"/>
                <w:b/>
                <w:sz w:val="20"/>
              </w:rPr>
              <w:t>Optional</w:t>
            </w:r>
          </w:p>
        </w:tc>
        <w:tc>
          <w:tcPr>
            <w:tcW w:w="5480" w:type="dxa"/>
          </w:tcPr>
          <w:p w14:paraId="482DC7CC" w14:textId="77777777" w:rsidR="00FC575A" w:rsidRPr="002A4312" w:rsidRDefault="006B22E6">
            <w:pPr>
              <w:pStyle w:val="TableParagraph"/>
              <w:spacing w:line="224" w:lineRule="exact"/>
              <w:ind w:left="184"/>
              <w:rPr>
                <w:rFonts w:ascii="Arial" w:hAnsi="Arial" w:cs="Arial"/>
                <w:sz w:val="20"/>
              </w:rPr>
            </w:pPr>
            <w:r w:rsidRPr="002A4312">
              <w:rPr>
                <w:rFonts w:ascii="Arial" w:hAnsi="Arial" w:cs="Arial"/>
                <w:sz w:val="20"/>
              </w:rPr>
              <w:t>Indicates that, while the function may have value to some</w:t>
            </w:r>
          </w:p>
          <w:p w14:paraId="1F56B8C0" w14:textId="77777777" w:rsidR="00FC575A" w:rsidRPr="002A4312" w:rsidRDefault="006B22E6">
            <w:pPr>
              <w:pStyle w:val="TableParagraph"/>
              <w:spacing w:line="215" w:lineRule="exact"/>
              <w:ind w:left="184"/>
              <w:rPr>
                <w:rFonts w:ascii="Arial" w:hAnsi="Arial" w:cs="Arial"/>
                <w:sz w:val="20"/>
              </w:rPr>
            </w:pPr>
            <w:r w:rsidRPr="002A4312">
              <w:rPr>
                <w:rFonts w:ascii="Arial" w:hAnsi="Arial" w:cs="Arial"/>
                <w:sz w:val="20"/>
              </w:rPr>
              <w:t>organizations, it is not viewed as being essential.</w:t>
            </w:r>
          </w:p>
        </w:tc>
      </w:tr>
      <w:tr w:rsidR="00FC575A" w:rsidRPr="002A4312" w14:paraId="6A2159AE" w14:textId="77777777">
        <w:trPr>
          <w:trHeight w:val="462"/>
        </w:trPr>
        <w:tc>
          <w:tcPr>
            <w:tcW w:w="1126" w:type="dxa"/>
            <w:tcBorders>
              <w:bottom w:val="single" w:sz="12" w:space="0" w:color="000000"/>
            </w:tcBorders>
          </w:tcPr>
          <w:p w14:paraId="0AE2860C" w14:textId="77777777" w:rsidR="00FC575A" w:rsidRPr="002A4312" w:rsidRDefault="006B22E6">
            <w:pPr>
              <w:pStyle w:val="TableParagraph"/>
              <w:ind w:left="115"/>
              <w:rPr>
                <w:rFonts w:ascii="Arial" w:hAnsi="Arial" w:cs="Arial"/>
                <w:b/>
                <w:sz w:val="20"/>
              </w:rPr>
            </w:pPr>
            <w:r w:rsidRPr="002A4312">
              <w:rPr>
                <w:rFonts w:ascii="Arial" w:hAnsi="Arial" w:cs="Arial"/>
                <w:b/>
                <w:sz w:val="20"/>
              </w:rPr>
              <w:t>N/A</w:t>
            </w:r>
          </w:p>
        </w:tc>
        <w:tc>
          <w:tcPr>
            <w:tcW w:w="1757" w:type="dxa"/>
            <w:tcBorders>
              <w:bottom w:val="single" w:sz="12" w:space="0" w:color="000000"/>
            </w:tcBorders>
          </w:tcPr>
          <w:p w14:paraId="2F3D2B37" w14:textId="77777777" w:rsidR="00FC575A" w:rsidRPr="002A4312" w:rsidRDefault="006B22E6">
            <w:pPr>
              <w:pStyle w:val="TableParagraph"/>
              <w:ind w:left="167"/>
              <w:rPr>
                <w:rFonts w:ascii="Arial" w:hAnsi="Arial" w:cs="Arial"/>
                <w:b/>
                <w:sz w:val="20"/>
              </w:rPr>
            </w:pPr>
            <w:r w:rsidRPr="002A4312">
              <w:rPr>
                <w:rFonts w:ascii="Arial" w:hAnsi="Arial" w:cs="Arial"/>
                <w:b/>
                <w:sz w:val="20"/>
              </w:rPr>
              <w:t>Not Applicable</w:t>
            </w:r>
          </w:p>
        </w:tc>
        <w:tc>
          <w:tcPr>
            <w:tcW w:w="5480" w:type="dxa"/>
            <w:tcBorders>
              <w:bottom w:val="single" w:sz="12" w:space="0" w:color="000000"/>
            </w:tcBorders>
          </w:tcPr>
          <w:p w14:paraId="58AFA0F0" w14:textId="77777777" w:rsidR="00FC575A" w:rsidRPr="002A4312" w:rsidRDefault="006B22E6">
            <w:pPr>
              <w:pStyle w:val="TableParagraph"/>
              <w:spacing w:line="226" w:lineRule="exact"/>
              <w:ind w:left="184"/>
              <w:rPr>
                <w:rFonts w:ascii="Arial" w:hAnsi="Arial" w:cs="Arial"/>
                <w:sz w:val="20"/>
              </w:rPr>
            </w:pPr>
            <w:r w:rsidRPr="002A4312">
              <w:rPr>
                <w:rFonts w:ascii="Arial" w:hAnsi="Arial" w:cs="Arial"/>
                <w:sz w:val="20"/>
              </w:rPr>
              <w:t>Function not applicable and is rejected for purposes of the</w:t>
            </w:r>
          </w:p>
          <w:p w14:paraId="64BE0DB9" w14:textId="34E5EBD2" w:rsidR="00FC575A" w:rsidRPr="002A4312" w:rsidRDefault="006B22E6">
            <w:pPr>
              <w:pStyle w:val="TableParagraph"/>
              <w:spacing w:line="217" w:lineRule="exact"/>
              <w:ind w:left="184"/>
              <w:rPr>
                <w:rFonts w:ascii="Arial" w:hAnsi="Arial" w:cs="Arial"/>
                <w:sz w:val="20"/>
              </w:rPr>
            </w:pPr>
            <w:r w:rsidRPr="002A4312">
              <w:rPr>
                <w:rFonts w:ascii="Arial" w:hAnsi="Arial" w:cs="Arial"/>
                <w:sz w:val="20"/>
              </w:rPr>
              <w:t xml:space="preserve">ENCPRS </w:t>
            </w:r>
            <w:r w:rsidR="00C73DD7">
              <w:rPr>
                <w:rFonts w:ascii="Arial" w:hAnsi="Arial" w:cs="Arial"/>
                <w:sz w:val="20"/>
              </w:rPr>
              <w:t>Functional Profile</w:t>
            </w:r>
            <w:r w:rsidRPr="002A4312">
              <w:rPr>
                <w:rFonts w:ascii="Arial" w:hAnsi="Arial" w:cs="Arial"/>
                <w:sz w:val="20"/>
              </w:rPr>
              <w:t>.</w:t>
            </w:r>
          </w:p>
        </w:tc>
      </w:tr>
    </w:tbl>
    <w:p w14:paraId="1E216666" w14:textId="048EF296" w:rsidR="00FC575A" w:rsidRDefault="006B22E6" w:rsidP="00827EFE">
      <w:pPr>
        <w:pStyle w:val="Heading1"/>
        <w:numPr>
          <w:ilvl w:val="1"/>
          <w:numId w:val="14"/>
        </w:numPr>
        <w:tabs>
          <w:tab w:val="left" w:pos="1687"/>
          <w:tab w:val="left" w:pos="1688"/>
        </w:tabs>
        <w:spacing w:before="100" w:beforeAutospacing="1" w:after="120"/>
        <w:ind w:left="1685"/>
      </w:pPr>
      <w:bookmarkStart w:id="51" w:name="8.3._Normative_Language"/>
      <w:bookmarkStart w:id="52" w:name="_Toc508580777"/>
      <w:bookmarkEnd w:id="51"/>
      <w:r w:rsidRPr="002A4312">
        <w:t>Normative Language</w:t>
      </w:r>
      <w:bookmarkEnd w:id="52"/>
    </w:p>
    <w:p w14:paraId="02621CBE" w14:textId="7C397626" w:rsidR="00FC575A" w:rsidRPr="002A4312" w:rsidRDefault="006B22E6" w:rsidP="00827EFE">
      <w:pPr>
        <w:pStyle w:val="BodyText"/>
        <w:spacing w:before="57"/>
        <w:ind w:left="247" w:right="657"/>
        <w:rPr>
          <w:rFonts w:ascii="Arial" w:hAnsi="Arial" w:cs="Arial"/>
        </w:rPr>
      </w:pPr>
      <w:r w:rsidRPr="002A4312">
        <w:rPr>
          <w:rFonts w:ascii="Arial" w:hAnsi="Arial" w:cs="Arial"/>
        </w:rPr>
        <w:t xml:space="preserve">The key words SHALL, SHALL NOT, SHOULD, and MAY in this document are to be interpreted as described in HL7 </w:t>
      </w:r>
      <w:r w:rsidR="00842722">
        <w:rPr>
          <w:rFonts w:ascii="Arial" w:hAnsi="Arial" w:cs="Arial"/>
        </w:rPr>
        <w:t>International</w:t>
      </w:r>
      <w:r w:rsidRPr="002A4312">
        <w:rPr>
          <w:rFonts w:ascii="Arial" w:hAnsi="Arial" w:cs="Arial"/>
        </w:rPr>
        <w:t xml:space="preserve"> EHR-S Functional Model, Release 1, June 2009 Chapter 2: Conformance Clause:</w:t>
      </w:r>
    </w:p>
    <w:p w14:paraId="08F555A8" w14:textId="77777777" w:rsidR="00FC575A" w:rsidRPr="002A4312" w:rsidRDefault="00FC575A">
      <w:pPr>
        <w:pStyle w:val="BodyText"/>
        <w:spacing w:before="8"/>
        <w:rPr>
          <w:rFonts w:ascii="Arial" w:hAnsi="Arial" w:cs="Arial"/>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7036"/>
      </w:tblGrid>
      <w:tr w:rsidR="00FC575A" w:rsidRPr="002A4312" w14:paraId="2C04326C" w14:textId="77777777">
        <w:trPr>
          <w:trHeight w:val="460"/>
        </w:trPr>
        <w:tc>
          <w:tcPr>
            <w:tcW w:w="1682" w:type="dxa"/>
          </w:tcPr>
          <w:p w14:paraId="46E3BD17" w14:textId="77777777" w:rsidR="00FC575A" w:rsidRPr="002A4312" w:rsidRDefault="006B22E6">
            <w:pPr>
              <w:pStyle w:val="TableParagraph"/>
              <w:spacing w:line="228" w:lineRule="exact"/>
              <w:rPr>
                <w:rFonts w:ascii="Arial" w:hAnsi="Arial" w:cs="Arial"/>
                <w:b/>
                <w:sz w:val="20"/>
              </w:rPr>
            </w:pPr>
            <w:r w:rsidRPr="002A4312">
              <w:rPr>
                <w:rFonts w:ascii="Arial" w:hAnsi="Arial" w:cs="Arial"/>
                <w:b/>
                <w:sz w:val="20"/>
              </w:rPr>
              <w:t>SHALL</w:t>
            </w:r>
          </w:p>
        </w:tc>
        <w:tc>
          <w:tcPr>
            <w:tcW w:w="7036" w:type="dxa"/>
          </w:tcPr>
          <w:p w14:paraId="29D9E886" w14:textId="77777777" w:rsidR="00FC575A" w:rsidRPr="002A4312" w:rsidRDefault="006B22E6">
            <w:pPr>
              <w:pStyle w:val="TableParagraph"/>
              <w:spacing w:line="223" w:lineRule="exact"/>
              <w:ind w:left="108"/>
              <w:rPr>
                <w:rFonts w:ascii="Arial" w:hAnsi="Arial" w:cs="Arial"/>
                <w:sz w:val="20"/>
              </w:rPr>
            </w:pPr>
            <w:r w:rsidRPr="002A4312">
              <w:rPr>
                <w:rFonts w:ascii="Arial" w:hAnsi="Arial" w:cs="Arial"/>
                <w:sz w:val="20"/>
              </w:rPr>
              <w:t>Indicates a mandatory requirement to be followed (implemented) in order to</w:t>
            </w:r>
          </w:p>
          <w:p w14:paraId="27BA2AAF" w14:textId="77777777" w:rsidR="00FC575A" w:rsidRPr="002A4312" w:rsidRDefault="006B22E6">
            <w:pPr>
              <w:pStyle w:val="TableParagraph"/>
              <w:spacing w:line="217" w:lineRule="exact"/>
              <w:ind w:left="108"/>
              <w:rPr>
                <w:rFonts w:ascii="Arial" w:hAnsi="Arial" w:cs="Arial"/>
                <w:sz w:val="20"/>
              </w:rPr>
            </w:pPr>
            <w:r w:rsidRPr="002A4312">
              <w:rPr>
                <w:rFonts w:ascii="Arial" w:hAnsi="Arial" w:cs="Arial"/>
                <w:sz w:val="20"/>
              </w:rPr>
              <w:t>conform. Synonymous with ‘is required to’ and ‘must’.</w:t>
            </w:r>
          </w:p>
        </w:tc>
      </w:tr>
      <w:tr w:rsidR="00FC575A" w:rsidRPr="002A4312" w14:paraId="6F2567FA" w14:textId="77777777">
        <w:trPr>
          <w:trHeight w:val="230"/>
        </w:trPr>
        <w:tc>
          <w:tcPr>
            <w:tcW w:w="1682" w:type="dxa"/>
          </w:tcPr>
          <w:p w14:paraId="380F3193" w14:textId="77777777" w:rsidR="00FC575A" w:rsidRPr="002A4312" w:rsidRDefault="006B22E6">
            <w:pPr>
              <w:pStyle w:val="TableParagraph"/>
              <w:spacing w:line="210" w:lineRule="exact"/>
              <w:rPr>
                <w:rFonts w:ascii="Arial" w:hAnsi="Arial" w:cs="Arial"/>
                <w:b/>
                <w:sz w:val="20"/>
              </w:rPr>
            </w:pPr>
            <w:r w:rsidRPr="002A4312">
              <w:rPr>
                <w:rFonts w:ascii="Arial" w:hAnsi="Arial" w:cs="Arial"/>
                <w:b/>
                <w:sz w:val="20"/>
              </w:rPr>
              <w:t>SHALL NOT</w:t>
            </w:r>
          </w:p>
        </w:tc>
        <w:tc>
          <w:tcPr>
            <w:tcW w:w="7036" w:type="dxa"/>
          </w:tcPr>
          <w:p w14:paraId="39EDB429" w14:textId="77777777" w:rsidR="00FC575A" w:rsidRPr="002A4312" w:rsidRDefault="006B22E6">
            <w:pPr>
              <w:pStyle w:val="TableParagraph"/>
              <w:spacing w:line="210" w:lineRule="exact"/>
              <w:ind w:left="108"/>
              <w:rPr>
                <w:rFonts w:ascii="Arial" w:hAnsi="Arial" w:cs="Arial"/>
                <w:sz w:val="20"/>
              </w:rPr>
            </w:pPr>
            <w:r w:rsidRPr="002A4312">
              <w:rPr>
                <w:rFonts w:ascii="Arial" w:hAnsi="Arial" w:cs="Arial"/>
                <w:sz w:val="20"/>
              </w:rPr>
              <w:t>Indicates a prohibited action. Synonymous with ‘prohibited’ and ‘must not’.</w:t>
            </w:r>
          </w:p>
        </w:tc>
      </w:tr>
      <w:tr w:rsidR="00FC575A" w:rsidRPr="002A4312" w14:paraId="0E0E7204" w14:textId="77777777">
        <w:trPr>
          <w:trHeight w:val="457"/>
        </w:trPr>
        <w:tc>
          <w:tcPr>
            <w:tcW w:w="1682" w:type="dxa"/>
          </w:tcPr>
          <w:p w14:paraId="0912CEEB" w14:textId="77777777" w:rsidR="00FC575A" w:rsidRPr="002A4312" w:rsidRDefault="006B22E6">
            <w:pPr>
              <w:pStyle w:val="TableParagraph"/>
              <w:spacing w:line="228" w:lineRule="exact"/>
              <w:rPr>
                <w:rFonts w:ascii="Arial" w:hAnsi="Arial" w:cs="Arial"/>
                <w:b/>
                <w:sz w:val="20"/>
              </w:rPr>
            </w:pPr>
            <w:r w:rsidRPr="002A4312">
              <w:rPr>
                <w:rFonts w:ascii="Arial" w:hAnsi="Arial" w:cs="Arial"/>
                <w:b/>
                <w:sz w:val="20"/>
              </w:rPr>
              <w:t>SHOULD</w:t>
            </w:r>
          </w:p>
        </w:tc>
        <w:tc>
          <w:tcPr>
            <w:tcW w:w="7036" w:type="dxa"/>
          </w:tcPr>
          <w:p w14:paraId="3198D2D5" w14:textId="77777777" w:rsidR="00FC575A" w:rsidRPr="002A4312" w:rsidRDefault="006B22E6">
            <w:pPr>
              <w:pStyle w:val="TableParagraph"/>
              <w:spacing w:line="223" w:lineRule="exact"/>
              <w:ind w:left="108"/>
              <w:rPr>
                <w:rFonts w:ascii="Arial" w:hAnsi="Arial" w:cs="Arial"/>
                <w:sz w:val="20"/>
              </w:rPr>
            </w:pPr>
            <w:r w:rsidRPr="002A4312">
              <w:rPr>
                <w:rFonts w:ascii="Arial" w:hAnsi="Arial" w:cs="Arial"/>
                <w:sz w:val="20"/>
              </w:rPr>
              <w:t>Indicates an optional recommended action, one that is particularly suitable, without</w:t>
            </w:r>
          </w:p>
          <w:p w14:paraId="4EDCF777" w14:textId="77777777" w:rsidR="00FC575A" w:rsidRPr="002A4312" w:rsidRDefault="006B22E6">
            <w:pPr>
              <w:pStyle w:val="TableParagraph"/>
              <w:spacing w:line="215" w:lineRule="exact"/>
              <w:ind w:left="108"/>
              <w:rPr>
                <w:rFonts w:ascii="Arial" w:hAnsi="Arial" w:cs="Arial"/>
                <w:sz w:val="20"/>
              </w:rPr>
            </w:pPr>
            <w:r w:rsidRPr="002A4312">
              <w:rPr>
                <w:rFonts w:ascii="Arial" w:hAnsi="Arial" w:cs="Arial"/>
                <w:sz w:val="20"/>
              </w:rPr>
              <w:t>mentioning or excluding others. Synonymous with ‘is permitted and recommended’.</w:t>
            </w:r>
          </w:p>
        </w:tc>
      </w:tr>
      <w:tr w:rsidR="00FC575A" w:rsidRPr="002A4312" w14:paraId="01C29373" w14:textId="77777777">
        <w:trPr>
          <w:trHeight w:val="232"/>
        </w:trPr>
        <w:tc>
          <w:tcPr>
            <w:tcW w:w="1682" w:type="dxa"/>
          </w:tcPr>
          <w:p w14:paraId="5B38B880" w14:textId="77777777" w:rsidR="00FC575A" w:rsidRPr="002A4312" w:rsidRDefault="006B22E6">
            <w:pPr>
              <w:pStyle w:val="TableParagraph"/>
              <w:spacing w:line="212" w:lineRule="exact"/>
              <w:rPr>
                <w:rFonts w:ascii="Arial" w:hAnsi="Arial" w:cs="Arial"/>
                <w:b/>
                <w:sz w:val="20"/>
              </w:rPr>
            </w:pPr>
            <w:r w:rsidRPr="002A4312">
              <w:rPr>
                <w:rFonts w:ascii="Arial" w:hAnsi="Arial" w:cs="Arial"/>
                <w:b/>
                <w:sz w:val="20"/>
              </w:rPr>
              <w:t>MAY</w:t>
            </w:r>
          </w:p>
        </w:tc>
        <w:tc>
          <w:tcPr>
            <w:tcW w:w="7036" w:type="dxa"/>
          </w:tcPr>
          <w:p w14:paraId="2A0AF76B" w14:textId="77777777" w:rsidR="00FC575A" w:rsidRPr="002A4312" w:rsidRDefault="006B22E6">
            <w:pPr>
              <w:pStyle w:val="TableParagraph"/>
              <w:spacing w:line="212" w:lineRule="exact"/>
              <w:ind w:left="108"/>
              <w:rPr>
                <w:rFonts w:ascii="Arial" w:hAnsi="Arial" w:cs="Arial"/>
                <w:sz w:val="20"/>
              </w:rPr>
            </w:pPr>
            <w:r w:rsidRPr="002A4312">
              <w:rPr>
                <w:rFonts w:ascii="Arial" w:hAnsi="Arial" w:cs="Arial"/>
                <w:sz w:val="20"/>
              </w:rPr>
              <w:t>Indicates an optional, permissible action. Synonymous with ‘is permitted’.</w:t>
            </w:r>
          </w:p>
        </w:tc>
      </w:tr>
    </w:tbl>
    <w:p w14:paraId="209F5282" w14:textId="77777777" w:rsidR="00FC575A" w:rsidRPr="002A4312" w:rsidRDefault="00FC575A">
      <w:pPr>
        <w:pStyle w:val="BodyText"/>
        <w:rPr>
          <w:rFonts w:ascii="Arial" w:hAnsi="Arial" w:cs="Arial"/>
          <w:sz w:val="22"/>
        </w:rPr>
      </w:pPr>
    </w:p>
    <w:p w14:paraId="1B2D13C2" w14:textId="77777777" w:rsidR="00FC575A" w:rsidRPr="002A4312" w:rsidRDefault="00FC575A">
      <w:pPr>
        <w:pStyle w:val="BodyText"/>
        <w:spacing w:before="3"/>
        <w:rPr>
          <w:rFonts w:ascii="Arial" w:hAnsi="Arial" w:cs="Arial"/>
          <w:sz w:val="18"/>
        </w:rPr>
      </w:pPr>
    </w:p>
    <w:p w14:paraId="004781A4" w14:textId="77777777" w:rsidR="00827EFE" w:rsidRDefault="00827EFE">
      <w:pPr>
        <w:rPr>
          <w:rFonts w:ascii="Arial" w:eastAsia="Arial" w:hAnsi="Arial" w:cs="Arial"/>
          <w:b/>
          <w:bCs/>
          <w:sz w:val="32"/>
          <w:szCs w:val="32"/>
        </w:rPr>
      </w:pPr>
      <w:bookmarkStart w:id="53" w:name="_Toc508580778"/>
      <w:r>
        <w:br w:type="page"/>
      </w:r>
    </w:p>
    <w:p w14:paraId="2B5BAB61" w14:textId="5A9AD0C2" w:rsidR="00FC575A" w:rsidRPr="002A4312" w:rsidRDefault="006B22E6" w:rsidP="008D693E">
      <w:pPr>
        <w:pStyle w:val="Heading1"/>
        <w:numPr>
          <w:ilvl w:val="1"/>
          <w:numId w:val="14"/>
        </w:numPr>
        <w:tabs>
          <w:tab w:val="left" w:pos="1687"/>
          <w:tab w:val="left" w:pos="1688"/>
        </w:tabs>
        <w:ind w:hanging="1079"/>
      </w:pPr>
      <w:r w:rsidRPr="002A4312">
        <w:lastRenderedPageBreak/>
        <w:t>Claimi</w:t>
      </w:r>
      <w:bookmarkStart w:id="54" w:name="8.4._Claiming_Conformance_to_the_Profile"/>
      <w:bookmarkEnd w:id="54"/>
      <w:r w:rsidRPr="002A4312">
        <w:t>ng Conformance to the</w:t>
      </w:r>
      <w:r w:rsidRPr="002A4312">
        <w:rPr>
          <w:spacing w:val="-1"/>
        </w:rPr>
        <w:t xml:space="preserve"> </w:t>
      </w:r>
      <w:r w:rsidRPr="002A4312">
        <w:t>Profile</w:t>
      </w:r>
      <w:bookmarkEnd w:id="53"/>
    </w:p>
    <w:p w14:paraId="76CA8106" w14:textId="273CF49D" w:rsidR="00FC575A" w:rsidRPr="002A4312" w:rsidRDefault="006B22E6">
      <w:pPr>
        <w:pStyle w:val="BodyText"/>
        <w:spacing w:before="60"/>
        <w:ind w:left="247"/>
        <w:rPr>
          <w:rFonts w:ascii="Arial" w:hAnsi="Arial" w:cs="Arial"/>
        </w:rPr>
      </w:pPr>
      <w:r w:rsidRPr="002A4312">
        <w:rPr>
          <w:rFonts w:ascii="Arial" w:hAnsi="Arial" w:cs="Arial"/>
        </w:rPr>
        <w:t xml:space="preserve">The following provisions apply to claims of conformance to the ENCPRS </w:t>
      </w:r>
      <w:r w:rsidR="00C73DD7">
        <w:rPr>
          <w:rFonts w:ascii="Arial" w:hAnsi="Arial" w:cs="Arial"/>
        </w:rPr>
        <w:t>Functional Profile</w:t>
      </w:r>
      <w:r w:rsidRPr="002A4312">
        <w:rPr>
          <w:rFonts w:ascii="Arial" w:hAnsi="Arial" w:cs="Arial"/>
        </w:rPr>
        <w:t>:</w:t>
      </w:r>
    </w:p>
    <w:p w14:paraId="51C4CCBF" w14:textId="77777777" w:rsidR="00FC575A" w:rsidRPr="002A4312" w:rsidRDefault="00FC575A">
      <w:pPr>
        <w:pStyle w:val="BodyText"/>
        <w:spacing w:before="5"/>
        <w:rPr>
          <w:rFonts w:ascii="Arial" w:hAnsi="Arial" w:cs="Arial"/>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40"/>
      </w:tblGrid>
      <w:tr w:rsidR="00FC575A" w:rsidRPr="002A4312" w14:paraId="165D68D5" w14:textId="77777777">
        <w:trPr>
          <w:trHeight w:val="719"/>
        </w:trPr>
        <w:tc>
          <w:tcPr>
            <w:tcW w:w="2990" w:type="dxa"/>
          </w:tcPr>
          <w:p w14:paraId="05EFA81D" w14:textId="77777777" w:rsidR="00FC575A" w:rsidRPr="002A4312" w:rsidRDefault="006B22E6">
            <w:pPr>
              <w:pStyle w:val="TableParagraph"/>
              <w:ind w:right="220"/>
              <w:rPr>
                <w:rFonts w:ascii="Arial" w:hAnsi="Arial" w:cs="Arial"/>
                <w:b/>
                <w:sz w:val="20"/>
              </w:rPr>
            </w:pPr>
            <w:r w:rsidRPr="002A4312">
              <w:rPr>
                <w:rFonts w:ascii="Arial" w:hAnsi="Arial" w:cs="Arial"/>
                <w:b/>
                <w:sz w:val="20"/>
              </w:rPr>
              <w:t>Systems claiming conformance to this Profile SHALL</w:t>
            </w:r>
          </w:p>
        </w:tc>
        <w:tc>
          <w:tcPr>
            <w:tcW w:w="5940" w:type="dxa"/>
          </w:tcPr>
          <w:p w14:paraId="56110327" w14:textId="77777777" w:rsidR="00FC575A" w:rsidRPr="002A4312" w:rsidRDefault="006B22E6" w:rsidP="008D693E">
            <w:pPr>
              <w:pStyle w:val="TableParagraph"/>
              <w:numPr>
                <w:ilvl w:val="0"/>
                <w:numId w:val="11"/>
              </w:numPr>
              <w:tabs>
                <w:tab w:val="left" w:pos="468"/>
                <w:tab w:val="left" w:pos="469"/>
              </w:tabs>
              <w:spacing w:line="239" w:lineRule="exact"/>
              <w:rPr>
                <w:rFonts w:ascii="Arial" w:hAnsi="Arial" w:cs="Arial"/>
                <w:sz w:val="20"/>
              </w:rPr>
            </w:pPr>
            <w:r w:rsidRPr="002A4312">
              <w:rPr>
                <w:rFonts w:ascii="Arial" w:hAnsi="Arial" w:cs="Arial"/>
                <w:sz w:val="20"/>
              </w:rPr>
              <w:t>Implement all functions designated Essential</w:t>
            </w:r>
            <w:r w:rsidRPr="002A4312">
              <w:rPr>
                <w:rFonts w:ascii="Arial" w:hAnsi="Arial" w:cs="Arial"/>
                <w:spacing w:val="-3"/>
                <w:sz w:val="20"/>
              </w:rPr>
              <w:t xml:space="preserve"> </w:t>
            </w:r>
            <w:r w:rsidRPr="002A4312">
              <w:rPr>
                <w:rFonts w:ascii="Arial" w:hAnsi="Arial" w:cs="Arial"/>
                <w:sz w:val="20"/>
              </w:rPr>
              <w:t>Now.</w:t>
            </w:r>
          </w:p>
          <w:p w14:paraId="65B2C5DC" w14:textId="77777777" w:rsidR="00FC575A" w:rsidRPr="002A4312" w:rsidRDefault="006B22E6" w:rsidP="008D693E">
            <w:pPr>
              <w:pStyle w:val="TableParagraph"/>
              <w:numPr>
                <w:ilvl w:val="0"/>
                <w:numId w:val="11"/>
              </w:numPr>
              <w:tabs>
                <w:tab w:val="left" w:pos="468"/>
                <w:tab w:val="left" w:pos="469"/>
              </w:tabs>
              <w:spacing w:before="15" w:line="230" w:lineRule="exact"/>
              <w:ind w:right="702"/>
              <w:rPr>
                <w:rFonts w:ascii="Arial" w:hAnsi="Arial" w:cs="Arial"/>
                <w:sz w:val="20"/>
              </w:rPr>
            </w:pPr>
            <w:r w:rsidRPr="002A4312">
              <w:rPr>
                <w:rFonts w:ascii="Arial" w:hAnsi="Arial" w:cs="Arial"/>
                <w:sz w:val="20"/>
              </w:rPr>
              <w:t>Fulfill (i.e., meet or satisfy) all the SHALL criteria for</w:t>
            </w:r>
            <w:r w:rsidRPr="002A4312">
              <w:rPr>
                <w:rFonts w:ascii="Arial" w:hAnsi="Arial" w:cs="Arial"/>
                <w:spacing w:val="-29"/>
                <w:sz w:val="20"/>
              </w:rPr>
              <w:t xml:space="preserve"> </w:t>
            </w:r>
            <w:r w:rsidRPr="002A4312">
              <w:rPr>
                <w:rFonts w:ascii="Arial" w:hAnsi="Arial" w:cs="Arial"/>
                <w:sz w:val="20"/>
              </w:rPr>
              <w:t>each implemented</w:t>
            </w:r>
            <w:r w:rsidRPr="002A4312">
              <w:rPr>
                <w:rFonts w:ascii="Arial" w:hAnsi="Arial" w:cs="Arial"/>
                <w:spacing w:val="1"/>
                <w:sz w:val="20"/>
              </w:rPr>
              <w:t xml:space="preserve"> </w:t>
            </w:r>
            <w:r w:rsidRPr="002A4312">
              <w:rPr>
                <w:rFonts w:ascii="Arial" w:hAnsi="Arial" w:cs="Arial"/>
                <w:sz w:val="20"/>
              </w:rPr>
              <w:t>function.</w:t>
            </w:r>
          </w:p>
        </w:tc>
      </w:tr>
      <w:tr w:rsidR="00FC575A" w:rsidRPr="002A4312" w14:paraId="101289CA" w14:textId="77777777">
        <w:trPr>
          <w:trHeight w:val="719"/>
        </w:trPr>
        <w:tc>
          <w:tcPr>
            <w:tcW w:w="2990" w:type="dxa"/>
          </w:tcPr>
          <w:p w14:paraId="188B7A0A" w14:textId="77777777" w:rsidR="00FC575A" w:rsidRPr="002A4312" w:rsidRDefault="006B22E6">
            <w:pPr>
              <w:pStyle w:val="TableParagraph"/>
              <w:ind w:right="220"/>
              <w:rPr>
                <w:rFonts w:ascii="Arial" w:hAnsi="Arial" w:cs="Arial"/>
                <w:b/>
                <w:sz w:val="20"/>
              </w:rPr>
            </w:pPr>
            <w:r w:rsidRPr="002A4312">
              <w:rPr>
                <w:rFonts w:ascii="Arial" w:hAnsi="Arial" w:cs="Arial"/>
                <w:b/>
                <w:sz w:val="20"/>
              </w:rPr>
              <w:t>Systems claiming conformance to this Profile MAY</w:t>
            </w:r>
          </w:p>
        </w:tc>
        <w:tc>
          <w:tcPr>
            <w:tcW w:w="5940" w:type="dxa"/>
          </w:tcPr>
          <w:p w14:paraId="39D59020" w14:textId="77777777" w:rsidR="00FC575A" w:rsidRPr="002A4312" w:rsidRDefault="006B22E6" w:rsidP="008D693E">
            <w:pPr>
              <w:pStyle w:val="TableParagraph"/>
              <w:numPr>
                <w:ilvl w:val="0"/>
                <w:numId w:val="10"/>
              </w:numPr>
              <w:tabs>
                <w:tab w:val="left" w:pos="468"/>
                <w:tab w:val="left" w:pos="469"/>
              </w:tabs>
              <w:spacing w:line="238" w:lineRule="exact"/>
              <w:rPr>
                <w:rFonts w:ascii="Arial" w:hAnsi="Arial" w:cs="Arial"/>
                <w:sz w:val="20"/>
              </w:rPr>
            </w:pPr>
            <w:r w:rsidRPr="002A4312">
              <w:rPr>
                <w:rFonts w:ascii="Arial" w:hAnsi="Arial" w:cs="Arial"/>
                <w:sz w:val="20"/>
              </w:rPr>
              <w:t>Implement functions designated Essential Future.</w:t>
            </w:r>
          </w:p>
          <w:p w14:paraId="5106E1D5" w14:textId="77777777" w:rsidR="00FC575A" w:rsidRPr="002A4312" w:rsidRDefault="006B22E6" w:rsidP="008D693E">
            <w:pPr>
              <w:pStyle w:val="TableParagraph"/>
              <w:numPr>
                <w:ilvl w:val="0"/>
                <w:numId w:val="10"/>
              </w:numPr>
              <w:tabs>
                <w:tab w:val="left" w:pos="468"/>
                <w:tab w:val="left" w:pos="469"/>
              </w:tabs>
              <w:spacing w:before="17" w:line="230" w:lineRule="exact"/>
              <w:ind w:right="383"/>
              <w:rPr>
                <w:rFonts w:ascii="Arial" w:hAnsi="Arial" w:cs="Arial"/>
                <w:sz w:val="20"/>
              </w:rPr>
            </w:pPr>
            <w:r w:rsidRPr="002A4312">
              <w:rPr>
                <w:rFonts w:ascii="Arial" w:hAnsi="Arial" w:cs="Arial"/>
                <w:sz w:val="20"/>
              </w:rPr>
              <w:t>Fulfill any of the SHOULD or MAY criteria associated with an implemented</w:t>
            </w:r>
            <w:r w:rsidRPr="002A4312">
              <w:rPr>
                <w:rFonts w:ascii="Arial" w:hAnsi="Arial" w:cs="Arial"/>
                <w:spacing w:val="1"/>
                <w:sz w:val="20"/>
              </w:rPr>
              <w:t xml:space="preserve"> </w:t>
            </w:r>
            <w:r w:rsidRPr="002A4312">
              <w:rPr>
                <w:rFonts w:ascii="Arial" w:hAnsi="Arial" w:cs="Arial"/>
                <w:sz w:val="20"/>
              </w:rPr>
              <w:t>function</w:t>
            </w:r>
          </w:p>
        </w:tc>
      </w:tr>
      <w:tr w:rsidR="00FC575A" w:rsidRPr="002A4312" w14:paraId="724A1EAF" w14:textId="77777777">
        <w:trPr>
          <w:trHeight w:val="702"/>
        </w:trPr>
        <w:tc>
          <w:tcPr>
            <w:tcW w:w="2990" w:type="dxa"/>
          </w:tcPr>
          <w:p w14:paraId="323CC2F4" w14:textId="77777777" w:rsidR="00FC575A" w:rsidRPr="002A4312" w:rsidRDefault="006B22E6">
            <w:pPr>
              <w:pStyle w:val="TableParagraph"/>
              <w:ind w:right="220"/>
              <w:rPr>
                <w:rFonts w:ascii="Arial" w:hAnsi="Arial" w:cs="Arial"/>
                <w:b/>
                <w:sz w:val="20"/>
              </w:rPr>
            </w:pPr>
            <w:r w:rsidRPr="002A4312">
              <w:rPr>
                <w:rFonts w:ascii="Arial" w:hAnsi="Arial" w:cs="Arial"/>
                <w:b/>
                <w:sz w:val="20"/>
              </w:rPr>
              <w:t>Systems claiming conformance to this Profile SHALL NOT</w:t>
            </w:r>
          </w:p>
        </w:tc>
        <w:tc>
          <w:tcPr>
            <w:tcW w:w="5940" w:type="dxa"/>
          </w:tcPr>
          <w:p w14:paraId="600FE9CC" w14:textId="77777777" w:rsidR="00FC575A" w:rsidRPr="002A4312" w:rsidRDefault="006B22E6" w:rsidP="008D693E">
            <w:pPr>
              <w:pStyle w:val="TableParagraph"/>
              <w:numPr>
                <w:ilvl w:val="0"/>
                <w:numId w:val="9"/>
              </w:numPr>
              <w:tabs>
                <w:tab w:val="left" w:pos="468"/>
                <w:tab w:val="left" w:pos="469"/>
              </w:tabs>
              <w:spacing w:line="238" w:lineRule="exact"/>
              <w:rPr>
                <w:rFonts w:ascii="Arial" w:hAnsi="Arial" w:cs="Arial"/>
                <w:sz w:val="20"/>
              </w:rPr>
            </w:pPr>
            <w:r w:rsidRPr="002A4312">
              <w:rPr>
                <w:rFonts w:ascii="Arial" w:hAnsi="Arial" w:cs="Arial"/>
                <w:sz w:val="20"/>
              </w:rPr>
              <w:t>Negate or contradict defined functionality of this profile</w:t>
            </w:r>
            <w:r w:rsidRPr="002A4312">
              <w:rPr>
                <w:rFonts w:ascii="Arial" w:hAnsi="Arial" w:cs="Arial"/>
                <w:spacing w:val="-10"/>
                <w:sz w:val="20"/>
              </w:rPr>
              <w:t xml:space="preserve"> </w:t>
            </w:r>
            <w:r w:rsidRPr="002A4312">
              <w:rPr>
                <w:rFonts w:ascii="Arial" w:hAnsi="Arial" w:cs="Arial"/>
                <w:sz w:val="20"/>
              </w:rPr>
              <w:t>when</w:t>
            </w:r>
          </w:p>
          <w:p w14:paraId="5D892B2C" w14:textId="77777777" w:rsidR="00FC575A" w:rsidRPr="002A4312" w:rsidRDefault="006B22E6">
            <w:pPr>
              <w:pStyle w:val="TableParagraph"/>
              <w:spacing w:before="4" w:line="228" w:lineRule="exact"/>
              <w:ind w:left="468"/>
              <w:rPr>
                <w:rFonts w:ascii="Arial" w:hAnsi="Arial" w:cs="Arial"/>
                <w:sz w:val="20"/>
              </w:rPr>
            </w:pPr>
            <w:r w:rsidRPr="002A4312">
              <w:rPr>
                <w:rFonts w:ascii="Arial" w:hAnsi="Arial" w:cs="Arial"/>
                <w:sz w:val="20"/>
              </w:rPr>
              <w:t>including additional functionality beyond what is specified in this profile.</w:t>
            </w:r>
          </w:p>
        </w:tc>
      </w:tr>
      <w:tr w:rsidR="00FC575A" w:rsidRPr="002A4312" w14:paraId="5CF8D0CB" w14:textId="77777777">
        <w:trPr>
          <w:trHeight w:val="1897"/>
        </w:trPr>
        <w:tc>
          <w:tcPr>
            <w:tcW w:w="2990" w:type="dxa"/>
          </w:tcPr>
          <w:p w14:paraId="20880867" w14:textId="77777777" w:rsidR="00FC575A" w:rsidRPr="002A4312" w:rsidRDefault="006B22E6">
            <w:pPr>
              <w:pStyle w:val="TableParagraph"/>
              <w:ind w:right="536"/>
              <w:rPr>
                <w:rFonts w:ascii="Arial" w:hAnsi="Arial" w:cs="Arial"/>
                <w:b/>
                <w:sz w:val="20"/>
              </w:rPr>
            </w:pPr>
            <w:r w:rsidRPr="002A4312">
              <w:rPr>
                <w:rFonts w:ascii="Arial" w:hAnsi="Arial" w:cs="Arial"/>
                <w:b/>
                <w:sz w:val="20"/>
              </w:rPr>
              <w:t>Derived profiles claiming conformance to this Profile SHALL</w:t>
            </w:r>
          </w:p>
        </w:tc>
        <w:tc>
          <w:tcPr>
            <w:tcW w:w="5940" w:type="dxa"/>
          </w:tcPr>
          <w:p w14:paraId="1DB70F64" w14:textId="77777777" w:rsidR="00FC575A" w:rsidRPr="002A4312" w:rsidRDefault="006B22E6" w:rsidP="008D693E">
            <w:pPr>
              <w:pStyle w:val="TableParagraph"/>
              <w:numPr>
                <w:ilvl w:val="0"/>
                <w:numId w:val="8"/>
              </w:numPr>
              <w:tabs>
                <w:tab w:val="left" w:pos="468"/>
                <w:tab w:val="left" w:pos="469"/>
              </w:tabs>
              <w:spacing w:line="238" w:lineRule="exact"/>
              <w:rPr>
                <w:rFonts w:ascii="Arial" w:hAnsi="Arial" w:cs="Arial"/>
                <w:sz w:val="20"/>
              </w:rPr>
            </w:pPr>
            <w:r w:rsidRPr="002A4312">
              <w:rPr>
                <w:rFonts w:ascii="Arial" w:hAnsi="Arial" w:cs="Arial"/>
                <w:sz w:val="20"/>
              </w:rPr>
              <w:t>Inherit all functions designated Essential</w:t>
            </w:r>
            <w:r w:rsidRPr="002A4312">
              <w:rPr>
                <w:rFonts w:ascii="Arial" w:hAnsi="Arial" w:cs="Arial"/>
                <w:spacing w:val="-2"/>
                <w:sz w:val="20"/>
              </w:rPr>
              <w:t xml:space="preserve"> </w:t>
            </w:r>
            <w:r w:rsidRPr="002A4312">
              <w:rPr>
                <w:rFonts w:ascii="Arial" w:hAnsi="Arial" w:cs="Arial"/>
                <w:sz w:val="20"/>
              </w:rPr>
              <w:t>Now</w:t>
            </w:r>
          </w:p>
          <w:p w14:paraId="12D63D1B" w14:textId="77777777" w:rsidR="00FC575A" w:rsidRPr="002A4312" w:rsidRDefault="006B22E6" w:rsidP="008D693E">
            <w:pPr>
              <w:pStyle w:val="TableParagraph"/>
              <w:numPr>
                <w:ilvl w:val="0"/>
                <w:numId w:val="8"/>
              </w:numPr>
              <w:tabs>
                <w:tab w:val="left" w:pos="468"/>
                <w:tab w:val="left" w:pos="469"/>
              </w:tabs>
              <w:ind w:right="401"/>
              <w:rPr>
                <w:rFonts w:ascii="Arial" w:hAnsi="Arial" w:cs="Arial"/>
                <w:sz w:val="20"/>
              </w:rPr>
            </w:pPr>
            <w:r w:rsidRPr="002A4312">
              <w:rPr>
                <w:rFonts w:ascii="Arial" w:hAnsi="Arial" w:cs="Arial"/>
                <w:sz w:val="20"/>
              </w:rPr>
              <w:t>Inherit all SHALL criteria for functions included in the</w:t>
            </w:r>
            <w:r w:rsidRPr="002A4312">
              <w:rPr>
                <w:rFonts w:ascii="Arial" w:hAnsi="Arial" w:cs="Arial"/>
                <w:spacing w:val="-31"/>
                <w:sz w:val="20"/>
              </w:rPr>
              <w:t xml:space="preserve"> </w:t>
            </w:r>
            <w:r w:rsidRPr="002A4312">
              <w:rPr>
                <w:rFonts w:ascii="Arial" w:hAnsi="Arial" w:cs="Arial"/>
                <w:sz w:val="20"/>
              </w:rPr>
              <w:t>derived profile</w:t>
            </w:r>
          </w:p>
          <w:p w14:paraId="3FF2FD1D" w14:textId="355FFB68" w:rsidR="00FC575A" w:rsidRPr="002A4312" w:rsidRDefault="006B22E6" w:rsidP="008D693E">
            <w:pPr>
              <w:pStyle w:val="TableParagraph"/>
              <w:numPr>
                <w:ilvl w:val="0"/>
                <w:numId w:val="8"/>
              </w:numPr>
              <w:tabs>
                <w:tab w:val="left" w:pos="468"/>
                <w:tab w:val="left" w:pos="469"/>
              </w:tabs>
              <w:ind w:right="250"/>
              <w:rPr>
                <w:rFonts w:ascii="Arial" w:hAnsi="Arial" w:cs="Arial"/>
                <w:sz w:val="20"/>
              </w:rPr>
            </w:pPr>
            <w:r w:rsidRPr="002A4312">
              <w:rPr>
                <w:rFonts w:ascii="Arial" w:hAnsi="Arial" w:cs="Arial"/>
                <w:sz w:val="20"/>
              </w:rPr>
              <w:t>Follow the rules for profiles in Chapter 2, Section 6.1 of the</w:t>
            </w:r>
            <w:r w:rsidRPr="002A4312">
              <w:rPr>
                <w:rFonts w:ascii="Arial" w:hAnsi="Arial" w:cs="Arial"/>
                <w:spacing w:val="-28"/>
                <w:sz w:val="20"/>
              </w:rPr>
              <w:t xml:space="preserve"> </w:t>
            </w:r>
            <w:r w:rsidRPr="002A4312">
              <w:rPr>
                <w:rFonts w:ascii="Arial" w:hAnsi="Arial" w:cs="Arial"/>
                <w:sz w:val="20"/>
              </w:rPr>
              <w:t xml:space="preserve">HL7 </w:t>
            </w:r>
            <w:r w:rsidR="00842722">
              <w:rPr>
                <w:rFonts w:ascii="Arial" w:hAnsi="Arial" w:cs="Arial"/>
                <w:sz w:val="20"/>
              </w:rPr>
              <w:t>International</w:t>
            </w:r>
            <w:r w:rsidRPr="002A4312">
              <w:rPr>
                <w:rFonts w:ascii="Arial" w:hAnsi="Arial" w:cs="Arial"/>
                <w:sz w:val="20"/>
              </w:rPr>
              <w:t xml:space="preserve"> EHR-S Functional Model</w:t>
            </w:r>
            <w:r w:rsidRPr="002A4312">
              <w:rPr>
                <w:rFonts w:ascii="Arial" w:hAnsi="Arial" w:cs="Arial"/>
                <w:spacing w:val="-4"/>
                <w:sz w:val="20"/>
              </w:rPr>
              <w:t xml:space="preserve"> </w:t>
            </w:r>
            <w:r w:rsidRPr="002A4312">
              <w:rPr>
                <w:rFonts w:ascii="Arial" w:hAnsi="Arial" w:cs="Arial"/>
                <w:sz w:val="20"/>
              </w:rPr>
              <w:t>standard.</w:t>
            </w:r>
          </w:p>
          <w:p w14:paraId="67E5263D" w14:textId="361CB141" w:rsidR="00FC575A" w:rsidRPr="002A4312" w:rsidRDefault="006B22E6" w:rsidP="008D693E">
            <w:pPr>
              <w:pStyle w:val="TableParagraph"/>
              <w:numPr>
                <w:ilvl w:val="0"/>
                <w:numId w:val="8"/>
              </w:numPr>
              <w:tabs>
                <w:tab w:val="left" w:pos="468"/>
                <w:tab w:val="left" w:pos="469"/>
              </w:tabs>
              <w:spacing w:before="15" w:line="230" w:lineRule="exact"/>
              <w:ind w:right="429"/>
              <w:rPr>
                <w:rFonts w:ascii="Arial" w:hAnsi="Arial" w:cs="Arial"/>
                <w:sz w:val="20"/>
              </w:rPr>
            </w:pPr>
            <w:r w:rsidRPr="002A4312">
              <w:rPr>
                <w:rFonts w:ascii="Arial" w:hAnsi="Arial" w:cs="Arial"/>
                <w:sz w:val="20"/>
              </w:rPr>
              <w:t xml:space="preserve">Adhere to the rules for creating new functions in Chapter 2, Section 6.3 of the HL7 </w:t>
            </w:r>
            <w:r w:rsidR="00842722">
              <w:rPr>
                <w:rFonts w:ascii="Arial" w:hAnsi="Arial" w:cs="Arial"/>
                <w:sz w:val="20"/>
              </w:rPr>
              <w:t>International</w:t>
            </w:r>
            <w:r w:rsidRPr="002A4312">
              <w:rPr>
                <w:rFonts w:ascii="Arial" w:hAnsi="Arial" w:cs="Arial"/>
                <w:sz w:val="20"/>
              </w:rPr>
              <w:t xml:space="preserve"> EHR-S</w:t>
            </w:r>
            <w:r w:rsidRPr="002A4312">
              <w:rPr>
                <w:rFonts w:ascii="Arial" w:hAnsi="Arial" w:cs="Arial"/>
                <w:spacing w:val="-24"/>
                <w:sz w:val="20"/>
              </w:rPr>
              <w:t xml:space="preserve"> </w:t>
            </w:r>
            <w:r w:rsidRPr="002A4312">
              <w:rPr>
                <w:rFonts w:ascii="Arial" w:hAnsi="Arial" w:cs="Arial"/>
                <w:sz w:val="20"/>
              </w:rPr>
              <w:t>Functional Model</w:t>
            </w:r>
            <w:r w:rsidRPr="002A4312">
              <w:rPr>
                <w:rFonts w:ascii="Arial" w:hAnsi="Arial" w:cs="Arial"/>
                <w:spacing w:val="-1"/>
                <w:sz w:val="20"/>
              </w:rPr>
              <w:t xml:space="preserve"> </w:t>
            </w:r>
            <w:r w:rsidRPr="002A4312">
              <w:rPr>
                <w:rFonts w:ascii="Arial" w:hAnsi="Arial" w:cs="Arial"/>
                <w:sz w:val="20"/>
              </w:rPr>
              <w:t>standard</w:t>
            </w:r>
          </w:p>
        </w:tc>
      </w:tr>
      <w:tr w:rsidR="00FC575A" w:rsidRPr="002A4312" w14:paraId="7D7D4493" w14:textId="77777777">
        <w:trPr>
          <w:trHeight w:val="690"/>
        </w:trPr>
        <w:tc>
          <w:tcPr>
            <w:tcW w:w="2990" w:type="dxa"/>
          </w:tcPr>
          <w:p w14:paraId="506EE565" w14:textId="77777777" w:rsidR="00FC575A" w:rsidRPr="002A4312" w:rsidRDefault="006B22E6">
            <w:pPr>
              <w:pStyle w:val="TableParagraph"/>
              <w:spacing w:line="230" w:lineRule="exact"/>
              <w:ind w:right="536"/>
              <w:rPr>
                <w:rFonts w:ascii="Arial" w:hAnsi="Arial" w:cs="Arial"/>
                <w:b/>
                <w:sz w:val="20"/>
              </w:rPr>
            </w:pPr>
            <w:r w:rsidRPr="002A4312">
              <w:rPr>
                <w:rFonts w:ascii="Arial" w:hAnsi="Arial" w:cs="Arial"/>
                <w:b/>
                <w:sz w:val="20"/>
              </w:rPr>
              <w:t>Derived profiles claiming conformance to this Profile MAY</w:t>
            </w:r>
          </w:p>
        </w:tc>
        <w:tc>
          <w:tcPr>
            <w:tcW w:w="5940" w:type="dxa"/>
          </w:tcPr>
          <w:p w14:paraId="496331E0" w14:textId="77777777" w:rsidR="00FC575A" w:rsidRPr="002A4312" w:rsidRDefault="006B22E6" w:rsidP="008D693E">
            <w:pPr>
              <w:pStyle w:val="TableParagraph"/>
              <w:numPr>
                <w:ilvl w:val="0"/>
                <w:numId w:val="7"/>
              </w:numPr>
              <w:tabs>
                <w:tab w:val="left" w:pos="468"/>
                <w:tab w:val="left" w:pos="469"/>
              </w:tabs>
              <w:ind w:right="795"/>
              <w:rPr>
                <w:rFonts w:ascii="Arial" w:hAnsi="Arial" w:cs="Arial"/>
                <w:sz w:val="20"/>
              </w:rPr>
            </w:pPr>
            <w:r w:rsidRPr="002A4312">
              <w:rPr>
                <w:rFonts w:ascii="Arial" w:hAnsi="Arial" w:cs="Arial"/>
                <w:sz w:val="20"/>
              </w:rPr>
              <w:t>Change SHOULD criteria to SHALL and MAY criteria</w:t>
            </w:r>
            <w:r w:rsidRPr="002A4312">
              <w:rPr>
                <w:rFonts w:ascii="Arial" w:hAnsi="Arial" w:cs="Arial"/>
                <w:spacing w:val="-25"/>
                <w:sz w:val="20"/>
              </w:rPr>
              <w:t xml:space="preserve"> </w:t>
            </w:r>
            <w:r w:rsidRPr="002A4312">
              <w:rPr>
                <w:rFonts w:ascii="Arial" w:hAnsi="Arial" w:cs="Arial"/>
                <w:sz w:val="20"/>
              </w:rPr>
              <w:t>to SHOULD</w:t>
            </w:r>
          </w:p>
        </w:tc>
      </w:tr>
      <w:tr w:rsidR="00FC575A" w:rsidRPr="002A4312" w14:paraId="737E8E5F" w14:textId="77777777">
        <w:trPr>
          <w:trHeight w:val="688"/>
        </w:trPr>
        <w:tc>
          <w:tcPr>
            <w:tcW w:w="2990" w:type="dxa"/>
          </w:tcPr>
          <w:p w14:paraId="49BCB250" w14:textId="77777777" w:rsidR="00FC575A" w:rsidRPr="002A4312" w:rsidRDefault="006B22E6">
            <w:pPr>
              <w:pStyle w:val="TableParagraph"/>
              <w:spacing w:line="228" w:lineRule="exact"/>
              <w:rPr>
                <w:rFonts w:ascii="Arial" w:hAnsi="Arial" w:cs="Arial"/>
                <w:b/>
                <w:sz w:val="20"/>
              </w:rPr>
            </w:pPr>
            <w:r w:rsidRPr="002A4312">
              <w:rPr>
                <w:rFonts w:ascii="Arial" w:hAnsi="Arial" w:cs="Arial"/>
                <w:b/>
                <w:sz w:val="20"/>
              </w:rPr>
              <w:t>Derived profiles claiming</w:t>
            </w:r>
          </w:p>
          <w:p w14:paraId="67118B17" w14:textId="77777777" w:rsidR="00FC575A" w:rsidRPr="002A4312" w:rsidRDefault="006B22E6">
            <w:pPr>
              <w:pStyle w:val="TableParagraph"/>
              <w:spacing w:before="4" w:line="228" w:lineRule="exact"/>
              <w:ind w:right="536"/>
              <w:rPr>
                <w:rFonts w:ascii="Arial" w:hAnsi="Arial" w:cs="Arial"/>
                <w:b/>
                <w:sz w:val="20"/>
              </w:rPr>
            </w:pPr>
            <w:r w:rsidRPr="002A4312">
              <w:rPr>
                <w:rFonts w:ascii="Arial" w:hAnsi="Arial" w:cs="Arial"/>
                <w:b/>
                <w:sz w:val="20"/>
              </w:rPr>
              <w:t>conformance to this Profile SHALL NOT</w:t>
            </w:r>
          </w:p>
        </w:tc>
        <w:tc>
          <w:tcPr>
            <w:tcW w:w="5940" w:type="dxa"/>
          </w:tcPr>
          <w:p w14:paraId="2711DE01" w14:textId="77777777" w:rsidR="00FC575A" w:rsidRPr="002A4312" w:rsidRDefault="006B22E6" w:rsidP="008D693E">
            <w:pPr>
              <w:pStyle w:val="TableParagraph"/>
              <w:numPr>
                <w:ilvl w:val="0"/>
                <w:numId w:val="6"/>
              </w:numPr>
              <w:tabs>
                <w:tab w:val="left" w:pos="468"/>
                <w:tab w:val="left" w:pos="469"/>
              </w:tabs>
              <w:spacing w:line="288" w:lineRule="exact"/>
              <w:rPr>
                <w:rFonts w:ascii="Arial" w:hAnsi="Arial" w:cs="Arial"/>
                <w:sz w:val="20"/>
              </w:rPr>
            </w:pPr>
            <w:r w:rsidRPr="002A4312">
              <w:rPr>
                <w:rFonts w:ascii="Arial" w:hAnsi="Arial" w:cs="Arial"/>
                <w:sz w:val="20"/>
              </w:rPr>
              <w:t>Change the function’s name or statement.</w:t>
            </w:r>
          </w:p>
        </w:tc>
      </w:tr>
      <w:tr w:rsidR="00FC575A" w:rsidRPr="002A4312" w14:paraId="07FAE6E7" w14:textId="77777777">
        <w:trPr>
          <w:trHeight w:val="4168"/>
        </w:trPr>
        <w:tc>
          <w:tcPr>
            <w:tcW w:w="2990" w:type="dxa"/>
          </w:tcPr>
          <w:p w14:paraId="5928D3B0" w14:textId="77777777" w:rsidR="00FC575A" w:rsidRPr="002A4312" w:rsidRDefault="006B22E6">
            <w:pPr>
              <w:pStyle w:val="TableParagraph"/>
              <w:spacing w:line="228" w:lineRule="exact"/>
              <w:rPr>
                <w:rFonts w:ascii="Arial" w:hAnsi="Arial" w:cs="Arial"/>
                <w:b/>
                <w:sz w:val="20"/>
              </w:rPr>
            </w:pPr>
            <w:r w:rsidRPr="002A4312">
              <w:rPr>
                <w:rFonts w:ascii="Arial" w:hAnsi="Arial" w:cs="Arial"/>
                <w:b/>
                <w:sz w:val="20"/>
              </w:rPr>
              <w:t>Assumptions and Limitations</w:t>
            </w:r>
          </w:p>
        </w:tc>
        <w:tc>
          <w:tcPr>
            <w:tcW w:w="5940" w:type="dxa"/>
          </w:tcPr>
          <w:p w14:paraId="0E4DE679" w14:textId="77777777" w:rsidR="00FC575A" w:rsidRPr="002A4312" w:rsidRDefault="006B22E6" w:rsidP="00827EFE">
            <w:pPr>
              <w:pStyle w:val="TableParagraph"/>
              <w:numPr>
                <w:ilvl w:val="0"/>
                <w:numId w:val="11"/>
              </w:numPr>
              <w:tabs>
                <w:tab w:val="left" w:pos="468"/>
                <w:tab w:val="left" w:pos="469"/>
              </w:tabs>
              <w:spacing w:line="239" w:lineRule="exact"/>
              <w:rPr>
                <w:rFonts w:ascii="Arial" w:hAnsi="Arial" w:cs="Arial"/>
                <w:sz w:val="20"/>
              </w:rPr>
            </w:pPr>
            <w:r w:rsidRPr="002A4312">
              <w:rPr>
                <w:rFonts w:ascii="Arial" w:hAnsi="Arial" w:cs="Arial"/>
                <w:sz w:val="20"/>
              </w:rPr>
              <w:t>We highly recommend that the EHR system operate in an environment that has controls to prevent or mitigate the effects of viruses, worms, or other harmful software</w:t>
            </w:r>
            <w:r w:rsidRPr="00827EFE">
              <w:rPr>
                <w:rFonts w:ascii="Arial" w:hAnsi="Arial" w:cs="Arial"/>
                <w:sz w:val="20"/>
              </w:rPr>
              <w:t xml:space="preserve"> </w:t>
            </w:r>
            <w:r w:rsidRPr="002A4312">
              <w:rPr>
                <w:rFonts w:ascii="Arial" w:hAnsi="Arial" w:cs="Arial"/>
                <w:sz w:val="20"/>
              </w:rPr>
              <w:t>code.</w:t>
            </w:r>
          </w:p>
          <w:p w14:paraId="644D63CF" w14:textId="65EF729B" w:rsidR="00FC575A" w:rsidRPr="00FA720E" w:rsidRDefault="006B22E6" w:rsidP="00827EFE">
            <w:pPr>
              <w:pStyle w:val="TableParagraph"/>
              <w:numPr>
                <w:ilvl w:val="0"/>
                <w:numId w:val="11"/>
              </w:numPr>
              <w:tabs>
                <w:tab w:val="left" w:pos="468"/>
                <w:tab w:val="left" w:pos="469"/>
              </w:tabs>
              <w:spacing w:line="239" w:lineRule="exact"/>
            </w:pPr>
            <w:r w:rsidRPr="00827EFE">
              <w:rPr>
                <w:rFonts w:ascii="Arial" w:hAnsi="Arial" w:cs="Arial"/>
                <w:sz w:val="20"/>
              </w:rPr>
              <w:t xml:space="preserve">We </w:t>
            </w:r>
            <w:r w:rsidR="00827EFE">
              <w:rPr>
                <w:rFonts w:ascii="Arial" w:hAnsi="Arial" w:cs="Arial"/>
                <w:sz w:val="20"/>
              </w:rPr>
              <w:t xml:space="preserve">additionally </w:t>
            </w:r>
            <w:r w:rsidRPr="00827EFE">
              <w:rPr>
                <w:rFonts w:ascii="Arial" w:hAnsi="Arial" w:cs="Arial"/>
                <w:sz w:val="20"/>
              </w:rPr>
              <w:t>recommend mapping the data outputs from an EHR system used for the practice of dietetics and nutrition to concepts published in the current edition of the International Dietetics and Nutrition Terminology (IDNT) Reference Manual. The Nutrition Care Process and Model provides a framework for the specialized terminology used in each of the 4 steps of the Nutrition Care Process: Assessment, Diagnosis, Intervention, and Monitoring &amp; Evaluation. The Nutrition Care Process is a comprehensive conceptual model for the practice of dietetics and nutrition within all components of healthcare and will ensure harmonization among the relevant HL7 standards and across all healthcare systems</w:t>
            </w:r>
            <w:r w:rsidR="00827EFE">
              <w:rPr>
                <w:rFonts w:ascii="Arial" w:hAnsi="Arial" w:cs="Arial"/>
                <w:sz w:val="20"/>
              </w:rPr>
              <w:t xml:space="preserve">.  </w:t>
            </w:r>
            <w:r w:rsidRPr="00827EFE">
              <w:rPr>
                <w:rFonts w:ascii="Arial" w:hAnsi="Arial" w:cs="Arial"/>
                <w:sz w:val="20"/>
              </w:rPr>
              <w:t>This harmonization between dietetics and nutrition practice and</w:t>
            </w:r>
            <w:r w:rsidR="00C70E25" w:rsidRPr="00827EFE">
              <w:rPr>
                <w:rFonts w:ascii="Arial" w:hAnsi="Arial" w:cs="Arial"/>
                <w:sz w:val="20"/>
              </w:rPr>
              <w:t xml:space="preserve"> </w:t>
            </w:r>
            <w:r w:rsidRPr="00827EFE">
              <w:rPr>
                <w:rFonts w:ascii="Arial" w:hAnsi="Arial" w:cs="Arial"/>
                <w:sz w:val="20"/>
              </w:rPr>
              <w:t>health care will be achieved by mapping the IDNT to other health care terminologies. The IDNT Reference Manual may</w:t>
            </w:r>
            <w:r w:rsidR="00FA720E" w:rsidRPr="00827EFE">
              <w:rPr>
                <w:rFonts w:ascii="Arial" w:hAnsi="Arial" w:cs="Arial"/>
                <w:sz w:val="20"/>
              </w:rPr>
              <w:t xml:space="preserve"> be purchased from </w:t>
            </w:r>
            <w:hyperlink r:id="rId20">
              <w:r w:rsidR="00FA720E" w:rsidRPr="00827EFE">
                <w:rPr>
                  <w:rFonts w:ascii="Arial" w:hAnsi="Arial" w:cs="Arial"/>
                  <w:color w:val="548DD4" w:themeColor="text2" w:themeTint="99"/>
                  <w:sz w:val="20"/>
                  <w:u w:val="single"/>
                </w:rPr>
                <w:t>http://www.eatright.org/Shop/Categories.aspx?ID=385</w:t>
              </w:r>
            </w:hyperlink>
            <w:r w:rsidR="00FA720E" w:rsidRPr="00827EFE">
              <w:rPr>
                <w:rFonts w:ascii="Arial" w:hAnsi="Arial" w:cs="Arial"/>
                <w:color w:val="548DD4" w:themeColor="text2" w:themeTint="99"/>
                <w:sz w:val="20"/>
              </w:rPr>
              <w:t xml:space="preserve"> </w:t>
            </w:r>
            <w:r w:rsidR="00FA720E" w:rsidRPr="00827EFE">
              <w:rPr>
                <w:rFonts w:ascii="Arial" w:hAnsi="Arial" w:cs="Arial"/>
                <w:sz w:val="20"/>
              </w:rPr>
              <w:t xml:space="preserve">Information on licensing the IDNT for use in an Electronic Health Record can be found at </w:t>
            </w:r>
            <w:hyperlink r:id="rId21">
              <w:r w:rsidR="00FA720E" w:rsidRPr="00827EFE">
                <w:rPr>
                  <w:rFonts w:ascii="Arial" w:hAnsi="Arial" w:cs="Arial"/>
                  <w:color w:val="548DD4" w:themeColor="text2" w:themeTint="99"/>
                  <w:sz w:val="20"/>
                  <w:u w:val="single"/>
                </w:rPr>
                <w:t>http://www.eatright.org/HealthProfessionals/content.aspx?id=</w:t>
              </w:r>
            </w:hyperlink>
            <w:r w:rsidR="00FA720E" w:rsidRPr="00827EFE">
              <w:rPr>
                <w:rFonts w:ascii="Arial" w:hAnsi="Arial" w:cs="Arial"/>
                <w:color w:val="548DD4" w:themeColor="text2" w:themeTint="99"/>
                <w:sz w:val="20"/>
                <w:u w:val="single"/>
              </w:rPr>
              <w:t xml:space="preserve"> </w:t>
            </w:r>
            <w:hyperlink r:id="rId22">
              <w:r w:rsidR="00FA720E" w:rsidRPr="00827EFE">
                <w:rPr>
                  <w:rFonts w:ascii="Arial" w:hAnsi="Arial" w:cs="Arial"/>
                  <w:color w:val="548DD4" w:themeColor="text2" w:themeTint="99"/>
                  <w:sz w:val="20"/>
                  <w:u w:val="single"/>
                </w:rPr>
                <w:t xml:space="preserve">7077 </w:t>
              </w:r>
            </w:hyperlink>
            <w:r w:rsidR="00FA720E" w:rsidRPr="00827EFE">
              <w:rPr>
                <w:rFonts w:ascii="Arial" w:hAnsi="Arial" w:cs="Arial"/>
                <w:sz w:val="20"/>
              </w:rPr>
              <w:t xml:space="preserve">and by emailing </w:t>
            </w:r>
            <w:hyperlink r:id="rId23">
              <w:r w:rsidR="00FA720E" w:rsidRPr="00827EFE">
                <w:rPr>
                  <w:rFonts w:ascii="Arial" w:hAnsi="Arial" w:cs="Arial"/>
                  <w:sz w:val="20"/>
                </w:rPr>
                <w:t>ncpslpermissions@eatright.org</w:t>
              </w:r>
            </w:hyperlink>
          </w:p>
        </w:tc>
      </w:tr>
    </w:tbl>
    <w:p w14:paraId="3F78D235" w14:textId="77777777" w:rsidR="00FC575A" w:rsidRPr="002A4312" w:rsidRDefault="00FC575A">
      <w:pPr>
        <w:spacing w:line="228" w:lineRule="exact"/>
        <w:rPr>
          <w:rFonts w:ascii="Arial" w:hAnsi="Arial" w:cs="Arial"/>
          <w:sz w:val="20"/>
        </w:rPr>
        <w:sectPr w:rsidR="00FC575A" w:rsidRPr="002A4312">
          <w:pgSz w:w="12240" w:h="15840"/>
          <w:pgMar w:top="940" w:right="780" w:bottom="1160" w:left="760" w:header="0" w:footer="978" w:gutter="0"/>
          <w:cols w:space="720"/>
        </w:sectPr>
      </w:pPr>
    </w:p>
    <w:p w14:paraId="19D85CE3" w14:textId="1444D50F" w:rsidR="00FC575A" w:rsidRPr="002A4312" w:rsidRDefault="00BF65D7" w:rsidP="008D693E">
      <w:pPr>
        <w:pStyle w:val="Heading1"/>
        <w:numPr>
          <w:ilvl w:val="0"/>
          <w:numId w:val="14"/>
        </w:numPr>
        <w:tabs>
          <w:tab w:val="left" w:pos="609"/>
        </w:tabs>
        <w:spacing w:before="207"/>
        <w:ind w:hanging="360"/>
      </w:pPr>
      <w:bookmarkStart w:id="55" w:name="_Toc508580779"/>
      <w:r w:rsidRPr="002A4312">
        <w:rPr>
          <w:noProof/>
        </w:rPr>
        <w:lastRenderedPageBreak/>
        <mc:AlternateContent>
          <mc:Choice Requires="wps">
            <w:drawing>
              <wp:anchor distT="0" distB="0" distL="114300" distR="114300" simplePos="0" relativeHeight="1072" behindDoc="0" locked="0" layoutInCell="1" allowOverlap="1" wp14:anchorId="20DB2DF1" wp14:editId="40FF113B">
                <wp:simplePos x="0" y="0"/>
                <wp:positionH relativeFrom="page">
                  <wp:posOffset>1115695</wp:posOffset>
                </wp:positionH>
                <wp:positionV relativeFrom="paragraph">
                  <wp:posOffset>-1052830</wp:posOffset>
                </wp:positionV>
                <wp:extent cx="0" cy="889000"/>
                <wp:effectExtent l="10795" t="13970" r="8255" b="11430"/>
                <wp:wrapNone/>
                <wp:docPr id="9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00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803C1" id="Line 8" o:spid="_x0000_s1026" style="position:absolute;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7.85pt,-82.9pt" to="87.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" strokeweight=".48pt">
                <w10:wrap anchorx="page"/>
              </v:line>
            </w:pict>
          </mc:Fallback>
        </mc:AlternateContent>
      </w:r>
      <w:r w:rsidR="006B22E6" w:rsidRPr="002A4312">
        <w:rPr>
          <w:spacing w:val="-3"/>
        </w:rPr>
        <w:t>Standar</w:t>
      </w:r>
      <w:bookmarkStart w:id="56" w:name="9._Standard_Use_of_Terms_in_Functions_an"/>
      <w:bookmarkEnd w:id="56"/>
      <w:r w:rsidR="006B22E6" w:rsidRPr="002A4312">
        <w:rPr>
          <w:spacing w:val="-3"/>
        </w:rPr>
        <w:t xml:space="preserve">d </w:t>
      </w:r>
      <w:r w:rsidR="006B22E6" w:rsidRPr="002A4312">
        <w:t xml:space="preserve">Use of </w:t>
      </w:r>
      <w:r w:rsidR="006B22E6" w:rsidRPr="002A4312">
        <w:rPr>
          <w:spacing w:val="-6"/>
        </w:rPr>
        <w:t xml:space="preserve">Terms </w:t>
      </w:r>
      <w:r w:rsidR="006B22E6" w:rsidRPr="002A4312">
        <w:t>in Functions and Criteria</w:t>
      </w:r>
      <w:r w:rsidR="006B22E6" w:rsidRPr="002A4312">
        <w:rPr>
          <w:spacing w:val="5"/>
        </w:rPr>
        <w:t xml:space="preserve"> </w:t>
      </w:r>
      <w:r w:rsidR="006B22E6" w:rsidRPr="002A4312">
        <w:t>(Reference)</w:t>
      </w:r>
      <w:bookmarkEnd w:id="55"/>
    </w:p>
    <w:p w14:paraId="2083C93A" w14:textId="29D724F5" w:rsidR="00FC575A" w:rsidRPr="002A4312" w:rsidRDefault="006B22E6" w:rsidP="00170641">
      <w:pPr>
        <w:pStyle w:val="BodyText"/>
        <w:spacing w:before="288"/>
        <w:ind w:left="247" w:right="1279"/>
        <w:rPr>
          <w:rFonts w:ascii="Arial" w:hAnsi="Arial" w:cs="Arial"/>
        </w:rPr>
      </w:pPr>
      <w:r w:rsidRPr="002A4312">
        <w:rPr>
          <w:rFonts w:ascii="Arial" w:hAnsi="Arial" w:cs="Arial"/>
        </w:rPr>
        <w:t>Consistent use of terminology used in the model’s conformance criteria is important to ensure interpretation of the conformance criteria’s intent in defining and applying the functionality.</w:t>
      </w:r>
      <w:r w:rsidR="00170641">
        <w:rPr>
          <w:rFonts w:ascii="Arial" w:hAnsi="Arial" w:cs="Arial"/>
        </w:rPr>
        <w:t xml:space="preserve"> </w:t>
      </w:r>
      <w:r w:rsidRPr="002A4312">
        <w:rPr>
          <w:rFonts w:ascii="Arial" w:hAnsi="Arial" w:cs="Arial"/>
        </w:rPr>
        <w:t>The</w:t>
      </w:r>
      <w:r w:rsidRPr="002A4312">
        <w:rPr>
          <w:rFonts w:ascii="Arial" w:hAnsi="Arial" w:cs="Arial"/>
          <w:spacing w:val="-4"/>
        </w:rPr>
        <w:t xml:space="preserve"> </w:t>
      </w:r>
      <w:r w:rsidRPr="002A4312">
        <w:rPr>
          <w:rFonts w:ascii="Arial" w:hAnsi="Arial" w:cs="Arial"/>
        </w:rPr>
        <w:t>following</w:t>
      </w:r>
      <w:r w:rsidRPr="002A4312">
        <w:rPr>
          <w:rFonts w:ascii="Arial" w:hAnsi="Arial" w:cs="Arial"/>
          <w:spacing w:val="-3"/>
        </w:rPr>
        <w:t xml:space="preserve"> </w:t>
      </w:r>
      <w:r w:rsidRPr="002A4312">
        <w:rPr>
          <w:rFonts w:ascii="Arial" w:hAnsi="Arial" w:cs="Arial"/>
        </w:rPr>
        <w:t>verb</w:t>
      </w:r>
      <w:r w:rsidRPr="002A4312">
        <w:rPr>
          <w:rFonts w:ascii="Arial" w:hAnsi="Arial" w:cs="Arial"/>
          <w:spacing w:val="-3"/>
        </w:rPr>
        <w:t xml:space="preserve"> </w:t>
      </w:r>
      <w:r w:rsidRPr="002A4312">
        <w:rPr>
          <w:rFonts w:ascii="Arial" w:hAnsi="Arial" w:cs="Arial"/>
        </w:rPr>
        <w:t>hierarchy</w:t>
      </w:r>
      <w:r w:rsidRPr="002A4312">
        <w:rPr>
          <w:rFonts w:ascii="Arial" w:hAnsi="Arial" w:cs="Arial"/>
          <w:spacing w:val="-3"/>
        </w:rPr>
        <w:t xml:space="preserve"> </w:t>
      </w:r>
      <w:r w:rsidRPr="002A4312">
        <w:rPr>
          <w:rFonts w:ascii="Arial" w:hAnsi="Arial" w:cs="Arial"/>
        </w:rPr>
        <w:t>chart,</w:t>
      </w:r>
      <w:r w:rsidRPr="002A4312">
        <w:rPr>
          <w:rFonts w:ascii="Arial" w:hAnsi="Arial" w:cs="Arial"/>
          <w:spacing w:val="-4"/>
        </w:rPr>
        <w:t xml:space="preserve"> </w:t>
      </w:r>
      <w:r w:rsidRPr="002A4312">
        <w:rPr>
          <w:rFonts w:ascii="Arial" w:hAnsi="Arial" w:cs="Arial"/>
        </w:rPr>
        <w:t>adapted</w:t>
      </w:r>
      <w:r w:rsidRPr="002A4312">
        <w:rPr>
          <w:rFonts w:ascii="Arial" w:hAnsi="Arial" w:cs="Arial"/>
          <w:spacing w:val="-3"/>
        </w:rPr>
        <w:t xml:space="preserve"> </w:t>
      </w:r>
      <w:r w:rsidRPr="002A4312">
        <w:rPr>
          <w:rFonts w:ascii="Arial" w:hAnsi="Arial" w:cs="Arial"/>
        </w:rPr>
        <w:t>from</w:t>
      </w:r>
      <w:r w:rsidRPr="002A4312">
        <w:rPr>
          <w:rFonts w:ascii="Arial" w:hAnsi="Arial" w:cs="Arial"/>
          <w:spacing w:val="-7"/>
        </w:rPr>
        <w:t xml:space="preserve"> </w:t>
      </w:r>
      <w:r w:rsidRPr="002A4312">
        <w:rPr>
          <w:rFonts w:ascii="Arial" w:hAnsi="Arial" w:cs="Arial"/>
        </w:rPr>
        <w:t>the</w:t>
      </w:r>
      <w:r w:rsidRPr="002A4312">
        <w:rPr>
          <w:rFonts w:ascii="Arial" w:hAnsi="Arial" w:cs="Arial"/>
          <w:spacing w:val="-4"/>
        </w:rPr>
        <w:t xml:space="preserve"> </w:t>
      </w:r>
      <w:r w:rsidRPr="002A4312">
        <w:rPr>
          <w:rFonts w:ascii="Arial" w:hAnsi="Arial" w:cs="Arial"/>
        </w:rPr>
        <w:t>EHR-S</w:t>
      </w:r>
      <w:r w:rsidRPr="002A4312">
        <w:rPr>
          <w:rFonts w:ascii="Arial" w:hAnsi="Arial" w:cs="Arial"/>
          <w:spacing w:val="-4"/>
        </w:rPr>
        <w:t xml:space="preserve"> </w:t>
      </w:r>
      <w:r w:rsidRPr="002A4312">
        <w:rPr>
          <w:rFonts w:ascii="Arial" w:hAnsi="Arial" w:cs="Arial"/>
        </w:rPr>
        <w:t>FM</w:t>
      </w:r>
      <w:r w:rsidRPr="002A4312">
        <w:rPr>
          <w:rFonts w:ascii="Arial" w:hAnsi="Arial" w:cs="Arial"/>
          <w:spacing w:val="-4"/>
        </w:rPr>
        <w:t xml:space="preserve"> </w:t>
      </w:r>
      <w:r w:rsidRPr="002A4312">
        <w:rPr>
          <w:rFonts w:ascii="Arial" w:hAnsi="Arial" w:cs="Arial"/>
          <w:i/>
        </w:rPr>
        <w:t>How</w:t>
      </w:r>
      <w:r w:rsidRPr="002A4312">
        <w:rPr>
          <w:rFonts w:ascii="Arial" w:hAnsi="Arial" w:cs="Arial"/>
          <w:i/>
          <w:spacing w:val="-4"/>
        </w:rPr>
        <w:t xml:space="preserve"> </w:t>
      </w:r>
      <w:r w:rsidRPr="002A4312">
        <w:rPr>
          <w:rFonts w:ascii="Arial" w:hAnsi="Arial" w:cs="Arial"/>
          <w:i/>
        </w:rPr>
        <w:t>to</w:t>
      </w:r>
      <w:r w:rsidRPr="002A4312">
        <w:rPr>
          <w:rFonts w:ascii="Arial" w:hAnsi="Arial" w:cs="Arial"/>
          <w:i/>
          <w:spacing w:val="-3"/>
        </w:rPr>
        <w:t xml:space="preserve"> </w:t>
      </w:r>
      <w:r w:rsidRPr="002A4312">
        <w:rPr>
          <w:rFonts w:ascii="Arial" w:hAnsi="Arial" w:cs="Arial"/>
          <w:i/>
        </w:rPr>
        <w:t>Guide</w:t>
      </w:r>
      <w:r w:rsidRPr="002A4312">
        <w:rPr>
          <w:rFonts w:ascii="Arial" w:hAnsi="Arial" w:cs="Arial"/>
          <w:i/>
          <w:spacing w:val="-4"/>
        </w:rPr>
        <w:t xml:space="preserve"> </w:t>
      </w:r>
      <w:r w:rsidRPr="002A4312">
        <w:rPr>
          <w:rFonts w:ascii="Arial" w:hAnsi="Arial" w:cs="Arial"/>
          <w:i/>
        </w:rPr>
        <w:t>for</w:t>
      </w:r>
      <w:r w:rsidRPr="002A4312">
        <w:rPr>
          <w:rFonts w:ascii="Arial" w:hAnsi="Arial" w:cs="Arial"/>
          <w:i/>
          <w:spacing w:val="-4"/>
        </w:rPr>
        <w:t xml:space="preserve"> </w:t>
      </w:r>
      <w:r w:rsidRPr="002A4312">
        <w:rPr>
          <w:rFonts w:ascii="Arial" w:hAnsi="Arial" w:cs="Arial"/>
          <w:i/>
        </w:rPr>
        <w:t>Creating</w:t>
      </w:r>
      <w:r w:rsidRPr="002A4312">
        <w:rPr>
          <w:rFonts w:ascii="Arial" w:hAnsi="Arial" w:cs="Arial"/>
          <w:i/>
          <w:spacing w:val="-3"/>
        </w:rPr>
        <w:t xml:space="preserve"> </w:t>
      </w:r>
      <w:r w:rsidRPr="002A4312">
        <w:rPr>
          <w:rFonts w:ascii="Arial" w:hAnsi="Arial" w:cs="Arial"/>
          <w:i/>
        </w:rPr>
        <w:t>Functional</w:t>
      </w:r>
      <w:r w:rsidRPr="002A4312">
        <w:rPr>
          <w:rFonts w:ascii="Arial" w:hAnsi="Arial" w:cs="Arial"/>
          <w:i/>
          <w:spacing w:val="-4"/>
        </w:rPr>
        <w:t xml:space="preserve"> </w:t>
      </w:r>
      <w:r w:rsidRPr="002A4312">
        <w:rPr>
          <w:rFonts w:ascii="Arial" w:hAnsi="Arial" w:cs="Arial"/>
          <w:i/>
        </w:rPr>
        <w:t>Profiles</w:t>
      </w:r>
      <w:r w:rsidRPr="002A4312">
        <w:rPr>
          <w:rFonts w:ascii="Arial" w:hAnsi="Arial" w:cs="Arial"/>
        </w:rPr>
        <w:t>,</w:t>
      </w:r>
      <w:r w:rsidRPr="002A4312">
        <w:rPr>
          <w:rFonts w:ascii="Arial" w:hAnsi="Arial" w:cs="Arial"/>
          <w:spacing w:val="-4"/>
        </w:rPr>
        <w:t xml:space="preserve"> </w:t>
      </w:r>
      <w:r w:rsidRPr="002A4312">
        <w:rPr>
          <w:rFonts w:ascii="Arial" w:hAnsi="Arial" w:cs="Arial"/>
        </w:rPr>
        <w:t>illustrates</w:t>
      </w:r>
      <w:r w:rsidRPr="002A4312">
        <w:rPr>
          <w:rFonts w:ascii="Arial" w:hAnsi="Arial" w:cs="Arial"/>
          <w:spacing w:val="-4"/>
        </w:rPr>
        <w:t xml:space="preserve"> </w:t>
      </w:r>
      <w:r w:rsidRPr="002A4312">
        <w:rPr>
          <w:rFonts w:ascii="Arial" w:hAnsi="Arial" w:cs="Arial"/>
        </w:rPr>
        <w:t>the hierarchy of nomenclature. For example, “capture” is used to describe a function that includes both direct entry “create” and indirect entry through another device “input”. Similarly, “maintain” is used to describe a function that entails reading, updating, or removal of</w:t>
      </w:r>
      <w:r w:rsidRPr="002A4312">
        <w:rPr>
          <w:rFonts w:ascii="Arial" w:hAnsi="Arial" w:cs="Arial"/>
          <w:spacing w:val="-2"/>
        </w:rPr>
        <w:t xml:space="preserve"> </w:t>
      </w:r>
      <w:r w:rsidRPr="002A4312">
        <w:rPr>
          <w:rFonts w:ascii="Arial" w:hAnsi="Arial" w:cs="Arial"/>
        </w:rPr>
        <w:t>data.</w:t>
      </w:r>
    </w:p>
    <w:p w14:paraId="7ACB7E86" w14:textId="77777777" w:rsidR="00FC575A" w:rsidRPr="002A4312" w:rsidRDefault="00FC575A">
      <w:pPr>
        <w:pStyle w:val="BodyText"/>
        <w:spacing w:before="7"/>
        <w:rPr>
          <w:rFonts w:ascii="Arial" w:hAnsi="Arial" w:cs="Arial"/>
        </w:rPr>
      </w:pP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2194"/>
        <w:gridCol w:w="1707"/>
        <w:gridCol w:w="1697"/>
        <w:gridCol w:w="1726"/>
      </w:tblGrid>
      <w:tr w:rsidR="00FC575A" w:rsidRPr="002A4312" w14:paraId="6FB15255" w14:textId="77777777" w:rsidTr="00170641">
        <w:trPr>
          <w:trHeight w:hRule="exact" w:val="414"/>
        </w:trPr>
        <w:tc>
          <w:tcPr>
            <w:tcW w:w="9470" w:type="dxa"/>
            <w:gridSpan w:val="5"/>
            <w:shd w:val="clear" w:color="auto" w:fill="FF9900"/>
            <w:vAlign w:val="center"/>
          </w:tcPr>
          <w:p w14:paraId="06A7D55F" w14:textId="77777777" w:rsidR="00FC575A" w:rsidRPr="002A4312" w:rsidRDefault="006B22E6" w:rsidP="000C279D">
            <w:pPr>
              <w:pStyle w:val="TableParagraph"/>
              <w:ind w:left="4255" w:right="4252"/>
              <w:jc w:val="center"/>
              <w:rPr>
                <w:rFonts w:ascii="Arial" w:hAnsi="Arial" w:cs="Arial"/>
                <w:b/>
                <w:sz w:val="20"/>
              </w:rPr>
            </w:pPr>
            <w:r w:rsidRPr="002A4312">
              <w:rPr>
                <w:rFonts w:ascii="Arial" w:hAnsi="Arial" w:cs="Arial"/>
                <w:b/>
                <w:sz w:val="20"/>
              </w:rPr>
              <w:t>MANAGE</w:t>
            </w:r>
          </w:p>
        </w:tc>
      </w:tr>
      <w:tr w:rsidR="00FC575A" w:rsidRPr="002A4312" w14:paraId="5DDDABBA" w14:textId="77777777" w:rsidTr="00170641">
        <w:trPr>
          <w:trHeight w:val="421"/>
        </w:trPr>
        <w:tc>
          <w:tcPr>
            <w:tcW w:w="4340" w:type="dxa"/>
            <w:gridSpan w:val="2"/>
            <w:shd w:val="clear" w:color="auto" w:fill="FFFF00"/>
            <w:vAlign w:val="center"/>
          </w:tcPr>
          <w:p w14:paraId="0F8E5E8E" w14:textId="77777777" w:rsidR="00FC575A" w:rsidRPr="002A4312" w:rsidRDefault="006B22E6" w:rsidP="000C279D">
            <w:pPr>
              <w:pStyle w:val="TableParagraph"/>
              <w:ind w:right="1530"/>
              <w:jc w:val="center"/>
              <w:rPr>
                <w:rFonts w:ascii="Arial" w:hAnsi="Arial" w:cs="Arial"/>
                <w:b/>
                <w:sz w:val="20"/>
              </w:rPr>
            </w:pPr>
            <w:r w:rsidRPr="002A4312">
              <w:rPr>
                <w:rFonts w:ascii="Arial" w:hAnsi="Arial" w:cs="Arial"/>
                <w:b/>
                <w:sz w:val="20"/>
              </w:rPr>
              <w:t>Capture</w:t>
            </w:r>
          </w:p>
        </w:tc>
        <w:tc>
          <w:tcPr>
            <w:tcW w:w="5130" w:type="dxa"/>
            <w:gridSpan w:val="3"/>
            <w:shd w:val="clear" w:color="auto" w:fill="3366FF"/>
            <w:vAlign w:val="center"/>
          </w:tcPr>
          <w:p w14:paraId="751C6864" w14:textId="77777777" w:rsidR="00FC575A" w:rsidRPr="002A4312" w:rsidRDefault="006B22E6" w:rsidP="000C279D">
            <w:pPr>
              <w:pStyle w:val="TableParagraph"/>
              <w:ind w:left="2148" w:right="2142"/>
              <w:jc w:val="center"/>
              <w:rPr>
                <w:rFonts w:ascii="Arial" w:hAnsi="Arial" w:cs="Arial"/>
                <w:b/>
                <w:sz w:val="20"/>
              </w:rPr>
            </w:pPr>
            <w:r w:rsidRPr="002A4312">
              <w:rPr>
                <w:rFonts w:ascii="Arial" w:hAnsi="Arial" w:cs="Arial"/>
                <w:b/>
                <w:sz w:val="20"/>
              </w:rPr>
              <w:t>Maintain</w:t>
            </w:r>
          </w:p>
        </w:tc>
      </w:tr>
      <w:tr w:rsidR="00FC575A" w:rsidRPr="002A4312" w14:paraId="274105CF" w14:textId="77777777" w:rsidTr="00170641">
        <w:trPr>
          <w:trHeight w:val="718"/>
        </w:trPr>
        <w:tc>
          <w:tcPr>
            <w:tcW w:w="2146" w:type="dxa"/>
            <w:shd w:val="clear" w:color="auto" w:fill="FFFF99"/>
            <w:vAlign w:val="center"/>
          </w:tcPr>
          <w:p w14:paraId="777959D8" w14:textId="77777777" w:rsidR="00FC575A" w:rsidRPr="002A4312" w:rsidRDefault="006B22E6" w:rsidP="000C279D">
            <w:pPr>
              <w:pStyle w:val="TableParagraph"/>
              <w:ind w:left="122"/>
              <w:jc w:val="center"/>
              <w:rPr>
                <w:rFonts w:ascii="Arial" w:hAnsi="Arial" w:cs="Arial"/>
                <w:sz w:val="20"/>
              </w:rPr>
            </w:pPr>
            <w:r w:rsidRPr="002A4312">
              <w:rPr>
                <w:rFonts w:ascii="Arial" w:hAnsi="Arial" w:cs="Arial"/>
                <w:sz w:val="20"/>
              </w:rPr>
              <w:t>Input Device (External)</w:t>
            </w:r>
          </w:p>
        </w:tc>
        <w:tc>
          <w:tcPr>
            <w:tcW w:w="2194" w:type="dxa"/>
            <w:shd w:val="clear" w:color="auto" w:fill="FFFF99"/>
          </w:tcPr>
          <w:p w14:paraId="05789F25" w14:textId="77777777" w:rsidR="00FC575A" w:rsidRPr="002A4312" w:rsidRDefault="00FC575A">
            <w:pPr>
              <w:pStyle w:val="TableParagraph"/>
              <w:spacing w:before="2"/>
              <w:ind w:left="0"/>
              <w:rPr>
                <w:rFonts w:ascii="Arial" w:hAnsi="Arial" w:cs="Arial"/>
                <w:sz w:val="18"/>
              </w:rPr>
            </w:pPr>
          </w:p>
          <w:p w14:paraId="7F7E02AA" w14:textId="77777777" w:rsidR="00FC575A" w:rsidRPr="002A4312" w:rsidRDefault="006B22E6">
            <w:pPr>
              <w:pStyle w:val="TableParagraph"/>
              <w:ind w:left="717" w:right="93" w:firstLine="117"/>
              <w:rPr>
                <w:rFonts w:ascii="Arial" w:hAnsi="Arial" w:cs="Arial"/>
                <w:sz w:val="20"/>
              </w:rPr>
            </w:pPr>
            <w:r w:rsidRPr="002A4312">
              <w:rPr>
                <w:rFonts w:ascii="Arial" w:hAnsi="Arial" w:cs="Arial"/>
                <w:sz w:val="20"/>
              </w:rPr>
              <w:t>Create (Internal)</w:t>
            </w:r>
          </w:p>
        </w:tc>
        <w:tc>
          <w:tcPr>
            <w:tcW w:w="1707" w:type="dxa"/>
            <w:shd w:val="clear" w:color="auto" w:fill="00CCFF"/>
          </w:tcPr>
          <w:p w14:paraId="203924C0" w14:textId="77777777" w:rsidR="00FC575A" w:rsidRPr="002A4312" w:rsidRDefault="00FC575A">
            <w:pPr>
              <w:pStyle w:val="TableParagraph"/>
              <w:spacing w:before="2"/>
              <w:ind w:left="0"/>
              <w:rPr>
                <w:rFonts w:ascii="Arial" w:hAnsi="Arial" w:cs="Arial"/>
                <w:sz w:val="18"/>
              </w:rPr>
            </w:pPr>
          </w:p>
          <w:p w14:paraId="4B43B04B" w14:textId="77777777" w:rsidR="00FC575A" w:rsidRPr="002A4312" w:rsidRDefault="006B22E6">
            <w:pPr>
              <w:pStyle w:val="TableParagraph"/>
              <w:ind w:left="491" w:firstLine="156"/>
              <w:rPr>
                <w:rFonts w:ascii="Arial" w:hAnsi="Arial" w:cs="Arial"/>
                <w:sz w:val="20"/>
              </w:rPr>
            </w:pPr>
            <w:r w:rsidRPr="002A4312">
              <w:rPr>
                <w:rFonts w:ascii="Arial" w:hAnsi="Arial" w:cs="Arial"/>
                <w:sz w:val="20"/>
              </w:rPr>
              <w:t xml:space="preserve">Read </w:t>
            </w:r>
            <w:r w:rsidRPr="002A4312">
              <w:rPr>
                <w:rFonts w:ascii="Arial" w:hAnsi="Arial" w:cs="Arial"/>
                <w:w w:val="95"/>
                <w:sz w:val="20"/>
              </w:rPr>
              <w:t>(Present)</w:t>
            </w:r>
          </w:p>
        </w:tc>
        <w:tc>
          <w:tcPr>
            <w:tcW w:w="1697" w:type="dxa"/>
            <w:shd w:val="clear" w:color="auto" w:fill="00CCFF"/>
          </w:tcPr>
          <w:p w14:paraId="7ECEFF37" w14:textId="77777777" w:rsidR="00FC575A" w:rsidRPr="002A4312" w:rsidRDefault="00FC575A">
            <w:pPr>
              <w:pStyle w:val="TableParagraph"/>
              <w:spacing w:before="2"/>
              <w:ind w:left="0"/>
              <w:rPr>
                <w:rFonts w:ascii="Arial" w:hAnsi="Arial" w:cs="Arial"/>
                <w:sz w:val="28"/>
              </w:rPr>
            </w:pPr>
          </w:p>
          <w:p w14:paraId="6621D63E" w14:textId="77777777" w:rsidR="00FC575A" w:rsidRPr="002A4312" w:rsidRDefault="006B22E6">
            <w:pPr>
              <w:pStyle w:val="TableParagraph"/>
              <w:ind w:left="557"/>
              <w:rPr>
                <w:rFonts w:ascii="Arial" w:hAnsi="Arial" w:cs="Arial"/>
                <w:sz w:val="20"/>
              </w:rPr>
            </w:pPr>
            <w:r w:rsidRPr="002A4312">
              <w:rPr>
                <w:rFonts w:ascii="Arial" w:hAnsi="Arial" w:cs="Arial"/>
                <w:sz w:val="20"/>
              </w:rPr>
              <w:t>Update</w:t>
            </w:r>
          </w:p>
        </w:tc>
        <w:tc>
          <w:tcPr>
            <w:tcW w:w="1726" w:type="dxa"/>
            <w:shd w:val="clear" w:color="auto" w:fill="00CCFF"/>
          </w:tcPr>
          <w:p w14:paraId="3B24ECB4" w14:textId="77777777" w:rsidR="00FC575A" w:rsidRPr="002A4312" w:rsidRDefault="00FC575A">
            <w:pPr>
              <w:pStyle w:val="TableParagraph"/>
              <w:spacing w:before="2"/>
              <w:ind w:left="0"/>
              <w:rPr>
                <w:rFonts w:ascii="Arial" w:hAnsi="Arial" w:cs="Arial"/>
                <w:sz w:val="28"/>
              </w:rPr>
            </w:pPr>
          </w:p>
          <w:p w14:paraId="1299899D" w14:textId="77777777" w:rsidR="00FC575A" w:rsidRPr="002A4312" w:rsidRDefault="006B22E6">
            <w:pPr>
              <w:pStyle w:val="TableParagraph"/>
              <w:ind w:left="218"/>
              <w:rPr>
                <w:rFonts w:ascii="Arial" w:hAnsi="Arial" w:cs="Arial"/>
                <w:sz w:val="20"/>
              </w:rPr>
            </w:pPr>
            <w:r w:rsidRPr="002A4312">
              <w:rPr>
                <w:rFonts w:ascii="Arial" w:hAnsi="Arial" w:cs="Arial"/>
                <w:sz w:val="20"/>
              </w:rPr>
              <w:t>Remove Access</w:t>
            </w:r>
          </w:p>
        </w:tc>
      </w:tr>
      <w:tr w:rsidR="00FC575A" w:rsidRPr="002A4312" w14:paraId="1FC4A96D" w14:textId="77777777">
        <w:trPr>
          <w:trHeight w:val="1185"/>
        </w:trPr>
        <w:tc>
          <w:tcPr>
            <w:tcW w:w="4340" w:type="dxa"/>
            <w:gridSpan w:val="2"/>
          </w:tcPr>
          <w:p w14:paraId="04888B67" w14:textId="77777777" w:rsidR="00FC575A" w:rsidRPr="002A4312" w:rsidRDefault="00FC575A">
            <w:pPr>
              <w:pStyle w:val="TableParagraph"/>
              <w:ind w:left="0"/>
              <w:rPr>
                <w:rFonts w:ascii="Arial" w:hAnsi="Arial" w:cs="Arial"/>
                <w:sz w:val="20"/>
              </w:rPr>
            </w:pPr>
          </w:p>
        </w:tc>
        <w:tc>
          <w:tcPr>
            <w:tcW w:w="1707" w:type="dxa"/>
            <w:shd w:val="clear" w:color="auto" w:fill="99CCFF"/>
          </w:tcPr>
          <w:p w14:paraId="0558A08D" w14:textId="1EC3958E" w:rsidR="00FC575A" w:rsidRPr="002A4312" w:rsidRDefault="006B22E6" w:rsidP="000C279D">
            <w:pPr>
              <w:pStyle w:val="TableParagraph"/>
              <w:spacing w:before="125"/>
              <w:ind w:left="0" w:firstLine="93"/>
              <w:jc w:val="both"/>
              <w:rPr>
                <w:rFonts w:ascii="Arial" w:hAnsi="Arial" w:cs="Arial"/>
                <w:sz w:val="20"/>
              </w:rPr>
            </w:pPr>
            <w:proofErr w:type="spellStart"/>
            <w:r w:rsidRPr="002A4312">
              <w:rPr>
                <w:rFonts w:ascii="Arial" w:hAnsi="Arial" w:cs="Arial"/>
                <w:sz w:val="20"/>
              </w:rPr>
              <w:t>ViewReport</w:t>
            </w:r>
            <w:proofErr w:type="spellEnd"/>
            <w:r w:rsidRPr="002A4312">
              <w:rPr>
                <w:rFonts w:ascii="Arial" w:hAnsi="Arial" w:cs="Arial"/>
                <w:sz w:val="20"/>
              </w:rPr>
              <w:t xml:space="preserve"> Display Access</w:t>
            </w:r>
          </w:p>
        </w:tc>
        <w:tc>
          <w:tcPr>
            <w:tcW w:w="1697" w:type="dxa"/>
            <w:shd w:val="clear" w:color="auto" w:fill="99CCFF"/>
          </w:tcPr>
          <w:p w14:paraId="3413E231" w14:textId="4FBB556A" w:rsidR="00FC575A" w:rsidRPr="002A4312" w:rsidRDefault="006B22E6" w:rsidP="000C279D">
            <w:pPr>
              <w:pStyle w:val="TableParagraph"/>
              <w:spacing w:before="125"/>
              <w:ind w:left="180" w:right="255" w:firstLine="4"/>
              <w:jc w:val="center"/>
              <w:rPr>
                <w:rFonts w:ascii="Arial" w:hAnsi="Arial" w:cs="Arial"/>
                <w:sz w:val="20"/>
              </w:rPr>
            </w:pPr>
            <w:r w:rsidRPr="002A4312">
              <w:rPr>
                <w:rFonts w:ascii="Arial" w:hAnsi="Arial" w:cs="Arial"/>
                <w:sz w:val="20"/>
              </w:rPr>
              <w:t>Edit Correct Amend Augment</w:t>
            </w:r>
          </w:p>
        </w:tc>
        <w:tc>
          <w:tcPr>
            <w:tcW w:w="1726" w:type="dxa"/>
            <w:shd w:val="clear" w:color="auto" w:fill="99CCFF"/>
          </w:tcPr>
          <w:p w14:paraId="62D115F7" w14:textId="77777777" w:rsidR="000C279D" w:rsidRDefault="006B22E6" w:rsidP="000C279D">
            <w:pPr>
              <w:pStyle w:val="TableParagraph"/>
              <w:spacing w:before="10"/>
              <w:ind w:left="0" w:right="1"/>
              <w:jc w:val="center"/>
              <w:rPr>
                <w:rFonts w:ascii="Arial" w:hAnsi="Arial" w:cs="Arial"/>
                <w:sz w:val="20"/>
              </w:rPr>
            </w:pPr>
            <w:r w:rsidRPr="002A4312">
              <w:rPr>
                <w:rFonts w:ascii="Arial" w:hAnsi="Arial" w:cs="Arial"/>
                <w:sz w:val="20"/>
              </w:rPr>
              <w:t xml:space="preserve">Obsolete </w:t>
            </w:r>
          </w:p>
          <w:p w14:paraId="043390A0" w14:textId="77777777" w:rsidR="000C279D" w:rsidRDefault="006B22E6" w:rsidP="000C279D">
            <w:pPr>
              <w:pStyle w:val="TableParagraph"/>
              <w:spacing w:before="10"/>
              <w:ind w:left="0" w:right="1"/>
              <w:jc w:val="center"/>
              <w:rPr>
                <w:rFonts w:ascii="Arial" w:hAnsi="Arial" w:cs="Arial"/>
                <w:sz w:val="20"/>
              </w:rPr>
            </w:pPr>
            <w:r w:rsidRPr="002A4312">
              <w:rPr>
                <w:rFonts w:ascii="Arial" w:hAnsi="Arial" w:cs="Arial"/>
                <w:sz w:val="20"/>
              </w:rPr>
              <w:t xml:space="preserve">Inactivate </w:t>
            </w:r>
          </w:p>
          <w:p w14:paraId="3524E34F" w14:textId="77777777" w:rsidR="000C279D" w:rsidRDefault="006B22E6" w:rsidP="000C279D">
            <w:pPr>
              <w:pStyle w:val="TableParagraph"/>
              <w:spacing w:before="10"/>
              <w:ind w:left="0" w:right="1"/>
              <w:jc w:val="center"/>
              <w:rPr>
                <w:rFonts w:ascii="Arial" w:hAnsi="Arial" w:cs="Arial"/>
                <w:sz w:val="20"/>
              </w:rPr>
            </w:pPr>
            <w:r w:rsidRPr="002A4312">
              <w:rPr>
                <w:rFonts w:ascii="Arial" w:hAnsi="Arial" w:cs="Arial"/>
                <w:sz w:val="20"/>
              </w:rPr>
              <w:t xml:space="preserve">Destroy </w:t>
            </w:r>
          </w:p>
          <w:p w14:paraId="70C95F2A" w14:textId="77777777" w:rsidR="000C279D" w:rsidRDefault="006B22E6" w:rsidP="000C279D">
            <w:pPr>
              <w:pStyle w:val="TableParagraph"/>
              <w:spacing w:before="10"/>
              <w:ind w:left="0" w:right="1"/>
              <w:jc w:val="center"/>
              <w:rPr>
                <w:rFonts w:ascii="Arial" w:hAnsi="Arial" w:cs="Arial"/>
                <w:sz w:val="20"/>
              </w:rPr>
            </w:pPr>
            <w:r w:rsidRPr="002A4312">
              <w:rPr>
                <w:rFonts w:ascii="Arial" w:hAnsi="Arial" w:cs="Arial"/>
                <w:sz w:val="20"/>
              </w:rPr>
              <w:t xml:space="preserve">Nullify </w:t>
            </w:r>
          </w:p>
          <w:p w14:paraId="79D948A4" w14:textId="63312E48" w:rsidR="00FC575A" w:rsidRPr="002A4312" w:rsidRDefault="006B22E6" w:rsidP="000C279D">
            <w:pPr>
              <w:pStyle w:val="TableParagraph"/>
              <w:spacing w:before="10"/>
              <w:ind w:left="0" w:right="1"/>
              <w:jc w:val="center"/>
              <w:rPr>
                <w:rFonts w:ascii="Arial" w:hAnsi="Arial" w:cs="Arial"/>
                <w:sz w:val="20"/>
              </w:rPr>
            </w:pPr>
            <w:r w:rsidRPr="002A4312">
              <w:rPr>
                <w:rFonts w:ascii="Arial" w:hAnsi="Arial" w:cs="Arial"/>
                <w:sz w:val="20"/>
              </w:rPr>
              <w:t>Purge</w:t>
            </w:r>
          </w:p>
        </w:tc>
      </w:tr>
    </w:tbl>
    <w:p w14:paraId="56A47929" w14:textId="77777777" w:rsidR="00FC575A" w:rsidRPr="002A4312" w:rsidRDefault="00FC575A">
      <w:pPr>
        <w:pStyle w:val="BodyText"/>
        <w:rPr>
          <w:rFonts w:ascii="Arial" w:hAnsi="Arial" w:cs="Arial"/>
        </w:rPr>
      </w:pPr>
    </w:p>
    <w:p w14:paraId="0215389D" w14:textId="77777777" w:rsidR="00FC575A" w:rsidRPr="002A4312" w:rsidRDefault="006B22E6" w:rsidP="00170641">
      <w:pPr>
        <w:pStyle w:val="BodyText"/>
        <w:ind w:right="491"/>
        <w:rPr>
          <w:rFonts w:ascii="Arial" w:hAnsi="Arial" w:cs="Arial"/>
        </w:rPr>
      </w:pPr>
      <w:r w:rsidRPr="002A4312">
        <w:rPr>
          <w:rFonts w:ascii="Arial" w:hAnsi="Arial" w:cs="Arial"/>
        </w:rPr>
        <w:t>The levels in the hierarchy are granular and have a parent-child relationship. For example, the diagram below depicts that managing the “Capture” of information comes from an External Source or from an Internal Source. Similarly, under the ”Maintain” section of the diagram, the term “Store” could invoke all five verbs listed below it (i.e., Save, Backup, Compact, Encrypt, or Archive). If the parent term is not used, then the respective verbs in the child will be cited individually in the criterion. If the term “Manage” is used, all of the applicable verbs included in the table are encompassed in that criterion.</w:t>
      </w:r>
    </w:p>
    <w:p w14:paraId="0329980F" w14:textId="77777777" w:rsidR="00FC575A" w:rsidRPr="002A4312" w:rsidRDefault="006B22E6">
      <w:pPr>
        <w:pStyle w:val="BodyText"/>
        <w:ind w:left="247" w:right="213"/>
        <w:rPr>
          <w:rFonts w:ascii="Arial" w:hAnsi="Arial" w:cs="Arial"/>
        </w:rPr>
      </w:pPr>
      <w:r w:rsidRPr="002A4312">
        <w:rPr>
          <w:rFonts w:ascii="Arial" w:hAnsi="Arial" w:cs="Arial"/>
        </w:rPr>
        <w:t>Authors are responsible for determining whether one or more of the sub-verbs are not appropriate for a given function and must write conformance criteria that constrain the use of the verb hierarchy according to the intent of the profile being created.</w:t>
      </w:r>
    </w:p>
    <w:p w14:paraId="6DBB33B1" w14:textId="77777777" w:rsidR="00FC575A" w:rsidRPr="002A4312" w:rsidRDefault="00FC575A">
      <w:pPr>
        <w:pStyle w:val="BodyText"/>
        <w:spacing w:before="10"/>
        <w:rPr>
          <w:rFonts w:ascii="Arial" w:hAnsi="Arial" w:cs="Arial"/>
          <w:sz w:val="21"/>
        </w:rPr>
      </w:pPr>
    </w:p>
    <w:tbl>
      <w:tblPr>
        <w:tblW w:w="0" w:type="auto"/>
        <w:tblInd w:w="153"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firstRow="1" w:lastRow="1" w:firstColumn="1" w:lastColumn="1" w:noHBand="0" w:noVBand="0"/>
      </w:tblPr>
      <w:tblGrid>
        <w:gridCol w:w="1188"/>
        <w:gridCol w:w="1080"/>
        <w:gridCol w:w="1080"/>
        <w:gridCol w:w="1260"/>
        <w:gridCol w:w="1080"/>
        <w:gridCol w:w="1080"/>
        <w:gridCol w:w="1080"/>
        <w:gridCol w:w="1428"/>
      </w:tblGrid>
      <w:tr w:rsidR="00FC575A" w:rsidRPr="002A4312" w14:paraId="3DEDE99B" w14:textId="77777777" w:rsidTr="00170641">
        <w:trPr>
          <w:trHeight w:hRule="exact" w:val="432"/>
        </w:trPr>
        <w:tc>
          <w:tcPr>
            <w:tcW w:w="9276" w:type="dxa"/>
            <w:gridSpan w:val="8"/>
            <w:tcBorders>
              <w:bottom w:val="thinThickMediumGap" w:sz="12" w:space="0" w:color="000000"/>
              <w:right w:val="thinThickMediumGap" w:sz="12" w:space="0" w:color="000000"/>
            </w:tcBorders>
            <w:shd w:val="clear" w:color="auto" w:fill="FF6600"/>
            <w:vAlign w:val="center"/>
          </w:tcPr>
          <w:p w14:paraId="41BAFFA3" w14:textId="77777777" w:rsidR="00FC575A" w:rsidRPr="002A4312" w:rsidRDefault="006B22E6" w:rsidP="00170641">
            <w:pPr>
              <w:pStyle w:val="TableParagraph"/>
              <w:ind w:left="3514" w:right="3456"/>
              <w:jc w:val="center"/>
              <w:rPr>
                <w:rFonts w:ascii="Arial" w:hAnsi="Arial" w:cs="Arial"/>
                <w:b/>
                <w:sz w:val="48"/>
              </w:rPr>
            </w:pPr>
            <w:r w:rsidRPr="00170641">
              <w:rPr>
                <w:rFonts w:ascii="Arial" w:hAnsi="Arial" w:cs="Arial"/>
                <w:b/>
                <w:sz w:val="28"/>
              </w:rPr>
              <w:t>MANAGE</w:t>
            </w:r>
          </w:p>
        </w:tc>
      </w:tr>
      <w:tr w:rsidR="00FC575A" w:rsidRPr="002A4312" w14:paraId="59B9D9DC" w14:textId="77777777" w:rsidTr="00170641">
        <w:trPr>
          <w:trHeight w:val="288"/>
        </w:trPr>
        <w:tc>
          <w:tcPr>
            <w:tcW w:w="2268" w:type="dxa"/>
            <w:gridSpan w:val="2"/>
            <w:tcBorders>
              <w:bottom w:val="thinThickMediumGap" w:sz="12" w:space="0" w:color="000000"/>
              <w:right w:val="thinThickMediumGap" w:sz="12" w:space="0" w:color="000000"/>
            </w:tcBorders>
            <w:shd w:val="clear" w:color="auto" w:fill="FFFF00"/>
          </w:tcPr>
          <w:p w14:paraId="6B27AD88" w14:textId="77777777" w:rsidR="00FC575A" w:rsidRPr="002A4312" w:rsidRDefault="006B22E6">
            <w:pPr>
              <w:pStyle w:val="TableParagraph"/>
              <w:spacing w:before="14" w:line="289" w:lineRule="exact"/>
              <w:ind w:left="622"/>
              <w:rPr>
                <w:rFonts w:ascii="Arial" w:hAnsi="Arial" w:cs="Arial"/>
                <w:b/>
                <w:sz w:val="28"/>
              </w:rPr>
            </w:pPr>
            <w:r w:rsidRPr="002A4312">
              <w:rPr>
                <w:rFonts w:ascii="Arial" w:hAnsi="Arial" w:cs="Arial"/>
                <w:b/>
                <w:sz w:val="28"/>
              </w:rPr>
              <w:t>Capture</w:t>
            </w:r>
          </w:p>
        </w:tc>
        <w:tc>
          <w:tcPr>
            <w:tcW w:w="4500" w:type="dxa"/>
            <w:gridSpan w:val="4"/>
            <w:tcBorders>
              <w:bottom w:val="thinThickMediumGap" w:sz="12" w:space="0" w:color="000000"/>
              <w:right w:val="thinThickMediumGap" w:sz="12" w:space="0" w:color="000000"/>
            </w:tcBorders>
            <w:shd w:val="clear" w:color="auto" w:fill="3366FF"/>
          </w:tcPr>
          <w:p w14:paraId="6C392C85" w14:textId="77777777" w:rsidR="00FC575A" w:rsidRPr="002A4312" w:rsidRDefault="006B22E6">
            <w:pPr>
              <w:pStyle w:val="TableParagraph"/>
              <w:spacing w:before="14" w:line="289" w:lineRule="exact"/>
              <w:ind w:left="1664" w:right="1601"/>
              <w:jc w:val="center"/>
              <w:rPr>
                <w:rFonts w:ascii="Arial" w:hAnsi="Arial" w:cs="Arial"/>
                <w:b/>
                <w:sz w:val="28"/>
              </w:rPr>
            </w:pPr>
            <w:r w:rsidRPr="002A4312">
              <w:rPr>
                <w:rFonts w:ascii="Arial" w:hAnsi="Arial" w:cs="Arial"/>
                <w:b/>
                <w:sz w:val="28"/>
              </w:rPr>
              <w:t>Maintain</w:t>
            </w:r>
          </w:p>
        </w:tc>
        <w:tc>
          <w:tcPr>
            <w:tcW w:w="2508" w:type="dxa"/>
            <w:gridSpan w:val="2"/>
            <w:tcBorders>
              <w:bottom w:val="thinThickMediumGap" w:sz="12" w:space="0" w:color="000000"/>
              <w:right w:val="thinThickMediumGap" w:sz="12" w:space="0" w:color="000000"/>
            </w:tcBorders>
            <w:shd w:val="clear" w:color="auto" w:fill="00FF00"/>
          </w:tcPr>
          <w:p w14:paraId="686DDCBB" w14:textId="77777777" w:rsidR="00FC575A" w:rsidRPr="002A4312" w:rsidRDefault="006B22E6">
            <w:pPr>
              <w:pStyle w:val="TableParagraph"/>
              <w:spacing w:before="14" w:line="289" w:lineRule="exact"/>
              <w:ind w:left="797"/>
              <w:rPr>
                <w:rFonts w:ascii="Arial" w:hAnsi="Arial" w:cs="Arial"/>
                <w:b/>
                <w:sz w:val="28"/>
              </w:rPr>
            </w:pPr>
            <w:r w:rsidRPr="002A4312">
              <w:rPr>
                <w:rFonts w:ascii="Arial" w:hAnsi="Arial" w:cs="Arial"/>
                <w:b/>
                <w:sz w:val="28"/>
              </w:rPr>
              <w:t>Render</w:t>
            </w:r>
          </w:p>
        </w:tc>
      </w:tr>
      <w:tr w:rsidR="00FC575A" w:rsidRPr="002A4312" w14:paraId="56DEEDE1" w14:textId="77777777" w:rsidTr="00170641">
        <w:trPr>
          <w:trHeight w:val="576"/>
        </w:trPr>
        <w:tc>
          <w:tcPr>
            <w:tcW w:w="1188" w:type="dxa"/>
            <w:tcBorders>
              <w:bottom w:val="thinThickMediumGap" w:sz="12" w:space="0" w:color="000000"/>
              <w:right w:val="thinThickMediumGap" w:sz="12" w:space="0" w:color="000000"/>
            </w:tcBorders>
            <w:shd w:val="clear" w:color="auto" w:fill="FFFF99"/>
          </w:tcPr>
          <w:p w14:paraId="49E7A44A" w14:textId="77777777" w:rsidR="00FC575A" w:rsidRPr="002A4312" w:rsidRDefault="006B22E6">
            <w:pPr>
              <w:pStyle w:val="TableParagraph"/>
              <w:spacing w:before="9"/>
              <w:ind w:left="173" w:firstLine="194"/>
              <w:rPr>
                <w:rFonts w:ascii="Arial" w:hAnsi="Arial" w:cs="Arial"/>
                <w:sz w:val="20"/>
              </w:rPr>
            </w:pPr>
            <w:r w:rsidRPr="002A4312">
              <w:rPr>
                <w:rFonts w:ascii="Arial" w:hAnsi="Arial" w:cs="Arial"/>
                <w:sz w:val="20"/>
              </w:rPr>
              <w:t xml:space="preserve">Input </w:t>
            </w:r>
            <w:r w:rsidRPr="002A4312">
              <w:rPr>
                <w:rFonts w:ascii="Arial" w:hAnsi="Arial" w:cs="Arial"/>
                <w:w w:val="95"/>
                <w:sz w:val="20"/>
              </w:rPr>
              <w:t>(External)</w:t>
            </w:r>
          </w:p>
        </w:tc>
        <w:tc>
          <w:tcPr>
            <w:tcW w:w="1080" w:type="dxa"/>
            <w:tcBorders>
              <w:bottom w:val="thinThickMediumGap" w:sz="12" w:space="0" w:color="000000"/>
              <w:right w:val="thinThickMediumGap" w:sz="12" w:space="0" w:color="000000"/>
            </w:tcBorders>
            <w:shd w:val="clear" w:color="auto" w:fill="FFFF99"/>
          </w:tcPr>
          <w:p w14:paraId="56967CC7" w14:textId="77777777" w:rsidR="00FC575A" w:rsidRPr="002A4312" w:rsidRDefault="006B22E6">
            <w:pPr>
              <w:pStyle w:val="TableParagraph"/>
              <w:spacing w:before="9"/>
              <w:ind w:left="146" w:firstLine="117"/>
              <w:rPr>
                <w:rFonts w:ascii="Arial" w:hAnsi="Arial" w:cs="Arial"/>
                <w:sz w:val="20"/>
              </w:rPr>
            </w:pPr>
            <w:r w:rsidRPr="002A4312">
              <w:rPr>
                <w:rFonts w:ascii="Arial" w:hAnsi="Arial" w:cs="Arial"/>
                <w:sz w:val="20"/>
              </w:rPr>
              <w:t xml:space="preserve">Create </w:t>
            </w:r>
            <w:r w:rsidRPr="002A4312">
              <w:rPr>
                <w:rFonts w:ascii="Arial" w:hAnsi="Arial" w:cs="Arial"/>
                <w:w w:val="95"/>
                <w:sz w:val="20"/>
              </w:rPr>
              <w:t>(Internal)</w:t>
            </w:r>
          </w:p>
        </w:tc>
        <w:tc>
          <w:tcPr>
            <w:tcW w:w="1080" w:type="dxa"/>
            <w:tcBorders>
              <w:bottom w:val="thinThickMediumGap" w:sz="12" w:space="0" w:color="000000"/>
              <w:right w:val="thinThickMediumGap" w:sz="12" w:space="0" w:color="000000"/>
            </w:tcBorders>
            <w:shd w:val="clear" w:color="auto" w:fill="99CCFF"/>
          </w:tcPr>
          <w:p w14:paraId="663DCC96" w14:textId="77777777" w:rsidR="00FC575A" w:rsidRPr="002A4312" w:rsidRDefault="006B22E6">
            <w:pPr>
              <w:pStyle w:val="TableParagraph"/>
              <w:spacing w:before="9"/>
              <w:ind w:left="137" w:right="76"/>
              <w:jc w:val="center"/>
              <w:rPr>
                <w:rFonts w:ascii="Arial" w:hAnsi="Arial" w:cs="Arial"/>
                <w:sz w:val="20"/>
              </w:rPr>
            </w:pPr>
            <w:r w:rsidRPr="002A4312">
              <w:rPr>
                <w:rFonts w:ascii="Arial" w:hAnsi="Arial" w:cs="Arial"/>
                <w:sz w:val="20"/>
              </w:rPr>
              <w:t>Store</w:t>
            </w:r>
          </w:p>
        </w:tc>
        <w:tc>
          <w:tcPr>
            <w:tcW w:w="1260" w:type="dxa"/>
            <w:tcBorders>
              <w:bottom w:val="thinThickMediumGap" w:sz="12" w:space="0" w:color="000000"/>
              <w:right w:val="thinThickMediumGap" w:sz="12" w:space="0" w:color="000000"/>
            </w:tcBorders>
            <w:shd w:val="clear" w:color="auto" w:fill="99CCFF"/>
          </w:tcPr>
          <w:p w14:paraId="6BDE7EB7" w14:textId="77777777" w:rsidR="00FC575A" w:rsidRPr="002A4312" w:rsidRDefault="006B22E6">
            <w:pPr>
              <w:pStyle w:val="TableParagraph"/>
              <w:spacing w:before="9"/>
              <w:ind w:left="221" w:right="159"/>
              <w:jc w:val="center"/>
              <w:rPr>
                <w:rFonts w:ascii="Arial" w:hAnsi="Arial" w:cs="Arial"/>
                <w:sz w:val="20"/>
              </w:rPr>
            </w:pPr>
            <w:r w:rsidRPr="002A4312">
              <w:rPr>
                <w:rFonts w:ascii="Arial" w:hAnsi="Arial" w:cs="Arial"/>
                <w:sz w:val="20"/>
              </w:rPr>
              <w:t>Update</w:t>
            </w:r>
          </w:p>
        </w:tc>
        <w:tc>
          <w:tcPr>
            <w:tcW w:w="1080" w:type="dxa"/>
            <w:tcBorders>
              <w:bottom w:val="thinThickMediumGap" w:sz="12" w:space="0" w:color="000000"/>
              <w:right w:val="thinThickMediumGap" w:sz="12" w:space="0" w:color="000000"/>
            </w:tcBorders>
            <w:shd w:val="clear" w:color="auto" w:fill="99CCFF"/>
          </w:tcPr>
          <w:p w14:paraId="51B025B8" w14:textId="77777777" w:rsidR="00FC575A" w:rsidRPr="002A4312" w:rsidRDefault="006B22E6">
            <w:pPr>
              <w:pStyle w:val="TableParagraph"/>
              <w:spacing w:before="9"/>
              <w:ind w:left="242" w:hanging="27"/>
              <w:rPr>
                <w:rFonts w:ascii="Arial" w:hAnsi="Arial" w:cs="Arial"/>
                <w:sz w:val="20"/>
              </w:rPr>
            </w:pPr>
            <w:r w:rsidRPr="002A4312">
              <w:rPr>
                <w:rFonts w:ascii="Arial" w:hAnsi="Arial" w:cs="Arial"/>
                <w:w w:val="95"/>
                <w:sz w:val="20"/>
              </w:rPr>
              <w:t xml:space="preserve">Restrict </w:t>
            </w:r>
            <w:r w:rsidRPr="002A4312">
              <w:rPr>
                <w:rFonts w:ascii="Arial" w:hAnsi="Arial" w:cs="Arial"/>
                <w:sz w:val="20"/>
              </w:rPr>
              <w:t>Access</w:t>
            </w:r>
          </w:p>
        </w:tc>
        <w:tc>
          <w:tcPr>
            <w:tcW w:w="1080" w:type="dxa"/>
            <w:tcBorders>
              <w:bottom w:val="thinThickMediumGap" w:sz="12" w:space="0" w:color="000000"/>
              <w:right w:val="thinThickMediumGap" w:sz="12" w:space="0" w:color="000000"/>
            </w:tcBorders>
            <w:shd w:val="clear" w:color="auto" w:fill="99CCFF"/>
          </w:tcPr>
          <w:p w14:paraId="6DA3EBC4" w14:textId="77777777" w:rsidR="00FC575A" w:rsidRPr="002A4312" w:rsidRDefault="006B22E6">
            <w:pPr>
              <w:pStyle w:val="TableParagraph"/>
              <w:spacing w:before="9"/>
              <w:ind w:left="242" w:right="112" w:hanging="51"/>
              <w:rPr>
                <w:rFonts w:ascii="Arial" w:hAnsi="Arial" w:cs="Arial"/>
                <w:sz w:val="20"/>
              </w:rPr>
            </w:pPr>
            <w:r w:rsidRPr="002A4312">
              <w:rPr>
                <w:rFonts w:ascii="Arial" w:hAnsi="Arial" w:cs="Arial"/>
                <w:sz w:val="20"/>
              </w:rPr>
              <w:t>Remove Access</w:t>
            </w:r>
          </w:p>
        </w:tc>
        <w:tc>
          <w:tcPr>
            <w:tcW w:w="1080" w:type="dxa"/>
            <w:tcBorders>
              <w:bottom w:val="thinThickMediumGap" w:sz="12" w:space="0" w:color="000000"/>
              <w:right w:val="thinThickMediumGap" w:sz="12" w:space="0" w:color="000000"/>
            </w:tcBorders>
            <w:shd w:val="clear" w:color="auto" w:fill="CCFF99"/>
          </w:tcPr>
          <w:p w14:paraId="4498BBEF" w14:textId="77777777" w:rsidR="00FC575A" w:rsidRPr="002A4312" w:rsidRDefault="006B22E6">
            <w:pPr>
              <w:pStyle w:val="TableParagraph"/>
              <w:spacing w:before="9"/>
              <w:ind w:left="146" w:firstLine="172"/>
              <w:rPr>
                <w:rFonts w:ascii="Arial" w:hAnsi="Arial" w:cs="Arial"/>
                <w:sz w:val="20"/>
              </w:rPr>
            </w:pPr>
            <w:r w:rsidRPr="002A4312">
              <w:rPr>
                <w:rFonts w:ascii="Arial" w:hAnsi="Arial" w:cs="Arial"/>
                <w:sz w:val="20"/>
              </w:rPr>
              <w:t xml:space="preserve">Read </w:t>
            </w:r>
            <w:r w:rsidRPr="002A4312">
              <w:rPr>
                <w:rFonts w:ascii="Arial" w:hAnsi="Arial" w:cs="Arial"/>
                <w:w w:val="95"/>
                <w:sz w:val="20"/>
              </w:rPr>
              <w:t>(Internal)</w:t>
            </w:r>
          </w:p>
        </w:tc>
        <w:tc>
          <w:tcPr>
            <w:tcW w:w="1428" w:type="dxa"/>
            <w:tcBorders>
              <w:bottom w:val="thinThickMediumGap" w:sz="12" w:space="0" w:color="000000"/>
              <w:right w:val="thinThickMediumGap" w:sz="12" w:space="0" w:color="000000"/>
            </w:tcBorders>
            <w:shd w:val="clear" w:color="auto" w:fill="CCFF99"/>
          </w:tcPr>
          <w:p w14:paraId="326E91DF" w14:textId="77777777" w:rsidR="00FC575A" w:rsidRPr="002A4312" w:rsidRDefault="006B22E6">
            <w:pPr>
              <w:pStyle w:val="TableParagraph"/>
              <w:spacing w:before="9"/>
              <w:ind w:left="293" w:firstLine="127"/>
              <w:rPr>
                <w:rFonts w:ascii="Arial" w:hAnsi="Arial" w:cs="Arial"/>
                <w:sz w:val="20"/>
              </w:rPr>
            </w:pPr>
            <w:r w:rsidRPr="002A4312">
              <w:rPr>
                <w:rFonts w:ascii="Arial" w:hAnsi="Arial" w:cs="Arial"/>
                <w:sz w:val="20"/>
              </w:rPr>
              <w:t xml:space="preserve">Output </w:t>
            </w:r>
            <w:r w:rsidRPr="002A4312">
              <w:rPr>
                <w:rFonts w:ascii="Arial" w:hAnsi="Arial" w:cs="Arial"/>
                <w:w w:val="95"/>
                <w:sz w:val="20"/>
              </w:rPr>
              <w:t>(External)</w:t>
            </w:r>
          </w:p>
        </w:tc>
      </w:tr>
      <w:tr w:rsidR="00FC575A" w:rsidRPr="002A4312" w14:paraId="50D2CD35" w14:textId="77777777">
        <w:trPr>
          <w:trHeight w:val="242"/>
        </w:trPr>
        <w:tc>
          <w:tcPr>
            <w:tcW w:w="1188" w:type="dxa"/>
            <w:tcBorders>
              <w:bottom w:val="nil"/>
              <w:right w:val="thinThickMediumGap" w:sz="12" w:space="0" w:color="000000"/>
            </w:tcBorders>
            <w:shd w:val="clear" w:color="auto" w:fill="FFFFCC"/>
          </w:tcPr>
          <w:p w14:paraId="4158B0B9" w14:textId="77777777" w:rsidR="00FC575A" w:rsidRPr="002A4312" w:rsidRDefault="006B22E6">
            <w:pPr>
              <w:pStyle w:val="TableParagraph"/>
              <w:spacing w:before="9" w:line="214" w:lineRule="exact"/>
              <w:ind w:left="138" w:right="81"/>
              <w:jc w:val="center"/>
              <w:rPr>
                <w:rFonts w:ascii="Arial" w:hAnsi="Arial" w:cs="Arial"/>
                <w:sz w:val="20"/>
              </w:rPr>
            </w:pPr>
            <w:r w:rsidRPr="002A4312">
              <w:rPr>
                <w:rFonts w:ascii="Arial" w:hAnsi="Arial" w:cs="Arial"/>
                <w:sz w:val="20"/>
              </w:rPr>
              <w:t>Receive</w:t>
            </w:r>
          </w:p>
        </w:tc>
        <w:tc>
          <w:tcPr>
            <w:tcW w:w="1080" w:type="dxa"/>
            <w:tcBorders>
              <w:bottom w:val="nil"/>
              <w:right w:val="thinThickMediumGap" w:sz="12" w:space="0" w:color="000000"/>
            </w:tcBorders>
            <w:shd w:val="clear" w:color="auto" w:fill="FFFFCC"/>
          </w:tcPr>
          <w:p w14:paraId="028076D6" w14:textId="77777777" w:rsidR="00FC575A" w:rsidRPr="002A4312" w:rsidRDefault="006B22E6">
            <w:pPr>
              <w:pStyle w:val="TableParagraph"/>
              <w:spacing w:before="9" w:line="214" w:lineRule="exact"/>
              <w:ind w:left="137" w:right="76"/>
              <w:jc w:val="center"/>
              <w:rPr>
                <w:rFonts w:ascii="Arial" w:hAnsi="Arial" w:cs="Arial"/>
                <w:sz w:val="20"/>
              </w:rPr>
            </w:pPr>
            <w:r w:rsidRPr="002A4312">
              <w:rPr>
                <w:rFonts w:ascii="Arial" w:hAnsi="Arial" w:cs="Arial"/>
                <w:sz w:val="20"/>
              </w:rPr>
              <w:t>Enter</w:t>
            </w:r>
          </w:p>
        </w:tc>
        <w:tc>
          <w:tcPr>
            <w:tcW w:w="1080" w:type="dxa"/>
            <w:tcBorders>
              <w:bottom w:val="nil"/>
              <w:right w:val="thinThickMediumGap" w:sz="12" w:space="0" w:color="000000"/>
            </w:tcBorders>
            <w:shd w:val="clear" w:color="auto" w:fill="CCECFF"/>
          </w:tcPr>
          <w:p w14:paraId="155BAA1D" w14:textId="77777777" w:rsidR="00FC575A" w:rsidRPr="002A4312" w:rsidRDefault="006B22E6">
            <w:pPr>
              <w:pStyle w:val="TableParagraph"/>
              <w:spacing w:before="9" w:line="214" w:lineRule="exact"/>
              <w:ind w:left="136" w:right="78"/>
              <w:jc w:val="center"/>
              <w:rPr>
                <w:rFonts w:ascii="Arial" w:hAnsi="Arial" w:cs="Arial"/>
                <w:sz w:val="20"/>
              </w:rPr>
            </w:pPr>
            <w:r w:rsidRPr="002A4312">
              <w:rPr>
                <w:rFonts w:ascii="Arial" w:hAnsi="Arial" w:cs="Arial"/>
                <w:sz w:val="20"/>
              </w:rPr>
              <w:t>Save</w:t>
            </w:r>
          </w:p>
        </w:tc>
        <w:tc>
          <w:tcPr>
            <w:tcW w:w="1260" w:type="dxa"/>
            <w:tcBorders>
              <w:bottom w:val="nil"/>
              <w:right w:val="thinThickMediumGap" w:sz="12" w:space="0" w:color="000000"/>
            </w:tcBorders>
            <w:shd w:val="clear" w:color="auto" w:fill="CCECFF"/>
          </w:tcPr>
          <w:p w14:paraId="7899E11E" w14:textId="77777777" w:rsidR="00FC575A" w:rsidRPr="002A4312" w:rsidRDefault="006B22E6">
            <w:pPr>
              <w:pStyle w:val="TableParagraph"/>
              <w:spacing w:before="9" w:line="214" w:lineRule="exact"/>
              <w:ind w:left="221" w:right="159"/>
              <w:jc w:val="center"/>
              <w:rPr>
                <w:rFonts w:ascii="Arial" w:hAnsi="Arial" w:cs="Arial"/>
                <w:sz w:val="20"/>
              </w:rPr>
            </w:pPr>
            <w:r w:rsidRPr="002A4312">
              <w:rPr>
                <w:rFonts w:ascii="Arial" w:hAnsi="Arial" w:cs="Arial"/>
                <w:sz w:val="20"/>
              </w:rPr>
              <w:t>Edit</w:t>
            </w:r>
          </w:p>
        </w:tc>
        <w:tc>
          <w:tcPr>
            <w:tcW w:w="1080" w:type="dxa"/>
            <w:tcBorders>
              <w:bottom w:val="nil"/>
              <w:right w:val="thinThickMediumGap" w:sz="12" w:space="0" w:color="000000"/>
            </w:tcBorders>
            <w:shd w:val="clear" w:color="auto" w:fill="CCECFF"/>
          </w:tcPr>
          <w:p w14:paraId="425E30C9" w14:textId="77777777" w:rsidR="00FC575A" w:rsidRPr="002A4312" w:rsidRDefault="006B22E6">
            <w:pPr>
              <w:pStyle w:val="TableParagraph"/>
              <w:spacing w:before="9" w:line="214" w:lineRule="exact"/>
              <w:ind w:left="137" w:right="75"/>
              <w:jc w:val="center"/>
              <w:rPr>
                <w:rFonts w:ascii="Arial" w:hAnsi="Arial" w:cs="Arial"/>
                <w:sz w:val="20"/>
              </w:rPr>
            </w:pPr>
            <w:r w:rsidRPr="002A4312">
              <w:rPr>
                <w:rFonts w:ascii="Arial" w:hAnsi="Arial" w:cs="Arial"/>
                <w:sz w:val="20"/>
              </w:rPr>
              <w:t>Hide</w:t>
            </w:r>
          </w:p>
        </w:tc>
        <w:tc>
          <w:tcPr>
            <w:tcW w:w="1080" w:type="dxa"/>
            <w:tcBorders>
              <w:bottom w:val="nil"/>
              <w:right w:val="thinThickMediumGap" w:sz="12" w:space="0" w:color="000000"/>
            </w:tcBorders>
            <w:shd w:val="clear" w:color="auto" w:fill="CCECFF"/>
          </w:tcPr>
          <w:p w14:paraId="328276A6" w14:textId="77777777" w:rsidR="00FC575A" w:rsidRPr="002A4312" w:rsidRDefault="006B22E6">
            <w:pPr>
              <w:pStyle w:val="TableParagraph"/>
              <w:spacing w:before="9" w:line="214" w:lineRule="exact"/>
              <w:ind w:left="0" w:right="107"/>
              <w:jc w:val="right"/>
              <w:rPr>
                <w:rFonts w:ascii="Arial" w:hAnsi="Arial" w:cs="Arial"/>
                <w:sz w:val="20"/>
              </w:rPr>
            </w:pPr>
            <w:r w:rsidRPr="002A4312">
              <w:rPr>
                <w:rFonts w:ascii="Arial" w:hAnsi="Arial" w:cs="Arial"/>
                <w:sz w:val="20"/>
              </w:rPr>
              <w:t>Obsolete</w:t>
            </w:r>
          </w:p>
        </w:tc>
        <w:tc>
          <w:tcPr>
            <w:tcW w:w="1080" w:type="dxa"/>
            <w:tcBorders>
              <w:bottom w:val="nil"/>
              <w:right w:val="thinThickMediumGap" w:sz="12" w:space="0" w:color="000000"/>
            </w:tcBorders>
            <w:shd w:val="clear" w:color="auto" w:fill="CCFFCC"/>
          </w:tcPr>
          <w:p w14:paraId="520E79CC" w14:textId="77777777" w:rsidR="00FC575A" w:rsidRPr="002A4312" w:rsidRDefault="006B22E6">
            <w:pPr>
              <w:pStyle w:val="TableParagraph"/>
              <w:spacing w:before="9" w:line="214" w:lineRule="exact"/>
              <w:ind w:left="137" w:right="78"/>
              <w:jc w:val="center"/>
              <w:rPr>
                <w:rFonts w:ascii="Arial" w:hAnsi="Arial" w:cs="Arial"/>
                <w:sz w:val="20"/>
              </w:rPr>
            </w:pPr>
            <w:r w:rsidRPr="002A4312">
              <w:rPr>
                <w:rFonts w:ascii="Arial" w:hAnsi="Arial" w:cs="Arial"/>
                <w:sz w:val="20"/>
              </w:rPr>
              <w:t>View</w:t>
            </w:r>
          </w:p>
        </w:tc>
        <w:tc>
          <w:tcPr>
            <w:tcW w:w="1428" w:type="dxa"/>
            <w:tcBorders>
              <w:bottom w:val="nil"/>
              <w:right w:val="thinThickMediumGap" w:sz="12" w:space="0" w:color="000000"/>
            </w:tcBorders>
            <w:shd w:val="clear" w:color="auto" w:fill="CCFFCC"/>
          </w:tcPr>
          <w:p w14:paraId="1063697E" w14:textId="77777777" w:rsidR="00FC575A" w:rsidRPr="002A4312" w:rsidRDefault="006B22E6">
            <w:pPr>
              <w:pStyle w:val="TableParagraph"/>
              <w:spacing w:before="9" w:line="214" w:lineRule="exact"/>
              <w:ind w:left="176" w:right="119"/>
              <w:jc w:val="center"/>
              <w:rPr>
                <w:rFonts w:ascii="Arial" w:hAnsi="Arial" w:cs="Arial"/>
                <w:sz w:val="20"/>
              </w:rPr>
            </w:pPr>
            <w:r w:rsidRPr="002A4312">
              <w:rPr>
                <w:rFonts w:ascii="Arial" w:hAnsi="Arial" w:cs="Arial"/>
                <w:sz w:val="20"/>
              </w:rPr>
              <w:t>Send</w:t>
            </w:r>
          </w:p>
        </w:tc>
      </w:tr>
      <w:tr w:rsidR="00FC575A" w:rsidRPr="002A4312" w14:paraId="24925A35" w14:textId="77777777">
        <w:trPr>
          <w:trHeight w:val="229"/>
        </w:trPr>
        <w:tc>
          <w:tcPr>
            <w:tcW w:w="1188" w:type="dxa"/>
            <w:tcBorders>
              <w:top w:val="nil"/>
              <w:bottom w:val="nil"/>
              <w:right w:val="thinThickMediumGap" w:sz="12" w:space="0" w:color="000000"/>
            </w:tcBorders>
            <w:shd w:val="clear" w:color="auto" w:fill="FFFFCC"/>
          </w:tcPr>
          <w:p w14:paraId="42173A34" w14:textId="77777777" w:rsidR="00FC575A" w:rsidRPr="002A4312" w:rsidRDefault="006B22E6">
            <w:pPr>
              <w:pStyle w:val="TableParagraph"/>
              <w:spacing w:line="209" w:lineRule="exact"/>
              <w:ind w:left="138" w:right="81"/>
              <w:jc w:val="center"/>
              <w:rPr>
                <w:rFonts w:ascii="Arial" w:hAnsi="Arial" w:cs="Arial"/>
                <w:sz w:val="20"/>
              </w:rPr>
            </w:pPr>
            <w:r w:rsidRPr="002A4312">
              <w:rPr>
                <w:rFonts w:ascii="Arial" w:hAnsi="Arial" w:cs="Arial"/>
                <w:sz w:val="20"/>
              </w:rPr>
              <w:t>Accept</w:t>
            </w:r>
          </w:p>
        </w:tc>
        <w:tc>
          <w:tcPr>
            <w:tcW w:w="1080" w:type="dxa"/>
            <w:tcBorders>
              <w:top w:val="nil"/>
              <w:bottom w:val="nil"/>
              <w:right w:val="thinThickMediumGap" w:sz="12" w:space="0" w:color="000000"/>
            </w:tcBorders>
            <w:shd w:val="clear" w:color="auto" w:fill="FFFFCC"/>
          </w:tcPr>
          <w:p w14:paraId="1020AF77" w14:textId="77777777" w:rsidR="00FC575A" w:rsidRPr="002A4312" w:rsidRDefault="006B22E6">
            <w:pPr>
              <w:pStyle w:val="TableParagraph"/>
              <w:spacing w:line="209" w:lineRule="exact"/>
              <w:ind w:left="137" w:right="78"/>
              <w:jc w:val="center"/>
              <w:rPr>
                <w:rFonts w:ascii="Arial" w:hAnsi="Arial" w:cs="Arial"/>
                <w:sz w:val="20"/>
              </w:rPr>
            </w:pPr>
            <w:r w:rsidRPr="002A4312">
              <w:rPr>
                <w:rFonts w:ascii="Arial" w:hAnsi="Arial" w:cs="Arial"/>
                <w:sz w:val="20"/>
              </w:rPr>
              <w:t>Compute</w:t>
            </w:r>
          </w:p>
        </w:tc>
        <w:tc>
          <w:tcPr>
            <w:tcW w:w="1080" w:type="dxa"/>
            <w:tcBorders>
              <w:top w:val="nil"/>
              <w:bottom w:val="nil"/>
              <w:right w:val="thinThickMediumGap" w:sz="12" w:space="0" w:color="000000"/>
            </w:tcBorders>
            <w:shd w:val="clear" w:color="auto" w:fill="CCECFF"/>
          </w:tcPr>
          <w:p w14:paraId="50F82226" w14:textId="77777777" w:rsidR="00FC575A" w:rsidRPr="002A4312" w:rsidRDefault="006B22E6">
            <w:pPr>
              <w:pStyle w:val="TableParagraph"/>
              <w:spacing w:line="209" w:lineRule="exact"/>
              <w:ind w:left="133" w:right="78"/>
              <w:jc w:val="center"/>
              <w:rPr>
                <w:rFonts w:ascii="Arial" w:hAnsi="Arial" w:cs="Arial"/>
                <w:sz w:val="20"/>
              </w:rPr>
            </w:pPr>
            <w:r w:rsidRPr="002A4312">
              <w:rPr>
                <w:rFonts w:ascii="Arial" w:hAnsi="Arial" w:cs="Arial"/>
                <w:sz w:val="20"/>
              </w:rPr>
              <w:t>Backup</w:t>
            </w:r>
          </w:p>
        </w:tc>
        <w:tc>
          <w:tcPr>
            <w:tcW w:w="1260" w:type="dxa"/>
            <w:tcBorders>
              <w:top w:val="nil"/>
              <w:bottom w:val="nil"/>
              <w:right w:val="thinThickMediumGap" w:sz="12" w:space="0" w:color="000000"/>
            </w:tcBorders>
            <w:shd w:val="clear" w:color="auto" w:fill="CCECFF"/>
          </w:tcPr>
          <w:p w14:paraId="5A42F54D" w14:textId="77777777" w:rsidR="00FC575A" w:rsidRPr="002A4312" w:rsidRDefault="006B22E6">
            <w:pPr>
              <w:pStyle w:val="TableParagraph"/>
              <w:spacing w:line="209" w:lineRule="exact"/>
              <w:ind w:left="221" w:right="161"/>
              <w:jc w:val="center"/>
              <w:rPr>
                <w:rFonts w:ascii="Arial" w:hAnsi="Arial" w:cs="Arial"/>
                <w:sz w:val="20"/>
              </w:rPr>
            </w:pPr>
            <w:r w:rsidRPr="002A4312">
              <w:rPr>
                <w:rFonts w:ascii="Arial" w:hAnsi="Arial" w:cs="Arial"/>
                <w:sz w:val="20"/>
              </w:rPr>
              <w:t>Correct</w:t>
            </w:r>
          </w:p>
        </w:tc>
        <w:tc>
          <w:tcPr>
            <w:tcW w:w="1080" w:type="dxa"/>
            <w:tcBorders>
              <w:top w:val="nil"/>
              <w:bottom w:val="nil"/>
              <w:right w:val="thinThickMediumGap" w:sz="12" w:space="0" w:color="000000"/>
            </w:tcBorders>
            <w:shd w:val="clear" w:color="auto" w:fill="CCECFF"/>
          </w:tcPr>
          <w:p w14:paraId="55C98195" w14:textId="77777777" w:rsidR="00FC575A" w:rsidRPr="002A4312" w:rsidRDefault="006B22E6">
            <w:pPr>
              <w:pStyle w:val="TableParagraph"/>
              <w:spacing w:line="209" w:lineRule="exact"/>
              <w:ind w:left="136" w:right="78"/>
              <w:jc w:val="center"/>
              <w:rPr>
                <w:rFonts w:ascii="Arial" w:hAnsi="Arial" w:cs="Arial"/>
                <w:sz w:val="20"/>
              </w:rPr>
            </w:pPr>
            <w:r w:rsidRPr="002A4312">
              <w:rPr>
                <w:rFonts w:ascii="Arial" w:hAnsi="Arial" w:cs="Arial"/>
                <w:sz w:val="20"/>
              </w:rPr>
              <w:t>Mask</w:t>
            </w:r>
          </w:p>
        </w:tc>
        <w:tc>
          <w:tcPr>
            <w:tcW w:w="1080" w:type="dxa"/>
            <w:tcBorders>
              <w:top w:val="nil"/>
              <w:bottom w:val="nil"/>
              <w:right w:val="thinThickMediumGap" w:sz="12" w:space="0" w:color="000000"/>
            </w:tcBorders>
            <w:shd w:val="clear" w:color="auto" w:fill="CCECFF"/>
          </w:tcPr>
          <w:p w14:paraId="2E7D1F93" w14:textId="77777777" w:rsidR="00FC575A" w:rsidRPr="002A4312" w:rsidRDefault="006B22E6">
            <w:pPr>
              <w:pStyle w:val="TableParagraph"/>
              <w:spacing w:line="209" w:lineRule="exact"/>
              <w:ind w:left="0" w:right="71"/>
              <w:jc w:val="right"/>
              <w:rPr>
                <w:rFonts w:ascii="Arial" w:hAnsi="Arial" w:cs="Arial"/>
                <w:sz w:val="20"/>
              </w:rPr>
            </w:pPr>
            <w:r w:rsidRPr="002A4312">
              <w:rPr>
                <w:rFonts w:ascii="Arial" w:hAnsi="Arial" w:cs="Arial"/>
                <w:sz w:val="20"/>
              </w:rPr>
              <w:t>Inactivate</w:t>
            </w:r>
          </w:p>
        </w:tc>
        <w:tc>
          <w:tcPr>
            <w:tcW w:w="1080" w:type="dxa"/>
            <w:tcBorders>
              <w:top w:val="nil"/>
              <w:bottom w:val="nil"/>
              <w:right w:val="thinThickMediumGap" w:sz="12" w:space="0" w:color="000000"/>
            </w:tcBorders>
            <w:shd w:val="clear" w:color="auto" w:fill="CCFFCC"/>
          </w:tcPr>
          <w:p w14:paraId="11311A34" w14:textId="77777777" w:rsidR="00FC575A" w:rsidRPr="002A4312" w:rsidRDefault="006B22E6">
            <w:pPr>
              <w:pStyle w:val="TableParagraph"/>
              <w:spacing w:line="209" w:lineRule="exact"/>
              <w:ind w:left="137" w:right="77"/>
              <w:jc w:val="center"/>
              <w:rPr>
                <w:rFonts w:ascii="Arial" w:hAnsi="Arial" w:cs="Arial"/>
                <w:sz w:val="20"/>
              </w:rPr>
            </w:pPr>
            <w:r w:rsidRPr="002A4312">
              <w:rPr>
                <w:rFonts w:ascii="Arial" w:hAnsi="Arial" w:cs="Arial"/>
                <w:sz w:val="20"/>
              </w:rPr>
              <w:t>Report</w:t>
            </w:r>
          </w:p>
        </w:tc>
        <w:tc>
          <w:tcPr>
            <w:tcW w:w="1428" w:type="dxa"/>
            <w:tcBorders>
              <w:top w:val="nil"/>
              <w:bottom w:val="nil"/>
              <w:right w:val="thinThickMediumGap" w:sz="12" w:space="0" w:color="000000"/>
            </w:tcBorders>
            <w:shd w:val="clear" w:color="auto" w:fill="CCFFCC"/>
          </w:tcPr>
          <w:p w14:paraId="23C70187" w14:textId="77777777" w:rsidR="00FC575A" w:rsidRPr="002A4312" w:rsidRDefault="006B22E6">
            <w:pPr>
              <w:pStyle w:val="TableParagraph"/>
              <w:spacing w:line="209" w:lineRule="exact"/>
              <w:ind w:left="178" w:right="115"/>
              <w:jc w:val="center"/>
              <w:rPr>
                <w:rFonts w:ascii="Arial" w:hAnsi="Arial" w:cs="Arial"/>
                <w:sz w:val="20"/>
              </w:rPr>
            </w:pPr>
            <w:r w:rsidRPr="002A4312">
              <w:rPr>
                <w:rFonts w:ascii="Arial" w:hAnsi="Arial" w:cs="Arial"/>
                <w:sz w:val="20"/>
              </w:rPr>
              <w:t>Upload</w:t>
            </w:r>
          </w:p>
        </w:tc>
      </w:tr>
      <w:tr w:rsidR="00FC575A" w:rsidRPr="002A4312" w14:paraId="5A23B9CC" w14:textId="77777777">
        <w:trPr>
          <w:trHeight w:val="230"/>
        </w:trPr>
        <w:tc>
          <w:tcPr>
            <w:tcW w:w="1188" w:type="dxa"/>
            <w:tcBorders>
              <w:top w:val="nil"/>
              <w:bottom w:val="nil"/>
              <w:right w:val="thinThickMediumGap" w:sz="12" w:space="0" w:color="000000"/>
            </w:tcBorders>
            <w:shd w:val="clear" w:color="auto" w:fill="FFFFCC"/>
          </w:tcPr>
          <w:p w14:paraId="1D9B65A5" w14:textId="77777777" w:rsidR="00FC575A" w:rsidRPr="002A4312" w:rsidRDefault="006B22E6">
            <w:pPr>
              <w:pStyle w:val="TableParagraph"/>
              <w:spacing w:line="210" w:lineRule="exact"/>
              <w:ind w:left="142" w:right="81"/>
              <w:jc w:val="center"/>
              <w:rPr>
                <w:rFonts w:ascii="Arial" w:hAnsi="Arial" w:cs="Arial"/>
                <w:sz w:val="20"/>
              </w:rPr>
            </w:pPr>
            <w:r w:rsidRPr="002A4312">
              <w:rPr>
                <w:rFonts w:ascii="Arial" w:hAnsi="Arial" w:cs="Arial"/>
                <w:sz w:val="20"/>
              </w:rPr>
              <w:t>Download</w:t>
            </w:r>
          </w:p>
        </w:tc>
        <w:tc>
          <w:tcPr>
            <w:tcW w:w="1080" w:type="dxa"/>
            <w:tcBorders>
              <w:top w:val="nil"/>
              <w:bottom w:val="nil"/>
              <w:right w:val="thinThickMediumGap" w:sz="12" w:space="0" w:color="000000"/>
            </w:tcBorders>
            <w:shd w:val="clear" w:color="auto" w:fill="FFFFCC"/>
          </w:tcPr>
          <w:p w14:paraId="6D971BDE" w14:textId="77777777" w:rsidR="00FC575A" w:rsidRPr="002A4312" w:rsidRDefault="006B22E6">
            <w:pPr>
              <w:pStyle w:val="TableParagraph"/>
              <w:spacing w:line="210" w:lineRule="exact"/>
              <w:ind w:left="136" w:right="78"/>
              <w:jc w:val="center"/>
              <w:rPr>
                <w:rFonts w:ascii="Arial" w:hAnsi="Arial" w:cs="Arial"/>
                <w:sz w:val="20"/>
              </w:rPr>
            </w:pPr>
            <w:r w:rsidRPr="002A4312">
              <w:rPr>
                <w:rFonts w:ascii="Arial" w:hAnsi="Arial" w:cs="Arial"/>
                <w:sz w:val="20"/>
              </w:rPr>
              <w:t>Record</w:t>
            </w:r>
          </w:p>
        </w:tc>
        <w:tc>
          <w:tcPr>
            <w:tcW w:w="1080" w:type="dxa"/>
            <w:tcBorders>
              <w:top w:val="nil"/>
              <w:bottom w:val="nil"/>
              <w:right w:val="thinThickMediumGap" w:sz="12" w:space="0" w:color="000000"/>
            </w:tcBorders>
            <w:shd w:val="clear" w:color="auto" w:fill="CCECFF"/>
          </w:tcPr>
          <w:p w14:paraId="591504F0" w14:textId="77777777" w:rsidR="00FC575A" w:rsidRPr="002A4312" w:rsidRDefault="006B22E6">
            <w:pPr>
              <w:pStyle w:val="TableParagraph"/>
              <w:spacing w:line="210" w:lineRule="exact"/>
              <w:ind w:left="136" w:right="78"/>
              <w:jc w:val="center"/>
              <w:rPr>
                <w:rFonts w:ascii="Arial" w:hAnsi="Arial" w:cs="Arial"/>
                <w:sz w:val="20"/>
              </w:rPr>
            </w:pPr>
            <w:r w:rsidRPr="002A4312">
              <w:rPr>
                <w:rFonts w:ascii="Arial" w:hAnsi="Arial" w:cs="Arial"/>
                <w:sz w:val="20"/>
              </w:rPr>
              <w:t>Compact</w:t>
            </w:r>
          </w:p>
        </w:tc>
        <w:tc>
          <w:tcPr>
            <w:tcW w:w="1260" w:type="dxa"/>
            <w:tcBorders>
              <w:top w:val="nil"/>
              <w:bottom w:val="nil"/>
              <w:right w:val="thinThickMediumGap" w:sz="12" w:space="0" w:color="000000"/>
            </w:tcBorders>
            <w:shd w:val="clear" w:color="auto" w:fill="CCECFF"/>
          </w:tcPr>
          <w:p w14:paraId="166B5D9B" w14:textId="77777777" w:rsidR="00FC575A" w:rsidRPr="002A4312" w:rsidRDefault="006B22E6">
            <w:pPr>
              <w:pStyle w:val="TableParagraph"/>
              <w:spacing w:line="210" w:lineRule="exact"/>
              <w:ind w:left="221" w:right="160"/>
              <w:jc w:val="center"/>
              <w:rPr>
                <w:rFonts w:ascii="Arial" w:hAnsi="Arial" w:cs="Arial"/>
                <w:sz w:val="20"/>
              </w:rPr>
            </w:pPr>
            <w:r w:rsidRPr="002A4312">
              <w:rPr>
                <w:rFonts w:ascii="Arial" w:hAnsi="Arial" w:cs="Arial"/>
                <w:sz w:val="20"/>
              </w:rPr>
              <w:t>Amend</w:t>
            </w:r>
          </w:p>
        </w:tc>
        <w:tc>
          <w:tcPr>
            <w:tcW w:w="1080" w:type="dxa"/>
            <w:tcBorders>
              <w:top w:val="nil"/>
              <w:bottom w:val="nil"/>
              <w:right w:val="thinThickMediumGap" w:sz="12" w:space="0" w:color="000000"/>
            </w:tcBorders>
            <w:shd w:val="clear" w:color="auto" w:fill="CCECFF"/>
          </w:tcPr>
          <w:p w14:paraId="2FF2C4CC" w14:textId="77777777" w:rsidR="00FC575A" w:rsidRPr="002A4312" w:rsidRDefault="006B22E6">
            <w:pPr>
              <w:pStyle w:val="TableParagraph"/>
              <w:spacing w:line="210" w:lineRule="exact"/>
              <w:ind w:left="134" w:right="78"/>
              <w:jc w:val="center"/>
              <w:rPr>
                <w:rFonts w:ascii="Arial" w:hAnsi="Arial" w:cs="Arial"/>
                <w:sz w:val="20"/>
              </w:rPr>
            </w:pPr>
            <w:r w:rsidRPr="002A4312">
              <w:rPr>
                <w:rFonts w:ascii="Arial" w:hAnsi="Arial" w:cs="Arial"/>
                <w:sz w:val="20"/>
              </w:rPr>
              <w:t>Filter</w:t>
            </w:r>
          </w:p>
        </w:tc>
        <w:tc>
          <w:tcPr>
            <w:tcW w:w="1080" w:type="dxa"/>
            <w:tcBorders>
              <w:top w:val="nil"/>
              <w:bottom w:val="nil"/>
              <w:right w:val="thinThickMediumGap" w:sz="12" w:space="0" w:color="000000"/>
            </w:tcBorders>
            <w:shd w:val="clear" w:color="auto" w:fill="CCECFF"/>
          </w:tcPr>
          <w:p w14:paraId="0F749683" w14:textId="77777777" w:rsidR="00FC575A" w:rsidRPr="002A4312" w:rsidRDefault="006B22E6">
            <w:pPr>
              <w:pStyle w:val="TableParagraph"/>
              <w:spacing w:line="210" w:lineRule="exact"/>
              <w:ind w:left="0" w:right="143"/>
              <w:jc w:val="right"/>
              <w:rPr>
                <w:rFonts w:ascii="Arial" w:hAnsi="Arial" w:cs="Arial"/>
                <w:sz w:val="20"/>
              </w:rPr>
            </w:pPr>
            <w:r w:rsidRPr="002A4312">
              <w:rPr>
                <w:rFonts w:ascii="Arial" w:hAnsi="Arial" w:cs="Arial"/>
                <w:w w:val="95"/>
                <w:sz w:val="20"/>
              </w:rPr>
              <w:t>Destroy</w:t>
            </w:r>
          </w:p>
        </w:tc>
        <w:tc>
          <w:tcPr>
            <w:tcW w:w="1080" w:type="dxa"/>
            <w:tcBorders>
              <w:top w:val="nil"/>
              <w:bottom w:val="nil"/>
              <w:right w:val="thinThickMediumGap" w:sz="12" w:space="0" w:color="000000"/>
            </w:tcBorders>
            <w:shd w:val="clear" w:color="auto" w:fill="CCFFCC"/>
          </w:tcPr>
          <w:p w14:paraId="06BECF40" w14:textId="77777777" w:rsidR="00FC575A" w:rsidRPr="002A4312" w:rsidRDefault="006B22E6">
            <w:pPr>
              <w:pStyle w:val="TableParagraph"/>
              <w:spacing w:line="210" w:lineRule="exact"/>
              <w:ind w:left="137" w:right="76"/>
              <w:jc w:val="center"/>
              <w:rPr>
                <w:rFonts w:ascii="Arial" w:hAnsi="Arial" w:cs="Arial"/>
                <w:sz w:val="20"/>
              </w:rPr>
            </w:pPr>
            <w:r w:rsidRPr="002A4312">
              <w:rPr>
                <w:rFonts w:ascii="Arial" w:hAnsi="Arial" w:cs="Arial"/>
                <w:sz w:val="20"/>
              </w:rPr>
              <w:t>Display</w:t>
            </w:r>
          </w:p>
        </w:tc>
        <w:tc>
          <w:tcPr>
            <w:tcW w:w="1428" w:type="dxa"/>
            <w:tcBorders>
              <w:top w:val="nil"/>
              <w:bottom w:val="nil"/>
              <w:right w:val="thinThickMediumGap" w:sz="12" w:space="0" w:color="000000"/>
            </w:tcBorders>
            <w:shd w:val="clear" w:color="auto" w:fill="CCFFCC"/>
          </w:tcPr>
          <w:p w14:paraId="61216B71" w14:textId="77777777" w:rsidR="00FC575A" w:rsidRPr="002A4312" w:rsidRDefault="006B22E6">
            <w:pPr>
              <w:pStyle w:val="TableParagraph"/>
              <w:spacing w:line="210" w:lineRule="exact"/>
              <w:ind w:left="178" w:right="115"/>
              <w:jc w:val="center"/>
              <w:rPr>
                <w:rFonts w:ascii="Arial" w:hAnsi="Arial" w:cs="Arial"/>
                <w:sz w:val="20"/>
              </w:rPr>
            </w:pPr>
            <w:r w:rsidRPr="002A4312">
              <w:rPr>
                <w:rFonts w:ascii="Arial" w:hAnsi="Arial" w:cs="Arial"/>
                <w:sz w:val="20"/>
              </w:rPr>
              <w:t>Export</w:t>
            </w:r>
          </w:p>
        </w:tc>
      </w:tr>
      <w:tr w:rsidR="00FC575A" w:rsidRPr="002A4312" w14:paraId="3D3694A1" w14:textId="77777777">
        <w:trPr>
          <w:trHeight w:val="232"/>
        </w:trPr>
        <w:tc>
          <w:tcPr>
            <w:tcW w:w="1188" w:type="dxa"/>
            <w:tcBorders>
              <w:top w:val="nil"/>
              <w:bottom w:val="thinThickMediumGap" w:sz="12" w:space="0" w:color="000000"/>
              <w:right w:val="thinThickMediumGap" w:sz="12" w:space="0" w:color="000000"/>
            </w:tcBorders>
            <w:shd w:val="clear" w:color="auto" w:fill="FFFFCC"/>
          </w:tcPr>
          <w:p w14:paraId="279BA898" w14:textId="77777777" w:rsidR="00FC575A" w:rsidRPr="002A4312" w:rsidRDefault="006B22E6">
            <w:pPr>
              <w:pStyle w:val="TableParagraph"/>
              <w:spacing w:line="212" w:lineRule="exact"/>
              <w:ind w:left="142" w:right="80"/>
              <w:jc w:val="center"/>
              <w:rPr>
                <w:rFonts w:ascii="Arial" w:hAnsi="Arial" w:cs="Arial"/>
                <w:sz w:val="20"/>
              </w:rPr>
            </w:pPr>
            <w:r w:rsidRPr="002A4312">
              <w:rPr>
                <w:rFonts w:ascii="Arial" w:hAnsi="Arial" w:cs="Arial"/>
                <w:sz w:val="20"/>
              </w:rPr>
              <w:t>Import</w:t>
            </w:r>
          </w:p>
        </w:tc>
        <w:tc>
          <w:tcPr>
            <w:tcW w:w="1080" w:type="dxa"/>
            <w:tcBorders>
              <w:top w:val="nil"/>
              <w:bottom w:val="thinThickMediumGap" w:sz="12" w:space="0" w:color="000000"/>
              <w:right w:val="thinThickMediumGap" w:sz="12" w:space="0" w:color="000000"/>
            </w:tcBorders>
            <w:shd w:val="clear" w:color="auto" w:fill="FFFFCC"/>
          </w:tcPr>
          <w:p w14:paraId="199F8EC3" w14:textId="77777777" w:rsidR="00FC575A" w:rsidRPr="002A4312" w:rsidRDefault="00FC575A">
            <w:pPr>
              <w:pStyle w:val="TableParagraph"/>
              <w:ind w:left="0"/>
              <w:rPr>
                <w:rFonts w:ascii="Arial" w:hAnsi="Arial" w:cs="Arial"/>
                <w:sz w:val="16"/>
              </w:rPr>
            </w:pPr>
          </w:p>
        </w:tc>
        <w:tc>
          <w:tcPr>
            <w:tcW w:w="1080" w:type="dxa"/>
            <w:tcBorders>
              <w:top w:val="nil"/>
              <w:bottom w:val="thinThickMediumGap" w:sz="12" w:space="0" w:color="000000"/>
              <w:right w:val="thinThickMediumGap" w:sz="12" w:space="0" w:color="000000"/>
            </w:tcBorders>
            <w:shd w:val="clear" w:color="auto" w:fill="CCECFF"/>
          </w:tcPr>
          <w:p w14:paraId="19348384" w14:textId="77777777" w:rsidR="00FC575A" w:rsidRPr="002A4312" w:rsidRDefault="006B22E6">
            <w:pPr>
              <w:pStyle w:val="TableParagraph"/>
              <w:spacing w:line="212" w:lineRule="exact"/>
              <w:ind w:left="137" w:right="77"/>
              <w:jc w:val="center"/>
              <w:rPr>
                <w:rFonts w:ascii="Arial" w:hAnsi="Arial" w:cs="Arial"/>
                <w:sz w:val="20"/>
              </w:rPr>
            </w:pPr>
            <w:r w:rsidRPr="002A4312">
              <w:rPr>
                <w:rFonts w:ascii="Arial" w:hAnsi="Arial" w:cs="Arial"/>
                <w:sz w:val="20"/>
              </w:rPr>
              <w:t>Encrypt</w:t>
            </w:r>
          </w:p>
        </w:tc>
        <w:tc>
          <w:tcPr>
            <w:tcW w:w="1260" w:type="dxa"/>
            <w:tcBorders>
              <w:top w:val="nil"/>
              <w:bottom w:val="thinThickMediumGap" w:sz="12" w:space="0" w:color="000000"/>
              <w:right w:val="thinThickMediumGap" w:sz="12" w:space="0" w:color="000000"/>
            </w:tcBorders>
            <w:shd w:val="clear" w:color="auto" w:fill="CCECFF"/>
          </w:tcPr>
          <w:p w14:paraId="0EA62D08" w14:textId="77777777" w:rsidR="00FC575A" w:rsidRPr="002A4312" w:rsidRDefault="006B22E6">
            <w:pPr>
              <w:pStyle w:val="TableParagraph"/>
              <w:spacing w:line="212" w:lineRule="exact"/>
              <w:ind w:left="221" w:right="164"/>
              <w:jc w:val="center"/>
              <w:rPr>
                <w:rFonts w:ascii="Arial" w:hAnsi="Arial" w:cs="Arial"/>
                <w:sz w:val="20"/>
              </w:rPr>
            </w:pPr>
            <w:r w:rsidRPr="002A4312">
              <w:rPr>
                <w:rFonts w:ascii="Arial" w:hAnsi="Arial" w:cs="Arial"/>
                <w:sz w:val="20"/>
              </w:rPr>
              <w:t>Augment</w:t>
            </w:r>
          </w:p>
        </w:tc>
        <w:tc>
          <w:tcPr>
            <w:tcW w:w="1080" w:type="dxa"/>
            <w:tcBorders>
              <w:top w:val="nil"/>
              <w:bottom w:val="thinThickMediumGap" w:sz="12" w:space="0" w:color="000000"/>
              <w:right w:val="thinThickMediumGap" w:sz="12" w:space="0" w:color="000000"/>
            </w:tcBorders>
            <w:shd w:val="clear" w:color="auto" w:fill="CCECFF"/>
          </w:tcPr>
          <w:p w14:paraId="181A49BA" w14:textId="77777777" w:rsidR="00FC575A" w:rsidRPr="002A4312" w:rsidRDefault="00FC575A">
            <w:pPr>
              <w:pStyle w:val="TableParagraph"/>
              <w:ind w:left="0"/>
              <w:rPr>
                <w:rFonts w:ascii="Arial" w:hAnsi="Arial" w:cs="Arial"/>
                <w:sz w:val="16"/>
              </w:rPr>
            </w:pPr>
          </w:p>
        </w:tc>
        <w:tc>
          <w:tcPr>
            <w:tcW w:w="1080" w:type="dxa"/>
            <w:tcBorders>
              <w:top w:val="nil"/>
              <w:bottom w:val="thinThickMediumGap" w:sz="12" w:space="0" w:color="000000"/>
              <w:right w:val="thinThickMediumGap" w:sz="12" w:space="0" w:color="000000"/>
            </w:tcBorders>
            <w:shd w:val="clear" w:color="auto" w:fill="CCECFF"/>
          </w:tcPr>
          <w:p w14:paraId="438B126D" w14:textId="77777777" w:rsidR="00FC575A" w:rsidRPr="002A4312" w:rsidRDefault="006B22E6">
            <w:pPr>
              <w:pStyle w:val="TableParagraph"/>
              <w:spacing w:line="212" w:lineRule="exact"/>
              <w:ind w:left="0" w:right="175"/>
              <w:jc w:val="right"/>
              <w:rPr>
                <w:rFonts w:ascii="Arial" w:hAnsi="Arial" w:cs="Arial"/>
                <w:sz w:val="20"/>
              </w:rPr>
            </w:pPr>
            <w:r w:rsidRPr="002A4312">
              <w:rPr>
                <w:rFonts w:ascii="Arial" w:hAnsi="Arial" w:cs="Arial"/>
                <w:sz w:val="20"/>
              </w:rPr>
              <w:t>Nullify</w:t>
            </w:r>
          </w:p>
        </w:tc>
        <w:tc>
          <w:tcPr>
            <w:tcW w:w="1080" w:type="dxa"/>
            <w:tcBorders>
              <w:top w:val="nil"/>
              <w:bottom w:val="thinThickMediumGap" w:sz="12" w:space="0" w:color="000000"/>
              <w:right w:val="thinThickMediumGap" w:sz="12" w:space="0" w:color="000000"/>
            </w:tcBorders>
            <w:shd w:val="clear" w:color="auto" w:fill="CCFFCC"/>
          </w:tcPr>
          <w:p w14:paraId="494EBFBB" w14:textId="77777777" w:rsidR="00FC575A" w:rsidRPr="002A4312" w:rsidRDefault="006B22E6">
            <w:pPr>
              <w:pStyle w:val="TableParagraph"/>
              <w:spacing w:line="212" w:lineRule="exact"/>
              <w:ind w:left="137" w:right="77"/>
              <w:jc w:val="center"/>
              <w:rPr>
                <w:rFonts w:ascii="Arial" w:hAnsi="Arial" w:cs="Arial"/>
                <w:sz w:val="20"/>
              </w:rPr>
            </w:pPr>
            <w:r w:rsidRPr="002A4312">
              <w:rPr>
                <w:rFonts w:ascii="Arial" w:hAnsi="Arial" w:cs="Arial"/>
                <w:sz w:val="20"/>
              </w:rPr>
              <w:t>Access</w:t>
            </w:r>
          </w:p>
        </w:tc>
        <w:tc>
          <w:tcPr>
            <w:tcW w:w="1428" w:type="dxa"/>
            <w:tcBorders>
              <w:top w:val="nil"/>
              <w:bottom w:val="thinThickMediumGap" w:sz="12" w:space="0" w:color="000000"/>
              <w:right w:val="thinThickMediumGap" w:sz="12" w:space="0" w:color="000000"/>
            </w:tcBorders>
            <w:shd w:val="clear" w:color="auto" w:fill="CCFFCC"/>
          </w:tcPr>
          <w:p w14:paraId="6D1E447E" w14:textId="77777777" w:rsidR="00FC575A" w:rsidRPr="002A4312" w:rsidRDefault="006B22E6">
            <w:pPr>
              <w:pStyle w:val="TableParagraph"/>
              <w:spacing w:line="212" w:lineRule="exact"/>
              <w:ind w:left="178" w:right="119"/>
              <w:jc w:val="center"/>
              <w:rPr>
                <w:rFonts w:ascii="Arial" w:hAnsi="Arial" w:cs="Arial"/>
                <w:sz w:val="20"/>
              </w:rPr>
            </w:pPr>
            <w:r w:rsidRPr="002A4312">
              <w:rPr>
                <w:rFonts w:ascii="Arial" w:hAnsi="Arial" w:cs="Arial"/>
                <w:sz w:val="20"/>
              </w:rPr>
              <w:t>Synchronize</w:t>
            </w:r>
          </w:p>
        </w:tc>
      </w:tr>
      <w:tr w:rsidR="00FC575A" w:rsidRPr="002A4312" w14:paraId="6D18668E" w14:textId="77777777">
        <w:trPr>
          <w:trHeight w:val="934"/>
        </w:trPr>
        <w:tc>
          <w:tcPr>
            <w:tcW w:w="1188" w:type="dxa"/>
            <w:tcBorders>
              <w:bottom w:val="thinThickMediumGap" w:sz="12" w:space="0" w:color="000000"/>
              <w:right w:val="thinThickMediumGap" w:sz="12" w:space="0" w:color="000000"/>
            </w:tcBorders>
            <w:shd w:val="clear" w:color="auto" w:fill="FFFFCC"/>
          </w:tcPr>
          <w:p w14:paraId="38FF4E01" w14:textId="77777777" w:rsidR="00FC575A" w:rsidRPr="002A4312" w:rsidRDefault="00FC575A">
            <w:pPr>
              <w:pStyle w:val="TableParagraph"/>
              <w:ind w:left="0"/>
              <w:rPr>
                <w:rFonts w:ascii="Arial" w:hAnsi="Arial" w:cs="Arial"/>
                <w:sz w:val="18"/>
              </w:rPr>
            </w:pPr>
          </w:p>
        </w:tc>
        <w:tc>
          <w:tcPr>
            <w:tcW w:w="1080" w:type="dxa"/>
            <w:tcBorders>
              <w:bottom w:val="thinThickMediumGap" w:sz="12" w:space="0" w:color="000000"/>
              <w:right w:val="thinThickMediumGap" w:sz="12" w:space="0" w:color="000000"/>
            </w:tcBorders>
            <w:shd w:val="clear" w:color="auto" w:fill="FFFFCC"/>
          </w:tcPr>
          <w:p w14:paraId="35603FBA" w14:textId="77777777" w:rsidR="00FC575A" w:rsidRPr="002A4312" w:rsidRDefault="00FC575A">
            <w:pPr>
              <w:pStyle w:val="TableParagraph"/>
              <w:ind w:left="0"/>
              <w:rPr>
                <w:rFonts w:ascii="Arial" w:hAnsi="Arial" w:cs="Arial"/>
                <w:sz w:val="18"/>
              </w:rPr>
            </w:pPr>
          </w:p>
        </w:tc>
        <w:tc>
          <w:tcPr>
            <w:tcW w:w="1080" w:type="dxa"/>
            <w:tcBorders>
              <w:bottom w:val="thinThickMediumGap" w:sz="12" w:space="0" w:color="000000"/>
              <w:right w:val="thinThickMediumGap" w:sz="12" w:space="0" w:color="000000"/>
            </w:tcBorders>
            <w:shd w:val="clear" w:color="auto" w:fill="CCECFF"/>
          </w:tcPr>
          <w:p w14:paraId="4879815C" w14:textId="77777777" w:rsidR="00FC575A" w:rsidRPr="002A4312" w:rsidRDefault="006B22E6">
            <w:pPr>
              <w:pStyle w:val="TableParagraph"/>
              <w:spacing w:before="7"/>
              <w:ind w:left="204"/>
              <w:rPr>
                <w:rFonts w:ascii="Arial" w:hAnsi="Arial" w:cs="Arial"/>
                <w:sz w:val="20"/>
              </w:rPr>
            </w:pPr>
            <w:r w:rsidRPr="002A4312">
              <w:rPr>
                <w:rFonts w:ascii="Arial" w:hAnsi="Arial" w:cs="Arial"/>
                <w:sz w:val="20"/>
              </w:rPr>
              <w:t>Archive</w:t>
            </w:r>
          </w:p>
        </w:tc>
        <w:tc>
          <w:tcPr>
            <w:tcW w:w="1260" w:type="dxa"/>
            <w:tcBorders>
              <w:bottom w:val="thinThickMediumGap" w:sz="12" w:space="0" w:color="000000"/>
              <w:right w:val="thinThickMediumGap" w:sz="12" w:space="0" w:color="000000"/>
            </w:tcBorders>
            <w:shd w:val="clear" w:color="auto" w:fill="CCECFF"/>
          </w:tcPr>
          <w:p w14:paraId="78648880" w14:textId="77777777" w:rsidR="00FC575A" w:rsidRPr="002A4312" w:rsidRDefault="006B22E6">
            <w:pPr>
              <w:pStyle w:val="TableParagraph"/>
              <w:spacing w:before="7" w:line="230" w:lineRule="atLeast"/>
              <w:ind w:left="221" w:right="159" w:firstLine="1"/>
              <w:jc w:val="center"/>
              <w:rPr>
                <w:rFonts w:ascii="Arial" w:hAnsi="Arial" w:cs="Arial"/>
                <w:sz w:val="20"/>
              </w:rPr>
            </w:pPr>
            <w:r w:rsidRPr="002A4312">
              <w:rPr>
                <w:rFonts w:ascii="Arial" w:hAnsi="Arial" w:cs="Arial"/>
                <w:sz w:val="20"/>
              </w:rPr>
              <w:t xml:space="preserve">Annotate </w:t>
            </w:r>
            <w:r w:rsidRPr="002A4312">
              <w:rPr>
                <w:rFonts w:ascii="Arial" w:hAnsi="Arial" w:cs="Arial"/>
                <w:w w:val="95"/>
                <w:sz w:val="20"/>
              </w:rPr>
              <w:t xml:space="preserve">Comment </w:t>
            </w:r>
            <w:r w:rsidRPr="002A4312">
              <w:rPr>
                <w:rFonts w:ascii="Arial" w:hAnsi="Arial" w:cs="Arial"/>
                <w:sz w:val="20"/>
              </w:rPr>
              <w:t>Associate Tag</w:t>
            </w:r>
          </w:p>
        </w:tc>
        <w:tc>
          <w:tcPr>
            <w:tcW w:w="1080" w:type="dxa"/>
            <w:tcBorders>
              <w:bottom w:val="thinThickMediumGap" w:sz="12" w:space="0" w:color="000000"/>
              <w:right w:val="thinThickMediumGap" w:sz="12" w:space="0" w:color="000000"/>
            </w:tcBorders>
            <w:shd w:val="clear" w:color="auto" w:fill="CCECFF"/>
          </w:tcPr>
          <w:p w14:paraId="43D58DC9" w14:textId="77777777" w:rsidR="00FC575A" w:rsidRPr="002A4312" w:rsidRDefault="00FC575A">
            <w:pPr>
              <w:pStyle w:val="TableParagraph"/>
              <w:ind w:left="0"/>
              <w:rPr>
                <w:rFonts w:ascii="Arial" w:hAnsi="Arial" w:cs="Arial"/>
                <w:sz w:val="18"/>
              </w:rPr>
            </w:pPr>
          </w:p>
        </w:tc>
        <w:tc>
          <w:tcPr>
            <w:tcW w:w="1080" w:type="dxa"/>
            <w:tcBorders>
              <w:bottom w:val="thinThickMediumGap" w:sz="12" w:space="0" w:color="000000"/>
              <w:right w:val="thinThickMediumGap" w:sz="12" w:space="0" w:color="000000"/>
            </w:tcBorders>
            <w:shd w:val="clear" w:color="auto" w:fill="CCECFF"/>
          </w:tcPr>
          <w:p w14:paraId="72AD3873" w14:textId="77777777" w:rsidR="00FC575A" w:rsidRPr="002A4312" w:rsidRDefault="006B22E6">
            <w:pPr>
              <w:pStyle w:val="TableParagraph"/>
              <w:spacing w:before="7"/>
              <w:ind w:left="293"/>
              <w:rPr>
                <w:rFonts w:ascii="Arial" w:hAnsi="Arial" w:cs="Arial"/>
                <w:sz w:val="20"/>
              </w:rPr>
            </w:pPr>
            <w:r w:rsidRPr="002A4312">
              <w:rPr>
                <w:rFonts w:ascii="Arial" w:hAnsi="Arial" w:cs="Arial"/>
                <w:sz w:val="20"/>
              </w:rPr>
              <w:t>Purge</w:t>
            </w:r>
          </w:p>
        </w:tc>
        <w:tc>
          <w:tcPr>
            <w:tcW w:w="1080" w:type="dxa"/>
            <w:tcBorders>
              <w:bottom w:val="thinThickMediumGap" w:sz="12" w:space="0" w:color="000000"/>
              <w:right w:val="thinThickMediumGap" w:sz="12" w:space="0" w:color="000000"/>
            </w:tcBorders>
            <w:shd w:val="clear" w:color="auto" w:fill="CCFFCC"/>
          </w:tcPr>
          <w:p w14:paraId="7A5B8B36" w14:textId="77777777" w:rsidR="00FC575A" w:rsidRPr="002A4312" w:rsidRDefault="006B22E6">
            <w:pPr>
              <w:pStyle w:val="TableParagraph"/>
              <w:spacing w:before="7"/>
              <w:ind w:left="230"/>
              <w:rPr>
                <w:rFonts w:ascii="Arial" w:hAnsi="Arial" w:cs="Arial"/>
                <w:sz w:val="20"/>
              </w:rPr>
            </w:pPr>
            <w:r w:rsidRPr="002A4312">
              <w:rPr>
                <w:rFonts w:ascii="Arial" w:hAnsi="Arial" w:cs="Arial"/>
                <w:sz w:val="20"/>
              </w:rPr>
              <w:t>Present</w:t>
            </w:r>
          </w:p>
        </w:tc>
        <w:tc>
          <w:tcPr>
            <w:tcW w:w="1428" w:type="dxa"/>
            <w:tcBorders>
              <w:bottom w:val="thinThickMediumGap" w:sz="12" w:space="0" w:color="000000"/>
              <w:right w:val="thinThickMediumGap" w:sz="12" w:space="0" w:color="000000"/>
            </w:tcBorders>
            <w:shd w:val="clear" w:color="auto" w:fill="CCFFCC"/>
          </w:tcPr>
          <w:p w14:paraId="24F88523" w14:textId="77777777" w:rsidR="00FC575A" w:rsidRPr="002A4312" w:rsidRDefault="00FC575A">
            <w:pPr>
              <w:pStyle w:val="TableParagraph"/>
              <w:ind w:left="0"/>
              <w:rPr>
                <w:rFonts w:ascii="Arial" w:hAnsi="Arial" w:cs="Arial"/>
                <w:sz w:val="18"/>
              </w:rPr>
            </w:pPr>
          </w:p>
        </w:tc>
      </w:tr>
    </w:tbl>
    <w:p w14:paraId="5C23436E" w14:textId="77777777" w:rsidR="00FC575A" w:rsidRPr="002A4312" w:rsidRDefault="00FC575A">
      <w:pPr>
        <w:pStyle w:val="BodyText"/>
        <w:rPr>
          <w:rFonts w:ascii="Arial" w:hAnsi="Arial" w:cs="Arial"/>
        </w:rPr>
      </w:pPr>
    </w:p>
    <w:p w14:paraId="10D6AF78" w14:textId="77777777" w:rsidR="004D2386" w:rsidRDefault="004D2386">
      <w:pPr>
        <w:rPr>
          <w:rFonts w:ascii="Arial" w:eastAsia="Arial" w:hAnsi="Arial" w:cs="Arial"/>
          <w:b/>
          <w:bCs/>
          <w:sz w:val="32"/>
          <w:szCs w:val="32"/>
        </w:rPr>
      </w:pPr>
      <w:bookmarkStart w:id="57" w:name="9.1._Glossary"/>
      <w:bookmarkStart w:id="58" w:name="_Toc508580780"/>
      <w:bookmarkEnd w:id="57"/>
      <w:r>
        <w:br w:type="page"/>
      </w:r>
    </w:p>
    <w:p w14:paraId="4FDEB7E4" w14:textId="5DB8AD21" w:rsidR="00FC575A" w:rsidRPr="002A4312" w:rsidRDefault="006B22E6" w:rsidP="008D693E">
      <w:pPr>
        <w:pStyle w:val="Heading1"/>
        <w:numPr>
          <w:ilvl w:val="1"/>
          <w:numId w:val="14"/>
        </w:numPr>
        <w:tabs>
          <w:tab w:val="left" w:pos="1687"/>
          <w:tab w:val="left" w:pos="1688"/>
        </w:tabs>
        <w:spacing w:before="258"/>
        <w:ind w:hanging="1079"/>
      </w:pPr>
      <w:r w:rsidRPr="002A4312">
        <w:lastRenderedPageBreak/>
        <w:t>Glossary</w:t>
      </w:r>
      <w:bookmarkEnd w:id="58"/>
    </w:p>
    <w:p w14:paraId="4D9C219D" w14:textId="77777777" w:rsidR="00FC575A" w:rsidRPr="002A4312" w:rsidRDefault="00FC575A">
      <w:pPr>
        <w:pStyle w:val="BodyText"/>
        <w:spacing w:before="6"/>
        <w:rPr>
          <w:rFonts w:ascii="Arial" w:hAnsi="Arial" w:cs="Arial"/>
          <w:b/>
          <w:sz w:val="13"/>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7740"/>
      </w:tblGrid>
      <w:tr w:rsidR="00FC575A" w:rsidRPr="002A4312" w14:paraId="2F788F47" w14:textId="77777777">
        <w:trPr>
          <w:trHeight w:val="277"/>
        </w:trPr>
        <w:tc>
          <w:tcPr>
            <w:tcW w:w="2700" w:type="dxa"/>
            <w:shd w:val="clear" w:color="auto" w:fill="FBD4B4"/>
          </w:tcPr>
          <w:p w14:paraId="79C25FAB" w14:textId="77777777" w:rsidR="00FC575A" w:rsidRPr="002A4312" w:rsidRDefault="006B22E6">
            <w:pPr>
              <w:pStyle w:val="TableParagraph"/>
              <w:spacing w:line="258" w:lineRule="exact"/>
              <w:ind w:left="969" w:right="961"/>
              <w:jc w:val="center"/>
              <w:rPr>
                <w:rFonts w:ascii="Arial" w:hAnsi="Arial" w:cs="Arial"/>
                <w:b/>
                <w:sz w:val="24"/>
              </w:rPr>
            </w:pPr>
            <w:r w:rsidRPr="002A4312">
              <w:rPr>
                <w:rFonts w:ascii="Arial" w:hAnsi="Arial" w:cs="Arial"/>
                <w:b/>
                <w:sz w:val="24"/>
              </w:rPr>
              <w:t>TERM</w:t>
            </w:r>
          </w:p>
        </w:tc>
        <w:tc>
          <w:tcPr>
            <w:tcW w:w="7740" w:type="dxa"/>
            <w:shd w:val="clear" w:color="auto" w:fill="FBD4B4"/>
          </w:tcPr>
          <w:p w14:paraId="30DD28F2" w14:textId="77777777" w:rsidR="00FC575A" w:rsidRPr="002A4312" w:rsidRDefault="006B22E6">
            <w:pPr>
              <w:pStyle w:val="TableParagraph"/>
              <w:spacing w:line="258" w:lineRule="exact"/>
              <w:ind w:left="0" w:right="3134"/>
              <w:jc w:val="right"/>
              <w:rPr>
                <w:rFonts w:ascii="Arial" w:hAnsi="Arial" w:cs="Arial"/>
                <w:b/>
                <w:sz w:val="24"/>
              </w:rPr>
            </w:pPr>
            <w:r w:rsidRPr="002A4312">
              <w:rPr>
                <w:rFonts w:ascii="Arial" w:hAnsi="Arial" w:cs="Arial"/>
                <w:b/>
                <w:sz w:val="24"/>
              </w:rPr>
              <w:t>DEFINITION</w:t>
            </w:r>
          </w:p>
        </w:tc>
      </w:tr>
      <w:tr w:rsidR="00FC575A" w:rsidRPr="002A4312" w14:paraId="3C1EBCC0" w14:textId="77777777">
        <w:trPr>
          <w:trHeight w:val="1379"/>
        </w:trPr>
        <w:tc>
          <w:tcPr>
            <w:tcW w:w="2700" w:type="dxa"/>
          </w:tcPr>
          <w:p w14:paraId="3F1D5595" w14:textId="77777777" w:rsidR="00FC575A" w:rsidRPr="002A4312" w:rsidRDefault="006B22E6">
            <w:pPr>
              <w:pStyle w:val="TableParagraph"/>
              <w:spacing w:before="113"/>
              <w:ind w:right="1013"/>
              <w:rPr>
                <w:rFonts w:ascii="Arial" w:hAnsi="Arial" w:cs="Arial"/>
                <w:b/>
                <w:sz w:val="20"/>
              </w:rPr>
            </w:pPr>
            <w:r w:rsidRPr="002A4312">
              <w:rPr>
                <w:rFonts w:ascii="Arial" w:hAnsi="Arial" w:cs="Arial"/>
                <w:b/>
                <w:sz w:val="20"/>
              </w:rPr>
              <w:t>American Dietetic Association’s</w:t>
            </w:r>
          </w:p>
          <w:p w14:paraId="63691735" w14:textId="77777777" w:rsidR="00FC575A" w:rsidRPr="002A4312" w:rsidRDefault="006B22E6">
            <w:pPr>
              <w:pStyle w:val="TableParagraph"/>
              <w:ind w:right="357"/>
              <w:rPr>
                <w:rFonts w:ascii="Arial" w:hAnsi="Arial" w:cs="Arial"/>
                <w:b/>
                <w:sz w:val="20"/>
              </w:rPr>
            </w:pPr>
            <w:r w:rsidRPr="002A4312">
              <w:rPr>
                <w:rFonts w:ascii="Arial" w:hAnsi="Arial" w:cs="Arial"/>
                <w:b/>
                <w:sz w:val="20"/>
              </w:rPr>
              <w:t>Evidence-Based Nutrition Practice Guidelines (EBNPG)</w:t>
            </w:r>
          </w:p>
        </w:tc>
        <w:tc>
          <w:tcPr>
            <w:tcW w:w="7740" w:type="dxa"/>
          </w:tcPr>
          <w:p w14:paraId="58A7E590" w14:textId="339338CC" w:rsidR="00FC575A" w:rsidRPr="002A4312" w:rsidRDefault="006B22E6" w:rsidP="00827EFE">
            <w:pPr>
              <w:pStyle w:val="TableParagraph"/>
              <w:ind w:right="94"/>
              <w:rPr>
                <w:rFonts w:ascii="Arial" w:hAnsi="Arial" w:cs="Arial"/>
                <w:sz w:val="20"/>
              </w:rPr>
            </w:pPr>
            <w:r w:rsidRPr="002A4312">
              <w:rPr>
                <w:rFonts w:ascii="Arial" w:hAnsi="Arial" w:cs="Arial"/>
                <w:sz w:val="20"/>
              </w:rPr>
              <w:t>Systematically developed statements and treatment algorithms based on scientific evidence to assist practitioner and patient decisions about appropriate health care for specific clinical circumstances. Key elements of guidelines (EBNPG) include scope, interventions &amp; practices considered, major recommendations &amp; corresponding rating of evidence strength, and areas</w:t>
            </w:r>
            <w:r w:rsidR="00827EFE">
              <w:rPr>
                <w:rFonts w:ascii="Arial" w:hAnsi="Arial" w:cs="Arial"/>
                <w:sz w:val="20"/>
              </w:rPr>
              <w:t xml:space="preserve"> </w:t>
            </w:r>
            <w:r w:rsidRPr="002A4312">
              <w:rPr>
                <w:rFonts w:ascii="Arial" w:hAnsi="Arial" w:cs="Arial"/>
                <w:sz w:val="20"/>
              </w:rPr>
              <w:t>of agreement &amp; disagreement.</w:t>
            </w:r>
            <w:hyperlink r:id="rId24">
              <w:r w:rsidRPr="002A4312">
                <w:rPr>
                  <w:rFonts w:ascii="Arial" w:hAnsi="Arial" w:cs="Arial"/>
                  <w:sz w:val="20"/>
                </w:rPr>
                <w:t xml:space="preserve"> </w:t>
              </w:r>
              <w:r w:rsidRPr="00827EFE">
                <w:rPr>
                  <w:rFonts w:ascii="Arial" w:hAnsi="Arial" w:cs="Arial"/>
                  <w:color w:val="548DD4" w:themeColor="text2" w:themeTint="99"/>
                  <w:w w:val="95"/>
                  <w:sz w:val="20"/>
                  <w:u w:val="single"/>
                </w:rPr>
                <w:t>http://www.adaevidencelibrary.com/default.cfm?library=EBG&amp;home=1</w:t>
              </w:r>
            </w:hyperlink>
          </w:p>
        </w:tc>
      </w:tr>
      <w:tr w:rsidR="00FC575A" w:rsidRPr="002A4312" w14:paraId="4F53A473" w14:textId="77777777">
        <w:trPr>
          <w:trHeight w:val="918"/>
        </w:trPr>
        <w:tc>
          <w:tcPr>
            <w:tcW w:w="2700" w:type="dxa"/>
          </w:tcPr>
          <w:p w14:paraId="023BD9C3" w14:textId="77777777" w:rsidR="00FC575A" w:rsidRPr="002A4312" w:rsidRDefault="00FC575A">
            <w:pPr>
              <w:pStyle w:val="TableParagraph"/>
              <w:spacing w:before="9"/>
              <w:ind w:left="0"/>
              <w:rPr>
                <w:rFonts w:ascii="Arial" w:hAnsi="Arial" w:cs="Arial"/>
                <w:b/>
                <w:sz w:val="19"/>
              </w:rPr>
            </w:pPr>
          </w:p>
          <w:p w14:paraId="4D1DB04E" w14:textId="77777777" w:rsidR="00FC575A" w:rsidRPr="002A4312" w:rsidRDefault="006B22E6">
            <w:pPr>
              <w:pStyle w:val="TableParagraph"/>
              <w:ind w:right="1013"/>
              <w:rPr>
                <w:rFonts w:ascii="Arial" w:hAnsi="Arial" w:cs="Arial"/>
                <w:b/>
                <w:sz w:val="20"/>
              </w:rPr>
            </w:pPr>
            <w:r w:rsidRPr="002A4312">
              <w:rPr>
                <w:rFonts w:ascii="Arial" w:hAnsi="Arial" w:cs="Arial"/>
                <w:b/>
                <w:w w:val="95"/>
                <w:sz w:val="20"/>
              </w:rPr>
              <w:t xml:space="preserve">Anthropometric </w:t>
            </w:r>
            <w:r w:rsidRPr="002A4312">
              <w:rPr>
                <w:rFonts w:ascii="Arial" w:hAnsi="Arial" w:cs="Arial"/>
                <w:b/>
                <w:sz w:val="20"/>
              </w:rPr>
              <w:t>Measurements</w:t>
            </w:r>
          </w:p>
        </w:tc>
        <w:tc>
          <w:tcPr>
            <w:tcW w:w="7740" w:type="dxa"/>
          </w:tcPr>
          <w:p w14:paraId="61E9544B" w14:textId="5E4D268C" w:rsidR="00FC575A" w:rsidRPr="002A4312" w:rsidRDefault="006B22E6" w:rsidP="00827EFE">
            <w:pPr>
              <w:pStyle w:val="TableParagraph"/>
              <w:ind w:right="94"/>
              <w:rPr>
                <w:rFonts w:ascii="Arial" w:hAnsi="Arial" w:cs="Arial"/>
                <w:sz w:val="20"/>
              </w:rPr>
            </w:pPr>
            <w:r w:rsidRPr="002A4312">
              <w:rPr>
                <w:rFonts w:ascii="Arial" w:hAnsi="Arial" w:cs="Arial"/>
                <w:sz w:val="20"/>
              </w:rPr>
              <w:t>Anthropometric Measurements are a set of noninvasive, quantitative techniques for determining an individual’s body fat composition by measuring, recording, and analyzing</w:t>
            </w:r>
            <w:r w:rsidR="00827EFE">
              <w:rPr>
                <w:rFonts w:ascii="Arial" w:hAnsi="Arial" w:cs="Arial"/>
                <w:sz w:val="20"/>
              </w:rPr>
              <w:t xml:space="preserve"> </w:t>
            </w:r>
            <w:r w:rsidRPr="002A4312">
              <w:rPr>
                <w:rFonts w:ascii="Arial" w:hAnsi="Arial" w:cs="Arial"/>
                <w:sz w:val="20"/>
              </w:rPr>
              <w:t>specific dimensions of the body, such as height and weight; skin-fold thickness; and bodily circumference at the waist, hip, and chest.</w:t>
            </w:r>
          </w:p>
        </w:tc>
      </w:tr>
      <w:tr w:rsidR="00FC575A" w:rsidRPr="002A4312" w14:paraId="0C8EE0B4" w14:textId="77777777">
        <w:trPr>
          <w:trHeight w:val="1149"/>
        </w:trPr>
        <w:tc>
          <w:tcPr>
            <w:tcW w:w="2700" w:type="dxa"/>
          </w:tcPr>
          <w:p w14:paraId="56D8BC7F" w14:textId="77777777" w:rsidR="00FC575A" w:rsidRPr="002A4312" w:rsidRDefault="00FC575A">
            <w:pPr>
              <w:pStyle w:val="TableParagraph"/>
              <w:ind w:left="0"/>
              <w:rPr>
                <w:rFonts w:ascii="Arial" w:hAnsi="Arial" w:cs="Arial"/>
                <w:b/>
              </w:rPr>
            </w:pPr>
          </w:p>
          <w:p w14:paraId="53C4437B" w14:textId="77777777" w:rsidR="00FC575A" w:rsidRPr="002A4312" w:rsidRDefault="00FC575A">
            <w:pPr>
              <w:pStyle w:val="TableParagraph"/>
              <w:spacing w:before="10"/>
              <w:ind w:left="0"/>
              <w:rPr>
                <w:rFonts w:ascii="Arial" w:hAnsi="Arial" w:cs="Arial"/>
                <w:b/>
                <w:sz w:val="17"/>
              </w:rPr>
            </w:pPr>
          </w:p>
          <w:p w14:paraId="2B5D9C61" w14:textId="77777777" w:rsidR="00FC575A" w:rsidRPr="002A4312" w:rsidRDefault="006B22E6">
            <w:pPr>
              <w:pStyle w:val="TableParagraph"/>
              <w:rPr>
                <w:rFonts w:ascii="Arial" w:hAnsi="Arial" w:cs="Arial"/>
                <w:b/>
                <w:sz w:val="20"/>
              </w:rPr>
            </w:pPr>
            <w:r w:rsidRPr="002A4312">
              <w:rPr>
                <w:rFonts w:ascii="Arial" w:hAnsi="Arial" w:cs="Arial"/>
                <w:b/>
                <w:sz w:val="20"/>
              </w:rPr>
              <w:t>Bioelectric Impedance</w:t>
            </w:r>
          </w:p>
        </w:tc>
        <w:tc>
          <w:tcPr>
            <w:tcW w:w="7740" w:type="dxa"/>
          </w:tcPr>
          <w:p w14:paraId="0C895BAE" w14:textId="5A6CE671" w:rsidR="00FC575A" w:rsidRPr="002A4312" w:rsidRDefault="006B22E6" w:rsidP="00827EFE">
            <w:pPr>
              <w:pStyle w:val="TableParagraph"/>
              <w:ind w:right="17"/>
              <w:rPr>
                <w:rFonts w:ascii="Arial" w:hAnsi="Arial" w:cs="Arial"/>
                <w:sz w:val="20"/>
              </w:rPr>
            </w:pPr>
            <w:r w:rsidRPr="002A4312">
              <w:rPr>
                <w:rFonts w:ascii="Arial" w:hAnsi="Arial" w:cs="Arial"/>
                <w:sz w:val="20"/>
              </w:rPr>
              <w:t xml:space="preserve">Bioelectrical impedance analysis (BIA) is a commonly used method for estimating body composition. BIA determines the </w:t>
            </w:r>
            <w:hyperlink r:id="rId25">
              <w:r w:rsidRPr="002A4312">
                <w:rPr>
                  <w:rFonts w:ascii="Arial" w:hAnsi="Arial" w:cs="Arial"/>
                  <w:sz w:val="20"/>
                </w:rPr>
                <w:t xml:space="preserve">electrical impedance, </w:t>
              </w:r>
            </w:hyperlink>
            <w:r w:rsidRPr="002A4312">
              <w:rPr>
                <w:rFonts w:ascii="Arial" w:hAnsi="Arial" w:cs="Arial"/>
                <w:sz w:val="20"/>
              </w:rPr>
              <w:t xml:space="preserve">or opposition to the flow of an electric current through body tissues which can then be used to calculate an estimate of </w:t>
            </w:r>
            <w:hyperlink r:id="rId26">
              <w:r w:rsidRPr="002A4312">
                <w:rPr>
                  <w:rFonts w:ascii="Arial" w:hAnsi="Arial" w:cs="Arial"/>
                  <w:sz w:val="20"/>
                </w:rPr>
                <w:t>total body</w:t>
              </w:r>
            </w:hyperlink>
            <w:r w:rsidRPr="002A4312">
              <w:rPr>
                <w:rFonts w:ascii="Arial" w:hAnsi="Arial" w:cs="Arial"/>
                <w:sz w:val="20"/>
              </w:rPr>
              <w:t xml:space="preserve"> </w:t>
            </w:r>
            <w:hyperlink r:id="rId27">
              <w:r w:rsidRPr="002A4312">
                <w:rPr>
                  <w:rFonts w:ascii="Arial" w:hAnsi="Arial" w:cs="Arial"/>
                  <w:sz w:val="20"/>
                </w:rPr>
                <w:t xml:space="preserve">water </w:t>
              </w:r>
            </w:hyperlink>
            <w:r w:rsidRPr="002A4312">
              <w:rPr>
                <w:rFonts w:ascii="Arial" w:hAnsi="Arial" w:cs="Arial"/>
                <w:sz w:val="20"/>
              </w:rPr>
              <w:t>(TBW). TBW can be used to estimate fat-free body mass and, by difference with body</w:t>
            </w:r>
            <w:r w:rsidR="00827EFE">
              <w:rPr>
                <w:rFonts w:ascii="Arial" w:hAnsi="Arial" w:cs="Arial"/>
                <w:sz w:val="20"/>
              </w:rPr>
              <w:t xml:space="preserve"> </w:t>
            </w:r>
            <w:r w:rsidRPr="002A4312">
              <w:rPr>
                <w:rFonts w:ascii="Arial" w:hAnsi="Arial" w:cs="Arial"/>
                <w:sz w:val="20"/>
              </w:rPr>
              <w:t xml:space="preserve">weight, </w:t>
            </w:r>
            <w:hyperlink r:id="rId28">
              <w:r w:rsidRPr="002A4312">
                <w:rPr>
                  <w:rFonts w:ascii="Arial" w:hAnsi="Arial" w:cs="Arial"/>
                  <w:sz w:val="20"/>
                </w:rPr>
                <w:t>body fat.</w:t>
              </w:r>
            </w:hyperlink>
          </w:p>
        </w:tc>
      </w:tr>
      <w:tr w:rsidR="00FC575A" w:rsidRPr="002A4312" w14:paraId="70CAF5D7" w14:textId="77777777">
        <w:trPr>
          <w:trHeight w:val="230"/>
        </w:trPr>
        <w:tc>
          <w:tcPr>
            <w:tcW w:w="2700" w:type="dxa"/>
          </w:tcPr>
          <w:p w14:paraId="604F1F99" w14:textId="77777777" w:rsidR="00FC575A" w:rsidRPr="002A4312" w:rsidRDefault="006B22E6">
            <w:pPr>
              <w:pStyle w:val="TableParagraph"/>
              <w:spacing w:line="210" w:lineRule="exact"/>
              <w:rPr>
                <w:rFonts w:ascii="Arial" w:hAnsi="Arial" w:cs="Arial"/>
                <w:b/>
                <w:sz w:val="20"/>
              </w:rPr>
            </w:pPr>
            <w:r w:rsidRPr="002A4312">
              <w:rPr>
                <w:rFonts w:ascii="Arial" w:hAnsi="Arial" w:cs="Arial"/>
                <w:b/>
                <w:sz w:val="20"/>
              </w:rPr>
              <w:t>Body Surface Area (BSA)</w:t>
            </w:r>
          </w:p>
        </w:tc>
        <w:tc>
          <w:tcPr>
            <w:tcW w:w="7740" w:type="dxa"/>
          </w:tcPr>
          <w:p w14:paraId="567C11FD" w14:textId="77777777" w:rsidR="00FC575A" w:rsidRPr="002A4312" w:rsidRDefault="006B22E6" w:rsidP="00827EFE">
            <w:pPr>
              <w:pStyle w:val="TableParagraph"/>
              <w:ind w:right="17"/>
              <w:rPr>
                <w:rFonts w:ascii="Arial" w:hAnsi="Arial" w:cs="Arial"/>
                <w:sz w:val="20"/>
              </w:rPr>
            </w:pPr>
            <w:r w:rsidRPr="002A4312">
              <w:rPr>
                <w:rFonts w:ascii="Arial" w:hAnsi="Arial" w:cs="Arial"/>
                <w:sz w:val="20"/>
              </w:rPr>
              <w:t>The measured or calculated surface of the human body.</w:t>
            </w:r>
          </w:p>
        </w:tc>
      </w:tr>
      <w:tr w:rsidR="00FC575A" w:rsidRPr="002A4312" w14:paraId="64C4FCE1" w14:textId="77777777">
        <w:trPr>
          <w:trHeight w:val="460"/>
        </w:trPr>
        <w:tc>
          <w:tcPr>
            <w:tcW w:w="2700" w:type="dxa"/>
          </w:tcPr>
          <w:p w14:paraId="35463EA1" w14:textId="77777777" w:rsidR="00FC575A" w:rsidRPr="002A4312" w:rsidRDefault="006B22E6">
            <w:pPr>
              <w:pStyle w:val="TableParagraph"/>
              <w:spacing w:before="115"/>
              <w:rPr>
                <w:rFonts w:ascii="Arial" w:hAnsi="Arial" w:cs="Arial"/>
                <w:b/>
                <w:sz w:val="20"/>
              </w:rPr>
            </w:pPr>
            <w:r w:rsidRPr="002A4312">
              <w:rPr>
                <w:rFonts w:ascii="Arial" w:hAnsi="Arial" w:cs="Arial"/>
                <w:b/>
                <w:sz w:val="20"/>
              </w:rPr>
              <w:t>Calorie Count</w:t>
            </w:r>
          </w:p>
        </w:tc>
        <w:tc>
          <w:tcPr>
            <w:tcW w:w="7740" w:type="dxa"/>
          </w:tcPr>
          <w:p w14:paraId="62DD7456" w14:textId="6BB3AFFA" w:rsidR="00FC575A" w:rsidRPr="002A4312" w:rsidRDefault="006B22E6" w:rsidP="00827EFE">
            <w:pPr>
              <w:pStyle w:val="TableParagraph"/>
              <w:spacing w:line="228" w:lineRule="exact"/>
              <w:ind w:right="316"/>
              <w:rPr>
                <w:rFonts w:ascii="Arial" w:hAnsi="Arial" w:cs="Arial"/>
                <w:sz w:val="20"/>
              </w:rPr>
            </w:pPr>
            <w:r w:rsidRPr="002A4312">
              <w:rPr>
                <w:rFonts w:ascii="Arial" w:hAnsi="Arial" w:cs="Arial"/>
                <w:sz w:val="20"/>
              </w:rPr>
              <w:t xml:space="preserve">The process of estimating </w:t>
            </w:r>
            <w:r w:rsidR="00827EFE" w:rsidRPr="002A4312">
              <w:rPr>
                <w:rFonts w:ascii="Arial" w:hAnsi="Arial" w:cs="Arial"/>
                <w:sz w:val="20"/>
              </w:rPr>
              <w:t>one’s</w:t>
            </w:r>
            <w:r w:rsidRPr="002A4312">
              <w:rPr>
                <w:rFonts w:ascii="Arial" w:hAnsi="Arial" w:cs="Arial"/>
                <w:sz w:val="20"/>
              </w:rPr>
              <w:t xml:space="preserve"> caloric intake via direct and indirect observation over a defined period of time as calculated by a nutrition professional.</w:t>
            </w:r>
          </w:p>
        </w:tc>
      </w:tr>
      <w:tr w:rsidR="00FC575A" w:rsidRPr="002A4312" w14:paraId="5BD7A1D0" w14:textId="77777777">
        <w:trPr>
          <w:trHeight w:val="460"/>
        </w:trPr>
        <w:tc>
          <w:tcPr>
            <w:tcW w:w="2700" w:type="dxa"/>
          </w:tcPr>
          <w:p w14:paraId="74262451" w14:textId="77777777" w:rsidR="00FC575A" w:rsidRPr="002A4312" w:rsidRDefault="006B22E6">
            <w:pPr>
              <w:pStyle w:val="TableParagraph"/>
              <w:spacing w:before="113"/>
              <w:rPr>
                <w:rFonts w:ascii="Arial" w:hAnsi="Arial" w:cs="Arial"/>
                <w:b/>
                <w:sz w:val="20"/>
              </w:rPr>
            </w:pPr>
            <w:r w:rsidRPr="002A4312">
              <w:rPr>
                <w:rFonts w:ascii="Arial" w:hAnsi="Arial" w:cs="Arial"/>
                <w:b/>
                <w:sz w:val="20"/>
              </w:rPr>
              <w:t>Comparative Standards</w:t>
            </w:r>
          </w:p>
        </w:tc>
        <w:tc>
          <w:tcPr>
            <w:tcW w:w="7740" w:type="dxa"/>
          </w:tcPr>
          <w:p w14:paraId="65C5443C" w14:textId="40B1FDDA" w:rsidR="00FC575A" w:rsidRPr="002A4312" w:rsidRDefault="006B22E6" w:rsidP="00827EFE">
            <w:pPr>
              <w:pStyle w:val="TableParagraph"/>
              <w:spacing w:line="223" w:lineRule="exact"/>
              <w:rPr>
                <w:rFonts w:ascii="Arial" w:hAnsi="Arial" w:cs="Arial"/>
                <w:sz w:val="20"/>
              </w:rPr>
            </w:pPr>
            <w:r w:rsidRPr="002A4312">
              <w:rPr>
                <w:rFonts w:ascii="Arial" w:hAnsi="Arial" w:cs="Arial"/>
                <w:sz w:val="20"/>
              </w:rPr>
              <w:t>Reference standard by which nutrition assessment or nutrition monitoring and evaluation data</w:t>
            </w:r>
            <w:r w:rsidR="00827EFE">
              <w:rPr>
                <w:rFonts w:ascii="Arial" w:hAnsi="Arial" w:cs="Arial"/>
                <w:sz w:val="20"/>
              </w:rPr>
              <w:t xml:space="preserve"> </w:t>
            </w:r>
            <w:r w:rsidRPr="002A4312">
              <w:rPr>
                <w:rFonts w:ascii="Arial" w:hAnsi="Arial" w:cs="Arial"/>
                <w:sz w:val="20"/>
              </w:rPr>
              <w:t>will be compared</w:t>
            </w:r>
          </w:p>
        </w:tc>
      </w:tr>
      <w:tr w:rsidR="00FC575A" w:rsidRPr="002A4312" w14:paraId="0C57C8F2" w14:textId="77777777">
        <w:trPr>
          <w:trHeight w:val="690"/>
        </w:trPr>
        <w:tc>
          <w:tcPr>
            <w:tcW w:w="2700" w:type="dxa"/>
          </w:tcPr>
          <w:p w14:paraId="7A67979A" w14:textId="77777777" w:rsidR="00FC575A" w:rsidRPr="002A4312" w:rsidRDefault="006B22E6">
            <w:pPr>
              <w:pStyle w:val="TableParagraph"/>
              <w:spacing w:before="113"/>
              <w:ind w:right="1090"/>
              <w:rPr>
                <w:rFonts w:ascii="Arial" w:hAnsi="Arial" w:cs="Arial"/>
                <w:b/>
                <w:sz w:val="20"/>
              </w:rPr>
            </w:pPr>
            <w:r w:rsidRPr="002A4312">
              <w:rPr>
                <w:rFonts w:ascii="Arial" w:hAnsi="Arial" w:cs="Arial"/>
                <w:b/>
                <w:sz w:val="20"/>
              </w:rPr>
              <w:t>Decision Support Algorithms</w:t>
            </w:r>
          </w:p>
        </w:tc>
        <w:tc>
          <w:tcPr>
            <w:tcW w:w="7740" w:type="dxa"/>
          </w:tcPr>
          <w:p w14:paraId="121009E1" w14:textId="56B0AEBB" w:rsidR="00FC575A" w:rsidRPr="002A4312" w:rsidRDefault="006B22E6" w:rsidP="00827EFE">
            <w:pPr>
              <w:pStyle w:val="TableParagraph"/>
              <w:ind w:right="276"/>
              <w:rPr>
                <w:rFonts w:ascii="Arial" w:hAnsi="Arial" w:cs="Arial"/>
                <w:sz w:val="20"/>
              </w:rPr>
            </w:pPr>
            <w:r w:rsidRPr="002A4312">
              <w:rPr>
                <w:rFonts w:ascii="Arial" w:hAnsi="Arial" w:cs="Arial"/>
                <w:sz w:val="20"/>
              </w:rPr>
              <w:t>An interactive decision support system designed to assist health professionals with decision making tasks including diagnosis and treatment by linking health observations with health</w:t>
            </w:r>
            <w:r w:rsidR="00827EFE">
              <w:rPr>
                <w:rFonts w:ascii="Arial" w:hAnsi="Arial" w:cs="Arial"/>
                <w:sz w:val="20"/>
              </w:rPr>
              <w:t xml:space="preserve"> </w:t>
            </w:r>
            <w:r w:rsidRPr="002A4312">
              <w:rPr>
                <w:rFonts w:ascii="Arial" w:hAnsi="Arial" w:cs="Arial"/>
                <w:sz w:val="20"/>
              </w:rPr>
              <w:t>knowledge to influence health choices by clinicians for improved patient health care</w:t>
            </w:r>
          </w:p>
        </w:tc>
      </w:tr>
      <w:tr w:rsidR="00FC575A" w:rsidRPr="002A4312" w14:paraId="402C7ACA" w14:textId="77777777">
        <w:trPr>
          <w:trHeight w:val="918"/>
        </w:trPr>
        <w:tc>
          <w:tcPr>
            <w:tcW w:w="2700" w:type="dxa"/>
          </w:tcPr>
          <w:p w14:paraId="1EC494FA" w14:textId="77777777" w:rsidR="00FC575A" w:rsidRPr="002A4312" w:rsidRDefault="00FC575A">
            <w:pPr>
              <w:pStyle w:val="TableParagraph"/>
              <w:spacing w:before="10"/>
              <w:ind w:left="0"/>
              <w:rPr>
                <w:rFonts w:ascii="Arial" w:hAnsi="Arial" w:cs="Arial"/>
                <w:b/>
                <w:sz w:val="29"/>
              </w:rPr>
            </w:pPr>
          </w:p>
          <w:p w14:paraId="769402F9" w14:textId="77777777" w:rsidR="00FC575A" w:rsidRPr="002A4312" w:rsidRDefault="006B22E6">
            <w:pPr>
              <w:pStyle w:val="TableParagraph"/>
              <w:rPr>
                <w:rFonts w:ascii="Arial" w:hAnsi="Arial" w:cs="Arial"/>
                <w:b/>
                <w:sz w:val="20"/>
              </w:rPr>
            </w:pPr>
            <w:r w:rsidRPr="002A4312">
              <w:rPr>
                <w:rFonts w:ascii="Arial" w:hAnsi="Arial" w:cs="Arial"/>
                <w:b/>
                <w:sz w:val="20"/>
              </w:rPr>
              <w:t>Diet</w:t>
            </w:r>
          </w:p>
        </w:tc>
        <w:tc>
          <w:tcPr>
            <w:tcW w:w="7740" w:type="dxa"/>
          </w:tcPr>
          <w:p w14:paraId="5186EC85" w14:textId="5E4BF317" w:rsidR="00FC575A" w:rsidRPr="002A4312" w:rsidRDefault="006B22E6" w:rsidP="00827EFE">
            <w:pPr>
              <w:pStyle w:val="TableParagraph"/>
              <w:ind w:right="238"/>
              <w:rPr>
                <w:rFonts w:ascii="Arial" w:hAnsi="Arial" w:cs="Arial"/>
                <w:sz w:val="20"/>
              </w:rPr>
            </w:pPr>
            <w:r w:rsidRPr="002A4312">
              <w:rPr>
                <w:rFonts w:ascii="Arial" w:hAnsi="Arial" w:cs="Arial"/>
                <w:sz w:val="20"/>
              </w:rPr>
              <w:t>A diet consists of the diet codes, supplements, and preferences effective at a given time. These three specifications govern which goods a patient will receive. Diets generally do not</w:t>
            </w:r>
            <w:r w:rsidR="00827EFE">
              <w:rPr>
                <w:rFonts w:ascii="Arial" w:hAnsi="Arial" w:cs="Arial"/>
                <w:sz w:val="20"/>
              </w:rPr>
              <w:t xml:space="preserve"> </w:t>
            </w:r>
            <w:r w:rsidRPr="002A4312">
              <w:rPr>
                <w:rFonts w:ascii="Arial" w:hAnsi="Arial" w:cs="Arial"/>
                <w:sz w:val="20"/>
              </w:rPr>
              <w:t>have a stated ending time to ensure that the patient always receives food (Ref: HL7 Glossary, Jan 2010)</w:t>
            </w:r>
          </w:p>
        </w:tc>
      </w:tr>
      <w:tr w:rsidR="00FC575A" w:rsidRPr="002A4312" w14:paraId="0A4F223C" w14:textId="77777777">
        <w:trPr>
          <w:trHeight w:val="460"/>
        </w:trPr>
        <w:tc>
          <w:tcPr>
            <w:tcW w:w="2700" w:type="dxa"/>
          </w:tcPr>
          <w:p w14:paraId="056F745F" w14:textId="77777777" w:rsidR="00FC575A" w:rsidRPr="002A4312" w:rsidRDefault="006B22E6">
            <w:pPr>
              <w:pStyle w:val="TableParagraph"/>
              <w:spacing w:before="113"/>
              <w:rPr>
                <w:rFonts w:ascii="Arial" w:hAnsi="Arial" w:cs="Arial"/>
                <w:b/>
                <w:sz w:val="20"/>
              </w:rPr>
            </w:pPr>
            <w:r w:rsidRPr="002A4312">
              <w:rPr>
                <w:rFonts w:ascii="Arial" w:hAnsi="Arial" w:cs="Arial"/>
                <w:b/>
                <w:sz w:val="20"/>
              </w:rPr>
              <w:t>Diet Code</w:t>
            </w:r>
          </w:p>
        </w:tc>
        <w:tc>
          <w:tcPr>
            <w:tcW w:w="7740" w:type="dxa"/>
          </w:tcPr>
          <w:p w14:paraId="0EFFE70A" w14:textId="46C63A83" w:rsidR="00FC575A" w:rsidRPr="002A4312" w:rsidRDefault="006B22E6" w:rsidP="00827EFE">
            <w:pPr>
              <w:pStyle w:val="TableParagraph"/>
              <w:spacing w:line="223" w:lineRule="exact"/>
              <w:rPr>
                <w:rFonts w:ascii="Arial" w:hAnsi="Arial" w:cs="Arial"/>
                <w:sz w:val="20"/>
              </w:rPr>
            </w:pPr>
            <w:r w:rsidRPr="002A4312">
              <w:rPr>
                <w:rFonts w:ascii="Arial" w:hAnsi="Arial" w:cs="Arial"/>
                <w:sz w:val="20"/>
              </w:rPr>
              <w:t>A diet code defines which foods a patient may receive; a patient must have at least one diet</w:t>
            </w:r>
            <w:r w:rsidR="00827EFE">
              <w:rPr>
                <w:rFonts w:ascii="Arial" w:hAnsi="Arial" w:cs="Arial"/>
                <w:sz w:val="20"/>
              </w:rPr>
              <w:t xml:space="preserve"> </w:t>
            </w:r>
            <w:r w:rsidRPr="002A4312">
              <w:rPr>
                <w:rFonts w:ascii="Arial" w:hAnsi="Arial" w:cs="Arial"/>
                <w:sz w:val="20"/>
              </w:rPr>
              <w:t>code to receive food. (Ref: HL7 Glossary Jan 2010)</w:t>
            </w:r>
          </w:p>
        </w:tc>
      </w:tr>
      <w:tr w:rsidR="00FC575A" w:rsidRPr="002A4312" w14:paraId="3E176CDA" w14:textId="77777777">
        <w:trPr>
          <w:trHeight w:val="460"/>
        </w:trPr>
        <w:tc>
          <w:tcPr>
            <w:tcW w:w="2700" w:type="dxa"/>
          </w:tcPr>
          <w:p w14:paraId="18E102BC" w14:textId="77777777" w:rsidR="00FC575A" w:rsidRPr="002A4312" w:rsidRDefault="006B22E6">
            <w:pPr>
              <w:pStyle w:val="TableParagraph"/>
              <w:spacing w:before="113"/>
              <w:rPr>
                <w:rFonts w:ascii="Arial" w:hAnsi="Arial" w:cs="Arial"/>
                <w:b/>
                <w:sz w:val="20"/>
              </w:rPr>
            </w:pPr>
            <w:r w:rsidRPr="002A4312">
              <w:rPr>
                <w:rFonts w:ascii="Arial" w:hAnsi="Arial" w:cs="Arial"/>
                <w:b/>
                <w:sz w:val="20"/>
              </w:rPr>
              <w:t>Dietary Orders</w:t>
            </w:r>
          </w:p>
        </w:tc>
        <w:tc>
          <w:tcPr>
            <w:tcW w:w="7740" w:type="dxa"/>
          </w:tcPr>
          <w:p w14:paraId="2FB7ED4D" w14:textId="7B4AC7FB" w:rsidR="00FC575A" w:rsidRPr="002A4312" w:rsidRDefault="006B22E6" w:rsidP="00827EFE">
            <w:pPr>
              <w:pStyle w:val="TableParagraph"/>
              <w:spacing w:line="223" w:lineRule="exact"/>
              <w:rPr>
                <w:rFonts w:ascii="Arial" w:hAnsi="Arial" w:cs="Arial"/>
                <w:sz w:val="20"/>
              </w:rPr>
            </w:pPr>
            <w:r w:rsidRPr="002A4312">
              <w:rPr>
                <w:rFonts w:ascii="Arial" w:hAnsi="Arial" w:cs="Arial"/>
                <w:sz w:val="20"/>
              </w:rPr>
              <w:t>An order for a patient diet. A patient may have only one effective diet order at a time. (Ref:</w:t>
            </w:r>
            <w:r w:rsidR="00827EFE">
              <w:rPr>
                <w:rFonts w:ascii="Arial" w:hAnsi="Arial" w:cs="Arial"/>
                <w:sz w:val="20"/>
              </w:rPr>
              <w:t xml:space="preserve"> </w:t>
            </w:r>
            <w:r w:rsidRPr="002A4312">
              <w:rPr>
                <w:rFonts w:ascii="Arial" w:hAnsi="Arial" w:cs="Arial"/>
                <w:sz w:val="20"/>
              </w:rPr>
              <w:t>HL7 Glossary Jan 2010)</w:t>
            </w:r>
          </w:p>
        </w:tc>
      </w:tr>
      <w:tr w:rsidR="00FC575A" w:rsidRPr="002A4312" w14:paraId="42E5B2EA" w14:textId="77777777">
        <w:trPr>
          <w:trHeight w:val="460"/>
        </w:trPr>
        <w:tc>
          <w:tcPr>
            <w:tcW w:w="2700" w:type="dxa"/>
          </w:tcPr>
          <w:p w14:paraId="23B7C4C8" w14:textId="77777777" w:rsidR="00FC575A" w:rsidRPr="002A4312" w:rsidRDefault="006B22E6">
            <w:pPr>
              <w:pStyle w:val="TableParagraph"/>
              <w:spacing w:before="113"/>
              <w:rPr>
                <w:rFonts w:ascii="Arial" w:hAnsi="Arial" w:cs="Arial"/>
                <w:b/>
                <w:sz w:val="20"/>
              </w:rPr>
            </w:pPr>
            <w:r w:rsidRPr="002A4312">
              <w:rPr>
                <w:rFonts w:ascii="Arial" w:hAnsi="Arial" w:cs="Arial"/>
                <w:b/>
                <w:sz w:val="20"/>
              </w:rPr>
              <w:t>Diet Order</w:t>
            </w:r>
          </w:p>
        </w:tc>
        <w:tc>
          <w:tcPr>
            <w:tcW w:w="7740" w:type="dxa"/>
          </w:tcPr>
          <w:p w14:paraId="5C050179" w14:textId="77777777" w:rsidR="00FC575A" w:rsidRPr="002A4312" w:rsidRDefault="006B22E6">
            <w:pPr>
              <w:pStyle w:val="TableParagraph"/>
              <w:spacing w:line="223" w:lineRule="exact"/>
              <w:rPr>
                <w:rFonts w:ascii="Arial" w:hAnsi="Arial" w:cs="Arial"/>
                <w:sz w:val="20"/>
              </w:rPr>
            </w:pPr>
            <w:r w:rsidRPr="002A4312">
              <w:rPr>
                <w:rFonts w:ascii="Arial" w:hAnsi="Arial" w:cs="Arial"/>
                <w:sz w:val="20"/>
              </w:rPr>
              <w:t>Specification for food to be served the patient based on patient medical diagnosis or</w:t>
            </w:r>
          </w:p>
          <w:p w14:paraId="47167079" w14:textId="77777777" w:rsidR="00FC575A" w:rsidRPr="002A4312" w:rsidRDefault="006B22E6">
            <w:pPr>
              <w:pStyle w:val="TableParagraph"/>
              <w:spacing w:line="217" w:lineRule="exact"/>
              <w:rPr>
                <w:rFonts w:ascii="Arial" w:hAnsi="Arial" w:cs="Arial"/>
                <w:sz w:val="20"/>
              </w:rPr>
            </w:pPr>
            <w:r w:rsidRPr="002A4312">
              <w:rPr>
                <w:rFonts w:ascii="Arial" w:hAnsi="Arial" w:cs="Arial"/>
                <w:sz w:val="20"/>
              </w:rPr>
              <w:t>condition.</w:t>
            </w:r>
          </w:p>
        </w:tc>
      </w:tr>
      <w:tr w:rsidR="00FC575A" w:rsidRPr="002A4312" w14:paraId="6679CA3B" w14:textId="77777777">
        <w:trPr>
          <w:trHeight w:val="918"/>
        </w:trPr>
        <w:tc>
          <w:tcPr>
            <w:tcW w:w="2700" w:type="dxa"/>
          </w:tcPr>
          <w:p w14:paraId="010D9680" w14:textId="77777777" w:rsidR="00FC575A" w:rsidRPr="002A4312" w:rsidRDefault="00FC575A">
            <w:pPr>
              <w:pStyle w:val="TableParagraph"/>
              <w:spacing w:before="10"/>
              <w:ind w:left="0"/>
              <w:rPr>
                <w:rFonts w:ascii="Arial" w:hAnsi="Arial" w:cs="Arial"/>
                <w:b/>
                <w:sz w:val="29"/>
              </w:rPr>
            </w:pPr>
          </w:p>
          <w:p w14:paraId="015357AA" w14:textId="77777777" w:rsidR="00FC575A" w:rsidRPr="002A4312" w:rsidRDefault="006B22E6">
            <w:pPr>
              <w:pStyle w:val="TableParagraph"/>
              <w:rPr>
                <w:rFonts w:ascii="Arial" w:hAnsi="Arial" w:cs="Arial"/>
                <w:b/>
                <w:sz w:val="20"/>
              </w:rPr>
            </w:pPr>
            <w:r w:rsidRPr="002A4312">
              <w:rPr>
                <w:rFonts w:ascii="Arial" w:hAnsi="Arial" w:cs="Arial"/>
                <w:b/>
                <w:sz w:val="20"/>
              </w:rPr>
              <w:t>DXA Scan</w:t>
            </w:r>
          </w:p>
        </w:tc>
        <w:tc>
          <w:tcPr>
            <w:tcW w:w="7740" w:type="dxa"/>
          </w:tcPr>
          <w:p w14:paraId="1B249BCD" w14:textId="78B92EF3" w:rsidR="00FC575A" w:rsidRPr="002A4312" w:rsidRDefault="006B22E6" w:rsidP="00827EFE">
            <w:pPr>
              <w:pStyle w:val="TableParagraph"/>
              <w:ind w:right="238"/>
              <w:rPr>
                <w:rFonts w:ascii="Arial" w:hAnsi="Arial" w:cs="Arial"/>
                <w:sz w:val="20"/>
              </w:rPr>
            </w:pPr>
            <w:r w:rsidRPr="002A4312">
              <w:rPr>
                <w:rFonts w:ascii="Arial" w:hAnsi="Arial" w:cs="Arial"/>
                <w:sz w:val="20"/>
              </w:rPr>
              <w:t xml:space="preserve">Dual-energy X-ray absorptiometry (DXA, previously DEXA) is a means of measuring </w:t>
            </w:r>
            <w:hyperlink r:id="rId29">
              <w:r w:rsidRPr="002A4312">
                <w:rPr>
                  <w:rFonts w:ascii="Arial" w:hAnsi="Arial" w:cs="Arial"/>
                  <w:sz w:val="20"/>
                </w:rPr>
                <w:t>bone</w:t>
              </w:r>
            </w:hyperlink>
            <w:r w:rsidRPr="002A4312">
              <w:rPr>
                <w:rFonts w:ascii="Arial" w:hAnsi="Arial" w:cs="Arial"/>
                <w:sz w:val="20"/>
              </w:rPr>
              <w:t xml:space="preserve"> </w:t>
            </w:r>
            <w:hyperlink r:id="rId30">
              <w:r w:rsidRPr="002A4312">
                <w:rPr>
                  <w:rFonts w:ascii="Arial" w:hAnsi="Arial" w:cs="Arial"/>
                  <w:sz w:val="20"/>
                </w:rPr>
                <w:t xml:space="preserve">mineral density </w:t>
              </w:r>
            </w:hyperlink>
            <w:r w:rsidRPr="002A4312">
              <w:rPr>
                <w:rFonts w:ascii="Arial" w:hAnsi="Arial" w:cs="Arial"/>
                <w:sz w:val="20"/>
              </w:rPr>
              <w:t xml:space="preserve">(BMD). Two </w:t>
            </w:r>
            <w:hyperlink r:id="rId31">
              <w:r w:rsidRPr="002A4312">
                <w:rPr>
                  <w:rFonts w:ascii="Arial" w:hAnsi="Arial" w:cs="Arial"/>
                  <w:sz w:val="20"/>
                </w:rPr>
                <w:t xml:space="preserve">X-ray </w:t>
              </w:r>
            </w:hyperlink>
            <w:r w:rsidRPr="002A4312">
              <w:rPr>
                <w:rFonts w:ascii="Arial" w:hAnsi="Arial" w:cs="Arial"/>
                <w:sz w:val="20"/>
              </w:rPr>
              <w:t xml:space="preserve">beams with differing </w:t>
            </w:r>
            <w:hyperlink r:id="rId32">
              <w:r w:rsidRPr="002A4312">
                <w:rPr>
                  <w:rFonts w:ascii="Arial" w:hAnsi="Arial" w:cs="Arial"/>
                  <w:sz w:val="20"/>
                </w:rPr>
                <w:t xml:space="preserve">energy levels </w:t>
              </w:r>
            </w:hyperlink>
            <w:r w:rsidRPr="002A4312">
              <w:rPr>
                <w:rFonts w:ascii="Arial" w:hAnsi="Arial" w:cs="Arial"/>
                <w:sz w:val="20"/>
              </w:rPr>
              <w:t>are aimed at the</w:t>
            </w:r>
            <w:r w:rsidR="00827EFE">
              <w:rPr>
                <w:rFonts w:ascii="Arial" w:hAnsi="Arial" w:cs="Arial"/>
                <w:sz w:val="20"/>
              </w:rPr>
              <w:t xml:space="preserve"> </w:t>
            </w:r>
            <w:r w:rsidRPr="002A4312">
              <w:rPr>
                <w:rFonts w:ascii="Arial" w:hAnsi="Arial" w:cs="Arial"/>
                <w:sz w:val="20"/>
              </w:rPr>
              <w:t xml:space="preserve">patient’s </w:t>
            </w:r>
            <w:hyperlink r:id="rId33">
              <w:r w:rsidRPr="002A4312">
                <w:rPr>
                  <w:rFonts w:ascii="Arial" w:hAnsi="Arial" w:cs="Arial"/>
                  <w:sz w:val="20"/>
                </w:rPr>
                <w:t xml:space="preserve">bones. </w:t>
              </w:r>
            </w:hyperlink>
            <w:r w:rsidRPr="002A4312">
              <w:rPr>
                <w:rFonts w:ascii="Arial" w:hAnsi="Arial" w:cs="Arial"/>
                <w:sz w:val="20"/>
              </w:rPr>
              <w:t xml:space="preserve">When </w:t>
            </w:r>
            <w:hyperlink r:id="rId34">
              <w:r w:rsidRPr="002A4312">
                <w:rPr>
                  <w:rFonts w:ascii="Arial" w:hAnsi="Arial" w:cs="Arial"/>
                  <w:sz w:val="20"/>
                </w:rPr>
                <w:t xml:space="preserve">soft tissue </w:t>
              </w:r>
            </w:hyperlink>
            <w:r w:rsidRPr="002A4312">
              <w:rPr>
                <w:rFonts w:ascii="Arial" w:hAnsi="Arial" w:cs="Arial"/>
                <w:sz w:val="20"/>
              </w:rPr>
              <w:t xml:space="preserve">absorption is subtracted out, and the </w:t>
            </w:r>
            <w:hyperlink r:id="rId35">
              <w:r w:rsidRPr="002A4312">
                <w:rPr>
                  <w:rFonts w:ascii="Arial" w:hAnsi="Arial" w:cs="Arial"/>
                  <w:sz w:val="20"/>
                </w:rPr>
                <w:t xml:space="preserve">BMD </w:t>
              </w:r>
            </w:hyperlink>
            <w:r w:rsidRPr="002A4312">
              <w:rPr>
                <w:rFonts w:ascii="Arial" w:hAnsi="Arial" w:cs="Arial"/>
                <w:sz w:val="20"/>
              </w:rPr>
              <w:t>can be determined from the absorption of each beam by bone.</w:t>
            </w:r>
          </w:p>
        </w:tc>
      </w:tr>
      <w:tr w:rsidR="00FC575A" w:rsidRPr="002A4312" w14:paraId="16FFCCE3" w14:textId="77777777">
        <w:trPr>
          <w:trHeight w:val="920"/>
        </w:trPr>
        <w:tc>
          <w:tcPr>
            <w:tcW w:w="2700" w:type="dxa"/>
          </w:tcPr>
          <w:p w14:paraId="69503391" w14:textId="77777777" w:rsidR="00FC575A" w:rsidRPr="002A4312" w:rsidRDefault="00FC575A">
            <w:pPr>
              <w:pStyle w:val="TableParagraph"/>
              <w:spacing w:before="8"/>
              <w:ind w:left="0"/>
              <w:rPr>
                <w:rFonts w:ascii="Arial" w:hAnsi="Arial" w:cs="Arial"/>
                <w:b/>
                <w:sz w:val="19"/>
              </w:rPr>
            </w:pPr>
          </w:p>
          <w:p w14:paraId="44D71E5D" w14:textId="77777777" w:rsidR="00FC575A" w:rsidRPr="002A4312" w:rsidRDefault="006B22E6">
            <w:pPr>
              <w:pStyle w:val="TableParagraph"/>
              <w:ind w:right="330"/>
              <w:rPr>
                <w:rFonts w:ascii="Arial" w:hAnsi="Arial" w:cs="Arial"/>
                <w:b/>
                <w:sz w:val="20"/>
              </w:rPr>
            </w:pPr>
            <w:r w:rsidRPr="002A4312">
              <w:rPr>
                <w:rFonts w:ascii="Arial" w:hAnsi="Arial" w:cs="Arial"/>
                <w:b/>
                <w:sz w:val="20"/>
              </w:rPr>
              <w:t>Dietary Reference Intakes (DRI)</w:t>
            </w:r>
          </w:p>
        </w:tc>
        <w:tc>
          <w:tcPr>
            <w:tcW w:w="7740" w:type="dxa"/>
          </w:tcPr>
          <w:p w14:paraId="2BF9535C" w14:textId="5FAF06D6" w:rsidR="00FC575A" w:rsidRPr="002A4312" w:rsidRDefault="006B22E6" w:rsidP="00827EFE">
            <w:pPr>
              <w:pStyle w:val="TableParagraph"/>
              <w:ind w:right="355"/>
              <w:rPr>
                <w:rFonts w:ascii="Arial" w:hAnsi="Arial" w:cs="Arial"/>
                <w:sz w:val="20"/>
              </w:rPr>
            </w:pPr>
            <w:r w:rsidRPr="002A4312">
              <w:rPr>
                <w:rFonts w:ascii="Arial" w:hAnsi="Arial" w:cs="Arial"/>
                <w:sz w:val="20"/>
              </w:rPr>
              <w:t>Set of nutrient-based reference values established by the Institute of Medicine used to plan and assess nutrient intakes of healthy people. DRI’s are a set of four reference values: Estimated Average Requirements (EAR), Recommended Dietary Allowances (RDA</w:t>
            </w:r>
            <w:proofErr w:type="gramStart"/>
            <w:r w:rsidRPr="002A4312">
              <w:rPr>
                <w:rFonts w:ascii="Arial" w:hAnsi="Arial" w:cs="Arial"/>
                <w:sz w:val="20"/>
              </w:rPr>
              <w:t>),</w:t>
            </w:r>
            <w:r w:rsidR="00827EFE">
              <w:rPr>
                <w:rFonts w:ascii="Arial" w:hAnsi="Arial" w:cs="Arial"/>
                <w:sz w:val="20"/>
              </w:rPr>
              <w:t xml:space="preserve">  </w:t>
            </w:r>
            <w:r w:rsidRPr="002A4312">
              <w:rPr>
                <w:rFonts w:ascii="Arial" w:hAnsi="Arial" w:cs="Arial"/>
                <w:sz w:val="20"/>
              </w:rPr>
              <w:t>Adequate</w:t>
            </w:r>
            <w:proofErr w:type="gramEnd"/>
            <w:r w:rsidRPr="002A4312">
              <w:rPr>
                <w:rFonts w:ascii="Arial" w:hAnsi="Arial" w:cs="Arial"/>
                <w:sz w:val="20"/>
              </w:rPr>
              <w:t xml:space="preserve"> Intakes (AI), and Tolerable Upper Intake Levels (UL).</w:t>
            </w:r>
          </w:p>
        </w:tc>
      </w:tr>
      <w:tr w:rsidR="00FC575A" w:rsidRPr="002A4312" w14:paraId="63388EE8" w14:textId="77777777">
        <w:trPr>
          <w:trHeight w:val="1149"/>
        </w:trPr>
        <w:tc>
          <w:tcPr>
            <w:tcW w:w="2700" w:type="dxa"/>
          </w:tcPr>
          <w:p w14:paraId="6E63D97C" w14:textId="77777777" w:rsidR="00FC575A" w:rsidRPr="002A4312" w:rsidRDefault="00FC575A">
            <w:pPr>
              <w:pStyle w:val="TableParagraph"/>
              <w:spacing w:before="7"/>
              <w:ind w:left="0"/>
              <w:rPr>
                <w:rFonts w:ascii="Arial" w:hAnsi="Arial" w:cs="Arial"/>
                <w:b/>
                <w:sz w:val="29"/>
              </w:rPr>
            </w:pPr>
          </w:p>
          <w:p w14:paraId="079B4CA8" w14:textId="77777777" w:rsidR="00FC575A" w:rsidRPr="002A4312" w:rsidRDefault="006B22E6">
            <w:pPr>
              <w:pStyle w:val="TableParagraph"/>
              <w:ind w:right="357"/>
              <w:rPr>
                <w:rFonts w:ascii="Arial" w:hAnsi="Arial" w:cs="Arial"/>
                <w:b/>
                <w:sz w:val="20"/>
              </w:rPr>
            </w:pPr>
            <w:r w:rsidRPr="002A4312">
              <w:rPr>
                <w:rFonts w:ascii="Arial" w:hAnsi="Arial" w:cs="Arial"/>
                <w:b/>
                <w:sz w:val="20"/>
              </w:rPr>
              <w:t>Dietetic Technician, Registered (DTR)</w:t>
            </w:r>
          </w:p>
        </w:tc>
        <w:tc>
          <w:tcPr>
            <w:tcW w:w="7740" w:type="dxa"/>
          </w:tcPr>
          <w:p w14:paraId="6BD87E01" w14:textId="77777777" w:rsidR="00FC575A" w:rsidRPr="002A4312" w:rsidRDefault="006B22E6">
            <w:pPr>
              <w:pStyle w:val="TableParagraph"/>
              <w:ind w:right="289"/>
              <w:rPr>
                <w:rFonts w:ascii="Arial" w:hAnsi="Arial" w:cs="Arial"/>
                <w:sz w:val="20"/>
              </w:rPr>
            </w:pPr>
            <w:r w:rsidRPr="002A4312">
              <w:rPr>
                <w:rFonts w:ascii="Arial" w:hAnsi="Arial" w:cs="Arial"/>
                <w:sz w:val="20"/>
              </w:rPr>
              <w:t xml:space="preserve">Dietetic technicians, registered (DTRs), are trained in food and nutrition and are an integral part of the health-care and foodservice management teams. DTRs have met the following criteria to earn the DTR credential: </w:t>
            </w:r>
            <w:proofErr w:type="gramStart"/>
            <w:r w:rsidRPr="002A4312">
              <w:rPr>
                <w:rFonts w:ascii="Arial" w:hAnsi="Arial" w:cs="Arial"/>
                <w:sz w:val="20"/>
              </w:rPr>
              <w:t>1.Completed</w:t>
            </w:r>
            <w:proofErr w:type="gramEnd"/>
            <w:r w:rsidRPr="002A4312">
              <w:rPr>
                <w:rFonts w:ascii="Arial" w:hAnsi="Arial" w:cs="Arial"/>
                <w:sz w:val="20"/>
              </w:rPr>
              <w:t xml:space="preserve"> at least a two-year associate’s degree at a US regionally accredited college or university; 2. Completed a dietetic technician program</w:t>
            </w:r>
          </w:p>
          <w:p w14:paraId="6B66D64F" w14:textId="77777777" w:rsidR="00FC575A" w:rsidRPr="002A4312" w:rsidRDefault="006B22E6">
            <w:pPr>
              <w:pStyle w:val="TableParagraph"/>
              <w:spacing w:line="216" w:lineRule="exact"/>
              <w:rPr>
                <w:rFonts w:ascii="Arial" w:hAnsi="Arial" w:cs="Arial"/>
                <w:sz w:val="20"/>
              </w:rPr>
            </w:pPr>
            <w:r w:rsidRPr="002A4312">
              <w:rPr>
                <w:rFonts w:ascii="Arial" w:hAnsi="Arial" w:cs="Arial"/>
                <w:sz w:val="20"/>
              </w:rPr>
              <w:t>accredited by the Commission on Accreditation for Dietetics Education (CADE) of the</w:t>
            </w:r>
          </w:p>
        </w:tc>
      </w:tr>
    </w:tbl>
    <w:p w14:paraId="0BCF3E04" w14:textId="77777777" w:rsidR="00FC575A" w:rsidRPr="002A4312" w:rsidRDefault="00FC575A">
      <w:pPr>
        <w:spacing w:line="216" w:lineRule="exact"/>
        <w:rPr>
          <w:rFonts w:ascii="Arial" w:hAnsi="Arial" w:cs="Arial"/>
          <w:sz w:val="20"/>
        </w:rPr>
        <w:sectPr w:rsidR="00FC575A" w:rsidRPr="002A4312">
          <w:pgSz w:w="12240" w:h="15840"/>
          <w:pgMar w:top="1000" w:right="780" w:bottom="1160" w:left="760" w:header="0" w:footer="978" w:gutter="0"/>
          <w:cols w:space="720"/>
        </w:sect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2532"/>
        <w:gridCol w:w="55"/>
        <w:gridCol w:w="7627"/>
        <w:gridCol w:w="113"/>
      </w:tblGrid>
      <w:tr w:rsidR="00FC575A" w:rsidRPr="002A4312" w14:paraId="08C561B8" w14:textId="77777777">
        <w:trPr>
          <w:trHeight w:val="1149"/>
        </w:trPr>
        <w:tc>
          <w:tcPr>
            <w:tcW w:w="2700" w:type="dxa"/>
            <w:gridSpan w:val="3"/>
          </w:tcPr>
          <w:p w14:paraId="288AC9DD" w14:textId="77777777" w:rsidR="00FC575A" w:rsidRPr="002A4312" w:rsidRDefault="00FC575A">
            <w:pPr>
              <w:pStyle w:val="TableParagraph"/>
              <w:ind w:left="0"/>
              <w:rPr>
                <w:rFonts w:ascii="Arial" w:hAnsi="Arial" w:cs="Arial"/>
                <w:sz w:val="18"/>
              </w:rPr>
            </w:pPr>
          </w:p>
        </w:tc>
        <w:tc>
          <w:tcPr>
            <w:tcW w:w="7740" w:type="dxa"/>
            <w:gridSpan w:val="2"/>
          </w:tcPr>
          <w:p w14:paraId="6F6EF5C7" w14:textId="77777777" w:rsidR="00FC575A" w:rsidRPr="002A4312" w:rsidRDefault="006B22E6">
            <w:pPr>
              <w:pStyle w:val="TableParagraph"/>
              <w:ind w:right="99"/>
              <w:rPr>
                <w:rFonts w:ascii="Arial" w:hAnsi="Arial" w:cs="Arial"/>
                <w:sz w:val="20"/>
              </w:rPr>
            </w:pPr>
            <w:r w:rsidRPr="002A4312">
              <w:rPr>
                <w:rFonts w:ascii="Arial" w:hAnsi="Arial" w:cs="Arial"/>
                <w:sz w:val="20"/>
              </w:rPr>
              <w:t>American Dietetic Association (ADA), including 450 hours of supervised practice experience in various community programs, health-care and foodservice facilities; 3. Passed a national examination administered by the Commission on Dietetic Registration (CDR). For more</w:t>
            </w:r>
          </w:p>
          <w:p w14:paraId="0ED7D2F9" w14:textId="77777777" w:rsidR="00FC575A" w:rsidRPr="002A4312" w:rsidRDefault="006B22E6">
            <w:pPr>
              <w:pStyle w:val="TableParagraph"/>
              <w:spacing w:line="228" w:lineRule="exact"/>
              <w:ind w:right="471"/>
              <w:rPr>
                <w:rFonts w:ascii="Arial" w:hAnsi="Arial" w:cs="Arial"/>
                <w:sz w:val="20"/>
              </w:rPr>
            </w:pPr>
            <w:r w:rsidRPr="002A4312">
              <w:rPr>
                <w:rFonts w:ascii="Arial" w:hAnsi="Arial" w:cs="Arial"/>
                <w:sz w:val="20"/>
              </w:rPr>
              <w:t>information regarding the examination, refer to CDR’s website; 4. Completed continuing professional educational requirements to maintain registration.</w:t>
            </w:r>
          </w:p>
        </w:tc>
      </w:tr>
      <w:tr w:rsidR="00FC575A" w:rsidRPr="002A4312" w14:paraId="1F02313C" w14:textId="77777777">
        <w:trPr>
          <w:trHeight w:val="657"/>
        </w:trPr>
        <w:tc>
          <w:tcPr>
            <w:tcW w:w="2700" w:type="dxa"/>
            <w:gridSpan w:val="3"/>
          </w:tcPr>
          <w:p w14:paraId="1742795B" w14:textId="77777777" w:rsidR="00FC575A" w:rsidRPr="002A4312" w:rsidRDefault="00FC575A">
            <w:pPr>
              <w:pStyle w:val="TableParagraph"/>
              <w:spacing w:before="4"/>
              <w:ind w:left="0"/>
              <w:rPr>
                <w:rFonts w:ascii="Arial" w:hAnsi="Arial" w:cs="Arial"/>
                <w:b/>
                <w:sz w:val="18"/>
              </w:rPr>
            </w:pPr>
          </w:p>
          <w:p w14:paraId="6C3663A9" w14:textId="77777777" w:rsidR="00FC575A" w:rsidRPr="002A4312" w:rsidRDefault="006B22E6">
            <w:pPr>
              <w:pStyle w:val="TableParagraph"/>
              <w:rPr>
                <w:rFonts w:ascii="Arial" w:hAnsi="Arial" w:cs="Arial"/>
                <w:b/>
                <w:sz w:val="20"/>
              </w:rPr>
            </w:pPr>
            <w:r w:rsidRPr="002A4312">
              <w:rPr>
                <w:rFonts w:ascii="Arial" w:hAnsi="Arial" w:cs="Arial"/>
                <w:b/>
                <w:sz w:val="20"/>
              </w:rPr>
              <w:t>Drug-Food Interaction</w:t>
            </w:r>
          </w:p>
        </w:tc>
        <w:tc>
          <w:tcPr>
            <w:tcW w:w="7740" w:type="dxa"/>
            <w:gridSpan w:val="2"/>
          </w:tcPr>
          <w:p w14:paraId="7D9A2ECC" w14:textId="77777777" w:rsidR="00FC575A" w:rsidRPr="002A4312" w:rsidRDefault="006B22E6">
            <w:pPr>
              <w:pStyle w:val="TableParagraph"/>
              <w:spacing w:line="223" w:lineRule="exact"/>
              <w:rPr>
                <w:rFonts w:ascii="Arial" w:hAnsi="Arial" w:cs="Arial"/>
                <w:sz w:val="20"/>
              </w:rPr>
            </w:pPr>
            <w:r w:rsidRPr="002A4312">
              <w:rPr>
                <w:rFonts w:ascii="Arial" w:hAnsi="Arial" w:cs="Arial"/>
                <w:sz w:val="20"/>
              </w:rPr>
              <w:t>Physiological effect when some drugs and certain foods/nutrients are taken at the same time.</w:t>
            </w:r>
          </w:p>
        </w:tc>
      </w:tr>
      <w:tr w:rsidR="00FC575A" w:rsidRPr="002A4312" w14:paraId="0A1D109B" w14:textId="77777777">
        <w:trPr>
          <w:trHeight w:val="460"/>
        </w:trPr>
        <w:tc>
          <w:tcPr>
            <w:tcW w:w="2700" w:type="dxa"/>
            <w:gridSpan w:val="3"/>
          </w:tcPr>
          <w:p w14:paraId="32279EA5" w14:textId="77777777" w:rsidR="00FC575A" w:rsidRPr="002A4312" w:rsidRDefault="006B22E6">
            <w:pPr>
              <w:pStyle w:val="TableParagraph"/>
              <w:spacing w:line="230" w:lineRule="exact"/>
              <w:ind w:right="696"/>
              <w:rPr>
                <w:rFonts w:ascii="Arial" w:hAnsi="Arial" w:cs="Arial"/>
                <w:b/>
                <w:sz w:val="20"/>
              </w:rPr>
            </w:pPr>
            <w:r w:rsidRPr="002A4312">
              <w:rPr>
                <w:rFonts w:ascii="Arial" w:hAnsi="Arial" w:cs="Arial"/>
                <w:b/>
                <w:sz w:val="20"/>
              </w:rPr>
              <w:t>Electronic Analysis of Dietary Intake</w:t>
            </w:r>
          </w:p>
        </w:tc>
        <w:tc>
          <w:tcPr>
            <w:tcW w:w="7740" w:type="dxa"/>
            <w:gridSpan w:val="2"/>
          </w:tcPr>
          <w:p w14:paraId="34FDDD3C" w14:textId="77777777" w:rsidR="00FC575A" w:rsidRPr="002A4312" w:rsidRDefault="006B22E6">
            <w:pPr>
              <w:pStyle w:val="TableParagraph"/>
              <w:spacing w:line="223" w:lineRule="exact"/>
              <w:rPr>
                <w:rFonts w:ascii="Arial" w:hAnsi="Arial" w:cs="Arial"/>
                <w:sz w:val="20"/>
              </w:rPr>
            </w:pPr>
            <w:r w:rsidRPr="002A4312">
              <w:rPr>
                <w:rFonts w:ascii="Arial" w:hAnsi="Arial" w:cs="Arial"/>
                <w:sz w:val="20"/>
              </w:rPr>
              <w:t>Automated analysis of nutrient intake performed by programmable electronic devices.</w:t>
            </w:r>
          </w:p>
        </w:tc>
      </w:tr>
      <w:tr w:rsidR="00FC575A" w:rsidRPr="002A4312" w14:paraId="3DA97FCF" w14:textId="77777777">
        <w:trPr>
          <w:trHeight w:val="457"/>
        </w:trPr>
        <w:tc>
          <w:tcPr>
            <w:tcW w:w="2700" w:type="dxa"/>
            <w:gridSpan w:val="3"/>
          </w:tcPr>
          <w:p w14:paraId="1812BA91" w14:textId="77777777" w:rsidR="00FC575A" w:rsidRPr="002A4312" w:rsidRDefault="006B22E6">
            <w:pPr>
              <w:pStyle w:val="TableParagraph"/>
              <w:spacing w:before="113"/>
              <w:rPr>
                <w:rFonts w:ascii="Arial" w:hAnsi="Arial" w:cs="Arial"/>
                <w:b/>
                <w:sz w:val="20"/>
              </w:rPr>
            </w:pPr>
            <w:r w:rsidRPr="002A4312">
              <w:rPr>
                <w:rFonts w:ascii="Arial" w:hAnsi="Arial" w:cs="Arial"/>
                <w:b/>
                <w:sz w:val="20"/>
              </w:rPr>
              <w:t>Enteral Nutrition</w:t>
            </w:r>
          </w:p>
        </w:tc>
        <w:tc>
          <w:tcPr>
            <w:tcW w:w="7740" w:type="dxa"/>
            <w:gridSpan w:val="2"/>
          </w:tcPr>
          <w:p w14:paraId="218BFF41" w14:textId="77777777" w:rsidR="00FC575A" w:rsidRPr="002A4312" w:rsidRDefault="006B22E6">
            <w:pPr>
              <w:pStyle w:val="TableParagraph"/>
              <w:spacing w:line="223" w:lineRule="exact"/>
              <w:rPr>
                <w:rFonts w:ascii="Arial" w:hAnsi="Arial" w:cs="Arial"/>
                <w:sz w:val="20"/>
              </w:rPr>
            </w:pPr>
            <w:r w:rsidRPr="002A4312">
              <w:rPr>
                <w:rFonts w:ascii="Arial" w:hAnsi="Arial" w:cs="Arial"/>
                <w:sz w:val="20"/>
              </w:rPr>
              <w:t>Enteral nutrition: A way to provide food through a tube placed in the nose, mouth, the</w:t>
            </w:r>
          </w:p>
          <w:p w14:paraId="12CC2B65" w14:textId="77777777" w:rsidR="00FC575A" w:rsidRPr="002A4312" w:rsidRDefault="006B22E6">
            <w:pPr>
              <w:pStyle w:val="TableParagraph"/>
              <w:spacing w:line="215" w:lineRule="exact"/>
              <w:rPr>
                <w:rFonts w:ascii="Arial" w:hAnsi="Arial" w:cs="Arial"/>
                <w:sz w:val="20"/>
              </w:rPr>
            </w:pPr>
            <w:r w:rsidRPr="002A4312">
              <w:rPr>
                <w:rFonts w:ascii="Arial" w:hAnsi="Arial" w:cs="Arial"/>
                <w:sz w:val="20"/>
              </w:rPr>
              <w:t xml:space="preserve">stomach, or the </w:t>
            </w:r>
            <w:hyperlink r:id="rId36">
              <w:r w:rsidRPr="002A4312">
                <w:rPr>
                  <w:rFonts w:ascii="Arial" w:hAnsi="Arial" w:cs="Arial"/>
                  <w:sz w:val="20"/>
                </w:rPr>
                <w:t>small intestine.</w:t>
              </w:r>
            </w:hyperlink>
          </w:p>
        </w:tc>
      </w:tr>
      <w:tr w:rsidR="00FC575A" w:rsidRPr="002A4312" w14:paraId="1C3C1E88" w14:textId="77777777">
        <w:trPr>
          <w:trHeight w:val="921"/>
        </w:trPr>
        <w:tc>
          <w:tcPr>
            <w:tcW w:w="2700" w:type="dxa"/>
            <w:gridSpan w:val="3"/>
          </w:tcPr>
          <w:p w14:paraId="2A98F1EE" w14:textId="77777777" w:rsidR="00FC575A" w:rsidRPr="002A4312" w:rsidRDefault="00FC575A">
            <w:pPr>
              <w:pStyle w:val="TableParagraph"/>
              <w:spacing w:before="10"/>
              <w:ind w:left="0"/>
              <w:rPr>
                <w:rFonts w:ascii="Arial" w:hAnsi="Arial" w:cs="Arial"/>
                <w:b/>
                <w:sz w:val="29"/>
              </w:rPr>
            </w:pPr>
          </w:p>
          <w:p w14:paraId="4886071C" w14:textId="77777777" w:rsidR="00FC575A" w:rsidRPr="002A4312" w:rsidRDefault="006B22E6">
            <w:pPr>
              <w:pStyle w:val="TableParagraph"/>
              <w:rPr>
                <w:rFonts w:ascii="Arial" w:hAnsi="Arial" w:cs="Arial"/>
                <w:b/>
                <w:sz w:val="20"/>
              </w:rPr>
            </w:pPr>
            <w:r w:rsidRPr="002A4312">
              <w:rPr>
                <w:rFonts w:ascii="Arial" w:hAnsi="Arial" w:cs="Arial"/>
                <w:b/>
                <w:sz w:val="20"/>
              </w:rPr>
              <w:t>Evidence-Based</w:t>
            </w:r>
          </w:p>
        </w:tc>
        <w:tc>
          <w:tcPr>
            <w:tcW w:w="7740" w:type="dxa"/>
            <w:gridSpan w:val="2"/>
          </w:tcPr>
          <w:p w14:paraId="58CB9A3B" w14:textId="77777777" w:rsidR="00FC575A" w:rsidRPr="002A4312" w:rsidRDefault="006B22E6">
            <w:pPr>
              <w:pStyle w:val="TableParagraph"/>
              <w:ind w:right="244"/>
              <w:rPr>
                <w:rFonts w:ascii="Arial" w:hAnsi="Arial" w:cs="Arial"/>
                <w:sz w:val="20"/>
              </w:rPr>
            </w:pPr>
            <w:r w:rsidRPr="002A4312">
              <w:rPr>
                <w:rFonts w:ascii="Arial" w:hAnsi="Arial" w:cs="Arial"/>
                <w:sz w:val="20"/>
              </w:rPr>
              <w:t>A protocol-driven, transparent process which includes pre-defined criteria for searching and sorting the scientific literature; critical appraisal of methodological rigor of each included study; extracting, summarizing, and synthesizing the evidence; and grading the overall</w:t>
            </w:r>
          </w:p>
          <w:p w14:paraId="15E8BA34" w14:textId="77777777" w:rsidR="00FC575A" w:rsidRPr="002A4312" w:rsidRDefault="006B22E6">
            <w:pPr>
              <w:pStyle w:val="TableParagraph"/>
              <w:spacing w:line="216" w:lineRule="exact"/>
              <w:rPr>
                <w:rFonts w:ascii="Arial" w:hAnsi="Arial" w:cs="Arial"/>
                <w:sz w:val="20"/>
              </w:rPr>
            </w:pPr>
            <w:r w:rsidRPr="002A4312">
              <w:rPr>
                <w:rFonts w:ascii="Arial" w:hAnsi="Arial" w:cs="Arial"/>
                <w:sz w:val="20"/>
              </w:rPr>
              <w:t>quality and consistency of the body of evidence.</w:t>
            </w:r>
          </w:p>
        </w:tc>
      </w:tr>
      <w:tr w:rsidR="00FC575A" w:rsidRPr="002A4312" w14:paraId="0224DE9F" w14:textId="77777777">
        <w:trPr>
          <w:trHeight w:val="1379"/>
        </w:trPr>
        <w:tc>
          <w:tcPr>
            <w:tcW w:w="2700" w:type="dxa"/>
            <w:gridSpan w:val="3"/>
          </w:tcPr>
          <w:p w14:paraId="496BFF61" w14:textId="77777777" w:rsidR="00FC575A" w:rsidRPr="002A4312" w:rsidRDefault="00FC575A">
            <w:pPr>
              <w:pStyle w:val="TableParagraph"/>
              <w:ind w:left="0"/>
              <w:rPr>
                <w:rFonts w:ascii="Arial" w:hAnsi="Arial" w:cs="Arial"/>
                <w:b/>
              </w:rPr>
            </w:pPr>
          </w:p>
          <w:p w14:paraId="4F30FA03" w14:textId="77777777" w:rsidR="00FC575A" w:rsidRPr="002A4312" w:rsidRDefault="00FC575A">
            <w:pPr>
              <w:pStyle w:val="TableParagraph"/>
              <w:spacing w:before="10"/>
              <w:ind w:left="0"/>
              <w:rPr>
                <w:rFonts w:ascii="Arial" w:hAnsi="Arial" w:cs="Arial"/>
                <w:b/>
                <w:sz w:val="27"/>
              </w:rPr>
            </w:pPr>
          </w:p>
          <w:p w14:paraId="24F433C3" w14:textId="77777777" w:rsidR="00FC575A" w:rsidRPr="002A4312" w:rsidRDefault="006B22E6">
            <w:pPr>
              <w:pStyle w:val="TableParagraph"/>
              <w:rPr>
                <w:rFonts w:ascii="Arial" w:hAnsi="Arial" w:cs="Arial"/>
                <w:b/>
                <w:sz w:val="20"/>
              </w:rPr>
            </w:pPr>
            <w:r w:rsidRPr="002A4312">
              <w:rPr>
                <w:rFonts w:ascii="Arial" w:hAnsi="Arial" w:cs="Arial"/>
                <w:b/>
                <w:sz w:val="20"/>
              </w:rPr>
              <w:t>Food</w:t>
            </w:r>
          </w:p>
        </w:tc>
        <w:tc>
          <w:tcPr>
            <w:tcW w:w="7740" w:type="dxa"/>
            <w:gridSpan w:val="2"/>
          </w:tcPr>
          <w:p w14:paraId="47727E2E" w14:textId="77777777" w:rsidR="00FC575A" w:rsidRPr="002A4312" w:rsidRDefault="006B22E6">
            <w:pPr>
              <w:pStyle w:val="TableParagraph"/>
              <w:ind w:right="238"/>
              <w:rPr>
                <w:rFonts w:ascii="Arial" w:hAnsi="Arial" w:cs="Arial"/>
                <w:sz w:val="20"/>
              </w:rPr>
            </w:pPr>
            <w:r w:rsidRPr="002A4312">
              <w:rPr>
                <w:rFonts w:ascii="Arial" w:hAnsi="Arial" w:cs="Arial"/>
                <w:sz w:val="20"/>
              </w:rPr>
              <w:t xml:space="preserve">A food is any substance – whether processed, semi-processed, or raw—that is intended for human consumption, and includes drinks, chewing gum, food additives, and dietary supplements. Substances used only as drugs, tobacco products, and cosmetics (such as </w:t>
            </w:r>
            <w:proofErr w:type="spellStart"/>
            <w:r w:rsidRPr="002A4312">
              <w:rPr>
                <w:rFonts w:ascii="Arial" w:hAnsi="Arial" w:cs="Arial"/>
                <w:sz w:val="20"/>
              </w:rPr>
              <w:t>lipcare</w:t>
            </w:r>
            <w:proofErr w:type="spellEnd"/>
            <w:r w:rsidRPr="002A4312">
              <w:rPr>
                <w:rFonts w:ascii="Arial" w:hAnsi="Arial" w:cs="Arial"/>
                <w:sz w:val="20"/>
              </w:rPr>
              <w:t xml:space="preserve"> products) that may be ingested are not included. Ref: Boyce et al. Guidelines for the</w:t>
            </w:r>
          </w:p>
          <w:p w14:paraId="0E5F8959" w14:textId="77777777" w:rsidR="00FC575A" w:rsidRPr="002A4312" w:rsidRDefault="006B22E6">
            <w:pPr>
              <w:pStyle w:val="TableParagraph"/>
              <w:spacing w:line="230" w:lineRule="exact"/>
              <w:ind w:right="94"/>
              <w:rPr>
                <w:rFonts w:ascii="Arial" w:hAnsi="Arial" w:cs="Arial"/>
                <w:sz w:val="20"/>
              </w:rPr>
            </w:pPr>
            <w:r w:rsidRPr="002A4312">
              <w:rPr>
                <w:rFonts w:ascii="Arial" w:hAnsi="Arial" w:cs="Arial"/>
                <w:sz w:val="20"/>
              </w:rPr>
              <w:t>Diagnosis and Management of Food Allergy in the United States: Summary of the NIAID- Sponsored Expert Panel. USDHHS, Dec 2010.</w:t>
            </w:r>
          </w:p>
        </w:tc>
      </w:tr>
      <w:tr w:rsidR="00FC575A" w:rsidRPr="002A4312" w14:paraId="6CE40755" w14:textId="77777777">
        <w:trPr>
          <w:trHeight w:val="229"/>
        </w:trPr>
        <w:tc>
          <w:tcPr>
            <w:tcW w:w="10440" w:type="dxa"/>
            <w:gridSpan w:val="5"/>
            <w:tcBorders>
              <w:bottom w:val="single" w:sz="8" w:space="0" w:color="000000"/>
            </w:tcBorders>
            <w:shd w:val="clear" w:color="auto" w:fill="FDE9D9"/>
          </w:tcPr>
          <w:p w14:paraId="5B7D3195" w14:textId="77777777" w:rsidR="00FC575A" w:rsidRPr="002A4312" w:rsidRDefault="006B22E6">
            <w:pPr>
              <w:pStyle w:val="TableParagraph"/>
              <w:spacing w:line="209" w:lineRule="exact"/>
              <w:rPr>
                <w:rFonts w:ascii="Arial" w:hAnsi="Arial" w:cs="Arial"/>
                <w:b/>
                <w:sz w:val="20"/>
              </w:rPr>
            </w:pPr>
            <w:r w:rsidRPr="002A4312">
              <w:rPr>
                <w:rFonts w:ascii="Arial" w:hAnsi="Arial" w:cs="Arial"/>
                <w:b/>
                <w:sz w:val="20"/>
              </w:rPr>
              <w:t>Food Allergy Terms</w:t>
            </w:r>
          </w:p>
        </w:tc>
      </w:tr>
      <w:tr w:rsidR="00FC575A" w:rsidRPr="002A4312" w14:paraId="1C638710" w14:textId="77777777" w:rsidTr="00827EFE">
        <w:trPr>
          <w:trHeight w:val="1379"/>
        </w:trPr>
        <w:tc>
          <w:tcPr>
            <w:tcW w:w="113" w:type="dxa"/>
            <w:tcBorders>
              <w:bottom w:val="nil"/>
            </w:tcBorders>
          </w:tcPr>
          <w:p w14:paraId="02FA2F6F" w14:textId="77777777" w:rsidR="00FC575A" w:rsidRPr="002A4312" w:rsidRDefault="00FC575A">
            <w:pPr>
              <w:pStyle w:val="TableParagraph"/>
              <w:ind w:left="0"/>
              <w:rPr>
                <w:rFonts w:ascii="Arial" w:hAnsi="Arial" w:cs="Arial"/>
                <w:sz w:val="18"/>
              </w:rPr>
            </w:pPr>
          </w:p>
        </w:tc>
        <w:tc>
          <w:tcPr>
            <w:tcW w:w="2532" w:type="dxa"/>
            <w:tcBorders>
              <w:top w:val="single" w:sz="8" w:space="0" w:color="000000"/>
            </w:tcBorders>
            <w:shd w:val="clear" w:color="auto" w:fill="FDE9D9"/>
          </w:tcPr>
          <w:p w14:paraId="52FA69FF" w14:textId="77777777" w:rsidR="00FC575A" w:rsidRPr="002A4312" w:rsidRDefault="00FC575A">
            <w:pPr>
              <w:pStyle w:val="TableParagraph"/>
              <w:ind w:left="0"/>
              <w:rPr>
                <w:rFonts w:ascii="Arial" w:hAnsi="Arial" w:cs="Arial"/>
                <w:b/>
              </w:rPr>
            </w:pPr>
          </w:p>
          <w:p w14:paraId="6BC15013" w14:textId="77777777" w:rsidR="00FC575A" w:rsidRPr="002A4312" w:rsidRDefault="00FC575A">
            <w:pPr>
              <w:pStyle w:val="TableParagraph"/>
              <w:spacing w:before="10"/>
              <w:ind w:left="0"/>
              <w:rPr>
                <w:rFonts w:ascii="Arial" w:hAnsi="Arial" w:cs="Arial"/>
                <w:b/>
                <w:sz w:val="17"/>
              </w:rPr>
            </w:pPr>
          </w:p>
          <w:p w14:paraId="7229E415" w14:textId="77777777" w:rsidR="00FC575A" w:rsidRPr="002A4312" w:rsidRDefault="006B22E6">
            <w:pPr>
              <w:pStyle w:val="TableParagraph"/>
              <w:ind w:right="440"/>
              <w:rPr>
                <w:rFonts w:ascii="Arial" w:hAnsi="Arial" w:cs="Arial"/>
                <w:b/>
                <w:sz w:val="20"/>
              </w:rPr>
            </w:pPr>
            <w:r w:rsidRPr="002A4312">
              <w:rPr>
                <w:rFonts w:ascii="Arial" w:hAnsi="Arial" w:cs="Arial"/>
                <w:b/>
                <w:sz w:val="20"/>
              </w:rPr>
              <w:t xml:space="preserve">Allergic </w:t>
            </w:r>
            <w:r w:rsidRPr="002A4312">
              <w:rPr>
                <w:rFonts w:ascii="Arial" w:hAnsi="Arial" w:cs="Arial"/>
                <w:b/>
                <w:w w:val="95"/>
                <w:sz w:val="20"/>
              </w:rPr>
              <w:t>Sensitization</w:t>
            </w:r>
          </w:p>
        </w:tc>
        <w:tc>
          <w:tcPr>
            <w:tcW w:w="7682" w:type="dxa"/>
            <w:gridSpan w:val="2"/>
            <w:tcBorders>
              <w:top w:val="single" w:sz="8" w:space="0" w:color="000000"/>
            </w:tcBorders>
            <w:shd w:val="clear" w:color="auto" w:fill="FDE9D9"/>
          </w:tcPr>
          <w:p w14:paraId="4C1FEB25" w14:textId="77777777" w:rsidR="00FC575A" w:rsidRPr="002A4312" w:rsidRDefault="006B22E6">
            <w:pPr>
              <w:pStyle w:val="TableParagraph"/>
              <w:ind w:right="251"/>
              <w:rPr>
                <w:rFonts w:ascii="Arial" w:hAnsi="Arial" w:cs="Arial"/>
                <w:sz w:val="20"/>
              </w:rPr>
            </w:pPr>
            <w:r w:rsidRPr="002A4312">
              <w:rPr>
                <w:rFonts w:ascii="Arial" w:hAnsi="Arial" w:cs="Arial"/>
                <w:sz w:val="20"/>
              </w:rPr>
              <w:t xml:space="preserve">Allergic </w:t>
            </w:r>
            <w:r w:rsidRPr="002A4312">
              <w:rPr>
                <w:rFonts w:ascii="Arial" w:hAnsi="Arial" w:cs="Arial"/>
                <w:b/>
                <w:sz w:val="20"/>
              </w:rPr>
              <w:t xml:space="preserve">sensitization </w:t>
            </w:r>
            <w:r w:rsidRPr="002A4312">
              <w:rPr>
                <w:rFonts w:ascii="Arial" w:hAnsi="Arial" w:cs="Arial"/>
                <w:sz w:val="20"/>
              </w:rPr>
              <w:t xml:space="preserve">(as evidenced by the presence of allergen-specific </w:t>
            </w:r>
            <w:proofErr w:type="spellStart"/>
            <w:r w:rsidRPr="002A4312">
              <w:rPr>
                <w:rFonts w:ascii="Arial" w:hAnsi="Arial" w:cs="Arial"/>
                <w:sz w:val="20"/>
              </w:rPr>
              <w:t>IgE</w:t>
            </w:r>
            <w:proofErr w:type="spellEnd"/>
            <w:r w:rsidRPr="002A4312">
              <w:rPr>
                <w:rFonts w:ascii="Arial" w:hAnsi="Arial" w:cs="Arial"/>
                <w:sz w:val="20"/>
              </w:rPr>
              <w:t xml:space="preserve"> (</w:t>
            </w:r>
            <w:proofErr w:type="spellStart"/>
            <w:r w:rsidRPr="002A4312">
              <w:rPr>
                <w:rFonts w:ascii="Arial" w:hAnsi="Arial" w:cs="Arial"/>
                <w:sz w:val="20"/>
              </w:rPr>
              <w:t>sIgE</w:t>
            </w:r>
            <w:proofErr w:type="spellEnd"/>
            <w:r w:rsidRPr="002A4312">
              <w:rPr>
                <w:rFonts w:ascii="Arial" w:hAnsi="Arial" w:cs="Arial"/>
                <w:sz w:val="20"/>
              </w:rPr>
              <w:t xml:space="preserve">) to food allergens without having clinical symptoms on exposure to those foods, an </w:t>
            </w:r>
            <w:proofErr w:type="spellStart"/>
            <w:r w:rsidRPr="002A4312">
              <w:rPr>
                <w:rFonts w:ascii="Arial" w:hAnsi="Arial" w:cs="Arial"/>
                <w:sz w:val="20"/>
              </w:rPr>
              <w:t>sIgE</w:t>
            </w:r>
            <w:proofErr w:type="spellEnd"/>
            <w:r w:rsidRPr="002A4312">
              <w:rPr>
                <w:rFonts w:ascii="Arial" w:hAnsi="Arial" w:cs="Arial"/>
                <w:sz w:val="20"/>
              </w:rPr>
              <w:t xml:space="preserve">-mediated FA requires </w:t>
            </w:r>
            <w:r w:rsidRPr="002A4312">
              <w:rPr>
                <w:rFonts w:ascii="Arial" w:hAnsi="Arial" w:cs="Arial"/>
                <w:i/>
                <w:sz w:val="20"/>
              </w:rPr>
              <w:t xml:space="preserve">both </w:t>
            </w:r>
            <w:r w:rsidRPr="002A4312">
              <w:rPr>
                <w:rFonts w:ascii="Arial" w:hAnsi="Arial" w:cs="Arial"/>
                <w:sz w:val="20"/>
              </w:rPr>
              <w:t xml:space="preserve">the presence of sensitization </w:t>
            </w:r>
            <w:r w:rsidRPr="002A4312">
              <w:rPr>
                <w:rFonts w:ascii="Arial" w:hAnsi="Arial" w:cs="Arial"/>
                <w:i/>
                <w:sz w:val="20"/>
              </w:rPr>
              <w:t xml:space="preserve">and </w:t>
            </w:r>
            <w:r w:rsidRPr="002A4312">
              <w:rPr>
                <w:rFonts w:ascii="Arial" w:hAnsi="Arial" w:cs="Arial"/>
                <w:sz w:val="20"/>
              </w:rPr>
              <w:t>the development of specific signs and symptoms on exposure to that food. Sensitization alone is not sufficient to define FA.</w:t>
            </w:r>
          </w:p>
          <w:p w14:paraId="7F8CCB78" w14:textId="77777777" w:rsidR="00FC575A" w:rsidRPr="002A4312" w:rsidRDefault="006B22E6">
            <w:pPr>
              <w:pStyle w:val="TableParagraph"/>
              <w:spacing w:line="228" w:lineRule="exact"/>
              <w:ind w:right="596"/>
              <w:rPr>
                <w:rFonts w:ascii="Arial" w:hAnsi="Arial" w:cs="Arial"/>
                <w:sz w:val="20"/>
              </w:rPr>
            </w:pPr>
            <w:r w:rsidRPr="002A4312">
              <w:rPr>
                <w:rFonts w:ascii="Arial" w:hAnsi="Arial" w:cs="Arial"/>
                <w:sz w:val="20"/>
              </w:rPr>
              <w:t>Ref: Boyce et al. Guidelines for the Diagnosis and Management of Food Allergy in the United States: Summary of the NIAID-Sponsored Expert Panel. USDHHS, Dec 2010.</w:t>
            </w:r>
          </w:p>
        </w:tc>
        <w:tc>
          <w:tcPr>
            <w:tcW w:w="113" w:type="dxa"/>
            <w:tcBorders>
              <w:bottom w:val="nil"/>
            </w:tcBorders>
          </w:tcPr>
          <w:p w14:paraId="5766C369" w14:textId="77777777" w:rsidR="00FC575A" w:rsidRPr="002A4312" w:rsidRDefault="00FC575A">
            <w:pPr>
              <w:pStyle w:val="TableParagraph"/>
              <w:ind w:left="0"/>
              <w:rPr>
                <w:rFonts w:ascii="Arial" w:hAnsi="Arial" w:cs="Arial"/>
                <w:sz w:val="18"/>
              </w:rPr>
            </w:pPr>
          </w:p>
        </w:tc>
      </w:tr>
      <w:tr w:rsidR="00FC575A" w:rsidRPr="002A4312" w14:paraId="326B508E" w14:textId="77777777" w:rsidTr="00827EFE">
        <w:trPr>
          <w:trHeight w:val="1151"/>
        </w:trPr>
        <w:tc>
          <w:tcPr>
            <w:tcW w:w="113" w:type="dxa"/>
            <w:tcBorders>
              <w:top w:val="nil"/>
              <w:bottom w:val="nil"/>
            </w:tcBorders>
          </w:tcPr>
          <w:p w14:paraId="31412437" w14:textId="77777777" w:rsidR="00FC575A" w:rsidRPr="002A4312" w:rsidRDefault="00FC575A">
            <w:pPr>
              <w:pStyle w:val="TableParagraph"/>
              <w:ind w:left="0"/>
              <w:rPr>
                <w:rFonts w:ascii="Arial" w:hAnsi="Arial" w:cs="Arial"/>
                <w:sz w:val="18"/>
              </w:rPr>
            </w:pPr>
          </w:p>
        </w:tc>
        <w:tc>
          <w:tcPr>
            <w:tcW w:w="2532" w:type="dxa"/>
            <w:shd w:val="clear" w:color="auto" w:fill="FDE9D9"/>
          </w:tcPr>
          <w:p w14:paraId="2B171CB0" w14:textId="77777777" w:rsidR="00FC575A" w:rsidRPr="002A4312" w:rsidRDefault="00FC575A">
            <w:pPr>
              <w:pStyle w:val="TableParagraph"/>
              <w:ind w:left="0"/>
              <w:rPr>
                <w:rFonts w:ascii="Arial" w:hAnsi="Arial" w:cs="Arial"/>
                <w:b/>
              </w:rPr>
            </w:pPr>
          </w:p>
          <w:p w14:paraId="30B44316" w14:textId="77777777" w:rsidR="00FC575A" w:rsidRPr="002A4312" w:rsidRDefault="00FC575A">
            <w:pPr>
              <w:pStyle w:val="TableParagraph"/>
              <w:spacing w:before="10"/>
              <w:ind w:left="0"/>
              <w:rPr>
                <w:rFonts w:ascii="Arial" w:hAnsi="Arial" w:cs="Arial"/>
                <w:b/>
                <w:sz w:val="17"/>
              </w:rPr>
            </w:pPr>
          </w:p>
          <w:p w14:paraId="0E7E70D9" w14:textId="77777777" w:rsidR="00FC575A" w:rsidRPr="002A4312" w:rsidRDefault="006B22E6">
            <w:pPr>
              <w:pStyle w:val="TableParagraph"/>
              <w:rPr>
                <w:rFonts w:ascii="Arial" w:hAnsi="Arial" w:cs="Arial"/>
                <w:b/>
                <w:sz w:val="20"/>
              </w:rPr>
            </w:pPr>
            <w:r w:rsidRPr="002A4312">
              <w:rPr>
                <w:rFonts w:ascii="Arial" w:hAnsi="Arial" w:cs="Arial"/>
                <w:b/>
                <w:sz w:val="20"/>
              </w:rPr>
              <w:t>Food Allergen</w:t>
            </w:r>
          </w:p>
        </w:tc>
        <w:tc>
          <w:tcPr>
            <w:tcW w:w="7682" w:type="dxa"/>
            <w:gridSpan w:val="2"/>
            <w:shd w:val="clear" w:color="auto" w:fill="FDE9D9"/>
          </w:tcPr>
          <w:p w14:paraId="23BBDDBF" w14:textId="77777777" w:rsidR="00FC575A" w:rsidRPr="002A4312" w:rsidRDefault="006B22E6">
            <w:pPr>
              <w:pStyle w:val="TableParagraph"/>
              <w:ind w:right="352"/>
              <w:rPr>
                <w:rFonts w:ascii="Arial" w:hAnsi="Arial" w:cs="Arial"/>
                <w:sz w:val="20"/>
              </w:rPr>
            </w:pPr>
            <w:r w:rsidRPr="002A4312">
              <w:rPr>
                <w:rFonts w:ascii="Arial" w:hAnsi="Arial" w:cs="Arial"/>
                <w:b/>
                <w:sz w:val="20"/>
              </w:rPr>
              <w:t xml:space="preserve">Food allergens </w:t>
            </w:r>
            <w:r w:rsidRPr="002A4312">
              <w:rPr>
                <w:rFonts w:ascii="Arial" w:hAnsi="Arial" w:cs="Arial"/>
                <w:sz w:val="20"/>
              </w:rPr>
              <w:t xml:space="preserve">are defined as those specific components of food or ingredients within food (typically proteins, but sometimes also chemical </w:t>
            </w:r>
            <w:proofErr w:type="spellStart"/>
            <w:r w:rsidRPr="002A4312">
              <w:rPr>
                <w:rFonts w:ascii="Arial" w:hAnsi="Arial" w:cs="Arial"/>
                <w:sz w:val="20"/>
              </w:rPr>
              <w:t>haptens</w:t>
            </w:r>
            <w:proofErr w:type="spellEnd"/>
            <w:r w:rsidRPr="002A4312">
              <w:rPr>
                <w:rFonts w:ascii="Arial" w:hAnsi="Arial" w:cs="Arial"/>
                <w:sz w:val="20"/>
              </w:rPr>
              <w:t>) that are recognized by allergen-specific immune cells and elicit specific immunologic reactions, resulting in characteristic symptoms.</w:t>
            </w:r>
          </w:p>
          <w:p w14:paraId="7936A29A" w14:textId="77777777" w:rsidR="00FC575A" w:rsidRPr="002A4312" w:rsidRDefault="006B22E6">
            <w:pPr>
              <w:pStyle w:val="TableParagraph"/>
              <w:spacing w:line="230" w:lineRule="atLeast"/>
              <w:ind w:right="596"/>
              <w:rPr>
                <w:rFonts w:ascii="Arial" w:hAnsi="Arial" w:cs="Arial"/>
                <w:sz w:val="20"/>
              </w:rPr>
            </w:pPr>
            <w:r w:rsidRPr="002A4312">
              <w:rPr>
                <w:rFonts w:ascii="Arial" w:hAnsi="Arial" w:cs="Arial"/>
                <w:sz w:val="20"/>
              </w:rPr>
              <w:t>Ref: Boyce et al. Guidelines for the Diagnosis and Management of Food Allergy in the United States: Summary of the NIAID-Sponsored Expert Panel. USDHHS, Dec 2010.</w:t>
            </w:r>
          </w:p>
        </w:tc>
        <w:tc>
          <w:tcPr>
            <w:tcW w:w="113" w:type="dxa"/>
            <w:tcBorders>
              <w:top w:val="nil"/>
              <w:bottom w:val="nil"/>
            </w:tcBorders>
          </w:tcPr>
          <w:p w14:paraId="4008F351" w14:textId="77777777" w:rsidR="00FC575A" w:rsidRPr="002A4312" w:rsidRDefault="00FC575A">
            <w:pPr>
              <w:pStyle w:val="TableParagraph"/>
              <w:ind w:left="0"/>
              <w:rPr>
                <w:rFonts w:ascii="Arial" w:hAnsi="Arial" w:cs="Arial"/>
                <w:sz w:val="18"/>
              </w:rPr>
            </w:pPr>
          </w:p>
        </w:tc>
      </w:tr>
      <w:tr w:rsidR="00FC575A" w:rsidRPr="002A4312" w14:paraId="38414A09" w14:textId="77777777" w:rsidTr="00827EFE">
        <w:trPr>
          <w:trHeight w:val="1379"/>
        </w:trPr>
        <w:tc>
          <w:tcPr>
            <w:tcW w:w="113" w:type="dxa"/>
            <w:tcBorders>
              <w:top w:val="nil"/>
              <w:bottom w:val="nil"/>
            </w:tcBorders>
          </w:tcPr>
          <w:p w14:paraId="59FE212A" w14:textId="77777777" w:rsidR="00FC575A" w:rsidRPr="002A4312" w:rsidRDefault="00FC575A">
            <w:pPr>
              <w:pStyle w:val="TableParagraph"/>
              <w:ind w:left="0"/>
              <w:rPr>
                <w:rFonts w:ascii="Arial" w:hAnsi="Arial" w:cs="Arial"/>
                <w:sz w:val="18"/>
              </w:rPr>
            </w:pPr>
          </w:p>
        </w:tc>
        <w:tc>
          <w:tcPr>
            <w:tcW w:w="2532" w:type="dxa"/>
            <w:shd w:val="clear" w:color="auto" w:fill="FDE9D9"/>
          </w:tcPr>
          <w:p w14:paraId="054B3056" w14:textId="77777777" w:rsidR="00FC575A" w:rsidRPr="002A4312" w:rsidRDefault="00FC575A">
            <w:pPr>
              <w:pStyle w:val="TableParagraph"/>
              <w:ind w:left="0"/>
              <w:rPr>
                <w:rFonts w:ascii="Arial" w:hAnsi="Arial" w:cs="Arial"/>
                <w:b/>
              </w:rPr>
            </w:pPr>
          </w:p>
          <w:p w14:paraId="308A122F" w14:textId="77777777" w:rsidR="00FC575A" w:rsidRPr="002A4312" w:rsidRDefault="00FC575A">
            <w:pPr>
              <w:pStyle w:val="TableParagraph"/>
              <w:spacing w:before="7"/>
              <w:ind w:left="0"/>
              <w:rPr>
                <w:rFonts w:ascii="Arial" w:hAnsi="Arial" w:cs="Arial"/>
                <w:b/>
                <w:sz w:val="17"/>
              </w:rPr>
            </w:pPr>
          </w:p>
          <w:p w14:paraId="3BE85EBB" w14:textId="77777777" w:rsidR="00FC575A" w:rsidRPr="002A4312" w:rsidRDefault="006B22E6">
            <w:pPr>
              <w:pStyle w:val="TableParagraph"/>
              <w:spacing w:before="1"/>
              <w:ind w:right="440"/>
              <w:rPr>
                <w:rFonts w:ascii="Arial" w:hAnsi="Arial" w:cs="Arial"/>
                <w:b/>
                <w:sz w:val="20"/>
              </w:rPr>
            </w:pPr>
            <w:r w:rsidRPr="002A4312">
              <w:rPr>
                <w:rFonts w:ascii="Arial" w:hAnsi="Arial" w:cs="Arial"/>
                <w:b/>
                <w:sz w:val="20"/>
              </w:rPr>
              <w:t>Food Allergen Cross-reactivity</w:t>
            </w:r>
          </w:p>
        </w:tc>
        <w:tc>
          <w:tcPr>
            <w:tcW w:w="7682" w:type="dxa"/>
            <w:gridSpan w:val="2"/>
            <w:shd w:val="clear" w:color="auto" w:fill="FDE9D9"/>
          </w:tcPr>
          <w:p w14:paraId="5C86F49D" w14:textId="77777777" w:rsidR="00FC575A" w:rsidRPr="002A4312" w:rsidRDefault="006B22E6">
            <w:pPr>
              <w:pStyle w:val="TableParagraph"/>
              <w:ind w:right="115"/>
              <w:rPr>
                <w:rFonts w:ascii="Arial" w:hAnsi="Arial" w:cs="Arial"/>
                <w:sz w:val="20"/>
              </w:rPr>
            </w:pPr>
            <w:r w:rsidRPr="002A4312">
              <w:rPr>
                <w:rFonts w:ascii="Arial" w:hAnsi="Arial" w:cs="Arial"/>
                <w:sz w:val="20"/>
              </w:rPr>
              <w:t xml:space="preserve">A phenomenon called </w:t>
            </w:r>
            <w:r w:rsidRPr="002A4312">
              <w:rPr>
                <w:rFonts w:ascii="Arial" w:hAnsi="Arial" w:cs="Arial"/>
                <w:b/>
                <w:sz w:val="20"/>
              </w:rPr>
              <w:t xml:space="preserve">cross-reactivity </w:t>
            </w:r>
            <w:r w:rsidRPr="002A4312">
              <w:rPr>
                <w:rFonts w:ascii="Arial" w:hAnsi="Arial" w:cs="Arial"/>
                <w:sz w:val="20"/>
              </w:rPr>
              <w:t>may occur when an antibody reacts not only with the original allergen, but also with a similar allergen. In FA, cross-reactivity occurs when a food allergen shares structural or sequence similarity with a different food allergen or aeroallergen, which may then trigger an adverse reaction similar to that triggered by the original food</w:t>
            </w:r>
            <w:r w:rsidRPr="002A4312">
              <w:rPr>
                <w:rFonts w:ascii="Arial" w:hAnsi="Arial" w:cs="Arial"/>
                <w:spacing w:val="-24"/>
                <w:sz w:val="20"/>
              </w:rPr>
              <w:t xml:space="preserve"> </w:t>
            </w:r>
            <w:r w:rsidRPr="002A4312">
              <w:rPr>
                <w:rFonts w:ascii="Arial" w:hAnsi="Arial" w:cs="Arial"/>
                <w:sz w:val="20"/>
              </w:rPr>
              <w:t>allergen.</w:t>
            </w:r>
          </w:p>
          <w:p w14:paraId="40630C38" w14:textId="77777777" w:rsidR="00FC575A" w:rsidRPr="002A4312" w:rsidRDefault="006B22E6">
            <w:pPr>
              <w:pStyle w:val="TableParagraph"/>
              <w:spacing w:line="230" w:lineRule="exact"/>
              <w:ind w:right="596"/>
              <w:rPr>
                <w:rFonts w:ascii="Arial" w:hAnsi="Arial" w:cs="Arial"/>
                <w:sz w:val="20"/>
              </w:rPr>
            </w:pPr>
            <w:r w:rsidRPr="002A4312">
              <w:rPr>
                <w:rFonts w:ascii="Arial" w:hAnsi="Arial" w:cs="Arial"/>
                <w:sz w:val="20"/>
              </w:rPr>
              <w:t>Ref: Boyce et al. Guidelines for the Diagnosis and Management of Food Allergy in the United States: Summary of the NIAID-Sponsored Expert Panel. USDHHS, Dec 2010.</w:t>
            </w:r>
          </w:p>
        </w:tc>
        <w:tc>
          <w:tcPr>
            <w:tcW w:w="113" w:type="dxa"/>
            <w:tcBorders>
              <w:top w:val="nil"/>
              <w:bottom w:val="nil"/>
            </w:tcBorders>
          </w:tcPr>
          <w:p w14:paraId="32D88A60" w14:textId="77777777" w:rsidR="00FC575A" w:rsidRPr="002A4312" w:rsidRDefault="00FC575A">
            <w:pPr>
              <w:pStyle w:val="TableParagraph"/>
              <w:ind w:left="0"/>
              <w:rPr>
                <w:rFonts w:ascii="Arial" w:hAnsi="Arial" w:cs="Arial"/>
                <w:sz w:val="18"/>
              </w:rPr>
            </w:pPr>
          </w:p>
        </w:tc>
      </w:tr>
      <w:tr w:rsidR="00FC575A" w:rsidRPr="002A4312" w14:paraId="6120FCA4" w14:textId="77777777" w:rsidTr="00827EFE">
        <w:trPr>
          <w:trHeight w:val="918"/>
        </w:trPr>
        <w:tc>
          <w:tcPr>
            <w:tcW w:w="113" w:type="dxa"/>
            <w:tcBorders>
              <w:top w:val="nil"/>
              <w:bottom w:val="nil"/>
            </w:tcBorders>
          </w:tcPr>
          <w:p w14:paraId="3BC207D9" w14:textId="77777777" w:rsidR="00FC575A" w:rsidRPr="002A4312" w:rsidRDefault="00FC575A">
            <w:pPr>
              <w:pStyle w:val="TableParagraph"/>
              <w:ind w:left="0"/>
              <w:rPr>
                <w:rFonts w:ascii="Arial" w:hAnsi="Arial" w:cs="Arial"/>
                <w:sz w:val="18"/>
              </w:rPr>
            </w:pPr>
          </w:p>
        </w:tc>
        <w:tc>
          <w:tcPr>
            <w:tcW w:w="2532" w:type="dxa"/>
            <w:shd w:val="clear" w:color="auto" w:fill="FDE9D9"/>
          </w:tcPr>
          <w:p w14:paraId="1DB3DBBD" w14:textId="77777777" w:rsidR="00FC575A" w:rsidRPr="002A4312" w:rsidRDefault="00FC575A">
            <w:pPr>
              <w:pStyle w:val="TableParagraph"/>
              <w:spacing w:before="9"/>
              <w:ind w:left="0"/>
              <w:rPr>
                <w:rFonts w:ascii="Arial" w:hAnsi="Arial" w:cs="Arial"/>
                <w:b/>
                <w:sz w:val="29"/>
              </w:rPr>
            </w:pPr>
          </w:p>
          <w:p w14:paraId="18019537" w14:textId="77777777" w:rsidR="00FC575A" w:rsidRPr="002A4312" w:rsidRDefault="006B22E6">
            <w:pPr>
              <w:pStyle w:val="TableParagraph"/>
              <w:rPr>
                <w:rFonts w:ascii="Arial" w:hAnsi="Arial" w:cs="Arial"/>
                <w:b/>
                <w:sz w:val="20"/>
              </w:rPr>
            </w:pPr>
            <w:r w:rsidRPr="002A4312">
              <w:rPr>
                <w:rFonts w:ascii="Arial" w:hAnsi="Arial" w:cs="Arial"/>
                <w:b/>
                <w:sz w:val="20"/>
              </w:rPr>
              <w:t>Food Allergy</w:t>
            </w:r>
          </w:p>
        </w:tc>
        <w:tc>
          <w:tcPr>
            <w:tcW w:w="7682" w:type="dxa"/>
            <w:gridSpan w:val="2"/>
            <w:shd w:val="clear" w:color="auto" w:fill="FDE9D9"/>
          </w:tcPr>
          <w:p w14:paraId="0FC61143" w14:textId="77777777" w:rsidR="00FC575A" w:rsidRPr="002A4312" w:rsidRDefault="006B22E6">
            <w:pPr>
              <w:pStyle w:val="TableParagraph"/>
              <w:ind w:right="636"/>
              <w:rPr>
                <w:rFonts w:ascii="Arial" w:hAnsi="Arial" w:cs="Arial"/>
                <w:sz w:val="20"/>
              </w:rPr>
            </w:pPr>
            <w:r w:rsidRPr="002A4312">
              <w:rPr>
                <w:rFonts w:ascii="Arial" w:hAnsi="Arial" w:cs="Arial"/>
                <w:sz w:val="20"/>
              </w:rPr>
              <w:t>A food allergy is an adverse health effect arising from a specific immune response that occurs reproducibly on exposure to a given food.</w:t>
            </w:r>
          </w:p>
          <w:p w14:paraId="3C90E63F" w14:textId="77777777" w:rsidR="00FC575A" w:rsidRPr="002A4312" w:rsidRDefault="006B22E6">
            <w:pPr>
              <w:pStyle w:val="TableParagraph"/>
              <w:spacing w:line="228" w:lineRule="exact"/>
              <w:ind w:right="596"/>
              <w:rPr>
                <w:rFonts w:ascii="Arial" w:hAnsi="Arial" w:cs="Arial"/>
                <w:sz w:val="20"/>
              </w:rPr>
            </w:pPr>
            <w:r w:rsidRPr="002A4312">
              <w:rPr>
                <w:rFonts w:ascii="Arial" w:hAnsi="Arial" w:cs="Arial"/>
                <w:sz w:val="20"/>
              </w:rPr>
              <w:t>Ref: Boyce et al. Guidelines for the Diagnosis and Management of Food Allergy in the United States: Summary of the NIAID-Sponsored Expert Panel. USDHHS, Dec 2010.</w:t>
            </w:r>
          </w:p>
        </w:tc>
        <w:tc>
          <w:tcPr>
            <w:tcW w:w="113" w:type="dxa"/>
            <w:tcBorders>
              <w:top w:val="nil"/>
              <w:bottom w:val="nil"/>
            </w:tcBorders>
          </w:tcPr>
          <w:p w14:paraId="1DDDCD7D" w14:textId="77777777" w:rsidR="00FC575A" w:rsidRPr="002A4312" w:rsidRDefault="00FC575A">
            <w:pPr>
              <w:pStyle w:val="TableParagraph"/>
              <w:ind w:left="0"/>
              <w:rPr>
                <w:rFonts w:ascii="Arial" w:hAnsi="Arial" w:cs="Arial"/>
                <w:sz w:val="18"/>
              </w:rPr>
            </w:pPr>
          </w:p>
        </w:tc>
      </w:tr>
      <w:tr w:rsidR="00FC575A" w:rsidRPr="002A4312" w14:paraId="5DB67626" w14:textId="77777777" w:rsidTr="00827EFE">
        <w:trPr>
          <w:trHeight w:val="1840"/>
        </w:trPr>
        <w:tc>
          <w:tcPr>
            <w:tcW w:w="113" w:type="dxa"/>
            <w:tcBorders>
              <w:top w:val="nil"/>
            </w:tcBorders>
          </w:tcPr>
          <w:p w14:paraId="4988FD50" w14:textId="77777777" w:rsidR="00FC575A" w:rsidRPr="002A4312" w:rsidRDefault="00FC575A">
            <w:pPr>
              <w:pStyle w:val="TableParagraph"/>
              <w:ind w:left="0"/>
              <w:rPr>
                <w:rFonts w:ascii="Arial" w:hAnsi="Arial" w:cs="Arial"/>
                <w:sz w:val="18"/>
              </w:rPr>
            </w:pPr>
          </w:p>
        </w:tc>
        <w:tc>
          <w:tcPr>
            <w:tcW w:w="2532" w:type="dxa"/>
            <w:tcBorders>
              <w:bottom w:val="single" w:sz="8" w:space="0" w:color="000000"/>
            </w:tcBorders>
            <w:shd w:val="clear" w:color="auto" w:fill="FDE9D9"/>
          </w:tcPr>
          <w:p w14:paraId="276AC8D2" w14:textId="77777777" w:rsidR="00FC575A" w:rsidRPr="002A4312" w:rsidRDefault="00FC575A">
            <w:pPr>
              <w:pStyle w:val="TableParagraph"/>
              <w:ind w:left="0"/>
              <w:rPr>
                <w:rFonts w:ascii="Arial" w:hAnsi="Arial" w:cs="Arial"/>
                <w:b/>
              </w:rPr>
            </w:pPr>
          </w:p>
          <w:p w14:paraId="46A6E333" w14:textId="77777777" w:rsidR="00FC575A" w:rsidRPr="002A4312" w:rsidRDefault="00FC575A">
            <w:pPr>
              <w:pStyle w:val="TableParagraph"/>
              <w:ind w:left="0"/>
              <w:rPr>
                <w:rFonts w:ascii="Arial" w:hAnsi="Arial" w:cs="Arial"/>
                <w:b/>
              </w:rPr>
            </w:pPr>
          </w:p>
          <w:p w14:paraId="0B66FD3D" w14:textId="77777777" w:rsidR="00FC575A" w:rsidRPr="002A4312" w:rsidRDefault="00FC575A">
            <w:pPr>
              <w:pStyle w:val="TableParagraph"/>
              <w:spacing w:before="10"/>
              <w:ind w:left="0"/>
              <w:rPr>
                <w:rFonts w:ascii="Arial" w:hAnsi="Arial" w:cs="Arial"/>
                <w:b/>
                <w:sz w:val="25"/>
              </w:rPr>
            </w:pPr>
          </w:p>
          <w:p w14:paraId="090DBB3F" w14:textId="77777777" w:rsidR="00FC575A" w:rsidRPr="002A4312" w:rsidRDefault="006B22E6">
            <w:pPr>
              <w:pStyle w:val="TableParagraph"/>
              <w:spacing w:before="1"/>
              <w:rPr>
                <w:rFonts w:ascii="Arial" w:hAnsi="Arial" w:cs="Arial"/>
                <w:b/>
                <w:sz w:val="20"/>
              </w:rPr>
            </w:pPr>
            <w:r w:rsidRPr="002A4312">
              <w:rPr>
                <w:rFonts w:ascii="Arial" w:hAnsi="Arial" w:cs="Arial"/>
                <w:b/>
                <w:sz w:val="20"/>
              </w:rPr>
              <w:t>Food Intolerance</w:t>
            </w:r>
          </w:p>
        </w:tc>
        <w:tc>
          <w:tcPr>
            <w:tcW w:w="7682" w:type="dxa"/>
            <w:gridSpan w:val="2"/>
            <w:tcBorders>
              <w:bottom w:val="single" w:sz="8" w:space="0" w:color="000000"/>
            </w:tcBorders>
            <w:shd w:val="clear" w:color="auto" w:fill="FDE9D9"/>
          </w:tcPr>
          <w:p w14:paraId="6ED50832" w14:textId="77777777" w:rsidR="00FC575A" w:rsidRPr="002A4312" w:rsidRDefault="006B22E6">
            <w:pPr>
              <w:pStyle w:val="TableParagraph"/>
              <w:ind w:right="179"/>
              <w:rPr>
                <w:rFonts w:ascii="Arial" w:hAnsi="Arial" w:cs="Arial"/>
                <w:sz w:val="20"/>
              </w:rPr>
            </w:pPr>
            <w:r w:rsidRPr="002A4312">
              <w:rPr>
                <w:rFonts w:ascii="Arial" w:hAnsi="Arial" w:cs="Arial"/>
                <w:sz w:val="20"/>
              </w:rPr>
              <w:t xml:space="preserve">Non-immunologic adverse reactions are termed </w:t>
            </w:r>
            <w:r w:rsidRPr="002A4312">
              <w:rPr>
                <w:rFonts w:ascii="Arial" w:hAnsi="Arial" w:cs="Arial"/>
                <w:b/>
                <w:sz w:val="20"/>
              </w:rPr>
              <w:t xml:space="preserve">food intolerances. </w:t>
            </w:r>
            <w:r w:rsidRPr="002A4312">
              <w:rPr>
                <w:rFonts w:ascii="Arial" w:hAnsi="Arial" w:cs="Arial"/>
                <w:sz w:val="20"/>
              </w:rPr>
              <w:t>For example, an individual may be allergic to cow’s milk (henceforth referred to as milk) due to an immunologic response to milk protein, or alternatively, that individual may be intolerant to milk due to an inability to digest the sugar lactose. In the former situation, milk protein is considered an allergen because it triggers an adverse immunologic reaction. Inability to digest lactose leads to excess fluid production in the gastrointestinal (GI) tract, resulting in abdominal pain and diarrhea.</w:t>
            </w:r>
          </w:p>
          <w:p w14:paraId="7DA85BB9" w14:textId="77777777" w:rsidR="00FC575A" w:rsidRPr="002A4312" w:rsidRDefault="006B22E6">
            <w:pPr>
              <w:pStyle w:val="TableParagraph"/>
              <w:spacing w:line="230" w:lineRule="exact"/>
              <w:ind w:right="596"/>
              <w:rPr>
                <w:rFonts w:ascii="Arial" w:hAnsi="Arial" w:cs="Arial"/>
                <w:sz w:val="20"/>
              </w:rPr>
            </w:pPr>
            <w:r w:rsidRPr="002A4312">
              <w:rPr>
                <w:rFonts w:ascii="Arial" w:hAnsi="Arial" w:cs="Arial"/>
                <w:sz w:val="20"/>
              </w:rPr>
              <w:t>Ref: Boyce et al. Guidelines for the Diagnosis and Management of Food Allergy in the United States: Summary of the NIAID-Sponsored Expert Panel. USDHHS, Dec 2010.</w:t>
            </w:r>
          </w:p>
        </w:tc>
        <w:tc>
          <w:tcPr>
            <w:tcW w:w="113" w:type="dxa"/>
            <w:tcBorders>
              <w:top w:val="nil"/>
            </w:tcBorders>
          </w:tcPr>
          <w:p w14:paraId="3ED3C843" w14:textId="77777777" w:rsidR="00FC575A" w:rsidRPr="002A4312" w:rsidRDefault="00FC575A">
            <w:pPr>
              <w:pStyle w:val="TableParagraph"/>
              <w:ind w:left="0"/>
              <w:rPr>
                <w:rFonts w:ascii="Arial" w:hAnsi="Arial" w:cs="Arial"/>
                <w:sz w:val="18"/>
              </w:rPr>
            </w:pPr>
          </w:p>
        </w:tc>
      </w:tr>
      <w:tr w:rsidR="00FC575A" w:rsidRPr="002A4312" w14:paraId="64CBEBC4" w14:textId="77777777">
        <w:trPr>
          <w:trHeight w:val="460"/>
        </w:trPr>
        <w:tc>
          <w:tcPr>
            <w:tcW w:w="2700" w:type="dxa"/>
            <w:gridSpan w:val="3"/>
            <w:tcBorders>
              <w:top w:val="single" w:sz="8" w:space="0" w:color="000000"/>
            </w:tcBorders>
          </w:tcPr>
          <w:p w14:paraId="3BDF7868" w14:textId="77777777" w:rsidR="00FC575A" w:rsidRPr="002A4312" w:rsidRDefault="006B22E6">
            <w:pPr>
              <w:pStyle w:val="TableParagraph"/>
              <w:spacing w:before="113"/>
              <w:rPr>
                <w:rFonts w:ascii="Arial" w:hAnsi="Arial" w:cs="Arial"/>
                <w:b/>
                <w:sz w:val="20"/>
              </w:rPr>
            </w:pPr>
            <w:r w:rsidRPr="002A4312">
              <w:rPr>
                <w:rFonts w:ascii="Arial" w:hAnsi="Arial" w:cs="Arial"/>
                <w:b/>
                <w:sz w:val="20"/>
              </w:rPr>
              <w:t>Food and Drug Interactions</w:t>
            </w:r>
          </w:p>
        </w:tc>
        <w:tc>
          <w:tcPr>
            <w:tcW w:w="7740" w:type="dxa"/>
            <w:gridSpan w:val="2"/>
            <w:tcBorders>
              <w:top w:val="single" w:sz="8" w:space="0" w:color="000000"/>
            </w:tcBorders>
          </w:tcPr>
          <w:p w14:paraId="3087CCE3" w14:textId="21F0B33B" w:rsidR="00FC575A" w:rsidRPr="002A4312" w:rsidRDefault="006B22E6" w:rsidP="00827EFE">
            <w:pPr>
              <w:pStyle w:val="TableParagraph"/>
              <w:spacing w:line="223" w:lineRule="exact"/>
              <w:rPr>
                <w:rFonts w:ascii="Arial" w:hAnsi="Arial" w:cs="Arial"/>
                <w:sz w:val="20"/>
              </w:rPr>
            </w:pPr>
            <w:r w:rsidRPr="002A4312">
              <w:rPr>
                <w:rFonts w:ascii="Arial" w:hAnsi="Arial" w:cs="Arial"/>
                <w:sz w:val="20"/>
              </w:rPr>
              <w:t>Physiological effect caused by an interaction from the combination of a certain drug and</w:t>
            </w:r>
            <w:r w:rsidR="00827EFE">
              <w:rPr>
                <w:rFonts w:ascii="Arial" w:hAnsi="Arial" w:cs="Arial"/>
                <w:sz w:val="20"/>
              </w:rPr>
              <w:t xml:space="preserve"> </w:t>
            </w:r>
            <w:r w:rsidRPr="002A4312">
              <w:rPr>
                <w:rFonts w:ascii="Arial" w:hAnsi="Arial" w:cs="Arial"/>
                <w:sz w:val="20"/>
              </w:rPr>
              <w:t>food/nutrient.</w:t>
            </w:r>
          </w:p>
        </w:tc>
      </w:tr>
      <w:tr w:rsidR="00FC575A" w:rsidRPr="002A4312" w14:paraId="79CFAD41" w14:textId="77777777">
        <w:trPr>
          <w:trHeight w:val="921"/>
        </w:trPr>
        <w:tc>
          <w:tcPr>
            <w:tcW w:w="2700" w:type="dxa"/>
            <w:gridSpan w:val="3"/>
          </w:tcPr>
          <w:p w14:paraId="7E20AD18" w14:textId="77777777" w:rsidR="00FC575A" w:rsidRPr="002A4312" w:rsidRDefault="00FC575A">
            <w:pPr>
              <w:pStyle w:val="TableParagraph"/>
              <w:spacing w:before="10"/>
              <w:ind w:left="0"/>
              <w:rPr>
                <w:rFonts w:ascii="Arial" w:hAnsi="Arial" w:cs="Arial"/>
                <w:b/>
                <w:sz w:val="29"/>
              </w:rPr>
            </w:pPr>
          </w:p>
          <w:p w14:paraId="469D6B54" w14:textId="77777777" w:rsidR="00FC575A" w:rsidRPr="002A4312" w:rsidRDefault="006B22E6">
            <w:pPr>
              <w:pStyle w:val="TableParagraph"/>
              <w:rPr>
                <w:rFonts w:ascii="Arial" w:hAnsi="Arial" w:cs="Arial"/>
                <w:b/>
                <w:sz w:val="20"/>
              </w:rPr>
            </w:pPr>
            <w:r w:rsidRPr="002A4312">
              <w:rPr>
                <w:rFonts w:ascii="Arial" w:hAnsi="Arial" w:cs="Arial"/>
                <w:b/>
                <w:sz w:val="20"/>
              </w:rPr>
              <w:t>Food Preferences</w:t>
            </w:r>
          </w:p>
        </w:tc>
        <w:tc>
          <w:tcPr>
            <w:tcW w:w="7740" w:type="dxa"/>
            <w:gridSpan w:val="2"/>
          </w:tcPr>
          <w:p w14:paraId="3770B4AA" w14:textId="0C68C065" w:rsidR="00FC575A" w:rsidRPr="002A4312" w:rsidRDefault="006B22E6" w:rsidP="00827EFE">
            <w:pPr>
              <w:pStyle w:val="TableParagraph"/>
              <w:ind w:right="93"/>
              <w:rPr>
                <w:rFonts w:ascii="Arial" w:hAnsi="Arial" w:cs="Arial"/>
                <w:sz w:val="20"/>
              </w:rPr>
            </w:pPr>
            <w:r w:rsidRPr="002A4312">
              <w:rPr>
                <w:rFonts w:ascii="Arial" w:hAnsi="Arial" w:cs="Arial"/>
                <w:sz w:val="20"/>
              </w:rPr>
              <w:t>Preferences consist of likes, dislikes, substitutions, and complementary foods. Preferences are diet orders, effectively from the patient, but transmitted from the ward. They are subject to</w:t>
            </w:r>
            <w:r w:rsidR="00827EFE">
              <w:rPr>
                <w:rFonts w:ascii="Arial" w:hAnsi="Arial" w:cs="Arial"/>
                <w:sz w:val="20"/>
              </w:rPr>
              <w:t xml:space="preserve"> </w:t>
            </w:r>
            <w:r w:rsidRPr="002A4312">
              <w:rPr>
                <w:rFonts w:ascii="Arial" w:hAnsi="Arial" w:cs="Arial"/>
                <w:sz w:val="20"/>
              </w:rPr>
              <w:t>change. Preferences are independent of the diet order and do not change when the order changes. Per HL7 Glossary (Jan 2010) Preferences: (related to Dietary Orders)</w:t>
            </w:r>
          </w:p>
        </w:tc>
      </w:tr>
      <w:tr w:rsidR="00FC575A" w:rsidRPr="002A4312" w14:paraId="4B95B0DF" w14:textId="77777777">
        <w:trPr>
          <w:trHeight w:val="731"/>
        </w:trPr>
        <w:tc>
          <w:tcPr>
            <w:tcW w:w="2700" w:type="dxa"/>
            <w:gridSpan w:val="3"/>
          </w:tcPr>
          <w:p w14:paraId="5AA99417" w14:textId="77777777" w:rsidR="00FC575A" w:rsidRPr="002A4312" w:rsidRDefault="00FC575A">
            <w:pPr>
              <w:pStyle w:val="TableParagraph"/>
              <w:spacing w:before="8"/>
              <w:ind w:left="0"/>
              <w:rPr>
                <w:rFonts w:ascii="Arial" w:hAnsi="Arial" w:cs="Arial"/>
                <w:b/>
                <w:sz w:val="21"/>
              </w:rPr>
            </w:pPr>
          </w:p>
          <w:p w14:paraId="36A31D9C" w14:textId="77777777" w:rsidR="00FC575A" w:rsidRPr="002A4312" w:rsidRDefault="006B22E6">
            <w:pPr>
              <w:pStyle w:val="TableParagraph"/>
              <w:rPr>
                <w:rFonts w:ascii="Arial" w:hAnsi="Arial" w:cs="Arial"/>
                <w:b/>
                <w:sz w:val="20"/>
              </w:rPr>
            </w:pPr>
            <w:r w:rsidRPr="002A4312">
              <w:rPr>
                <w:rFonts w:ascii="Arial" w:hAnsi="Arial" w:cs="Arial"/>
                <w:b/>
                <w:sz w:val="20"/>
              </w:rPr>
              <w:t>Growth Charts</w:t>
            </w:r>
          </w:p>
        </w:tc>
        <w:tc>
          <w:tcPr>
            <w:tcW w:w="7740" w:type="dxa"/>
            <w:gridSpan w:val="2"/>
          </w:tcPr>
          <w:p w14:paraId="495B388F" w14:textId="63B4A836" w:rsidR="00FC575A" w:rsidRPr="002A4312" w:rsidRDefault="006B22E6" w:rsidP="00827EFE">
            <w:pPr>
              <w:pStyle w:val="TableParagraph"/>
              <w:ind w:right="299"/>
              <w:rPr>
                <w:rFonts w:ascii="Arial" w:hAnsi="Arial" w:cs="Arial"/>
                <w:sz w:val="20"/>
              </w:rPr>
            </w:pPr>
            <w:r w:rsidRPr="002A4312">
              <w:rPr>
                <w:rFonts w:ascii="Arial" w:hAnsi="Arial" w:cs="Arial"/>
                <w:sz w:val="20"/>
              </w:rPr>
              <w:t>Series of percentile curves that illustrate the distribution of selected body measurements in children and used as a tool that contributes to forming an overall clinical impression for the</w:t>
            </w:r>
            <w:r w:rsidR="00827EFE">
              <w:rPr>
                <w:rFonts w:ascii="Arial" w:hAnsi="Arial" w:cs="Arial"/>
                <w:sz w:val="20"/>
              </w:rPr>
              <w:t xml:space="preserve"> </w:t>
            </w:r>
            <w:r w:rsidRPr="002A4312">
              <w:rPr>
                <w:rFonts w:ascii="Arial" w:hAnsi="Arial" w:cs="Arial"/>
                <w:sz w:val="20"/>
              </w:rPr>
              <w:t>child being measured</w:t>
            </w:r>
            <w:r w:rsidRPr="002A4312">
              <w:rPr>
                <w:rFonts w:ascii="Arial" w:hAnsi="Arial" w:cs="Arial"/>
                <w:sz w:val="24"/>
              </w:rPr>
              <w:t xml:space="preserve">. </w:t>
            </w:r>
            <w:hyperlink r:id="rId37">
              <w:r w:rsidRPr="002A4312">
                <w:rPr>
                  <w:rFonts w:ascii="Arial" w:hAnsi="Arial" w:cs="Arial"/>
                  <w:color w:val="0000FF"/>
                  <w:sz w:val="20"/>
                  <w:u w:val="single" w:color="0000FF"/>
                </w:rPr>
                <w:t>http://www.cdc.gov/growthcharts</w:t>
              </w:r>
            </w:hyperlink>
          </w:p>
        </w:tc>
      </w:tr>
      <w:tr w:rsidR="00FC575A" w:rsidRPr="002A4312" w14:paraId="1898D1AF" w14:textId="77777777">
        <w:trPr>
          <w:trHeight w:val="690"/>
        </w:trPr>
        <w:tc>
          <w:tcPr>
            <w:tcW w:w="2700" w:type="dxa"/>
            <w:gridSpan w:val="3"/>
          </w:tcPr>
          <w:p w14:paraId="48AF3C91" w14:textId="77777777" w:rsidR="00FC575A" w:rsidRPr="002A4312" w:rsidRDefault="00FC575A">
            <w:pPr>
              <w:pStyle w:val="TableParagraph"/>
              <w:spacing w:before="9"/>
              <w:ind w:left="0"/>
              <w:rPr>
                <w:rFonts w:ascii="Arial" w:hAnsi="Arial" w:cs="Arial"/>
                <w:b/>
                <w:sz w:val="19"/>
              </w:rPr>
            </w:pPr>
          </w:p>
          <w:p w14:paraId="05B3738D" w14:textId="77777777" w:rsidR="00FC575A" w:rsidRPr="002A4312" w:rsidRDefault="006B22E6">
            <w:pPr>
              <w:pStyle w:val="TableParagraph"/>
              <w:rPr>
                <w:rFonts w:ascii="Arial" w:hAnsi="Arial" w:cs="Arial"/>
                <w:b/>
                <w:sz w:val="20"/>
              </w:rPr>
            </w:pPr>
            <w:proofErr w:type="spellStart"/>
            <w:r w:rsidRPr="002A4312">
              <w:rPr>
                <w:rFonts w:ascii="Arial" w:hAnsi="Arial" w:cs="Arial"/>
                <w:b/>
                <w:sz w:val="20"/>
              </w:rPr>
              <w:t>ndirect</w:t>
            </w:r>
            <w:proofErr w:type="spellEnd"/>
            <w:r w:rsidRPr="002A4312">
              <w:rPr>
                <w:rFonts w:ascii="Arial" w:hAnsi="Arial" w:cs="Arial"/>
                <w:b/>
                <w:sz w:val="20"/>
              </w:rPr>
              <w:t xml:space="preserve"> Calorimetry</w:t>
            </w:r>
          </w:p>
        </w:tc>
        <w:tc>
          <w:tcPr>
            <w:tcW w:w="7740" w:type="dxa"/>
            <w:gridSpan w:val="2"/>
          </w:tcPr>
          <w:p w14:paraId="3E45D8BE" w14:textId="3A302E42" w:rsidR="00FC575A" w:rsidRPr="002A4312" w:rsidRDefault="006B22E6" w:rsidP="00827EFE">
            <w:pPr>
              <w:pStyle w:val="TableParagraph"/>
              <w:spacing w:line="237" w:lineRule="auto"/>
              <w:ind w:right="193"/>
              <w:rPr>
                <w:rFonts w:ascii="Arial" w:hAnsi="Arial" w:cs="Arial"/>
                <w:sz w:val="20"/>
              </w:rPr>
            </w:pPr>
            <w:r w:rsidRPr="002A4312">
              <w:rPr>
                <w:rFonts w:ascii="Arial" w:hAnsi="Arial" w:cs="Arial"/>
                <w:sz w:val="20"/>
              </w:rPr>
              <w:t>Indirect Calorimetry is the measurement of the amount of heat generated in an oxidation reaction by determining the intake or consumption of oxygen or by measuring the amount of</w:t>
            </w:r>
            <w:r w:rsidR="00827EFE">
              <w:rPr>
                <w:rFonts w:ascii="Arial" w:hAnsi="Arial" w:cs="Arial"/>
                <w:sz w:val="20"/>
              </w:rPr>
              <w:t xml:space="preserve"> </w:t>
            </w:r>
            <w:r w:rsidRPr="002A4312">
              <w:rPr>
                <w:rFonts w:ascii="Arial" w:hAnsi="Arial" w:cs="Arial"/>
                <w:sz w:val="20"/>
              </w:rPr>
              <w:t>carbon dioxide or nitrogen released and translating these quantities into a heat equivalent.</w:t>
            </w:r>
          </w:p>
        </w:tc>
      </w:tr>
      <w:tr w:rsidR="00FC575A" w:rsidRPr="002A4312" w14:paraId="6BED5C5E" w14:textId="77777777">
        <w:trPr>
          <w:trHeight w:val="690"/>
        </w:trPr>
        <w:tc>
          <w:tcPr>
            <w:tcW w:w="2700" w:type="dxa"/>
            <w:gridSpan w:val="3"/>
          </w:tcPr>
          <w:p w14:paraId="39B0E630" w14:textId="77777777" w:rsidR="00FC575A" w:rsidRPr="002A4312" w:rsidRDefault="006B22E6">
            <w:pPr>
              <w:pStyle w:val="TableParagraph"/>
              <w:spacing w:line="230" w:lineRule="exact"/>
              <w:ind w:right="274"/>
              <w:rPr>
                <w:rFonts w:ascii="Arial" w:hAnsi="Arial" w:cs="Arial"/>
                <w:b/>
                <w:sz w:val="20"/>
              </w:rPr>
            </w:pPr>
            <w:r w:rsidRPr="002A4312">
              <w:rPr>
                <w:rFonts w:ascii="Arial" w:hAnsi="Arial" w:cs="Arial"/>
                <w:b/>
                <w:sz w:val="20"/>
              </w:rPr>
              <w:t>International Dietetics and Nutrition Terminology (IDNT)</w:t>
            </w:r>
          </w:p>
        </w:tc>
        <w:tc>
          <w:tcPr>
            <w:tcW w:w="7740" w:type="dxa"/>
            <w:gridSpan w:val="2"/>
          </w:tcPr>
          <w:p w14:paraId="527BA171" w14:textId="77777777" w:rsidR="00FC575A" w:rsidRPr="002A4312" w:rsidRDefault="006B22E6">
            <w:pPr>
              <w:pStyle w:val="TableParagraph"/>
              <w:ind w:right="282"/>
              <w:rPr>
                <w:rFonts w:ascii="Arial" w:hAnsi="Arial" w:cs="Arial"/>
                <w:sz w:val="20"/>
              </w:rPr>
            </w:pPr>
            <w:r w:rsidRPr="002A4312">
              <w:rPr>
                <w:rFonts w:ascii="Arial" w:hAnsi="Arial" w:cs="Arial"/>
                <w:sz w:val="20"/>
              </w:rPr>
              <w:t>International Dietetics and Nutrition terminology (IDNT) is the standardized language used to support the nutrition care process.</w:t>
            </w:r>
          </w:p>
        </w:tc>
      </w:tr>
      <w:tr w:rsidR="00FC575A" w:rsidRPr="002A4312" w14:paraId="6FD334AC" w14:textId="77777777">
        <w:trPr>
          <w:trHeight w:val="1379"/>
        </w:trPr>
        <w:tc>
          <w:tcPr>
            <w:tcW w:w="2700" w:type="dxa"/>
            <w:gridSpan w:val="3"/>
          </w:tcPr>
          <w:p w14:paraId="0BFD66B5" w14:textId="77777777" w:rsidR="00FC575A" w:rsidRPr="002A4312" w:rsidRDefault="00FC575A">
            <w:pPr>
              <w:pStyle w:val="TableParagraph"/>
              <w:ind w:left="0"/>
              <w:rPr>
                <w:rFonts w:ascii="Arial" w:hAnsi="Arial" w:cs="Arial"/>
                <w:b/>
              </w:rPr>
            </w:pPr>
          </w:p>
          <w:p w14:paraId="1359D83E" w14:textId="77777777" w:rsidR="00FC575A" w:rsidRPr="002A4312" w:rsidRDefault="00FC575A">
            <w:pPr>
              <w:pStyle w:val="TableParagraph"/>
              <w:spacing w:before="8"/>
              <w:ind w:left="0"/>
              <w:rPr>
                <w:rFonts w:ascii="Arial" w:hAnsi="Arial" w:cs="Arial"/>
                <w:b/>
                <w:sz w:val="27"/>
              </w:rPr>
            </w:pPr>
          </w:p>
          <w:p w14:paraId="78C9759F" w14:textId="77777777" w:rsidR="00FC575A" w:rsidRPr="002A4312" w:rsidRDefault="006B22E6">
            <w:pPr>
              <w:pStyle w:val="TableParagraph"/>
              <w:rPr>
                <w:rFonts w:ascii="Arial" w:hAnsi="Arial" w:cs="Arial"/>
                <w:b/>
                <w:sz w:val="20"/>
              </w:rPr>
            </w:pPr>
            <w:r w:rsidRPr="002A4312">
              <w:rPr>
                <w:rFonts w:ascii="Arial" w:hAnsi="Arial" w:cs="Arial"/>
                <w:b/>
                <w:sz w:val="20"/>
              </w:rPr>
              <w:t>Medical Nutrition Therapy</w:t>
            </w:r>
          </w:p>
        </w:tc>
        <w:tc>
          <w:tcPr>
            <w:tcW w:w="7740" w:type="dxa"/>
            <w:gridSpan w:val="2"/>
          </w:tcPr>
          <w:p w14:paraId="63B25051" w14:textId="77777777" w:rsidR="00FC575A" w:rsidRPr="002A4312" w:rsidRDefault="006B22E6">
            <w:pPr>
              <w:pStyle w:val="TableParagraph"/>
              <w:spacing w:line="223" w:lineRule="exact"/>
              <w:rPr>
                <w:rFonts w:ascii="Arial" w:hAnsi="Arial" w:cs="Arial"/>
                <w:sz w:val="20"/>
              </w:rPr>
            </w:pPr>
            <w:r w:rsidRPr="002A4312">
              <w:rPr>
                <w:rFonts w:ascii="Arial" w:hAnsi="Arial" w:cs="Arial"/>
                <w:sz w:val="20"/>
              </w:rPr>
              <w:t>Medical Nutrition Therapy includes:</w:t>
            </w:r>
          </w:p>
          <w:p w14:paraId="4AC0217F" w14:textId="77777777" w:rsidR="00FC575A" w:rsidRPr="002A4312" w:rsidRDefault="006B22E6" w:rsidP="008D693E">
            <w:pPr>
              <w:pStyle w:val="TableParagraph"/>
              <w:numPr>
                <w:ilvl w:val="0"/>
                <w:numId w:val="4"/>
              </w:numPr>
              <w:tabs>
                <w:tab w:val="left" w:pos="509"/>
              </w:tabs>
              <w:ind w:firstLine="200"/>
              <w:rPr>
                <w:rFonts w:ascii="Arial" w:hAnsi="Arial" w:cs="Arial"/>
                <w:sz w:val="20"/>
              </w:rPr>
            </w:pPr>
            <w:r w:rsidRPr="002A4312">
              <w:rPr>
                <w:rFonts w:ascii="Arial" w:hAnsi="Arial" w:cs="Arial"/>
                <w:sz w:val="20"/>
              </w:rPr>
              <w:t>Performing a comprehensive nutrition assessment determining the nutrition</w:t>
            </w:r>
            <w:r w:rsidRPr="002A4312">
              <w:rPr>
                <w:rFonts w:ascii="Arial" w:hAnsi="Arial" w:cs="Arial"/>
                <w:spacing w:val="-25"/>
                <w:sz w:val="20"/>
              </w:rPr>
              <w:t xml:space="preserve"> </w:t>
            </w:r>
            <w:r w:rsidRPr="002A4312">
              <w:rPr>
                <w:rFonts w:ascii="Arial" w:hAnsi="Arial" w:cs="Arial"/>
                <w:sz w:val="20"/>
              </w:rPr>
              <w:t>diagnosis;</w:t>
            </w:r>
          </w:p>
          <w:p w14:paraId="47D1D875" w14:textId="77777777" w:rsidR="00FC575A" w:rsidRPr="002A4312" w:rsidRDefault="006B22E6" w:rsidP="008D693E">
            <w:pPr>
              <w:pStyle w:val="TableParagraph"/>
              <w:numPr>
                <w:ilvl w:val="0"/>
                <w:numId w:val="4"/>
              </w:numPr>
              <w:tabs>
                <w:tab w:val="left" w:pos="509"/>
              </w:tabs>
              <w:spacing w:before="1"/>
              <w:ind w:right="608" w:firstLine="200"/>
              <w:rPr>
                <w:rFonts w:ascii="Arial" w:hAnsi="Arial" w:cs="Arial"/>
                <w:sz w:val="20"/>
              </w:rPr>
            </w:pPr>
            <w:r w:rsidRPr="002A4312">
              <w:rPr>
                <w:rFonts w:ascii="Arial" w:hAnsi="Arial" w:cs="Arial"/>
                <w:sz w:val="20"/>
              </w:rPr>
              <w:t>Planning and implementing a nutrition intervention using evidence-based nutrition practice</w:t>
            </w:r>
            <w:r w:rsidRPr="002A4312">
              <w:rPr>
                <w:rFonts w:ascii="Arial" w:hAnsi="Arial" w:cs="Arial"/>
                <w:spacing w:val="-1"/>
                <w:sz w:val="20"/>
              </w:rPr>
              <w:t xml:space="preserve"> </w:t>
            </w:r>
            <w:r w:rsidRPr="002A4312">
              <w:rPr>
                <w:rFonts w:ascii="Arial" w:hAnsi="Arial" w:cs="Arial"/>
                <w:sz w:val="20"/>
              </w:rPr>
              <w:t>guidelines;</w:t>
            </w:r>
          </w:p>
          <w:p w14:paraId="5869D9BE" w14:textId="77777777" w:rsidR="00FC575A" w:rsidRPr="002A4312" w:rsidRDefault="006B22E6" w:rsidP="008D693E">
            <w:pPr>
              <w:pStyle w:val="TableParagraph"/>
              <w:numPr>
                <w:ilvl w:val="0"/>
                <w:numId w:val="4"/>
              </w:numPr>
              <w:tabs>
                <w:tab w:val="left" w:pos="509"/>
              </w:tabs>
              <w:spacing w:before="1" w:line="230" w:lineRule="exact"/>
              <w:ind w:left="307" w:right="275" w:hanging="1"/>
              <w:rPr>
                <w:rFonts w:ascii="Arial" w:hAnsi="Arial" w:cs="Arial"/>
                <w:sz w:val="20"/>
              </w:rPr>
            </w:pPr>
            <w:r w:rsidRPr="002A4312">
              <w:rPr>
                <w:rFonts w:ascii="Arial" w:hAnsi="Arial" w:cs="Arial"/>
                <w:sz w:val="20"/>
              </w:rPr>
              <w:t>Monitoring</w:t>
            </w:r>
            <w:r w:rsidRPr="002A4312">
              <w:rPr>
                <w:rFonts w:ascii="Arial" w:hAnsi="Arial" w:cs="Arial"/>
                <w:spacing w:val="-5"/>
                <w:sz w:val="20"/>
              </w:rPr>
              <w:t xml:space="preserve"> </w:t>
            </w:r>
            <w:r w:rsidRPr="002A4312">
              <w:rPr>
                <w:rFonts w:ascii="Arial" w:hAnsi="Arial" w:cs="Arial"/>
                <w:sz w:val="20"/>
              </w:rPr>
              <w:t>and</w:t>
            </w:r>
            <w:r w:rsidRPr="002A4312">
              <w:rPr>
                <w:rFonts w:ascii="Arial" w:hAnsi="Arial" w:cs="Arial"/>
                <w:spacing w:val="-4"/>
                <w:sz w:val="20"/>
              </w:rPr>
              <w:t xml:space="preserve"> </w:t>
            </w:r>
            <w:r w:rsidRPr="002A4312">
              <w:rPr>
                <w:rFonts w:ascii="Arial" w:hAnsi="Arial" w:cs="Arial"/>
                <w:sz w:val="20"/>
              </w:rPr>
              <w:t>evaluating</w:t>
            </w:r>
            <w:r w:rsidRPr="002A4312">
              <w:rPr>
                <w:rFonts w:ascii="Arial" w:hAnsi="Arial" w:cs="Arial"/>
                <w:spacing w:val="-4"/>
                <w:sz w:val="20"/>
              </w:rPr>
              <w:t xml:space="preserve"> </w:t>
            </w:r>
            <w:r w:rsidRPr="002A4312">
              <w:rPr>
                <w:rFonts w:ascii="Arial" w:hAnsi="Arial" w:cs="Arial"/>
                <w:sz w:val="20"/>
              </w:rPr>
              <w:t>an</w:t>
            </w:r>
            <w:r w:rsidRPr="002A4312">
              <w:rPr>
                <w:rFonts w:ascii="Arial" w:hAnsi="Arial" w:cs="Arial"/>
                <w:spacing w:val="-5"/>
                <w:sz w:val="20"/>
              </w:rPr>
              <w:t xml:space="preserve"> </w:t>
            </w:r>
            <w:r w:rsidRPr="002A4312">
              <w:rPr>
                <w:rFonts w:ascii="Arial" w:hAnsi="Arial" w:cs="Arial"/>
                <w:sz w:val="20"/>
              </w:rPr>
              <w:t>individual’s</w:t>
            </w:r>
            <w:r w:rsidRPr="002A4312">
              <w:rPr>
                <w:rFonts w:ascii="Arial" w:hAnsi="Arial" w:cs="Arial"/>
                <w:spacing w:val="-5"/>
                <w:sz w:val="20"/>
              </w:rPr>
              <w:t xml:space="preserve"> </w:t>
            </w:r>
            <w:r w:rsidRPr="002A4312">
              <w:rPr>
                <w:rFonts w:ascii="Arial" w:hAnsi="Arial" w:cs="Arial"/>
                <w:sz w:val="20"/>
              </w:rPr>
              <w:t>progress</w:t>
            </w:r>
            <w:r w:rsidRPr="002A4312">
              <w:rPr>
                <w:rFonts w:ascii="Arial" w:hAnsi="Arial" w:cs="Arial"/>
                <w:spacing w:val="-5"/>
                <w:sz w:val="20"/>
              </w:rPr>
              <w:t xml:space="preserve"> </w:t>
            </w:r>
            <w:r w:rsidRPr="002A4312">
              <w:rPr>
                <w:rFonts w:ascii="Arial" w:hAnsi="Arial" w:cs="Arial"/>
                <w:sz w:val="20"/>
              </w:rPr>
              <w:t>over</w:t>
            </w:r>
            <w:r w:rsidRPr="002A4312">
              <w:rPr>
                <w:rFonts w:ascii="Arial" w:hAnsi="Arial" w:cs="Arial"/>
                <w:spacing w:val="-4"/>
                <w:sz w:val="20"/>
              </w:rPr>
              <w:t xml:space="preserve"> </w:t>
            </w:r>
            <w:r w:rsidRPr="002A4312">
              <w:rPr>
                <w:rFonts w:ascii="Arial" w:hAnsi="Arial" w:cs="Arial"/>
                <w:sz w:val="20"/>
              </w:rPr>
              <w:t>subsequent</w:t>
            </w:r>
            <w:r w:rsidRPr="002A4312">
              <w:rPr>
                <w:rFonts w:ascii="Arial" w:hAnsi="Arial" w:cs="Arial"/>
                <w:spacing w:val="-4"/>
                <w:sz w:val="20"/>
              </w:rPr>
              <w:t xml:space="preserve"> </w:t>
            </w:r>
            <w:r w:rsidRPr="002A4312">
              <w:rPr>
                <w:rFonts w:ascii="Arial" w:hAnsi="Arial" w:cs="Arial"/>
                <w:sz w:val="20"/>
              </w:rPr>
              <w:t>visits</w:t>
            </w:r>
            <w:r w:rsidRPr="002A4312">
              <w:rPr>
                <w:rFonts w:ascii="Arial" w:hAnsi="Arial" w:cs="Arial"/>
                <w:spacing w:val="-4"/>
                <w:sz w:val="20"/>
              </w:rPr>
              <w:t xml:space="preserve"> </w:t>
            </w:r>
            <w:r w:rsidRPr="002A4312">
              <w:rPr>
                <w:rFonts w:ascii="Arial" w:hAnsi="Arial" w:cs="Arial"/>
                <w:sz w:val="20"/>
              </w:rPr>
              <w:t>with</w:t>
            </w:r>
            <w:r w:rsidRPr="002A4312">
              <w:rPr>
                <w:rFonts w:ascii="Arial" w:hAnsi="Arial" w:cs="Arial"/>
                <w:spacing w:val="-5"/>
                <w:sz w:val="20"/>
              </w:rPr>
              <w:t xml:space="preserve"> </w:t>
            </w:r>
            <w:r w:rsidRPr="002A4312">
              <w:rPr>
                <w:rFonts w:ascii="Arial" w:hAnsi="Arial" w:cs="Arial"/>
                <w:sz w:val="20"/>
              </w:rPr>
              <w:t>the</w:t>
            </w:r>
            <w:r w:rsidRPr="002A4312">
              <w:rPr>
                <w:rFonts w:ascii="Arial" w:hAnsi="Arial" w:cs="Arial"/>
                <w:spacing w:val="-2"/>
                <w:sz w:val="20"/>
              </w:rPr>
              <w:t xml:space="preserve"> </w:t>
            </w:r>
            <w:r w:rsidRPr="002A4312">
              <w:rPr>
                <w:rFonts w:ascii="Arial" w:hAnsi="Arial" w:cs="Arial"/>
                <w:sz w:val="20"/>
              </w:rPr>
              <w:t>RD</w:t>
            </w:r>
            <w:r w:rsidRPr="002A4312">
              <w:rPr>
                <w:rFonts w:ascii="Arial" w:hAnsi="Arial" w:cs="Arial"/>
                <w:color w:val="0000FF"/>
                <w:sz w:val="20"/>
                <w:u w:val="single" w:color="0000FF"/>
              </w:rPr>
              <w:t xml:space="preserve"> </w:t>
            </w:r>
            <w:hyperlink r:id="rId38">
              <w:r w:rsidRPr="002A4312">
                <w:rPr>
                  <w:rFonts w:ascii="Arial" w:hAnsi="Arial" w:cs="Arial"/>
                  <w:color w:val="0000FF"/>
                  <w:sz w:val="20"/>
                  <w:u w:val="single" w:color="0000FF"/>
                </w:rPr>
                <w:t>www.eatright.org/HealthProfessionals/content.aspx?id=6877</w:t>
              </w:r>
            </w:hyperlink>
          </w:p>
        </w:tc>
      </w:tr>
      <w:tr w:rsidR="00FC575A" w:rsidRPr="002A4312" w14:paraId="5E980B1C" w14:textId="77777777">
        <w:trPr>
          <w:trHeight w:val="460"/>
        </w:trPr>
        <w:tc>
          <w:tcPr>
            <w:tcW w:w="2700" w:type="dxa"/>
            <w:gridSpan w:val="3"/>
          </w:tcPr>
          <w:p w14:paraId="1498A4D8" w14:textId="77777777" w:rsidR="00FC575A" w:rsidRPr="002A4312" w:rsidRDefault="006B22E6">
            <w:pPr>
              <w:pStyle w:val="TableParagraph"/>
              <w:spacing w:line="230" w:lineRule="exact"/>
              <w:ind w:right="346"/>
              <w:rPr>
                <w:rFonts w:ascii="Arial" w:hAnsi="Arial" w:cs="Arial"/>
                <w:b/>
                <w:sz w:val="20"/>
              </w:rPr>
            </w:pPr>
            <w:r w:rsidRPr="002A4312">
              <w:rPr>
                <w:rFonts w:ascii="Arial" w:hAnsi="Arial" w:cs="Arial"/>
                <w:b/>
                <w:sz w:val="20"/>
              </w:rPr>
              <w:t>No Known Drug Allergies (NKDA)</w:t>
            </w:r>
          </w:p>
        </w:tc>
        <w:tc>
          <w:tcPr>
            <w:tcW w:w="7740" w:type="dxa"/>
            <w:gridSpan w:val="2"/>
          </w:tcPr>
          <w:p w14:paraId="3EF8BDC6" w14:textId="77777777" w:rsidR="00FC575A" w:rsidRPr="002A4312" w:rsidRDefault="006B22E6">
            <w:pPr>
              <w:pStyle w:val="TableParagraph"/>
              <w:spacing w:line="223" w:lineRule="exact"/>
              <w:rPr>
                <w:rFonts w:ascii="Arial" w:hAnsi="Arial" w:cs="Arial"/>
                <w:sz w:val="20"/>
              </w:rPr>
            </w:pPr>
            <w:r w:rsidRPr="002A4312">
              <w:rPr>
                <w:rFonts w:ascii="Arial" w:hAnsi="Arial" w:cs="Arial"/>
                <w:sz w:val="20"/>
              </w:rPr>
              <w:t>Ch Direct Care Functions/</w:t>
            </w:r>
            <w:proofErr w:type="spellStart"/>
            <w:r w:rsidRPr="002A4312">
              <w:rPr>
                <w:rFonts w:ascii="Arial" w:hAnsi="Arial" w:cs="Arial"/>
                <w:sz w:val="20"/>
              </w:rPr>
              <w:t>Pg</w:t>
            </w:r>
            <w:proofErr w:type="spellEnd"/>
            <w:r w:rsidRPr="002A4312">
              <w:rPr>
                <w:rFonts w:ascii="Arial" w:hAnsi="Arial" w:cs="Arial"/>
                <w:sz w:val="20"/>
              </w:rPr>
              <w:t xml:space="preserve"> 22. Typical notation is NKA, which covers all allergy</w:t>
            </w:r>
          </w:p>
          <w:p w14:paraId="67951D75" w14:textId="77777777" w:rsidR="00FC575A" w:rsidRPr="002A4312" w:rsidRDefault="006B22E6">
            <w:pPr>
              <w:pStyle w:val="TableParagraph"/>
              <w:spacing w:line="217" w:lineRule="exact"/>
              <w:rPr>
                <w:rFonts w:ascii="Arial" w:hAnsi="Arial" w:cs="Arial"/>
                <w:sz w:val="20"/>
              </w:rPr>
            </w:pPr>
            <w:r w:rsidRPr="002A4312">
              <w:rPr>
                <w:rFonts w:ascii="Arial" w:hAnsi="Arial" w:cs="Arial"/>
                <w:sz w:val="20"/>
              </w:rPr>
              <w:t>processes.</w:t>
            </w:r>
          </w:p>
        </w:tc>
      </w:tr>
      <w:tr w:rsidR="00FC575A" w:rsidRPr="002A4312" w14:paraId="6EEE6A4A" w14:textId="77777777">
        <w:trPr>
          <w:trHeight w:val="230"/>
        </w:trPr>
        <w:tc>
          <w:tcPr>
            <w:tcW w:w="2700" w:type="dxa"/>
            <w:gridSpan w:val="3"/>
          </w:tcPr>
          <w:p w14:paraId="09EF29CF" w14:textId="77777777" w:rsidR="00FC575A" w:rsidRPr="002A4312" w:rsidRDefault="006B22E6">
            <w:pPr>
              <w:pStyle w:val="TableParagraph"/>
              <w:spacing w:line="210" w:lineRule="exact"/>
              <w:rPr>
                <w:rFonts w:ascii="Arial" w:hAnsi="Arial" w:cs="Arial"/>
                <w:b/>
                <w:sz w:val="20"/>
              </w:rPr>
            </w:pPr>
            <w:r w:rsidRPr="002A4312">
              <w:rPr>
                <w:rFonts w:ascii="Arial" w:hAnsi="Arial" w:cs="Arial"/>
                <w:b/>
                <w:sz w:val="20"/>
              </w:rPr>
              <w:t>Nutrient Intake Analysis</w:t>
            </w:r>
          </w:p>
        </w:tc>
        <w:tc>
          <w:tcPr>
            <w:tcW w:w="7740" w:type="dxa"/>
            <w:gridSpan w:val="2"/>
          </w:tcPr>
          <w:p w14:paraId="3723AE9C" w14:textId="54506567" w:rsidR="00FC575A" w:rsidRPr="002A4312" w:rsidRDefault="006B22E6">
            <w:pPr>
              <w:pStyle w:val="TableParagraph"/>
              <w:spacing w:line="210" w:lineRule="exact"/>
              <w:rPr>
                <w:rFonts w:ascii="Arial" w:hAnsi="Arial" w:cs="Arial"/>
                <w:sz w:val="20"/>
              </w:rPr>
            </w:pPr>
            <w:r w:rsidRPr="002A4312">
              <w:rPr>
                <w:rFonts w:ascii="Arial" w:hAnsi="Arial" w:cs="Arial"/>
                <w:sz w:val="20"/>
              </w:rPr>
              <w:t xml:space="preserve">Analysis </w:t>
            </w:r>
            <w:r w:rsidR="00827EFE" w:rsidRPr="002A4312">
              <w:rPr>
                <w:rFonts w:ascii="Arial" w:hAnsi="Arial" w:cs="Arial"/>
                <w:sz w:val="20"/>
              </w:rPr>
              <w:t>24-hour</w:t>
            </w:r>
            <w:r w:rsidRPr="002A4312">
              <w:rPr>
                <w:rFonts w:ascii="Arial" w:hAnsi="Arial" w:cs="Arial"/>
                <w:sz w:val="20"/>
              </w:rPr>
              <w:t xml:space="preserve"> total nutrient intake of an individual; sometimes limited to “calorie count”.</w:t>
            </w:r>
          </w:p>
        </w:tc>
      </w:tr>
      <w:tr w:rsidR="00FC575A" w:rsidRPr="002A4312" w14:paraId="16F9A534" w14:textId="77777777">
        <w:trPr>
          <w:trHeight w:val="230"/>
        </w:trPr>
        <w:tc>
          <w:tcPr>
            <w:tcW w:w="2700" w:type="dxa"/>
            <w:gridSpan w:val="3"/>
          </w:tcPr>
          <w:p w14:paraId="4B708DFF" w14:textId="77777777" w:rsidR="00FC575A" w:rsidRPr="002A4312" w:rsidRDefault="006B22E6">
            <w:pPr>
              <w:pStyle w:val="TableParagraph"/>
              <w:spacing w:line="210" w:lineRule="exact"/>
              <w:rPr>
                <w:rFonts w:ascii="Arial" w:hAnsi="Arial" w:cs="Arial"/>
                <w:b/>
                <w:sz w:val="20"/>
              </w:rPr>
            </w:pPr>
            <w:r w:rsidRPr="002A4312">
              <w:rPr>
                <w:rFonts w:ascii="Arial" w:hAnsi="Arial" w:cs="Arial"/>
                <w:b/>
                <w:sz w:val="20"/>
              </w:rPr>
              <w:t>Nutrient Intake or Infusion</w:t>
            </w:r>
          </w:p>
        </w:tc>
        <w:tc>
          <w:tcPr>
            <w:tcW w:w="7740" w:type="dxa"/>
            <w:gridSpan w:val="2"/>
          </w:tcPr>
          <w:p w14:paraId="380445E1" w14:textId="1244EC3C" w:rsidR="00FC575A" w:rsidRPr="002A4312" w:rsidRDefault="006B22E6">
            <w:pPr>
              <w:pStyle w:val="TableParagraph"/>
              <w:spacing w:line="210" w:lineRule="exact"/>
              <w:rPr>
                <w:rFonts w:ascii="Arial" w:hAnsi="Arial" w:cs="Arial"/>
                <w:sz w:val="20"/>
              </w:rPr>
            </w:pPr>
            <w:r w:rsidRPr="002A4312">
              <w:rPr>
                <w:rFonts w:ascii="Arial" w:hAnsi="Arial" w:cs="Arial"/>
                <w:sz w:val="20"/>
              </w:rPr>
              <w:t xml:space="preserve">An individual’s total intake of food and beverage, including water, in a </w:t>
            </w:r>
            <w:r w:rsidR="00827EFE" w:rsidRPr="002A4312">
              <w:rPr>
                <w:rFonts w:ascii="Arial" w:hAnsi="Arial" w:cs="Arial"/>
                <w:sz w:val="20"/>
              </w:rPr>
              <w:t>24-hour</w:t>
            </w:r>
            <w:r w:rsidRPr="002A4312">
              <w:rPr>
                <w:rFonts w:ascii="Arial" w:hAnsi="Arial" w:cs="Arial"/>
                <w:sz w:val="20"/>
              </w:rPr>
              <w:t xml:space="preserve"> time period.</w:t>
            </w:r>
          </w:p>
        </w:tc>
      </w:tr>
      <w:tr w:rsidR="00FC575A" w:rsidRPr="002A4312" w14:paraId="37091E72" w14:textId="77777777">
        <w:trPr>
          <w:trHeight w:val="688"/>
        </w:trPr>
        <w:tc>
          <w:tcPr>
            <w:tcW w:w="2700" w:type="dxa"/>
            <w:gridSpan w:val="3"/>
          </w:tcPr>
          <w:p w14:paraId="024374EA" w14:textId="77777777" w:rsidR="00FC575A" w:rsidRPr="002A4312" w:rsidRDefault="006B22E6">
            <w:pPr>
              <w:pStyle w:val="TableParagraph"/>
              <w:spacing w:before="113"/>
              <w:ind w:right="290"/>
              <w:rPr>
                <w:rFonts w:ascii="Arial" w:hAnsi="Arial" w:cs="Arial"/>
                <w:b/>
                <w:sz w:val="20"/>
              </w:rPr>
            </w:pPr>
            <w:r w:rsidRPr="002A4312">
              <w:rPr>
                <w:rFonts w:ascii="Arial" w:hAnsi="Arial" w:cs="Arial"/>
                <w:b/>
                <w:sz w:val="20"/>
              </w:rPr>
              <w:t>Nutrition-focused Physical Findings</w:t>
            </w:r>
          </w:p>
        </w:tc>
        <w:tc>
          <w:tcPr>
            <w:tcW w:w="7740" w:type="dxa"/>
            <w:gridSpan w:val="2"/>
          </w:tcPr>
          <w:p w14:paraId="337BFF97" w14:textId="7ADC28FA" w:rsidR="00FC575A" w:rsidRPr="002A4312" w:rsidRDefault="006B22E6" w:rsidP="00827EFE">
            <w:pPr>
              <w:pStyle w:val="TableParagraph"/>
              <w:spacing w:line="223" w:lineRule="exact"/>
              <w:rPr>
                <w:rFonts w:ascii="Arial" w:hAnsi="Arial" w:cs="Arial"/>
                <w:sz w:val="20"/>
              </w:rPr>
            </w:pPr>
            <w:r w:rsidRPr="002A4312">
              <w:rPr>
                <w:rFonts w:ascii="Arial" w:hAnsi="Arial" w:cs="Arial"/>
                <w:sz w:val="20"/>
              </w:rPr>
              <w:t>Nutrition</w:t>
            </w:r>
            <w:r w:rsidRPr="002A4312">
              <w:rPr>
                <w:rFonts w:ascii="Arial" w:hAnsi="Arial" w:cs="Arial"/>
                <w:i/>
                <w:sz w:val="20"/>
              </w:rPr>
              <w:t>-</w:t>
            </w:r>
            <w:r w:rsidRPr="002A4312">
              <w:rPr>
                <w:rFonts w:ascii="Arial" w:hAnsi="Arial" w:cs="Arial"/>
                <w:sz w:val="20"/>
              </w:rPr>
              <w:t>Focused Physical Findings include findings from an evaluation of body systems,</w:t>
            </w:r>
            <w:r w:rsidR="00827EFE">
              <w:rPr>
                <w:rFonts w:ascii="Arial" w:hAnsi="Arial" w:cs="Arial"/>
                <w:sz w:val="20"/>
              </w:rPr>
              <w:t xml:space="preserve"> </w:t>
            </w:r>
            <w:r w:rsidRPr="002A4312">
              <w:rPr>
                <w:rFonts w:ascii="Arial" w:hAnsi="Arial" w:cs="Arial"/>
                <w:sz w:val="20"/>
              </w:rPr>
              <w:t>muscle and subcutaneous fat wasting, oral health, suck/swallow/breath ability, appetite, and affect.</w:t>
            </w:r>
          </w:p>
        </w:tc>
      </w:tr>
      <w:tr w:rsidR="00FC575A" w:rsidRPr="002A4312" w14:paraId="0B73201F" w14:textId="77777777">
        <w:trPr>
          <w:trHeight w:val="1610"/>
        </w:trPr>
        <w:tc>
          <w:tcPr>
            <w:tcW w:w="2700" w:type="dxa"/>
            <w:gridSpan w:val="3"/>
          </w:tcPr>
          <w:p w14:paraId="73E1C60A" w14:textId="77777777" w:rsidR="00FC575A" w:rsidRPr="002A4312" w:rsidRDefault="00FC575A">
            <w:pPr>
              <w:pStyle w:val="TableParagraph"/>
              <w:ind w:left="0"/>
              <w:rPr>
                <w:rFonts w:ascii="Arial" w:hAnsi="Arial" w:cs="Arial"/>
                <w:b/>
              </w:rPr>
            </w:pPr>
          </w:p>
          <w:p w14:paraId="37776A8A" w14:textId="77777777" w:rsidR="00FC575A" w:rsidRPr="002A4312" w:rsidRDefault="00FC575A">
            <w:pPr>
              <w:pStyle w:val="TableParagraph"/>
              <w:ind w:left="0"/>
              <w:rPr>
                <w:rFonts w:ascii="Arial" w:hAnsi="Arial" w:cs="Arial"/>
                <w:b/>
              </w:rPr>
            </w:pPr>
          </w:p>
          <w:p w14:paraId="7B3F022D" w14:textId="77777777" w:rsidR="00FC575A" w:rsidRPr="002A4312" w:rsidRDefault="006B22E6">
            <w:pPr>
              <w:pStyle w:val="TableParagraph"/>
              <w:spacing w:before="183"/>
              <w:rPr>
                <w:rFonts w:ascii="Arial" w:hAnsi="Arial" w:cs="Arial"/>
                <w:b/>
                <w:sz w:val="20"/>
              </w:rPr>
            </w:pPr>
            <w:r w:rsidRPr="002A4312">
              <w:rPr>
                <w:rFonts w:ascii="Arial" w:hAnsi="Arial" w:cs="Arial"/>
                <w:b/>
                <w:sz w:val="20"/>
              </w:rPr>
              <w:t>Nutrition Assessment</w:t>
            </w:r>
          </w:p>
        </w:tc>
        <w:tc>
          <w:tcPr>
            <w:tcW w:w="7740" w:type="dxa"/>
            <w:gridSpan w:val="2"/>
          </w:tcPr>
          <w:p w14:paraId="25DC31E7" w14:textId="09779B7C" w:rsidR="00FC575A" w:rsidRPr="002A4312" w:rsidRDefault="006B22E6" w:rsidP="00827EFE">
            <w:pPr>
              <w:pStyle w:val="TableParagraph"/>
              <w:ind w:right="132"/>
              <w:rPr>
                <w:rFonts w:ascii="Arial" w:hAnsi="Arial" w:cs="Arial"/>
                <w:sz w:val="20"/>
              </w:rPr>
            </w:pPr>
            <w:r w:rsidRPr="002A4312">
              <w:rPr>
                <w:rFonts w:ascii="Arial" w:hAnsi="Arial" w:cs="Arial"/>
                <w:sz w:val="20"/>
              </w:rPr>
              <w:t>The first of four steps in the Nutrition Care Process. It is a method of identifying and evaluating data needed to make decisions about a nutrition-related problem/diagnosis. While the type of data may vary among nutrition settings, the process and intention are the same. When possible, the assessment data is compared to reliable norms and standards for evaluation. Further, nutrition assessment initiates the data collection process that is continued</w:t>
            </w:r>
            <w:r w:rsidR="00827EFE">
              <w:rPr>
                <w:rFonts w:ascii="Arial" w:hAnsi="Arial" w:cs="Arial"/>
                <w:sz w:val="20"/>
              </w:rPr>
              <w:t xml:space="preserve"> </w:t>
            </w:r>
            <w:r w:rsidRPr="002A4312">
              <w:rPr>
                <w:rFonts w:ascii="Arial" w:hAnsi="Arial" w:cs="Arial"/>
                <w:sz w:val="20"/>
              </w:rPr>
              <w:t>throughout the nutrition care process and forms the foundation for reassessment and reanalysis of the date in Nutrition Monitoring and Evaluation. (Step 4).</w:t>
            </w:r>
          </w:p>
        </w:tc>
      </w:tr>
      <w:tr w:rsidR="00FC575A" w:rsidRPr="002A4312" w14:paraId="281953AA" w14:textId="77777777">
        <w:trPr>
          <w:trHeight w:val="1151"/>
        </w:trPr>
        <w:tc>
          <w:tcPr>
            <w:tcW w:w="2700" w:type="dxa"/>
            <w:gridSpan w:val="3"/>
          </w:tcPr>
          <w:p w14:paraId="5AA3F763" w14:textId="77777777" w:rsidR="00FC575A" w:rsidRPr="002A4312" w:rsidRDefault="00FC575A">
            <w:pPr>
              <w:pStyle w:val="TableParagraph"/>
              <w:ind w:left="0"/>
              <w:rPr>
                <w:rFonts w:ascii="Arial" w:hAnsi="Arial" w:cs="Arial"/>
                <w:b/>
              </w:rPr>
            </w:pPr>
          </w:p>
          <w:p w14:paraId="5F567EA9" w14:textId="77777777" w:rsidR="00FC575A" w:rsidRPr="002A4312" w:rsidRDefault="00FC575A">
            <w:pPr>
              <w:pStyle w:val="TableParagraph"/>
              <w:spacing w:before="10"/>
              <w:ind w:left="0"/>
              <w:rPr>
                <w:rFonts w:ascii="Arial" w:hAnsi="Arial" w:cs="Arial"/>
                <w:b/>
                <w:sz w:val="17"/>
              </w:rPr>
            </w:pPr>
          </w:p>
          <w:p w14:paraId="1445F03D" w14:textId="77777777" w:rsidR="00FC575A" w:rsidRPr="002A4312" w:rsidRDefault="006B22E6">
            <w:pPr>
              <w:pStyle w:val="TableParagraph"/>
              <w:rPr>
                <w:rFonts w:ascii="Arial" w:hAnsi="Arial" w:cs="Arial"/>
                <w:b/>
                <w:sz w:val="20"/>
              </w:rPr>
            </w:pPr>
            <w:r w:rsidRPr="002A4312">
              <w:rPr>
                <w:rFonts w:ascii="Arial" w:hAnsi="Arial" w:cs="Arial"/>
                <w:b/>
                <w:sz w:val="20"/>
              </w:rPr>
              <w:t>Nutrition Care Plan</w:t>
            </w:r>
          </w:p>
        </w:tc>
        <w:tc>
          <w:tcPr>
            <w:tcW w:w="7740" w:type="dxa"/>
            <w:gridSpan w:val="2"/>
          </w:tcPr>
          <w:p w14:paraId="5017475B" w14:textId="6D42BB24" w:rsidR="00FC575A" w:rsidRPr="002A4312" w:rsidRDefault="006B22E6" w:rsidP="00827EFE">
            <w:pPr>
              <w:pStyle w:val="TableParagraph"/>
              <w:ind w:right="107"/>
              <w:jc w:val="both"/>
              <w:rPr>
                <w:rFonts w:ascii="Arial" w:hAnsi="Arial" w:cs="Arial"/>
                <w:sz w:val="20"/>
              </w:rPr>
            </w:pPr>
            <w:r w:rsidRPr="002A4312">
              <w:rPr>
                <w:rFonts w:ascii="Arial" w:hAnsi="Arial" w:cs="Arial"/>
                <w:sz w:val="20"/>
              </w:rPr>
              <w:t>A formal statement of the nutrition goals and interventions prescribed for an individual using the data obtained from a nutrition assessment. The plan should include statements of nutrition goals and monitoring/evaluation parameters, the most appropriate route of administration of</w:t>
            </w:r>
            <w:r w:rsidR="00827EFE">
              <w:rPr>
                <w:rFonts w:ascii="Arial" w:hAnsi="Arial" w:cs="Arial"/>
                <w:sz w:val="20"/>
              </w:rPr>
              <w:t xml:space="preserve"> </w:t>
            </w:r>
            <w:r w:rsidRPr="002A4312">
              <w:rPr>
                <w:rFonts w:ascii="Arial" w:hAnsi="Arial" w:cs="Arial"/>
                <w:sz w:val="20"/>
              </w:rPr>
              <w:t>nutrition therapy, method of nutrition access, anticipated duration of therapy, and training and counseling goals and methods.</w:t>
            </w:r>
          </w:p>
        </w:tc>
      </w:tr>
      <w:tr w:rsidR="00FC575A" w:rsidRPr="002A4312" w14:paraId="194F6026" w14:textId="77777777">
        <w:trPr>
          <w:trHeight w:val="457"/>
        </w:trPr>
        <w:tc>
          <w:tcPr>
            <w:tcW w:w="2700" w:type="dxa"/>
            <w:gridSpan w:val="3"/>
          </w:tcPr>
          <w:p w14:paraId="6EAB5FEB" w14:textId="77777777" w:rsidR="00FC575A" w:rsidRPr="002A4312" w:rsidRDefault="006B22E6">
            <w:pPr>
              <w:pStyle w:val="TableParagraph"/>
              <w:spacing w:before="113"/>
              <w:rPr>
                <w:rFonts w:ascii="Arial" w:hAnsi="Arial" w:cs="Arial"/>
                <w:b/>
                <w:sz w:val="20"/>
              </w:rPr>
            </w:pPr>
            <w:r w:rsidRPr="002A4312">
              <w:rPr>
                <w:rFonts w:ascii="Arial" w:hAnsi="Arial" w:cs="Arial"/>
                <w:b/>
                <w:sz w:val="20"/>
              </w:rPr>
              <w:t>Nutrition Care Process</w:t>
            </w:r>
          </w:p>
        </w:tc>
        <w:tc>
          <w:tcPr>
            <w:tcW w:w="7740" w:type="dxa"/>
            <w:gridSpan w:val="2"/>
          </w:tcPr>
          <w:p w14:paraId="6F368313" w14:textId="579BD799" w:rsidR="00FC575A" w:rsidRPr="002A4312" w:rsidRDefault="006B22E6" w:rsidP="00827EFE">
            <w:pPr>
              <w:pStyle w:val="TableParagraph"/>
              <w:spacing w:line="223" w:lineRule="exact"/>
              <w:rPr>
                <w:rFonts w:ascii="Arial" w:hAnsi="Arial" w:cs="Arial"/>
                <w:sz w:val="20"/>
              </w:rPr>
            </w:pPr>
            <w:r w:rsidRPr="002A4312">
              <w:rPr>
                <w:rFonts w:ascii="Arial" w:hAnsi="Arial" w:cs="Arial"/>
                <w:sz w:val="20"/>
              </w:rPr>
              <w:t>Process for identifying, planning for, and meeting nutritional needs and includes four steps:</w:t>
            </w:r>
            <w:r w:rsidR="00827EFE">
              <w:rPr>
                <w:rFonts w:ascii="Arial" w:hAnsi="Arial" w:cs="Arial"/>
                <w:sz w:val="20"/>
              </w:rPr>
              <w:t xml:space="preserve">  </w:t>
            </w:r>
            <w:r w:rsidRPr="002A4312">
              <w:rPr>
                <w:rFonts w:ascii="Arial" w:hAnsi="Arial" w:cs="Arial"/>
                <w:sz w:val="20"/>
              </w:rPr>
              <w:t>assessment, diagnosis, intervention, monitoring and evaluation.</w:t>
            </w:r>
          </w:p>
        </w:tc>
      </w:tr>
      <w:tr w:rsidR="00FC575A" w:rsidRPr="002A4312" w14:paraId="2C9E9CB9" w14:textId="77777777">
        <w:trPr>
          <w:trHeight w:val="460"/>
        </w:trPr>
        <w:tc>
          <w:tcPr>
            <w:tcW w:w="2700" w:type="dxa"/>
            <w:gridSpan w:val="3"/>
          </w:tcPr>
          <w:p w14:paraId="1528492E" w14:textId="77777777" w:rsidR="00FC575A" w:rsidRPr="002A4312" w:rsidRDefault="006B22E6">
            <w:pPr>
              <w:pStyle w:val="TableParagraph"/>
              <w:spacing w:before="4" w:line="228" w:lineRule="exact"/>
              <w:ind w:right="240"/>
              <w:rPr>
                <w:rFonts w:ascii="Arial" w:hAnsi="Arial" w:cs="Arial"/>
                <w:b/>
                <w:sz w:val="20"/>
              </w:rPr>
            </w:pPr>
            <w:r w:rsidRPr="002A4312">
              <w:rPr>
                <w:rFonts w:ascii="Arial" w:hAnsi="Arial" w:cs="Arial"/>
                <w:b/>
                <w:sz w:val="20"/>
              </w:rPr>
              <w:lastRenderedPageBreak/>
              <w:t>Nutrition Decision Support Rules</w:t>
            </w:r>
          </w:p>
        </w:tc>
        <w:tc>
          <w:tcPr>
            <w:tcW w:w="7740" w:type="dxa"/>
            <w:gridSpan w:val="2"/>
          </w:tcPr>
          <w:p w14:paraId="458C261A" w14:textId="77777777" w:rsidR="00FC575A" w:rsidRPr="002A4312" w:rsidRDefault="006B22E6">
            <w:pPr>
              <w:pStyle w:val="TableParagraph"/>
              <w:spacing w:line="228" w:lineRule="exact"/>
              <w:ind w:right="160"/>
              <w:rPr>
                <w:rFonts w:ascii="Arial" w:hAnsi="Arial" w:cs="Arial"/>
                <w:sz w:val="20"/>
              </w:rPr>
            </w:pPr>
            <w:r w:rsidRPr="002A4312">
              <w:rPr>
                <w:rFonts w:ascii="Arial" w:hAnsi="Arial" w:cs="Arial"/>
                <w:sz w:val="20"/>
              </w:rPr>
              <w:t>Rules are the steps in the process of forming a clinical nutrition decision and are identified in the nutrition decision support work-flow document.</w:t>
            </w:r>
          </w:p>
        </w:tc>
      </w:tr>
      <w:tr w:rsidR="00FC575A" w:rsidRPr="002A4312" w14:paraId="6ED3F40D" w14:textId="77777777">
        <w:trPr>
          <w:trHeight w:val="1149"/>
        </w:trPr>
        <w:tc>
          <w:tcPr>
            <w:tcW w:w="2700" w:type="dxa"/>
            <w:gridSpan w:val="3"/>
          </w:tcPr>
          <w:p w14:paraId="5BEF208D" w14:textId="77777777" w:rsidR="00FC575A" w:rsidRPr="002A4312" w:rsidRDefault="00FC575A">
            <w:pPr>
              <w:pStyle w:val="TableParagraph"/>
              <w:spacing w:before="10"/>
              <w:ind w:left="0"/>
              <w:rPr>
                <w:rFonts w:ascii="Arial" w:hAnsi="Arial" w:cs="Arial"/>
                <w:b/>
                <w:sz w:val="29"/>
              </w:rPr>
            </w:pPr>
          </w:p>
          <w:p w14:paraId="7FC095AA" w14:textId="77777777" w:rsidR="00FC575A" w:rsidRPr="002A4312" w:rsidRDefault="006B22E6">
            <w:pPr>
              <w:pStyle w:val="TableParagraph"/>
              <w:ind w:right="890"/>
              <w:rPr>
                <w:rFonts w:ascii="Arial" w:hAnsi="Arial" w:cs="Arial"/>
                <w:b/>
                <w:sz w:val="20"/>
              </w:rPr>
            </w:pPr>
            <w:r w:rsidRPr="002A4312">
              <w:rPr>
                <w:rFonts w:ascii="Arial" w:hAnsi="Arial" w:cs="Arial"/>
                <w:b/>
                <w:sz w:val="20"/>
              </w:rPr>
              <w:t>Nutrition Diagnosis (Problems List)</w:t>
            </w:r>
          </w:p>
        </w:tc>
        <w:tc>
          <w:tcPr>
            <w:tcW w:w="7740" w:type="dxa"/>
            <w:gridSpan w:val="2"/>
          </w:tcPr>
          <w:p w14:paraId="53AB5475" w14:textId="18AA845E" w:rsidR="00FC575A" w:rsidRPr="002A4312" w:rsidRDefault="006B22E6" w:rsidP="00827EFE">
            <w:pPr>
              <w:pStyle w:val="TableParagraph"/>
              <w:ind w:right="132"/>
              <w:rPr>
                <w:rFonts w:ascii="Arial" w:hAnsi="Arial" w:cs="Arial"/>
                <w:sz w:val="20"/>
              </w:rPr>
            </w:pPr>
            <w:r w:rsidRPr="002A4312">
              <w:rPr>
                <w:rFonts w:ascii="Arial" w:hAnsi="Arial" w:cs="Arial"/>
                <w:sz w:val="20"/>
              </w:rPr>
              <w:t>A critical step between nutrition assessment and nutrition intervention. A nutrition diagnosis identifies and labels a specific nutrition problem that dietetics professionals are responsible for treating independently. It is this step in the nutrition care process that results in the</w:t>
            </w:r>
            <w:r w:rsidR="00827EFE">
              <w:rPr>
                <w:rFonts w:ascii="Arial" w:hAnsi="Arial" w:cs="Arial"/>
                <w:sz w:val="20"/>
              </w:rPr>
              <w:t xml:space="preserve"> </w:t>
            </w:r>
            <w:r w:rsidRPr="002A4312">
              <w:rPr>
                <w:rFonts w:ascii="Arial" w:hAnsi="Arial" w:cs="Arial"/>
                <w:sz w:val="20"/>
              </w:rPr>
              <w:t>nutrition diagnosis statement or PES statement composed of three distinct components: Problem, Etiology, and Signs or Symptoms.</w:t>
            </w:r>
          </w:p>
        </w:tc>
      </w:tr>
      <w:tr w:rsidR="00FC575A" w:rsidRPr="002A4312" w14:paraId="40E6F88E" w14:textId="77777777">
        <w:trPr>
          <w:trHeight w:val="920"/>
        </w:trPr>
        <w:tc>
          <w:tcPr>
            <w:tcW w:w="2700" w:type="dxa"/>
            <w:gridSpan w:val="3"/>
          </w:tcPr>
          <w:p w14:paraId="544697F9" w14:textId="77777777" w:rsidR="00FC575A" w:rsidRPr="002A4312" w:rsidRDefault="00FC575A">
            <w:pPr>
              <w:pStyle w:val="TableParagraph"/>
              <w:spacing w:before="9"/>
              <w:ind w:left="0"/>
              <w:rPr>
                <w:rFonts w:ascii="Arial" w:hAnsi="Arial" w:cs="Arial"/>
                <w:b/>
                <w:sz w:val="29"/>
              </w:rPr>
            </w:pPr>
          </w:p>
          <w:p w14:paraId="33411209" w14:textId="77777777" w:rsidR="00FC575A" w:rsidRPr="002A4312" w:rsidRDefault="006B22E6">
            <w:pPr>
              <w:pStyle w:val="TableParagraph"/>
              <w:rPr>
                <w:rFonts w:ascii="Arial" w:hAnsi="Arial" w:cs="Arial"/>
                <w:b/>
                <w:sz w:val="20"/>
              </w:rPr>
            </w:pPr>
            <w:r w:rsidRPr="002A4312">
              <w:rPr>
                <w:rFonts w:ascii="Arial" w:hAnsi="Arial" w:cs="Arial"/>
                <w:b/>
                <w:sz w:val="20"/>
              </w:rPr>
              <w:t>Nutrition Intervention</w:t>
            </w:r>
          </w:p>
        </w:tc>
        <w:tc>
          <w:tcPr>
            <w:tcW w:w="7740" w:type="dxa"/>
            <w:gridSpan w:val="2"/>
          </w:tcPr>
          <w:p w14:paraId="3F4122F5" w14:textId="27A4E145" w:rsidR="00FC575A" w:rsidRPr="002A4312" w:rsidRDefault="006B22E6" w:rsidP="00827EFE">
            <w:pPr>
              <w:pStyle w:val="TableParagraph"/>
              <w:ind w:right="139"/>
              <w:jc w:val="both"/>
              <w:rPr>
                <w:rFonts w:ascii="Arial" w:hAnsi="Arial" w:cs="Arial"/>
                <w:sz w:val="20"/>
              </w:rPr>
            </w:pPr>
            <w:r w:rsidRPr="002A4312">
              <w:rPr>
                <w:rFonts w:ascii="Arial" w:hAnsi="Arial" w:cs="Arial"/>
                <w:sz w:val="20"/>
              </w:rPr>
              <w:t>The third step following assessment and diagnosis, is defined as purposefully planned actions intended to positively change a nutrition-related behavior, environmental condition, or aspect of health status for an individual (and his/her family or caregivers), target group, or the</w:t>
            </w:r>
            <w:r w:rsidR="00827EFE">
              <w:rPr>
                <w:rFonts w:ascii="Arial" w:hAnsi="Arial" w:cs="Arial"/>
                <w:sz w:val="20"/>
              </w:rPr>
              <w:t xml:space="preserve"> </w:t>
            </w:r>
            <w:r w:rsidRPr="002A4312">
              <w:rPr>
                <w:rFonts w:ascii="Arial" w:hAnsi="Arial" w:cs="Arial"/>
                <w:sz w:val="20"/>
              </w:rPr>
              <w:t>community at large. It consists of two components: planning and implementation.</w:t>
            </w:r>
          </w:p>
        </w:tc>
      </w:tr>
      <w:tr w:rsidR="00FC575A" w:rsidRPr="002A4312" w14:paraId="3F83D2DA" w14:textId="77777777">
        <w:trPr>
          <w:trHeight w:val="1149"/>
        </w:trPr>
        <w:tc>
          <w:tcPr>
            <w:tcW w:w="2700" w:type="dxa"/>
            <w:gridSpan w:val="3"/>
          </w:tcPr>
          <w:p w14:paraId="77DA3A79" w14:textId="77777777" w:rsidR="00FC575A" w:rsidRPr="002A4312" w:rsidRDefault="00FC575A">
            <w:pPr>
              <w:pStyle w:val="TableParagraph"/>
              <w:spacing w:before="10"/>
              <w:ind w:left="0"/>
              <w:rPr>
                <w:rFonts w:ascii="Arial" w:hAnsi="Arial" w:cs="Arial"/>
                <w:b/>
                <w:sz w:val="29"/>
              </w:rPr>
            </w:pPr>
          </w:p>
          <w:p w14:paraId="0A021A76" w14:textId="77777777" w:rsidR="00FC575A" w:rsidRPr="002A4312" w:rsidRDefault="006B22E6">
            <w:pPr>
              <w:pStyle w:val="TableParagraph"/>
              <w:ind w:right="362"/>
              <w:rPr>
                <w:rFonts w:ascii="Arial" w:hAnsi="Arial" w:cs="Arial"/>
                <w:b/>
                <w:sz w:val="20"/>
              </w:rPr>
            </w:pPr>
            <w:r w:rsidRPr="002A4312">
              <w:rPr>
                <w:rFonts w:ascii="Arial" w:hAnsi="Arial" w:cs="Arial"/>
                <w:b/>
                <w:sz w:val="20"/>
              </w:rPr>
              <w:t>Nutrition Monitoring and Evaluation</w:t>
            </w:r>
          </w:p>
        </w:tc>
        <w:tc>
          <w:tcPr>
            <w:tcW w:w="7740" w:type="dxa"/>
            <w:gridSpan w:val="2"/>
          </w:tcPr>
          <w:p w14:paraId="4950E591" w14:textId="3A326E94" w:rsidR="00FC575A" w:rsidRPr="002A4312" w:rsidRDefault="006B22E6" w:rsidP="00827EFE">
            <w:pPr>
              <w:pStyle w:val="TableParagraph"/>
              <w:ind w:right="110"/>
              <w:rPr>
                <w:rFonts w:ascii="Arial" w:hAnsi="Arial" w:cs="Arial"/>
                <w:sz w:val="20"/>
              </w:rPr>
            </w:pPr>
            <w:r w:rsidRPr="002A4312">
              <w:rPr>
                <w:rFonts w:ascii="Arial" w:hAnsi="Arial" w:cs="Arial"/>
                <w:sz w:val="20"/>
              </w:rPr>
              <w:t>The fourth step in the Nutrition Care Process identifies patient/client outcomes relevant to the nutrition diagnosis and intervention plans and goals. Nutrition care outcomes -- the desired results of nutrition care -- are defined in this step. The changes in specific nutrition care</w:t>
            </w:r>
            <w:r w:rsidR="00827EFE">
              <w:rPr>
                <w:rFonts w:ascii="Arial" w:hAnsi="Arial" w:cs="Arial"/>
                <w:sz w:val="20"/>
              </w:rPr>
              <w:t xml:space="preserve"> </w:t>
            </w:r>
            <w:r w:rsidRPr="002A4312">
              <w:rPr>
                <w:rFonts w:ascii="Arial" w:hAnsi="Arial" w:cs="Arial"/>
                <w:sz w:val="20"/>
              </w:rPr>
              <w:t>indicators, though assessment and reassessment can be measured and compared to the patient/client's previous status, nutrition intervention goals, or reference standards.</w:t>
            </w:r>
          </w:p>
        </w:tc>
      </w:tr>
      <w:tr w:rsidR="00FC575A" w:rsidRPr="002A4312" w14:paraId="0A39458F" w14:textId="77777777">
        <w:trPr>
          <w:trHeight w:val="690"/>
        </w:trPr>
        <w:tc>
          <w:tcPr>
            <w:tcW w:w="2700" w:type="dxa"/>
            <w:gridSpan w:val="3"/>
          </w:tcPr>
          <w:p w14:paraId="3F3CD39B" w14:textId="77777777" w:rsidR="00FC575A" w:rsidRPr="002A4312" w:rsidRDefault="00FC575A">
            <w:pPr>
              <w:pStyle w:val="TableParagraph"/>
              <w:spacing w:before="9"/>
              <w:ind w:left="0"/>
              <w:rPr>
                <w:rFonts w:ascii="Arial" w:hAnsi="Arial" w:cs="Arial"/>
                <w:b/>
                <w:sz w:val="19"/>
              </w:rPr>
            </w:pPr>
          </w:p>
          <w:p w14:paraId="1B8EB60E" w14:textId="77777777" w:rsidR="00FC575A" w:rsidRPr="002A4312" w:rsidRDefault="006B22E6">
            <w:pPr>
              <w:pStyle w:val="TableParagraph"/>
              <w:rPr>
                <w:rFonts w:ascii="Arial" w:hAnsi="Arial" w:cs="Arial"/>
                <w:b/>
                <w:sz w:val="20"/>
              </w:rPr>
            </w:pPr>
            <w:r w:rsidRPr="002A4312">
              <w:rPr>
                <w:rFonts w:ascii="Arial" w:hAnsi="Arial" w:cs="Arial"/>
                <w:b/>
                <w:sz w:val="20"/>
              </w:rPr>
              <w:t>Nutrition Order Sets</w:t>
            </w:r>
          </w:p>
        </w:tc>
        <w:tc>
          <w:tcPr>
            <w:tcW w:w="7740" w:type="dxa"/>
            <w:gridSpan w:val="2"/>
          </w:tcPr>
          <w:p w14:paraId="6DB66B24" w14:textId="0C0EC5CB" w:rsidR="00FC575A" w:rsidRPr="002A4312" w:rsidRDefault="006B22E6" w:rsidP="00827EFE">
            <w:pPr>
              <w:pStyle w:val="TableParagraph"/>
              <w:ind w:right="122"/>
              <w:rPr>
                <w:rFonts w:ascii="Arial" w:hAnsi="Arial" w:cs="Arial"/>
                <w:sz w:val="20"/>
              </w:rPr>
            </w:pPr>
            <w:r w:rsidRPr="002A4312">
              <w:rPr>
                <w:rFonts w:ascii="Arial" w:hAnsi="Arial" w:cs="Arial"/>
                <w:sz w:val="20"/>
              </w:rPr>
              <w:t>A standard diet and related orders protocol to be followed for a specific condition or circumstance; e.g., following an emergency procedure or surgery for a person diagnosed with</w:t>
            </w:r>
            <w:r w:rsidR="00827EFE">
              <w:rPr>
                <w:rFonts w:ascii="Arial" w:hAnsi="Arial" w:cs="Arial"/>
                <w:sz w:val="20"/>
              </w:rPr>
              <w:t xml:space="preserve"> </w:t>
            </w:r>
            <w:r w:rsidRPr="002A4312">
              <w:rPr>
                <w:rFonts w:ascii="Arial" w:hAnsi="Arial" w:cs="Arial"/>
                <w:sz w:val="20"/>
              </w:rPr>
              <w:t>diabetes.</w:t>
            </w:r>
          </w:p>
        </w:tc>
      </w:tr>
      <w:tr w:rsidR="00FC575A" w:rsidRPr="002A4312" w14:paraId="613C52C0" w14:textId="77777777">
        <w:trPr>
          <w:trHeight w:val="460"/>
        </w:trPr>
        <w:tc>
          <w:tcPr>
            <w:tcW w:w="2700" w:type="dxa"/>
            <w:gridSpan w:val="3"/>
          </w:tcPr>
          <w:p w14:paraId="522E2DA1" w14:textId="77777777" w:rsidR="00FC575A" w:rsidRPr="002A4312" w:rsidRDefault="006B22E6">
            <w:pPr>
              <w:pStyle w:val="TableParagraph"/>
              <w:spacing w:before="113"/>
              <w:rPr>
                <w:rFonts w:ascii="Arial" w:hAnsi="Arial" w:cs="Arial"/>
                <w:b/>
                <w:sz w:val="20"/>
              </w:rPr>
            </w:pPr>
            <w:r w:rsidRPr="002A4312">
              <w:rPr>
                <w:rFonts w:ascii="Arial" w:hAnsi="Arial" w:cs="Arial"/>
                <w:b/>
                <w:sz w:val="20"/>
              </w:rPr>
              <w:t>Nutrition Progress Notes</w:t>
            </w:r>
          </w:p>
        </w:tc>
        <w:tc>
          <w:tcPr>
            <w:tcW w:w="7740" w:type="dxa"/>
            <w:gridSpan w:val="2"/>
          </w:tcPr>
          <w:p w14:paraId="260D2475" w14:textId="216AE057" w:rsidR="00FC575A" w:rsidRPr="002A4312" w:rsidRDefault="006B22E6" w:rsidP="00827EFE">
            <w:pPr>
              <w:pStyle w:val="TableParagraph"/>
              <w:spacing w:line="223" w:lineRule="exact"/>
              <w:rPr>
                <w:rFonts w:ascii="Arial" w:hAnsi="Arial" w:cs="Arial"/>
                <w:sz w:val="20"/>
              </w:rPr>
            </w:pPr>
            <w:r w:rsidRPr="002A4312">
              <w:rPr>
                <w:rFonts w:ascii="Arial" w:hAnsi="Arial" w:cs="Arial"/>
                <w:sz w:val="20"/>
              </w:rPr>
              <w:t>Daily updates entered into the medical record documenting changes in nutritional intake or</w:t>
            </w:r>
            <w:r w:rsidR="00827EFE">
              <w:rPr>
                <w:rFonts w:ascii="Arial" w:hAnsi="Arial" w:cs="Arial"/>
                <w:sz w:val="20"/>
              </w:rPr>
              <w:t xml:space="preserve"> </w:t>
            </w:r>
            <w:r w:rsidRPr="002A4312">
              <w:rPr>
                <w:rFonts w:ascii="Arial" w:hAnsi="Arial" w:cs="Arial"/>
                <w:sz w:val="20"/>
              </w:rPr>
              <w:t>status; may be structured or unstructured formats.</w:t>
            </w:r>
          </w:p>
        </w:tc>
      </w:tr>
      <w:tr w:rsidR="00FC575A" w:rsidRPr="002A4312" w14:paraId="04BF7B02" w14:textId="77777777">
        <w:trPr>
          <w:trHeight w:val="230"/>
        </w:trPr>
        <w:tc>
          <w:tcPr>
            <w:tcW w:w="2700" w:type="dxa"/>
            <w:gridSpan w:val="3"/>
          </w:tcPr>
          <w:p w14:paraId="623F7D12" w14:textId="77777777" w:rsidR="00FC575A" w:rsidRPr="002A4312" w:rsidRDefault="006B22E6">
            <w:pPr>
              <w:pStyle w:val="TableParagraph"/>
              <w:spacing w:line="210" w:lineRule="exact"/>
              <w:rPr>
                <w:rFonts w:ascii="Arial" w:hAnsi="Arial" w:cs="Arial"/>
                <w:b/>
                <w:sz w:val="20"/>
              </w:rPr>
            </w:pPr>
            <w:r w:rsidRPr="002A4312">
              <w:rPr>
                <w:rFonts w:ascii="Arial" w:hAnsi="Arial" w:cs="Arial"/>
                <w:b/>
                <w:sz w:val="20"/>
              </w:rPr>
              <w:t>Nutrition Referral</w:t>
            </w:r>
          </w:p>
        </w:tc>
        <w:tc>
          <w:tcPr>
            <w:tcW w:w="7740" w:type="dxa"/>
            <w:gridSpan w:val="2"/>
          </w:tcPr>
          <w:p w14:paraId="38ADF5E7" w14:textId="3077CFEB" w:rsidR="00FC575A" w:rsidRPr="002A4312" w:rsidRDefault="006B22E6">
            <w:pPr>
              <w:pStyle w:val="TableParagraph"/>
              <w:spacing w:line="210" w:lineRule="exact"/>
              <w:rPr>
                <w:rFonts w:ascii="Arial" w:hAnsi="Arial" w:cs="Arial"/>
                <w:sz w:val="20"/>
              </w:rPr>
            </w:pPr>
            <w:r w:rsidRPr="002A4312">
              <w:rPr>
                <w:rFonts w:ascii="Arial" w:hAnsi="Arial" w:cs="Arial"/>
                <w:sz w:val="20"/>
              </w:rPr>
              <w:t>To send or direct to a qualified nutrition expert (i.e., RD or DTR) for nutrition assessment,</w:t>
            </w:r>
            <w:r w:rsidR="00827EFE">
              <w:rPr>
                <w:rFonts w:ascii="Arial" w:hAnsi="Arial" w:cs="Arial"/>
                <w:sz w:val="20"/>
              </w:rPr>
              <w:t xml:space="preserve"> </w:t>
            </w:r>
            <w:r w:rsidR="00827EFE" w:rsidRPr="002A4312">
              <w:rPr>
                <w:rFonts w:ascii="Arial" w:hAnsi="Arial" w:cs="Arial"/>
                <w:sz w:val="20"/>
              </w:rPr>
              <w:t>diagnosis, intervention or monitoring and evaluation.</w:t>
            </w:r>
          </w:p>
        </w:tc>
      </w:tr>
      <w:tr w:rsidR="00FC575A" w:rsidRPr="002A4312" w14:paraId="4CAE5484" w14:textId="77777777">
        <w:trPr>
          <w:trHeight w:val="460"/>
        </w:trPr>
        <w:tc>
          <w:tcPr>
            <w:tcW w:w="2700" w:type="dxa"/>
            <w:gridSpan w:val="3"/>
          </w:tcPr>
          <w:p w14:paraId="31250FCD" w14:textId="77777777" w:rsidR="00FC575A" w:rsidRPr="002A4312" w:rsidRDefault="006B22E6">
            <w:pPr>
              <w:pStyle w:val="TableParagraph"/>
              <w:spacing w:before="113"/>
              <w:rPr>
                <w:rFonts w:ascii="Arial" w:hAnsi="Arial" w:cs="Arial"/>
                <w:b/>
                <w:sz w:val="20"/>
              </w:rPr>
            </w:pPr>
            <w:r w:rsidRPr="002A4312">
              <w:rPr>
                <w:rFonts w:ascii="Arial" w:hAnsi="Arial" w:cs="Arial"/>
                <w:b/>
                <w:sz w:val="20"/>
              </w:rPr>
              <w:t>Nutrition Screening</w:t>
            </w:r>
          </w:p>
        </w:tc>
        <w:tc>
          <w:tcPr>
            <w:tcW w:w="7740" w:type="dxa"/>
            <w:gridSpan w:val="2"/>
          </w:tcPr>
          <w:p w14:paraId="12BF3704" w14:textId="4EF9290B" w:rsidR="00FC575A" w:rsidRPr="002A4312" w:rsidRDefault="006B22E6" w:rsidP="00827EFE">
            <w:pPr>
              <w:pStyle w:val="TableParagraph"/>
              <w:spacing w:line="223" w:lineRule="exact"/>
              <w:rPr>
                <w:rFonts w:ascii="Arial" w:hAnsi="Arial" w:cs="Arial"/>
                <w:sz w:val="20"/>
              </w:rPr>
            </w:pPr>
            <w:r w:rsidRPr="002A4312">
              <w:rPr>
                <w:rFonts w:ascii="Arial" w:hAnsi="Arial" w:cs="Arial"/>
                <w:sz w:val="20"/>
              </w:rPr>
              <w:t>A process to identify an individual who may be malnourished or at risk for malnutrition to</w:t>
            </w:r>
            <w:r w:rsidR="00827EFE">
              <w:rPr>
                <w:rFonts w:ascii="Arial" w:hAnsi="Arial" w:cs="Arial"/>
                <w:sz w:val="20"/>
              </w:rPr>
              <w:t xml:space="preserve"> </w:t>
            </w:r>
            <w:r w:rsidRPr="002A4312">
              <w:rPr>
                <w:rFonts w:ascii="Arial" w:hAnsi="Arial" w:cs="Arial"/>
                <w:sz w:val="20"/>
              </w:rPr>
              <w:t>determine if a detailed nutrition assessment is indicated.</w:t>
            </w:r>
          </w:p>
        </w:tc>
      </w:tr>
      <w:tr w:rsidR="00FC575A" w:rsidRPr="002A4312" w14:paraId="0F8D8897" w14:textId="77777777">
        <w:trPr>
          <w:trHeight w:val="1379"/>
        </w:trPr>
        <w:tc>
          <w:tcPr>
            <w:tcW w:w="2700" w:type="dxa"/>
            <w:gridSpan w:val="3"/>
          </w:tcPr>
          <w:p w14:paraId="56ED3168" w14:textId="77777777" w:rsidR="00FC575A" w:rsidRPr="002A4312" w:rsidRDefault="00FC575A">
            <w:pPr>
              <w:pStyle w:val="TableParagraph"/>
              <w:ind w:left="0"/>
              <w:rPr>
                <w:rFonts w:ascii="Arial" w:hAnsi="Arial" w:cs="Arial"/>
                <w:b/>
              </w:rPr>
            </w:pPr>
          </w:p>
          <w:p w14:paraId="648D3A5F" w14:textId="77777777" w:rsidR="00FC575A" w:rsidRPr="002A4312" w:rsidRDefault="00FC575A">
            <w:pPr>
              <w:pStyle w:val="TableParagraph"/>
              <w:spacing w:before="10"/>
              <w:ind w:left="0"/>
              <w:rPr>
                <w:rFonts w:ascii="Arial" w:hAnsi="Arial" w:cs="Arial"/>
                <w:b/>
                <w:sz w:val="27"/>
              </w:rPr>
            </w:pPr>
          </w:p>
          <w:p w14:paraId="19053551" w14:textId="77777777" w:rsidR="00FC575A" w:rsidRPr="002A4312" w:rsidRDefault="006B22E6">
            <w:pPr>
              <w:pStyle w:val="TableParagraph"/>
              <w:rPr>
                <w:rFonts w:ascii="Arial" w:hAnsi="Arial" w:cs="Arial"/>
                <w:b/>
                <w:sz w:val="20"/>
              </w:rPr>
            </w:pPr>
            <w:r w:rsidRPr="002A4312">
              <w:rPr>
                <w:rFonts w:ascii="Arial" w:hAnsi="Arial" w:cs="Arial"/>
                <w:b/>
                <w:sz w:val="20"/>
              </w:rPr>
              <w:t>Nutritional Supplement</w:t>
            </w:r>
          </w:p>
        </w:tc>
        <w:tc>
          <w:tcPr>
            <w:tcW w:w="7740" w:type="dxa"/>
            <w:gridSpan w:val="2"/>
          </w:tcPr>
          <w:p w14:paraId="2C673CA0" w14:textId="27E6633D" w:rsidR="00FC575A" w:rsidRPr="002A4312" w:rsidRDefault="006B22E6" w:rsidP="00827EFE">
            <w:pPr>
              <w:pStyle w:val="TableParagraph"/>
              <w:ind w:right="304"/>
              <w:rPr>
                <w:rFonts w:ascii="Arial" w:hAnsi="Arial" w:cs="Arial"/>
                <w:sz w:val="20"/>
              </w:rPr>
            </w:pPr>
            <w:r w:rsidRPr="002A4312">
              <w:rPr>
                <w:rFonts w:ascii="Arial" w:hAnsi="Arial" w:cs="Arial"/>
                <w:sz w:val="20"/>
              </w:rPr>
              <w:t xml:space="preserve">A preparation intended to supplement the diet and provide </w:t>
            </w:r>
            <w:hyperlink r:id="rId39">
              <w:r w:rsidRPr="002A4312">
                <w:rPr>
                  <w:rFonts w:ascii="Arial" w:hAnsi="Arial" w:cs="Arial"/>
                  <w:sz w:val="20"/>
                </w:rPr>
                <w:t xml:space="preserve">nutrients, </w:t>
              </w:r>
            </w:hyperlink>
            <w:r w:rsidRPr="002A4312">
              <w:rPr>
                <w:rFonts w:ascii="Arial" w:hAnsi="Arial" w:cs="Arial"/>
                <w:sz w:val="20"/>
              </w:rPr>
              <w:t xml:space="preserve">such as </w:t>
            </w:r>
            <w:hyperlink r:id="rId40">
              <w:r w:rsidRPr="002A4312">
                <w:rPr>
                  <w:rFonts w:ascii="Arial" w:hAnsi="Arial" w:cs="Arial"/>
                  <w:sz w:val="20"/>
                </w:rPr>
                <w:t>vitamins,</w:t>
              </w:r>
            </w:hyperlink>
            <w:r w:rsidRPr="002A4312">
              <w:rPr>
                <w:rFonts w:ascii="Arial" w:hAnsi="Arial" w:cs="Arial"/>
                <w:sz w:val="20"/>
              </w:rPr>
              <w:t xml:space="preserve"> </w:t>
            </w:r>
            <w:hyperlink r:id="rId41">
              <w:r w:rsidRPr="002A4312">
                <w:rPr>
                  <w:rFonts w:ascii="Arial" w:hAnsi="Arial" w:cs="Arial"/>
                  <w:sz w:val="20"/>
                </w:rPr>
                <w:t xml:space="preserve">minerals, </w:t>
              </w:r>
            </w:hyperlink>
            <w:hyperlink r:id="rId42">
              <w:r w:rsidRPr="002A4312">
                <w:rPr>
                  <w:rFonts w:ascii="Arial" w:hAnsi="Arial" w:cs="Arial"/>
                  <w:sz w:val="20"/>
                </w:rPr>
                <w:t xml:space="preserve">fiber, </w:t>
              </w:r>
            </w:hyperlink>
            <w:hyperlink r:id="rId43">
              <w:r w:rsidRPr="002A4312">
                <w:rPr>
                  <w:rFonts w:ascii="Arial" w:hAnsi="Arial" w:cs="Arial"/>
                  <w:sz w:val="20"/>
                </w:rPr>
                <w:t xml:space="preserve">fatty acids, </w:t>
              </w:r>
            </w:hyperlink>
            <w:r w:rsidRPr="002A4312">
              <w:rPr>
                <w:rFonts w:ascii="Arial" w:hAnsi="Arial" w:cs="Arial"/>
                <w:sz w:val="20"/>
              </w:rPr>
              <w:t xml:space="preserve">or </w:t>
            </w:r>
            <w:hyperlink r:id="rId44">
              <w:r w:rsidRPr="002A4312">
                <w:rPr>
                  <w:rFonts w:ascii="Arial" w:hAnsi="Arial" w:cs="Arial"/>
                  <w:sz w:val="20"/>
                </w:rPr>
                <w:t xml:space="preserve">amino acids, </w:t>
              </w:r>
            </w:hyperlink>
            <w:r w:rsidRPr="002A4312">
              <w:rPr>
                <w:rFonts w:ascii="Arial" w:hAnsi="Arial" w:cs="Arial"/>
                <w:sz w:val="20"/>
              </w:rPr>
              <w:t xml:space="preserve">that may be missing or may not be consumed in sufficient quantity in a person's </w:t>
            </w:r>
            <w:hyperlink r:id="rId45">
              <w:r w:rsidRPr="002A4312">
                <w:rPr>
                  <w:rFonts w:ascii="Arial" w:hAnsi="Arial" w:cs="Arial"/>
                  <w:sz w:val="20"/>
                </w:rPr>
                <w:t xml:space="preserve">diet. </w:t>
              </w:r>
            </w:hyperlink>
            <w:r w:rsidRPr="002A4312">
              <w:rPr>
                <w:rFonts w:ascii="Arial" w:hAnsi="Arial" w:cs="Arial"/>
                <w:sz w:val="20"/>
              </w:rPr>
              <w:t>Referenced in the HL 7 Glossary: “Supplements: Supplements provide a mechanism for giving any additional desired foods to a patient.</w:t>
            </w:r>
            <w:r w:rsidR="00827EFE">
              <w:rPr>
                <w:rFonts w:ascii="Arial" w:hAnsi="Arial" w:cs="Arial"/>
                <w:sz w:val="20"/>
              </w:rPr>
              <w:t xml:space="preserve">  </w:t>
            </w:r>
            <w:r w:rsidRPr="002A4312">
              <w:rPr>
                <w:rFonts w:ascii="Arial" w:hAnsi="Arial" w:cs="Arial"/>
                <w:sz w:val="20"/>
              </w:rPr>
              <w:t>Supplements are foods given to a patient regardless of their diet codes. These foods are part of the patient’s diet without being restricted by any other part of the order.”</w:t>
            </w:r>
          </w:p>
        </w:tc>
      </w:tr>
      <w:tr w:rsidR="00FC575A" w:rsidRPr="002A4312" w14:paraId="7932E5DC" w14:textId="77777777">
        <w:trPr>
          <w:trHeight w:val="918"/>
        </w:trPr>
        <w:tc>
          <w:tcPr>
            <w:tcW w:w="2700" w:type="dxa"/>
            <w:gridSpan w:val="3"/>
          </w:tcPr>
          <w:p w14:paraId="43BDC0C1" w14:textId="77777777" w:rsidR="00FC575A" w:rsidRPr="002A4312" w:rsidRDefault="00FC575A">
            <w:pPr>
              <w:pStyle w:val="TableParagraph"/>
              <w:spacing w:before="9"/>
              <w:ind w:left="0"/>
              <w:rPr>
                <w:rFonts w:ascii="Arial" w:hAnsi="Arial" w:cs="Arial"/>
                <w:b/>
                <w:sz w:val="29"/>
              </w:rPr>
            </w:pPr>
          </w:p>
          <w:p w14:paraId="619872EB" w14:textId="77777777" w:rsidR="00FC575A" w:rsidRPr="002A4312" w:rsidRDefault="006B22E6">
            <w:pPr>
              <w:pStyle w:val="TableParagraph"/>
              <w:rPr>
                <w:rFonts w:ascii="Arial" w:hAnsi="Arial" w:cs="Arial"/>
                <w:b/>
                <w:sz w:val="20"/>
              </w:rPr>
            </w:pPr>
            <w:r w:rsidRPr="002A4312">
              <w:rPr>
                <w:rFonts w:ascii="Arial" w:hAnsi="Arial" w:cs="Arial"/>
                <w:b/>
                <w:sz w:val="20"/>
              </w:rPr>
              <w:t>Nutrition Support</w:t>
            </w:r>
          </w:p>
        </w:tc>
        <w:tc>
          <w:tcPr>
            <w:tcW w:w="7740" w:type="dxa"/>
            <w:gridSpan w:val="2"/>
          </w:tcPr>
          <w:p w14:paraId="5CA9CD39" w14:textId="7D14FA0A" w:rsidR="00FC575A" w:rsidRPr="002A4312" w:rsidRDefault="006B22E6" w:rsidP="00827EFE">
            <w:pPr>
              <w:pStyle w:val="TableParagraph"/>
              <w:ind w:right="205"/>
              <w:rPr>
                <w:rFonts w:ascii="Arial" w:hAnsi="Arial" w:cs="Arial"/>
                <w:sz w:val="20"/>
              </w:rPr>
            </w:pPr>
            <w:r w:rsidRPr="002A4312">
              <w:rPr>
                <w:rFonts w:ascii="Arial" w:hAnsi="Arial" w:cs="Arial"/>
                <w:sz w:val="20"/>
              </w:rPr>
              <w:t>The provision of enteral or parenteral nutrients to treat or prevent malnutrition. Nutrition Support therapy is part of Nutrition Therapy which is a component of medical treatment that</w:t>
            </w:r>
            <w:r w:rsidR="00827EFE">
              <w:rPr>
                <w:rFonts w:ascii="Arial" w:hAnsi="Arial" w:cs="Arial"/>
                <w:sz w:val="20"/>
              </w:rPr>
              <w:t xml:space="preserve"> </w:t>
            </w:r>
            <w:r w:rsidRPr="002A4312">
              <w:rPr>
                <w:rFonts w:ascii="Arial" w:hAnsi="Arial" w:cs="Arial"/>
                <w:sz w:val="20"/>
              </w:rPr>
              <w:t>can include oral, enteral, and parenteral nutrition to maintain or restore optimal nutrition status and health.</w:t>
            </w:r>
          </w:p>
        </w:tc>
      </w:tr>
      <w:tr w:rsidR="00FC575A" w:rsidRPr="002A4312" w14:paraId="64289394" w14:textId="77777777">
        <w:trPr>
          <w:trHeight w:val="1380"/>
        </w:trPr>
        <w:tc>
          <w:tcPr>
            <w:tcW w:w="2700" w:type="dxa"/>
            <w:gridSpan w:val="3"/>
          </w:tcPr>
          <w:p w14:paraId="30A9272D" w14:textId="77777777" w:rsidR="00FC575A" w:rsidRPr="002A4312" w:rsidRDefault="00FC575A">
            <w:pPr>
              <w:pStyle w:val="TableParagraph"/>
              <w:ind w:left="0"/>
              <w:rPr>
                <w:rFonts w:ascii="Arial" w:hAnsi="Arial" w:cs="Arial"/>
                <w:b/>
              </w:rPr>
            </w:pPr>
          </w:p>
          <w:p w14:paraId="6450C5BB" w14:textId="77777777" w:rsidR="00FC575A" w:rsidRPr="002A4312" w:rsidRDefault="00FC575A">
            <w:pPr>
              <w:pStyle w:val="TableParagraph"/>
              <w:spacing w:before="8"/>
              <w:ind w:left="0"/>
              <w:rPr>
                <w:rFonts w:ascii="Arial" w:hAnsi="Arial" w:cs="Arial"/>
                <w:b/>
                <w:sz w:val="27"/>
              </w:rPr>
            </w:pPr>
          </w:p>
          <w:p w14:paraId="09BE95B7" w14:textId="77777777" w:rsidR="00FC575A" w:rsidRPr="002A4312" w:rsidRDefault="006B22E6">
            <w:pPr>
              <w:pStyle w:val="TableParagraph"/>
              <w:spacing w:before="1"/>
              <w:rPr>
                <w:rFonts w:ascii="Arial" w:hAnsi="Arial" w:cs="Arial"/>
                <w:b/>
                <w:sz w:val="20"/>
              </w:rPr>
            </w:pPr>
            <w:r w:rsidRPr="002A4312">
              <w:rPr>
                <w:rFonts w:ascii="Arial" w:hAnsi="Arial" w:cs="Arial"/>
                <w:b/>
                <w:sz w:val="20"/>
              </w:rPr>
              <w:t>Parenteral Nutrition</w:t>
            </w:r>
          </w:p>
        </w:tc>
        <w:tc>
          <w:tcPr>
            <w:tcW w:w="7740" w:type="dxa"/>
            <w:gridSpan w:val="2"/>
          </w:tcPr>
          <w:p w14:paraId="74F1326E" w14:textId="5061CC03" w:rsidR="00FC575A" w:rsidRPr="002A4312" w:rsidRDefault="006B22E6" w:rsidP="006401A4">
            <w:pPr>
              <w:pStyle w:val="TableParagraph"/>
              <w:ind w:right="231"/>
              <w:rPr>
                <w:rFonts w:ascii="Arial" w:hAnsi="Arial" w:cs="Arial"/>
                <w:sz w:val="20"/>
              </w:rPr>
            </w:pPr>
            <w:r w:rsidRPr="002A4312">
              <w:rPr>
                <w:rFonts w:ascii="Arial" w:hAnsi="Arial" w:cs="Arial"/>
                <w:sz w:val="20"/>
              </w:rPr>
              <w:t>The delivery of nutrients for assimilation and utilization by a patient whose sole source of nutrients is via solutions administered intravenously, subcutaneously, or by some other non- alimentary route. The basic components of TPN (total parenteral nutrition) solutions are protein hydrolysates or free amino acid mixtures, monosaccharides, and electrolytes.</w:t>
            </w:r>
            <w:r w:rsidR="006401A4">
              <w:rPr>
                <w:rFonts w:ascii="Arial" w:hAnsi="Arial" w:cs="Arial"/>
                <w:sz w:val="20"/>
              </w:rPr>
              <w:t xml:space="preserve">  </w:t>
            </w:r>
            <w:r w:rsidRPr="002A4312">
              <w:rPr>
                <w:rFonts w:ascii="Arial" w:hAnsi="Arial" w:cs="Arial"/>
                <w:sz w:val="20"/>
              </w:rPr>
              <w:t xml:space="preserve">Components are selected for their ability to reverse catabolism, promote anabolism, and build structural proteins. </w:t>
            </w:r>
            <w:hyperlink r:id="rId46">
              <w:r w:rsidRPr="002A4312">
                <w:rPr>
                  <w:rFonts w:ascii="Arial" w:hAnsi="Arial" w:cs="Arial"/>
                  <w:color w:val="0000FF"/>
                  <w:sz w:val="20"/>
                  <w:u w:val="single" w:color="0000FF"/>
                </w:rPr>
                <w:t>www.Reference.MD</w:t>
              </w:r>
            </w:hyperlink>
          </w:p>
        </w:tc>
      </w:tr>
      <w:tr w:rsidR="00FC575A" w:rsidRPr="002A4312" w14:paraId="6F238854" w14:textId="77777777">
        <w:trPr>
          <w:trHeight w:val="926"/>
        </w:trPr>
        <w:tc>
          <w:tcPr>
            <w:tcW w:w="2700" w:type="dxa"/>
            <w:gridSpan w:val="3"/>
          </w:tcPr>
          <w:p w14:paraId="03B28B15" w14:textId="77777777" w:rsidR="00FC575A" w:rsidRPr="002A4312" w:rsidRDefault="00FC575A">
            <w:pPr>
              <w:pStyle w:val="TableParagraph"/>
              <w:ind w:left="0"/>
              <w:rPr>
                <w:rFonts w:ascii="Arial" w:hAnsi="Arial" w:cs="Arial"/>
                <w:b/>
                <w:sz w:val="30"/>
              </w:rPr>
            </w:pPr>
          </w:p>
          <w:p w14:paraId="738E50D5" w14:textId="77777777" w:rsidR="00FC575A" w:rsidRPr="002A4312" w:rsidRDefault="006B22E6">
            <w:pPr>
              <w:pStyle w:val="TableParagraph"/>
              <w:spacing w:before="1"/>
              <w:rPr>
                <w:rFonts w:ascii="Arial" w:hAnsi="Arial" w:cs="Arial"/>
                <w:b/>
                <w:sz w:val="20"/>
              </w:rPr>
            </w:pPr>
            <w:r w:rsidRPr="002A4312">
              <w:rPr>
                <w:rFonts w:ascii="Arial" w:hAnsi="Arial" w:cs="Arial"/>
                <w:b/>
                <w:sz w:val="20"/>
              </w:rPr>
              <w:t>Physical Activity</w:t>
            </w:r>
          </w:p>
        </w:tc>
        <w:tc>
          <w:tcPr>
            <w:tcW w:w="7740" w:type="dxa"/>
            <w:gridSpan w:val="2"/>
          </w:tcPr>
          <w:p w14:paraId="35C00207" w14:textId="77777777" w:rsidR="00FC575A" w:rsidRPr="002A4312" w:rsidRDefault="006B22E6" w:rsidP="008D693E">
            <w:pPr>
              <w:pStyle w:val="TableParagraph"/>
              <w:numPr>
                <w:ilvl w:val="0"/>
                <w:numId w:val="3"/>
              </w:numPr>
              <w:tabs>
                <w:tab w:val="left" w:pos="467"/>
                <w:tab w:val="left" w:pos="468"/>
              </w:tabs>
              <w:ind w:right="521"/>
              <w:rPr>
                <w:rFonts w:ascii="Arial" w:hAnsi="Arial" w:cs="Arial"/>
                <w:sz w:val="20"/>
              </w:rPr>
            </w:pPr>
            <w:r w:rsidRPr="002A4312">
              <w:rPr>
                <w:rFonts w:ascii="Arial" w:hAnsi="Arial" w:cs="Arial"/>
                <w:sz w:val="20"/>
              </w:rPr>
              <w:t>Any</w:t>
            </w:r>
            <w:r w:rsidRPr="002A4312">
              <w:rPr>
                <w:rFonts w:ascii="Arial" w:hAnsi="Arial" w:cs="Arial"/>
                <w:spacing w:val="-7"/>
                <w:sz w:val="20"/>
              </w:rPr>
              <w:t xml:space="preserve"> </w:t>
            </w:r>
            <w:r w:rsidRPr="002A4312">
              <w:rPr>
                <w:rFonts w:ascii="Arial" w:hAnsi="Arial" w:cs="Arial"/>
                <w:sz w:val="20"/>
              </w:rPr>
              <w:t>bodily</w:t>
            </w:r>
            <w:r w:rsidRPr="002A4312">
              <w:rPr>
                <w:rFonts w:ascii="Arial" w:hAnsi="Arial" w:cs="Arial"/>
                <w:spacing w:val="-4"/>
                <w:sz w:val="20"/>
              </w:rPr>
              <w:t xml:space="preserve"> </w:t>
            </w:r>
            <w:r w:rsidRPr="002A4312">
              <w:rPr>
                <w:rFonts w:ascii="Arial" w:hAnsi="Arial" w:cs="Arial"/>
                <w:sz w:val="20"/>
              </w:rPr>
              <w:t>movement</w:t>
            </w:r>
            <w:r w:rsidRPr="002A4312">
              <w:rPr>
                <w:rFonts w:ascii="Arial" w:hAnsi="Arial" w:cs="Arial"/>
                <w:spacing w:val="-3"/>
                <w:sz w:val="20"/>
              </w:rPr>
              <w:t xml:space="preserve"> </w:t>
            </w:r>
            <w:r w:rsidRPr="002A4312">
              <w:rPr>
                <w:rFonts w:ascii="Arial" w:hAnsi="Arial" w:cs="Arial"/>
                <w:sz w:val="20"/>
              </w:rPr>
              <w:t>produced</w:t>
            </w:r>
            <w:r w:rsidRPr="002A4312">
              <w:rPr>
                <w:rFonts w:ascii="Arial" w:hAnsi="Arial" w:cs="Arial"/>
                <w:spacing w:val="-2"/>
                <w:sz w:val="20"/>
              </w:rPr>
              <w:t xml:space="preserve"> </w:t>
            </w:r>
            <w:r w:rsidRPr="002A4312">
              <w:rPr>
                <w:rFonts w:ascii="Arial" w:hAnsi="Arial" w:cs="Arial"/>
                <w:sz w:val="20"/>
              </w:rPr>
              <w:t>by</w:t>
            </w:r>
            <w:r w:rsidRPr="002A4312">
              <w:rPr>
                <w:rFonts w:ascii="Arial" w:hAnsi="Arial" w:cs="Arial"/>
                <w:spacing w:val="-7"/>
                <w:sz w:val="20"/>
              </w:rPr>
              <w:t xml:space="preserve"> </w:t>
            </w:r>
            <w:r w:rsidRPr="002A4312">
              <w:rPr>
                <w:rFonts w:ascii="Arial" w:hAnsi="Arial" w:cs="Arial"/>
                <w:sz w:val="20"/>
              </w:rPr>
              <w:t>skeletal</w:t>
            </w:r>
            <w:r w:rsidRPr="002A4312">
              <w:rPr>
                <w:rFonts w:ascii="Arial" w:hAnsi="Arial" w:cs="Arial"/>
                <w:spacing w:val="-2"/>
                <w:sz w:val="20"/>
              </w:rPr>
              <w:t xml:space="preserve"> </w:t>
            </w:r>
            <w:r w:rsidRPr="002A4312">
              <w:rPr>
                <w:rFonts w:ascii="Arial" w:hAnsi="Arial" w:cs="Arial"/>
                <w:sz w:val="20"/>
              </w:rPr>
              <w:t>muscles</w:t>
            </w:r>
            <w:r w:rsidRPr="002A4312">
              <w:rPr>
                <w:rFonts w:ascii="Arial" w:hAnsi="Arial" w:cs="Arial"/>
                <w:spacing w:val="-4"/>
                <w:sz w:val="20"/>
              </w:rPr>
              <w:t xml:space="preserve"> </w:t>
            </w:r>
            <w:r w:rsidRPr="002A4312">
              <w:rPr>
                <w:rFonts w:ascii="Arial" w:hAnsi="Arial" w:cs="Arial"/>
                <w:sz w:val="20"/>
              </w:rPr>
              <w:t>resulting</w:t>
            </w:r>
            <w:r w:rsidRPr="002A4312">
              <w:rPr>
                <w:rFonts w:ascii="Arial" w:hAnsi="Arial" w:cs="Arial"/>
                <w:spacing w:val="-4"/>
                <w:sz w:val="20"/>
              </w:rPr>
              <w:t xml:space="preserve"> </w:t>
            </w:r>
            <w:r w:rsidRPr="002A4312">
              <w:rPr>
                <w:rFonts w:ascii="Arial" w:hAnsi="Arial" w:cs="Arial"/>
                <w:sz w:val="20"/>
              </w:rPr>
              <w:t>in</w:t>
            </w:r>
            <w:r w:rsidRPr="002A4312">
              <w:rPr>
                <w:rFonts w:ascii="Arial" w:hAnsi="Arial" w:cs="Arial"/>
                <w:spacing w:val="-4"/>
                <w:sz w:val="20"/>
              </w:rPr>
              <w:t xml:space="preserve"> </w:t>
            </w:r>
            <w:r w:rsidRPr="002A4312">
              <w:rPr>
                <w:rFonts w:ascii="Arial" w:hAnsi="Arial" w:cs="Arial"/>
                <w:sz w:val="20"/>
              </w:rPr>
              <w:t>energy</w:t>
            </w:r>
            <w:r w:rsidRPr="002A4312">
              <w:rPr>
                <w:rFonts w:ascii="Arial" w:hAnsi="Arial" w:cs="Arial"/>
                <w:spacing w:val="-4"/>
                <w:sz w:val="20"/>
              </w:rPr>
              <w:t xml:space="preserve"> </w:t>
            </w:r>
            <w:r w:rsidRPr="002A4312">
              <w:rPr>
                <w:rFonts w:ascii="Arial" w:hAnsi="Arial" w:cs="Arial"/>
                <w:sz w:val="20"/>
              </w:rPr>
              <w:t>expenditure</w:t>
            </w:r>
            <w:hyperlink r:id="rId47">
              <w:r w:rsidRPr="002A4312">
                <w:rPr>
                  <w:rFonts w:ascii="Arial" w:hAnsi="Arial" w:cs="Arial"/>
                  <w:color w:val="0000FF"/>
                  <w:sz w:val="20"/>
                  <w:u w:val="single" w:color="0000FF"/>
                </w:rPr>
                <w:t xml:space="preserve"> http://www.health.gov/dietaryguidelines</w:t>
              </w:r>
            </w:hyperlink>
          </w:p>
          <w:p w14:paraId="221A89C1" w14:textId="77777777" w:rsidR="00FC575A" w:rsidRPr="002A4312" w:rsidRDefault="006B22E6" w:rsidP="008D693E">
            <w:pPr>
              <w:pStyle w:val="TableParagraph"/>
              <w:numPr>
                <w:ilvl w:val="0"/>
                <w:numId w:val="3"/>
              </w:numPr>
              <w:tabs>
                <w:tab w:val="left" w:pos="510"/>
                <w:tab w:val="left" w:pos="512"/>
              </w:tabs>
              <w:spacing w:line="230" w:lineRule="exact"/>
              <w:ind w:left="508" w:right="1668" w:hanging="401"/>
              <w:rPr>
                <w:rFonts w:ascii="Arial" w:hAnsi="Arial" w:cs="Arial"/>
                <w:sz w:val="20"/>
              </w:rPr>
            </w:pPr>
            <w:r w:rsidRPr="002A4312">
              <w:rPr>
                <w:rFonts w:ascii="Arial" w:hAnsi="Arial" w:cs="Arial"/>
                <w:sz w:val="20"/>
              </w:rPr>
              <w:t>Level of physical activity and/or Amount of exercise performed. IDNT Reference Manual, ed.3, 2011, American Dietetic</w:t>
            </w:r>
            <w:r w:rsidRPr="002A4312">
              <w:rPr>
                <w:rFonts w:ascii="Arial" w:hAnsi="Arial" w:cs="Arial"/>
                <w:spacing w:val="-30"/>
                <w:sz w:val="20"/>
              </w:rPr>
              <w:t xml:space="preserve"> </w:t>
            </w:r>
            <w:r w:rsidRPr="002A4312">
              <w:rPr>
                <w:rFonts w:ascii="Arial" w:hAnsi="Arial" w:cs="Arial"/>
                <w:sz w:val="20"/>
              </w:rPr>
              <w:t>Association.</w:t>
            </w:r>
          </w:p>
        </w:tc>
      </w:tr>
      <w:tr w:rsidR="00FC575A" w:rsidRPr="002A4312" w14:paraId="6809E3E0" w14:textId="77777777">
        <w:trPr>
          <w:trHeight w:val="457"/>
        </w:trPr>
        <w:tc>
          <w:tcPr>
            <w:tcW w:w="2700" w:type="dxa"/>
            <w:gridSpan w:val="3"/>
          </w:tcPr>
          <w:p w14:paraId="4131E8D7" w14:textId="77777777" w:rsidR="00FC575A" w:rsidRPr="002A4312" w:rsidRDefault="006B22E6">
            <w:pPr>
              <w:pStyle w:val="TableParagraph"/>
              <w:spacing w:before="113"/>
              <w:rPr>
                <w:rFonts w:ascii="Arial" w:hAnsi="Arial" w:cs="Arial"/>
                <w:b/>
                <w:sz w:val="20"/>
              </w:rPr>
            </w:pPr>
            <w:r w:rsidRPr="002A4312">
              <w:rPr>
                <w:rFonts w:ascii="Arial" w:hAnsi="Arial" w:cs="Arial"/>
                <w:b/>
                <w:sz w:val="20"/>
              </w:rPr>
              <w:t>Physical Function</w:t>
            </w:r>
          </w:p>
        </w:tc>
        <w:tc>
          <w:tcPr>
            <w:tcW w:w="7740" w:type="dxa"/>
            <w:gridSpan w:val="2"/>
          </w:tcPr>
          <w:p w14:paraId="32BE505B" w14:textId="77777777" w:rsidR="00FC575A" w:rsidRPr="002A4312" w:rsidRDefault="006B22E6">
            <w:pPr>
              <w:pStyle w:val="TableParagraph"/>
              <w:spacing w:line="223" w:lineRule="exact"/>
              <w:rPr>
                <w:rFonts w:ascii="Arial" w:hAnsi="Arial" w:cs="Arial"/>
                <w:sz w:val="20"/>
              </w:rPr>
            </w:pPr>
            <w:r w:rsidRPr="002A4312">
              <w:rPr>
                <w:rFonts w:ascii="Arial" w:hAnsi="Arial" w:cs="Arial"/>
                <w:sz w:val="20"/>
              </w:rPr>
              <w:t>Basic activities of daily living (eating, dressing, toileting, transferring, bathing, and</w:t>
            </w:r>
          </w:p>
          <w:p w14:paraId="4A1D7B24" w14:textId="77777777" w:rsidR="00FC575A" w:rsidRPr="002A4312" w:rsidRDefault="006B22E6">
            <w:pPr>
              <w:pStyle w:val="TableParagraph"/>
              <w:spacing w:line="215" w:lineRule="exact"/>
              <w:rPr>
                <w:rFonts w:ascii="Arial" w:hAnsi="Arial" w:cs="Arial"/>
                <w:sz w:val="20"/>
              </w:rPr>
            </w:pPr>
            <w:r w:rsidRPr="002A4312">
              <w:rPr>
                <w:rFonts w:ascii="Arial" w:hAnsi="Arial" w:cs="Arial"/>
                <w:sz w:val="20"/>
              </w:rPr>
              <w:t xml:space="preserve">continence) </w:t>
            </w:r>
            <w:hyperlink r:id="rId48">
              <w:r w:rsidRPr="002A4312">
                <w:rPr>
                  <w:rFonts w:ascii="Arial" w:hAnsi="Arial" w:cs="Arial"/>
                  <w:color w:val="0000FF"/>
                  <w:sz w:val="20"/>
                  <w:u w:val="single" w:color="0000FF"/>
                </w:rPr>
                <w:t>www.ncbi.nlm.nih.gov/pubmed/20974088</w:t>
              </w:r>
            </w:hyperlink>
          </w:p>
        </w:tc>
      </w:tr>
      <w:tr w:rsidR="00FC575A" w:rsidRPr="002A4312" w14:paraId="51D85D1B" w14:textId="77777777">
        <w:trPr>
          <w:trHeight w:val="460"/>
        </w:trPr>
        <w:tc>
          <w:tcPr>
            <w:tcW w:w="2700" w:type="dxa"/>
            <w:gridSpan w:val="3"/>
          </w:tcPr>
          <w:p w14:paraId="5E77F35F" w14:textId="77777777" w:rsidR="00FC575A" w:rsidRPr="002A4312" w:rsidRDefault="006B22E6">
            <w:pPr>
              <w:pStyle w:val="TableParagraph"/>
              <w:spacing w:line="230" w:lineRule="exact"/>
              <w:ind w:right="196"/>
              <w:rPr>
                <w:rFonts w:ascii="Arial" w:hAnsi="Arial" w:cs="Arial"/>
                <w:b/>
                <w:sz w:val="20"/>
              </w:rPr>
            </w:pPr>
            <w:r w:rsidRPr="002A4312">
              <w:rPr>
                <w:rFonts w:ascii="Arial" w:hAnsi="Arial" w:cs="Arial"/>
                <w:b/>
                <w:sz w:val="20"/>
              </w:rPr>
              <w:t>Problem, Etiology, Signs or Symptoms (PES Statement)</w:t>
            </w:r>
          </w:p>
        </w:tc>
        <w:tc>
          <w:tcPr>
            <w:tcW w:w="7740" w:type="dxa"/>
            <w:gridSpan w:val="2"/>
          </w:tcPr>
          <w:p w14:paraId="02FD7E06" w14:textId="6EEE4A65" w:rsidR="00FC575A" w:rsidRPr="002A4312" w:rsidRDefault="006B22E6" w:rsidP="006401A4">
            <w:pPr>
              <w:pStyle w:val="TableParagraph"/>
              <w:spacing w:line="223" w:lineRule="exact"/>
              <w:rPr>
                <w:rFonts w:ascii="Arial" w:hAnsi="Arial" w:cs="Arial"/>
                <w:sz w:val="20"/>
              </w:rPr>
            </w:pPr>
            <w:r w:rsidRPr="002A4312">
              <w:rPr>
                <w:rFonts w:ascii="Arial" w:hAnsi="Arial" w:cs="Arial"/>
                <w:sz w:val="20"/>
              </w:rPr>
              <w:t>Statement used in documentation of the Nutrition Care Process is composed of three distinct</w:t>
            </w:r>
            <w:r w:rsidR="006401A4">
              <w:rPr>
                <w:rFonts w:ascii="Arial" w:hAnsi="Arial" w:cs="Arial"/>
                <w:sz w:val="20"/>
              </w:rPr>
              <w:t xml:space="preserve"> </w:t>
            </w:r>
            <w:r w:rsidRPr="002A4312">
              <w:rPr>
                <w:rFonts w:ascii="Arial" w:hAnsi="Arial" w:cs="Arial"/>
                <w:sz w:val="20"/>
              </w:rPr>
              <w:t>components: Problem, Etiology, and Signs or Symptoms.</w:t>
            </w:r>
          </w:p>
        </w:tc>
      </w:tr>
      <w:tr w:rsidR="00FC575A" w:rsidRPr="002A4312" w14:paraId="6691207B" w14:textId="77777777">
        <w:trPr>
          <w:trHeight w:val="460"/>
        </w:trPr>
        <w:tc>
          <w:tcPr>
            <w:tcW w:w="2700" w:type="dxa"/>
            <w:gridSpan w:val="3"/>
          </w:tcPr>
          <w:p w14:paraId="7478C61A" w14:textId="77777777" w:rsidR="00FC575A" w:rsidRPr="002A4312" w:rsidRDefault="006B22E6">
            <w:pPr>
              <w:pStyle w:val="TableParagraph"/>
              <w:spacing w:before="113"/>
              <w:rPr>
                <w:rFonts w:ascii="Arial" w:hAnsi="Arial" w:cs="Arial"/>
                <w:b/>
                <w:sz w:val="20"/>
              </w:rPr>
            </w:pPr>
            <w:r w:rsidRPr="002A4312">
              <w:rPr>
                <w:rFonts w:ascii="Arial" w:hAnsi="Arial" w:cs="Arial"/>
                <w:b/>
                <w:sz w:val="20"/>
              </w:rPr>
              <w:t>Reference Standards</w:t>
            </w:r>
          </w:p>
        </w:tc>
        <w:tc>
          <w:tcPr>
            <w:tcW w:w="7740" w:type="dxa"/>
            <w:gridSpan w:val="2"/>
          </w:tcPr>
          <w:p w14:paraId="44EA2B6F" w14:textId="5AF19099" w:rsidR="00FC575A" w:rsidRPr="002A4312" w:rsidRDefault="006B22E6" w:rsidP="006401A4">
            <w:pPr>
              <w:pStyle w:val="TableParagraph"/>
              <w:spacing w:line="223" w:lineRule="exact"/>
              <w:rPr>
                <w:rFonts w:ascii="Arial" w:hAnsi="Arial" w:cs="Arial"/>
                <w:sz w:val="20"/>
              </w:rPr>
            </w:pPr>
            <w:r w:rsidRPr="002A4312">
              <w:rPr>
                <w:rFonts w:ascii="Arial" w:hAnsi="Arial" w:cs="Arial"/>
                <w:sz w:val="20"/>
              </w:rPr>
              <w:t>A basis of value established for the measure of quantity, weight, extent or quality, (e.g.,</w:t>
            </w:r>
            <w:r w:rsidR="006401A4">
              <w:rPr>
                <w:rFonts w:ascii="Arial" w:hAnsi="Arial" w:cs="Arial"/>
                <w:sz w:val="20"/>
              </w:rPr>
              <w:t xml:space="preserve"> </w:t>
            </w:r>
            <w:r w:rsidRPr="002A4312">
              <w:rPr>
                <w:rFonts w:ascii="Arial" w:hAnsi="Arial" w:cs="Arial"/>
                <w:sz w:val="20"/>
              </w:rPr>
              <w:t>weight standards, standard solutions).</w:t>
            </w:r>
          </w:p>
        </w:tc>
      </w:tr>
      <w:tr w:rsidR="00FC575A" w:rsidRPr="002A4312" w14:paraId="1C750FC8" w14:textId="77777777">
        <w:trPr>
          <w:trHeight w:val="2298"/>
        </w:trPr>
        <w:tc>
          <w:tcPr>
            <w:tcW w:w="2700" w:type="dxa"/>
            <w:gridSpan w:val="3"/>
          </w:tcPr>
          <w:p w14:paraId="689802BF" w14:textId="77777777" w:rsidR="00FC575A" w:rsidRPr="002A4312" w:rsidRDefault="00FC575A">
            <w:pPr>
              <w:pStyle w:val="TableParagraph"/>
              <w:ind w:left="0"/>
              <w:rPr>
                <w:rFonts w:ascii="Arial" w:hAnsi="Arial" w:cs="Arial"/>
                <w:b/>
              </w:rPr>
            </w:pPr>
          </w:p>
          <w:p w14:paraId="2AAE4117" w14:textId="77777777" w:rsidR="00FC575A" w:rsidRPr="002A4312" w:rsidRDefault="00FC575A">
            <w:pPr>
              <w:pStyle w:val="TableParagraph"/>
              <w:ind w:left="0"/>
              <w:rPr>
                <w:rFonts w:ascii="Arial" w:hAnsi="Arial" w:cs="Arial"/>
                <w:b/>
              </w:rPr>
            </w:pPr>
          </w:p>
          <w:p w14:paraId="7A03D1D0" w14:textId="77777777" w:rsidR="00FC575A" w:rsidRPr="002A4312" w:rsidRDefault="00FC575A">
            <w:pPr>
              <w:pStyle w:val="TableParagraph"/>
              <w:ind w:left="0"/>
              <w:rPr>
                <w:rFonts w:ascii="Arial" w:hAnsi="Arial" w:cs="Arial"/>
                <w:b/>
              </w:rPr>
            </w:pPr>
          </w:p>
          <w:p w14:paraId="7F951D2F" w14:textId="77777777" w:rsidR="00FC575A" w:rsidRPr="002A4312" w:rsidRDefault="00FC575A">
            <w:pPr>
              <w:pStyle w:val="TableParagraph"/>
              <w:spacing w:before="8"/>
              <w:ind w:left="0"/>
              <w:rPr>
                <w:rFonts w:ascii="Arial" w:hAnsi="Arial" w:cs="Arial"/>
                <w:b/>
                <w:sz w:val="23"/>
              </w:rPr>
            </w:pPr>
          </w:p>
          <w:p w14:paraId="168D8166" w14:textId="77777777" w:rsidR="00FC575A" w:rsidRPr="002A4312" w:rsidRDefault="006B22E6">
            <w:pPr>
              <w:pStyle w:val="TableParagraph"/>
              <w:spacing w:before="1"/>
              <w:rPr>
                <w:rFonts w:ascii="Arial" w:hAnsi="Arial" w:cs="Arial"/>
                <w:b/>
                <w:sz w:val="20"/>
              </w:rPr>
            </w:pPr>
            <w:r w:rsidRPr="002A4312">
              <w:rPr>
                <w:rFonts w:ascii="Arial" w:hAnsi="Arial" w:cs="Arial"/>
                <w:b/>
                <w:sz w:val="20"/>
              </w:rPr>
              <w:t>Registered Dietitian (RD)</w:t>
            </w:r>
          </w:p>
        </w:tc>
        <w:tc>
          <w:tcPr>
            <w:tcW w:w="7740" w:type="dxa"/>
            <w:gridSpan w:val="2"/>
          </w:tcPr>
          <w:p w14:paraId="4DA9DA21" w14:textId="77777777" w:rsidR="00FC575A" w:rsidRPr="002A4312" w:rsidRDefault="006B22E6">
            <w:pPr>
              <w:pStyle w:val="TableParagraph"/>
              <w:ind w:right="157"/>
              <w:rPr>
                <w:rFonts w:ascii="Arial" w:hAnsi="Arial" w:cs="Arial"/>
                <w:sz w:val="20"/>
              </w:rPr>
            </w:pPr>
            <w:r w:rsidRPr="002A4312">
              <w:rPr>
                <w:rFonts w:ascii="Arial" w:hAnsi="Arial" w:cs="Arial"/>
                <w:sz w:val="20"/>
              </w:rPr>
              <w:t xml:space="preserve">A registered dietitian (RD) is a food and nutrition expert who has met academic and professional requirements including: 1. Bachelor's degree with course work approved by ADA's Commission on Accreditation for Dietetics Education. Coursework typically includes food and nutrition sciences, foodservice systems management, business, economics, computer science, sociology, biochemistry, physiology, </w:t>
            </w:r>
            <w:proofErr w:type="gramStart"/>
            <w:r w:rsidRPr="002A4312">
              <w:rPr>
                <w:rFonts w:ascii="Arial" w:hAnsi="Arial" w:cs="Arial"/>
                <w:sz w:val="20"/>
              </w:rPr>
              <w:t>microbiology</w:t>
            </w:r>
            <w:proofErr w:type="gramEnd"/>
            <w:r w:rsidRPr="002A4312">
              <w:rPr>
                <w:rFonts w:ascii="Arial" w:hAnsi="Arial" w:cs="Arial"/>
                <w:sz w:val="20"/>
              </w:rPr>
              <w:t xml:space="preserve"> and chemistry; 2.</w:t>
            </w:r>
          </w:p>
          <w:p w14:paraId="0822070C" w14:textId="77777777" w:rsidR="00FC575A" w:rsidRPr="002A4312" w:rsidRDefault="006B22E6">
            <w:pPr>
              <w:pStyle w:val="TableParagraph"/>
              <w:spacing w:line="230" w:lineRule="exact"/>
              <w:ind w:right="108"/>
              <w:rPr>
                <w:rFonts w:ascii="Arial" w:hAnsi="Arial" w:cs="Arial"/>
                <w:sz w:val="20"/>
              </w:rPr>
            </w:pPr>
            <w:r w:rsidRPr="002A4312">
              <w:rPr>
                <w:rFonts w:ascii="Arial" w:hAnsi="Arial" w:cs="Arial"/>
                <w:sz w:val="20"/>
              </w:rPr>
              <w:t>Complete an accredited, supervised, experiential practice program at a health-care facility, community agency or foodservice corporation; 3. Pass a national examination administered by the Commission on Dietetic Registration; 4. Complete continuing professional educational requirements to maintain registration; 5. Some RDs hold additional certifications in specialized areas of practice, such as pediatric or renal nutrition and diabetes education.</w:t>
            </w:r>
          </w:p>
        </w:tc>
      </w:tr>
      <w:tr w:rsidR="00FC575A" w:rsidRPr="002A4312" w14:paraId="077D64F3" w14:textId="77777777">
        <w:trPr>
          <w:trHeight w:val="689"/>
        </w:trPr>
        <w:tc>
          <w:tcPr>
            <w:tcW w:w="2700" w:type="dxa"/>
            <w:gridSpan w:val="3"/>
          </w:tcPr>
          <w:p w14:paraId="51EB3CE1" w14:textId="77777777" w:rsidR="00FC575A" w:rsidRPr="002A4312" w:rsidRDefault="00FC575A">
            <w:pPr>
              <w:pStyle w:val="TableParagraph"/>
              <w:spacing w:before="8"/>
              <w:ind w:left="0"/>
              <w:rPr>
                <w:rFonts w:ascii="Arial" w:hAnsi="Arial" w:cs="Arial"/>
                <w:b/>
                <w:sz w:val="19"/>
              </w:rPr>
            </w:pPr>
          </w:p>
          <w:p w14:paraId="488B59AE" w14:textId="77777777" w:rsidR="00FC575A" w:rsidRPr="002A4312" w:rsidRDefault="006B22E6">
            <w:pPr>
              <w:pStyle w:val="TableParagraph"/>
              <w:rPr>
                <w:rFonts w:ascii="Arial" w:hAnsi="Arial" w:cs="Arial"/>
                <w:b/>
                <w:sz w:val="20"/>
              </w:rPr>
            </w:pPr>
            <w:r w:rsidRPr="002A4312">
              <w:rPr>
                <w:rFonts w:ascii="Arial" w:hAnsi="Arial" w:cs="Arial"/>
                <w:b/>
                <w:sz w:val="20"/>
              </w:rPr>
              <w:t>Standard Protocol</w:t>
            </w:r>
          </w:p>
        </w:tc>
        <w:tc>
          <w:tcPr>
            <w:tcW w:w="7740" w:type="dxa"/>
            <w:gridSpan w:val="2"/>
          </w:tcPr>
          <w:p w14:paraId="24FC4F2A" w14:textId="77777777" w:rsidR="00FC575A" w:rsidRPr="002A4312" w:rsidRDefault="006B22E6">
            <w:pPr>
              <w:pStyle w:val="TableParagraph"/>
              <w:spacing w:line="237" w:lineRule="auto"/>
              <w:ind w:right="299"/>
              <w:rPr>
                <w:rFonts w:ascii="Arial" w:hAnsi="Arial" w:cs="Arial"/>
                <w:sz w:val="20"/>
              </w:rPr>
            </w:pPr>
            <w:r w:rsidRPr="002A4312">
              <w:rPr>
                <w:rFonts w:ascii="Arial" w:hAnsi="Arial" w:cs="Arial"/>
                <w:sz w:val="20"/>
              </w:rPr>
              <w:t>Approved model or template for a set of procedures; e.g., nutrition assessment incorporates patient history of food intake and activity, blood laboratory reports, medical diagnosis in a</w:t>
            </w:r>
          </w:p>
          <w:p w14:paraId="7E75C7C2" w14:textId="77777777" w:rsidR="00FC575A" w:rsidRPr="002A4312" w:rsidRDefault="006B22E6">
            <w:pPr>
              <w:pStyle w:val="TableParagraph"/>
              <w:spacing w:line="217" w:lineRule="exact"/>
              <w:rPr>
                <w:rFonts w:ascii="Arial" w:hAnsi="Arial" w:cs="Arial"/>
                <w:sz w:val="20"/>
              </w:rPr>
            </w:pPr>
            <w:r w:rsidRPr="002A4312">
              <w:rPr>
                <w:rFonts w:ascii="Arial" w:hAnsi="Arial" w:cs="Arial"/>
                <w:sz w:val="20"/>
              </w:rPr>
              <w:t>previously tested and accepted format.</w:t>
            </w:r>
          </w:p>
        </w:tc>
      </w:tr>
    </w:tbl>
    <w:p w14:paraId="70968156" w14:textId="77777777" w:rsidR="00FC575A" w:rsidRPr="002A4312" w:rsidRDefault="00FC575A">
      <w:pPr>
        <w:pStyle w:val="BodyText"/>
        <w:rPr>
          <w:rFonts w:ascii="Arial" w:hAnsi="Arial" w:cs="Arial"/>
          <w:b/>
        </w:rPr>
      </w:pPr>
    </w:p>
    <w:p w14:paraId="58ECAFE2" w14:textId="77777777" w:rsidR="00FC575A" w:rsidRPr="002A4312" w:rsidRDefault="00FC575A">
      <w:pPr>
        <w:pStyle w:val="BodyText"/>
        <w:spacing w:before="4"/>
        <w:rPr>
          <w:rFonts w:ascii="Arial" w:hAnsi="Arial" w:cs="Arial"/>
          <w:b/>
          <w:sz w:val="17"/>
        </w:rPr>
      </w:pPr>
    </w:p>
    <w:p w14:paraId="24B729BD" w14:textId="77777777" w:rsidR="006E715C" w:rsidRDefault="006E715C">
      <w:pPr>
        <w:rPr>
          <w:rFonts w:ascii="Arial" w:hAnsi="Arial" w:cs="Arial"/>
          <w:b/>
          <w:sz w:val="32"/>
        </w:rPr>
      </w:pPr>
      <w:r>
        <w:rPr>
          <w:rFonts w:ascii="Arial" w:hAnsi="Arial" w:cs="Arial"/>
          <w:b/>
          <w:sz w:val="32"/>
        </w:rPr>
        <w:br w:type="page"/>
      </w:r>
    </w:p>
    <w:p w14:paraId="0B2463D2" w14:textId="2FAD4184" w:rsidR="00FC575A" w:rsidRPr="002A4312" w:rsidRDefault="006B22E6" w:rsidP="008D693E">
      <w:pPr>
        <w:pStyle w:val="ListParagraph"/>
        <w:numPr>
          <w:ilvl w:val="0"/>
          <w:numId w:val="14"/>
        </w:numPr>
        <w:tabs>
          <w:tab w:val="left" w:pos="968"/>
          <w:tab w:val="left" w:pos="969"/>
        </w:tabs>
        <w:spacing w:before="89"/>
        <w:ind w:left="968" w:hanging="720"/>
        <w:rPr>
          <w:rFonts w:ascii="Arial" w:hAnsi="Arial" w:cs="Arial"/>
          <w:b/>
          <w:sz w:val="32"/>
        </w:rPr>
      </w:pPr>
      <w:r w:rsidRPr="002A4312">
        <w:rPr>
          <w:rFonts w:ascii="Arial" w:hAnsi="Arial" w:cs="Arial"/>
          <w:b/>
          <w:sz w:val="32"/>
        </w:rPr>
        <w:lastRenderedPageBreak/>
        <w:t xml:space="preserve">Components of ENCPRS </w:t>
      </w:r>
      <w:r w:rsidR="00C73DD7">
        <w:rPr>
          <w:rFonts w:ascii="Arial" w:hAnsi="Arial" w:cs="Arial"/>
          <w:b/>
          <w:sz w:val="32"/>
        </w:rPr>
        <w:t>Functional Profile</w:t>
      </w:r>
      <w:r w:rsidRPr="002A4312">
        <w:rPr>
          <w:rFonts w:ascii="Arial" w:hAnsi="Arial" w:cs="Arial"/>
          <w:b/>
          <w:spacing w:val="-17"/>
          <w:sz w:val="32"/>
        </w:rPr>
        <w:t xml:space="preserve"> </w:t>
      </w:r>
      <w:r w:rsidRPr="002A4312">
        <w:rPr>
          <w:rFonts w:ascii="Arial" w:hAnsi="Arial" w:cs="Arial"/>
          <w:b/>
          <w:sz w:val="32"/>
        </w:rPr>
        <w:t>(Reference)</w:t>
      </w:r>
    </w:p>
    <w:p w14:paraId="0E16264A" w14:textId="36798491" w:rsidR="00FC575A" w:rsidRPr="002A4312" w:rsidRDefault="00BF65D7">
      <w:pPr>
        <w:pStyle w:val="BodyText"/>
        <w:spacing w:before="288"/>
        <w:ind w:left="248"/>
        <w:rPr>
          <w:rFonts w:ascii="Arial" w:hAnsi="Arial" w:cs="Arial"/>
        </w:rPr>
      </w:pPr>
      <w:r w:rsidRPr="002A4312">
        <w:rPr>
          <w:rFonts w:ascii="Arial" w:hAnsi="Arial" w:cs="Arial"/>
          <w:noProof/>
        </w:rPr>
        <mc:AlternateContent>
          <mc:Choice Requires="wps">
            <w:drawing>
              <wp:anchor distT="0" distB="0" distL="114300" distR="114300" simplePos="0" relativeHeight="502439480" behindDoc="1" locked="0" layoutInCell="1" allowOverlap="1" wp14:anchorId="137E42E8" wp14:editId="233FC8C2">
                <wp:simplePos x="0" y="0"/>
                <wp:positionH relativeFrom="page">
                  <wp:posOffset>915670</wp:posOffset>
                </wp:positionH>
                <wp:positionV relativeFrom="paragraph">
                  <wp:posOffset>715010</wp:posOffset>
                </wp:positionV>
                <wp:extent cx="397510" cy="455930"/>
                <wp:effectExtent l="1270" t="0" r="1270" b="1905"/>
                <wp:wrapNone/>
                <wp:docPr id="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4559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933F8A" w14:textId="77777777" w:rsidR="001A5AA1" w:rsidRDefault="001A5AA1">
                            <w:pPr>
                              <w:spacing w:before="10"/>
                              <w:ind w:right="1"/>
                              <w:jc w:val="center"/>
                              <w:rPr>
                                <w:b/>
                                <w:sz w:val="20"/>
                              </w:rPr>
                            </w:pPr>
                            <w:r>
                              <w:rPr>
                                <w:b/>
                                <w:sz w:val="20"/>
                              </w:rPr>
                              <w:t>Type</w:t>
                            </w:r>
                          </w:p>
                          <w:p w14:paraId="1EF947C2" w14:textId="77777777" w:rsidR="001A5AA1" w:rsidRDefault="001A5AA1">
                            <w:pPr>
                              <w:spacing w:before="135"/>
                              <w:jc w:val="center"/>
                              <w:rPr>
                                <w:b/>
                                <w:sz w:val="20"/>
                              </w:rPr>
                            </w:pPr>
                            <w:r>
                              <w:rPr>
                                <w:b/>
                                <w:sz w:val="20"/>
                              </w:rPr>
                              <w:t>Priority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E42E8" id="Text Box 7" o:spid="_x0000_s1027" type="#_x0000_t202" style="position:absolute;left:0;text-align:left;margin-left:72.1pt;margin-top:56.3pt;width:31.3pt;height:35.9pt;z-index:-877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" filled="f" stroked="f">
                <v:textbox style="layout-flow:vertical;mso-layout-flow-alt:bottom-to-top" inset="0,0,0,0">
                  <w:txbxContent>
                    <w:p w14:paraId="0F933F8A" w14:textId="77777777" w:rsidR="001A5AA1" w:rsidRDefault="001A5AA1">
                      <w:pPr>
                        <w:spacing w:before="10"/>
                        <w:ind w:right="1"/>
                        <w:jc w:val="center"/>
                        <w:rPr>
                          <w:b/>
                          <w:sz w:val="20"/>
                        </w:rPr>
                      </w:pPr>
                      <w:r>
                        <w:rPr>
                          <w:b/>
                          <w:sz w:val="20"/>
                        </w:rPr>
                        <w:t>Type</w:t>
                      </w:r>
                    </w:p>
                    <w:p w14:paraId="1EF947C2" w14:textId="77777777" w:rsidR="001A5AA1" w:rsidRDefault="001A5AA1">
                      <w:pPr>
                        <w:spacing w:before="135"/>
                        <w:jc w:val="center"/>
                        <w:rPr>
                          <w:b/>
                          <w:sz w:val="20"/>
                        </w:rPr>
                      </w:pPr>
                      <w:r>
                        <w:rPr>
                          <w:b/>
                          <w:sz w:val="20"/>
                        </w:rPr>
                        <w:t>Priority</w:t>
                      </w:r>
                    </w:p>
                  </w:txbxContent>
                </v:textbox>
                <w10:wrap anchorx="page"/>
              </v:shape>
            </w:pict>
          </mc:Fallback>
        </mc:AlternateContent>
      </w:r>
      <w:r w:rsidR="006B22E6" w:rsidRPr="002A4312">
        <w:rPr>
          <w:rFonts w:ascii="Arial" w:hAnsi="Arial" w:cs="Arial"/>
        </w:rPr>
        <w:t xml:space="preserve">Each function in the ENCPRS </w:t>
      </w:r>
      <w:r w:rsidR="00C73DD7">
        <w:rPr>
          <w:rFonts w:ascii="Arial" w:hAnsi="Arial" w:cs="Arial"/>
        </w:rPr>
        <w:t>Functional Profile</w:t>
      </w:r>
      <w:r w:rsidR="006B22E6" w:rsidRPr="002A4312">
        <w:rPr>
          <w:rFonts w:ascii="Arial" w:hAnsi="Arial" w:cs="Arial"/>
        </w:rPr>
        <w:t xml:space="preserve"> is identified and described using a set of elements or components a</w:t>
      </w:r>
      <w:bookmarkStart w:id="59" w:name="10._Components_of_ENCPRS_FUNCTIONAL_PROF"/>
      <w:bookmarkEnd w:id="59"/>
      <w:r w:rsidR="006B22E6" w:rsidRPr="002A4312">
        <w:rPr>
          <w:rFonts w:ascii="Arial" w:hAnsi="Arial" w:cs="Arial"/>
        </w:rPr>
        <w:t>s detailed below.</w:t>
      </w:r>
    </w:p>
    <w:p w14:paraId="02C7A4CD" w14:textId="77777777" w:rsidR="00FC575A" w:rsidRPr="002A4312" w:rsidRDefault="00FC575A">
      <w:pPr>
        <w:pStyle w:val="BodyText"/>
        <w:spacing w:before="8"/>
        <w:rPr>
          <w:rFonts w:ascii="Arial" w:hAnsi="Arial" w:cs="Arial"/>
        </w:rPr>
      </w:pPr>
    </w:p>
    <w:tbl>
      <w:tblPr>
        <w:tblW w:w="0" w:type="auto"/>
        <w:tblInd w:w="138" w:type="dxa"/>
        <w:tblBorders>
          <w:top w:val="single" w:sz="18" w:space="0" w:color="323299"/>
          <w:left w:val="single" w:sz="18" w:space="0" w:color="323299"/>
          <w:bottom w:val="single" w:sz="18" w:space="0" w:color="323299"/>
          <w:right w:val="single" w:sz="18" w:space="0" w:color="323299"/>
          <w:insideH w:val="single" w:sz="18" w:space="0" w:color="323299"/>
          <w:insideV w:val="single" w:sz="18" w:space="0" w:color="323299"/>
        </w:tblBorders>
        <w:tblLayout w:type="fixed"/>
        <w:tblCellMar>
          <w:left w:w="0" w:type="dxa"/>
          <w:right w:w="0" w:type="dxa"/>
        </w:tblCellMar>
        <w:tblLook w:val="01E0" w:firstRow="1" w:lastRow="1" w:firstColumn="1" w:lastColumn="1" w:noHBand="0" w:noVBand="0"/>
      </w:tblPr>
      <w:tblGrid>
        <w:gridCol w:w="485"/>
        <w:gridCol w:w="375"/>
        <w:gridCol w:w="361"/>
        <w:gridCol w:w="1191"/>
        <w:gridCol w:w="2057"/>
        <w:gridCol w:w="696"/>
        <w:gridCol w:w="1942"/>
        <w:gridCol w:w="720"/>
        <w:gridCol w:w="514"/>
        <w:gridCol w:w="927"/>
        <w:gridCol w:w="958"/>
      </w:tblGrid>
      <w:tr w:rsidR="00FC575A" w:rsidRPr="002A4312" w14:paraId="01AB11E1" w14:textId="77777777">
        <w:trPr>
          <w:trHeight w:val="228"/>
        </w:trPr>
        <w:tc>
          <w:tcPr>
            <w:tcW w:w="485" w:type="dxa"/>
            <w:vMerge w:val="restart"/>
            <w:tcBorders>
              <w:left w:val="single" w:sz="12" w:space="0" w:color="323299"/>
              <w:bottom w:val="single" w:sz="18" w:space="0" w:color="000000"/>
              <w:right w:val="single" w:sz="4" w:space="0" w:color="000000"/>
            </w:tcBorders>
            <w:shd w:val="clear" w:color="auto" w:fill="F3F3F3"/>
          </w:tcPr>
          <w:p w14:paraId="4009FDA0" w14:textId="77777777" w:rsidR="00FC575A" w:rsidRPr="002A4312" w:rsidRDefault="00FC575A">
            <w:pPr>
              <w:pStyle w:val="TableParagraph"/>
              <w:spacing w:before="2"/>
              <w:ind w:left="0"/>
              <w:rPr>
                <w:rFonts w:ascii="Arial" w:hAnsi="Arial" w:cs="Arial"/>
                <w:sz w:val="29"/>
              </w:rPr>
            </w:pPr>
          </w:p>
          <w:p w14:paraId="5A53C2F6" w14:textId="77777777" w:rsidR="00FC575A" w:rsidRPr="002A4312" w:rsidRDefault="006B22E6">
            <w:pPr>
              <w:pStyle w:val="TableParagraph"/>
              <w:ind w:left="129"/>
              <w:rPr>
                <w:rFonts w:ascii="Arial" w:hAnsi="Arial" w:cs="Arial"/>
                <w:b/>
                <w:sz w:val="20"/>
              </w:rPr>
            </w:pPr>
            <w:r w:rsidRPr="002A4312">
              <w:rPr>
                <w:rFonts w:ascii="Arial" w:hAnsi="Arial" w:cs="Arial"/>
                <w:b/>
                <w:sz w:val="20"/>
              </w:rPr>
              <w:t>ID</w:t>
            </w:r>
          </w:p>
        </w:tc>
        <w:tc>
          <w:tcPr>
            <w:tcW w:w="375" w:type="dxa"/>
            <w:vMerge w:val="restart"/>
            <w:tcBorders>
              <w:left w:val="single" w:sz="4" w:space="0" w:color="000000"/>
              <w:bottom w:val="single" w:sz="18" w:space="0" w:color="000000"/>
              <w:right w:val="single" w:sz="4" w:space="0" w:color="000000"/>
            </w:tcBorders>
            <w:shd w:val="clear" w:color="auto" w:fill="F3F3F3"/>
          </w:tcPr>
          <w:p w14:paraId="5A6B2E0F" w14:textId="77777777" w:rsidR="00FC575A" w:rsidRPr="002A4312" w:rsidRDefault="00FC575A">
            <w:pPr>
              <w:pStyle w:val="TableParagraph"/>
              <w:ind w:left="0"/>
              <w:rPr>
                <w:rFonts w:ascii="Arial" w:hAnsi="Arial" w:cs="Arial"/>
                <w:sz w:val="20"/>
              </w:rPr>
            </w:pPr>
          </w:p>
        </w:tc>
        <w:tc>
          <w:tcPr>
            <w:tcW w:w="361" w:type="dxa"/>
            <w:vMerge w:val="restart"/>
            <w:tcBorders>
              <w:left w:val="single" w:sz="4" w:space="0" w:color="000000"/>
              <w:bottom w:val="single" w:sz="18" w:space="0" w:color="000000"/>
              <w:right w:val="single" w:sz="4" w:space="0" w:color="000000"/>
            </w:tcBorders>
            <w:shd w:val="clear" w:color="auto" w:fill="F3F3F3"/>
          </w:tcPr>
          <w:p w14:paraId="5CD2D55B" w14:textId="77777777" w:rsidR="00FC575A" w:rsidRPr="002A4312" w:rsidRDefault="00FC575A">
            <w:pPr>
              <w:pStyle w:val="TableParagraph"/>
              <w:ind w:left="0"/>
              <w:rPr>
                <w:rFonts w:ascii="Arial" w:hAnsi="Arial" w:cs="Arial"/>
                <w:sz w:val="20"/>
              </w:rPr>
            </w:pPr>
          </w:p>
        </w:tc>
        <w:tc>
          <w:tcPr>
            <w:tcW w:w="1191" w:type="dxa"/>
            <w:vMerge w:val="restart"/>
            <w:tcBorders>
              <w:left w:val="single" w:sz="4" w:space="0" w:color="000000"/>
              <w:bottom w:val="single" w:sz="18" w:space="0" w:color="000000"/>
              <w:right w:val="single" w:sz="4" w:space="0" w:color="000000"/>
            </w:tcBorders>
            <w:shd w:val="clear" w:color="auto" w:fill="F3F3F3"/>
          </w:tcPr>
          <w:p w14:paraId="1F4FF115" w14:textId="77777777" w:rsidR="00FC575A" w:rsidRPr="002A4312" w:rsidRDefault="00FC575A">
            <w:pPr>
              <w:pStyle w:val="TableParagraph"/>
              <w:spacing w:before="2"/>
              <w:ind w:left="0"/>
              <w:rPr>
                <w:rFonts w:ascii="Arial" w:hAnsi="Arial" w:cs="Arial"/>
                <w:sz w:val="29"/>
              </w:rPr>
            </w:pPr>
          </w:p>
          <w:p w14:paraId="58E0711E" w14:textId="77777777" w:rsidR="00FC575A" w:rsidRPr="002A4312" w:rsidRDefault="006B22E6">
            <w:pPr>
              <w:pStyle w:val="TableParagraph"/>
              <w:ind w:left="353"/>
              <w:rPr>
                <w:rFonts w:ascii="Arial" w:hAnsi="Arial" w:cs="Arial"/>
                <w:b/>
                <w:sz w:val="20"/>
              </w:rPr>
            </w:pPr>
            <w:r w:rsidRPr="002A4312">
              <w:rPr>
                <w:rFonts w:ascii="Arial" w:hAnsi="Arial" w:cs="Arial"/>
                <w:b/>
                <w:sz w:val="20"/>
              </w:rPr>
              <w:t>Name</w:t>
            </w:r>
          </w:p>
        </w:tc>
        <w:tc>
          <w:tcPr>
            <w:tcW w:w="2057" w:type="dxa"/>
            <w:vMerge w:val="restart"/>
            <w:tcBorders>
              <w:left w:val="single" w:sz="4" w:space="0" w:color="000000"/>
              <w:bottom w:val="single" w:sz="18" w:space="0" w:color="000000"/>
              <w:right w:val="single" w:sz="4" w:space="0" w:color="000000"/>
            </w:tcBorders>
            <w:shd w:val="clear" w:color="auto" w:fill="F3F3F3"/>
          </w:tcPr>
          <w:p w14:paraId="35607878" w14:textId="77777777" w:rsidR="00FC575A" w:rsidRPr="002A4312" w:rsidRDefault="00FC575A">
            <w:pPr>
              <w:pStyle w:val="TableParagraph"/>
              <w:spacing w:before="1"/>
              <w:ind w:left="0"/>
              <w:rPr>
                <w:rFonts w:ascii="Arial" w:hAnsi="Arial" w:cs="Arial"/>
                <w:sz w:val="19"/>
              </w:rPr>
            </w:pPr>
          </w:p>
          <w:p w14:paraId="50FA7500" w14:textId="77777777" w:rsidR="00FC575A" w:rsidRPr="002A4312" w:rsidRDefault="006B22E6">
            <w:pPr>
              <w:pStyle w:val="TableParagraph"/>
              <w:spacing w:before="1"/>
              <w:ind w:left="602"/>
              <w:rPr>
                <w:rFonts w:ascii="Arial" w:hAnsi="Arial" w:cs="Arial"/>
                <w:b/>
                <w:sz w:val="20"/>
              </w:rPr>
            </w:pPr>
            <w:r w:rsidRPr="002A4312">
              <w:rPr>
                <w:rFonts w:ascii="Arial" w:hAnsi="Arial" w:cs="Arial"/>
                <w:b/>
                <w:sz w:val="20"/>
              </w:rPr>
              <w:t>Statement</w:t>
            </w:r>
          </w:p>
          <w:p w14:paraId="33675FEF" w14:textId="77777777" w:rsidR="00FC575A" w:rsidRPr="002A4312" w:rsidRDefault="006B22E6">
            <w:pPr>
              <w:pStyle w:val="TableParagraph"/>
              <w:ind w:left="513"/>
              <w:rPr>
                <w:rFonts w:ascii="Arial" w:hAnsi="Arial" w:cs="Arial"/>
                <w:b/>
                <w:sz w:val="20"/>
              </w:rPr>
            </w:pPr>
            <w:r w:rsidRPr="002A4312">
              <w:rPr>
                <w:rFonts w:ascii="Arial" w:hAnsi="Arial" w:cs="Arial"/>
                <w:b/>
                <w:sz w:val="20"/>
              </w:rPr>
              <w:t>/Description</w:t>
            </w:r>
          </w:p>
        </w:tc>
        <w:tc>
          <w:tcPr>
            <w:tcW w:w="696" w:type="dxa"/>
            <w:vMerge w:val="restart"/>
            <w:tcBorders>
              <w:left w:val="single" w:sz="4" w:space="0" w:color="000000"/>
              <w:bottom w:val="single" w:sz="18" w:space="0" w:color="000000"/>
              <w:right w:val="single" w:sz="4" w:space="0" w:color="000000"/>
            </w:tcBorders>
            <w:shd w:val="clear" w:color="auto" w:fill="F3F3F3"/>
          </w:tcPr>
          <w:p w14:paraId="1FD832FC" w14:textId="77777777" w:rsidR="00FC575A" w:rsidRPr="002A4312" w:rsidRDefault="00FC575A">
            <w:pPr>
              <w:pStyle w:val="TableParagraph"/>
              <w:spacing w:before="1"/>
              <w:ind w:left="0"/>
              <w:rPr>
                <w:rFonts w:ascii="Arial" w:hAnsi="Arial" w:cs="Arial"/>
                <w:sz w:val="19"/>
              </w:rPr>
            </w:pPr>
          </w:p>
          <w:p w14:paraId="4428BB3F" w14:textId="77777777" w:rsidR="00FC575A" w:rsidRPr="002A4312" w:rsidRDefault="006B22E6">
            <w:pPr>
              <w:pStyle w:val="TableParagraph"/>
              <w:spacing w:before="1"/>
              <w:ind w:left="165" w:firstLine="45"/>
              <w:rPr>
                <w:rFonts w:ascii="Arial" w:hAnsi="Arial" w:cs="Arial"/>
                <w:b/>
                <w:sz w:val="20"/>
              </w:rPr>
            </w:pPr>
            <w:r w:rsidRPr="002A4312">
              <w:rPr>
                <w:rFonts w:ascii="Arial" w:hAnsi="Arial" w:cs="Arial"/>
                <w:b/>
                <w:sz w:val="20"/>
              </w:rPr>
              <w:t>See Also</w:t>
            </w:r>
          </w:p>
        </w:tc>
        <w:tc>
          <w:tcPr>
            <w:tcW w:w="1942" w:type="dxa"/>
            <w:vMerge w:val="restart"/>
            <w:tcBorders>
              <w:left w:val="single" w:sz="4" w:space="0" w:color="000000"/>
              <w:bottom w:val="single" w:sz="18" w:space="0" w:color="000000"/>
              <w:right w:val="single" w:sz="4" w:space="0" w:color="000000"/>
            </w:tcBorders>
            <w:shd w:val="clear" w:color="auto" w:fill="F3F3F3"/>
          </w:tcPr>
          <w:p w14:paraId="69A44796" w14:textId="77777777" w:rsidR="00FC575A" w:rsidRPr="002A4312" w:rsidRDefault="00FC575A">
            <w:pPr>
              <w:pStyle w:val="TableParagraph"/>
              <w:spacing w:before="1"/>
              <w:ind w:left="0"/>
              <w:rPr>
                <w:rFonts w:ascii="Arial" w:hAnsi="Arial" w:cs="Arial"/>
                <w:sz w:val="19"/>
              </w:rPr>
            </w:pPr>
          </w:p>
          <w:p w14:paraId="5E5B2E51" w14:textId="77777777" w:rsidR="00FC575A" w:rsidRPr="002A4312" w:rsidRDefault="006B22E6">
            <w:pPr>
              <w:pStyle w:val="TableParagraph"/>
              <w:spacing w:before="1"/>
              <w:ind w:left="633" w:hanging="238"/>
              <w:rPr>
                <w:rFonts w:ascii="Arial" w:hAnsi="Arial" w:cs="Arial"/>
                <w:b/>
                <w:sz w:val="20"/>
              </w:rPr>
            </w:pPr>
            <w:r w:rsidRPr="002A4312">
              <w:rPr>
                <w:rFonts w:ascii="Arial" w:hAnsi="Arial" w:cs="Arial"/>
                <w:b/>
                <w:w w:val="95"/>
                <w:sz w:val="20"/>
              </w:rPr>
              <w:t xml:space="preserve">Conformance </w:t>
            </w:r>
            <w:r w:rsidRPr="002A4312">
              <w:rPr>
                <w:rFonts w:ascii="Arial" w:hAnsi="Arial" w:cs="Arial"/>
                <w:b/>
                <w:sz w:val="20"/>
              </w:rPr>
              <w:t>Criteria</w:t>
            </w:r>
          </w:p>
        </w:tc>
        <w:tc>
          <w:tcPr>
            <w:tcW w:w="720" w:type="dxa"/>
            <w:vMerge w:val="restart"/>
            <w:tcBorders>
              <w:left w:val="single" w:sz="4" w:space="0" w:color="000000"/>
              <w:bottom w:val="single" w:sz="18" w:space="0" w:color="000000"/>
              <w:right w:val="single" w:sz="4" w:space="0" w:color="000000"/>
            </w:tcBorders>
            <w:shd w:val="clear" w:color="auto" w:fill="F3F3F3"/>
          </w:tcPr>
          <w:p w14:paraId="6B0CB7AF" w14:textId="77777777" w:rsidR="00FC575A" w:rsidRPr="002A4312" w:rsidRDefault="00FC575A">
            <w:pPr>
              <w:pStyle w:val="TableParagraph"/>
              <w:spacing w:before="1"/>
              <w:ind w:left="0"/>
              <w:rPr>
                <w:rFonts w:ascii="Arial" w:hAnsi="Arial" w:cs="Arial"/>
                <w:sz w:val="19"/>
              </w:rPr>
            </w:pPr>
          </w:p>
          <w:p w14:paraId="61EFA1BE" w14:textId="77777777" w:rsidR="00FC575A" w:rsidRPr="002A4312" w:rsidRDefault="006B22E6">
            <w:pPr>
              <w:pStyle w:val="TableParagraph"/>
              <w:spacing w:before="1"/>
              <w:ind w:left="149" w:right="132"/>
              <w:jc w:val="center"/>
              <w:rPr>
                <w:rFonts w:ascii="Arial" w:hAnsi="Arial" w:cs="Arial"/>
                <w:b/>
                <w:sz w:val="20"/>
              </w:rPr>
            </w:pPr>
            <w:r w:rsidRPr="002A4312">
              <w:rPr>
                <w:rFonts w:ascii="Arial" w:hAnsi="Arial" w:cs="Arial"/>
                <w:b/>
                <w:sz w:val="20"/>
              </w:rPr>
              <w:t>Row</w:t>
            </w:r>
          </w:p>
          <w:p w14:paraId="411CE8E4" w14:textId="77777777" w:rsidR="00FC575A" w:rsidRPr="002A4312" w:rsidRDefault="006B22E6">
            <w:pPr>
              <w:pStyle w:val="TableParagraph"/>
              <w:ind w:left="21"/>
              <w:jc w:val="center"/>
              <w:rPr>
                <w:rFonts w:ascii="Arial" w:hAnsi="Arial" w:cs="Arial"/>
                <w:b/>
                <w:sz w:val="20"/>
              </w:rPr>
            </w:pPr>
            <w:r w:rsidRPr="002A4312">
              <w:rPr>
                <w:rFonts w:ascii="Arial" w:hAnsi="Arial" w:cs="Arial"/>
                <w:b/>
                <w:w w:val="99"/>
                <w:sz w:val="20"/>
              </w:rPr>
              <w:t>#</w:t>
            </w:r>
          </w:p>
        </w:tc>
        <w:tc>
          <w:tcPr>
            <w:tcW w:w="2399" w:type="dxa"/>
            <w:gridSpan w:val="3"/>
            <w:tcBorders>
              <w:left w:val="single" w:sz="4" w:space="0" w:color="000000"/>
              <w:bottom w:val="single" w:sz="18" w:space="0" w:color="000000"/>
              <w:right w:val="single" w:sz="4" w:space="0" w:color="000000"/>
            </w:tcBorders>
            <w:shd w:val="clear" w:color="auto" w:fill="F3F3F3"/>
          </w:tcPr>
          <w:p w14:paraId="0D1F37C4" w14:textId="77777777" w:rsidR="00FC575A" w:rsidRPr="002A4312" w:rsidRDefault="006B22E6">
            <w:pPr>
              <w:pStyle w:val="TableParagraph"/>
              <w:spacing w:line="209" w:lineRule="exact"/>
              <w:ind w:left="728"/>
              <w:rPr>
                <w:rFonts w:ascii="Arial" w:hAnsi="Arial" w:cs="Arial"/>
                <w:b/>
                <w:sz w:val="20"/>
              </w:rPr>
            </w:pPr>
            <w:r w:rsidRPr="002A4312">
              <w:rPr>
                <w:rFonts w:ascii="Arial" w:hAnsi="Arial" w:cs="Arial"/>
                <w:b/>
                <w:sz w:val="20"/>
              </w:rPr>
              <w:t>FM Source</w:t>
            </w:r>
          </w:p>
        </w:tc>
      </w:tr>
      <w:tr w:rsidR="00FC575A" w:rsidRPr="002A4312" w14:paraId="03C2BD23" w14:textId="77777777">
        <w:trPr>
          <w:trHeight w:val="631"/>
        </w:trPr>
        <w:tc>
          <w:tcPr>
            <w:tcW w:w="485" w:type="dxa"/>
            <w:vMerge/>
            <w:tcBorders>
              <w:top w:val="nil"/>
              <w:left w:val="single" w:sz="12" w:space="0" w:color="323299"/>
              <w:bottom w:val="single" w:sz="18" w:space="0" w:color="000000"/>
              <w:right w:val="single" w:sz="4" w:space="0" w:color="000000"/>
            </w:tcBorders>
            <w:shd w:val="clear" w:color="auto" w:fill="F3F3F3"/>
          </w:tcPr>
          <w:p w14:paraId="1AD996A5" w14:textId="77777777" w:rsidR="00FC575A" w:rsidRPr="002A4312" w:rsidRDefault="00FC575A">
            <w:pPr>
              <w:rPr>
                <w:rFonts w:ascii="Arial" w:hAnsi="Arial" w:cs="Arial"/>
                <w:sz w:val="2"/>
                <w:szCs w:val="2"/>
              </w:rPr>
            </w:pPr>
          </w:p>
        </w:tc>
        <w:tc>
          <w:tcPr>
            <w:tcW w:w="375" w:type="dxa"/>
            <w:vMerge/>
            <w:tcBorders>
              <w:top w:val="nil"/>
              <w:left w:val="single" w:sz="4" w:space="0" w:color="000000"/>
              <w:bottom w:val="single" w:sz="18" w:space="0" w:color="000000"/>
              <w:right w:val="single" w:sz="4" w:space="0" w:color="000000"/>
            </w:tcBorders>
            <w:shd w:val="clear" w:color="auto" w:fill="F3F3F3"/>
          </w:tcPr>
          <w:p w14:paraId="2874EA5F" w14:textId="77777777" w:rsidR="00FC575A" w:rsidRPr="002A4312" w:rsidRDefault="00FC575A">
            <w:pPr>
              <w:rPr>
                <w:rFonts w:ascii="Arial" w:hAnsi="Arial" w:cs="Arial"/>
                <w:sz w:val="2"/>
                <w:szCs w:val="2"/>
              </w:rPr>
            </w:pPr>
          </w:p>
        </w:tc>
        <w:tc>
          <w:tcPr>
            <w:tcW w:w="361" w:type="dxa"/>
            <w:vMerge/>
            <w:tcBorders>
              <w:top w:val="nil"/>
              <w:left w:val="single" w:sz="4" w:space="0" w:color="000000"/>
              <w:bottom w:val="single" w:sz="18" w:space="0" w:color="000000"/>
              <w:right w:val="single" w:sz="4" w:space="0" w:color="000000"/>
            </w:tcBorders>
            <w:shd w:val="clear" w:color="auto" w:fill="F3F3F3"/>
          </w:tcPr>
          <w:p w14:paraId="2850125C" w14:textId="77777777" w:rsidR="00FC575A" w:rsidRPr="002A4312" w:rsidRDefault="00FC575A">
            <w:pPr>
              <w:rPr>
                <w:rFonts w:ascii="Arial" w:hAnsi="Arial" w:cs="Arial"/>
                <w:sz w:val="2"/>
                <w:szCs w:val="2"/>
              </w:rPr>
            </w:pPr>
          </w:p>
        </w:tc>
        <w:tc>
          <w:tcPr>
            <w:tcW w:w="1191" w:type="dxa"/>
            <w:vMerge/>
            <w:tcBorders>
              <w:top w:val="nil"/>
              <w:left w:val="single" w:sz="4" w:space="0" w:color="000000"/>
              <w:bottom w:val="single" w:sz="18" w:space="0" w:color="000000"/>
              <w:right w:val="single" w:sz="4" w:space="0" w:color="000000"/>
            </w:tcBorders>
            <w:shd w:val="clear" w:color="auto" w:fill="F3F3F3"/>
          </w:tcPr>
          <w:p w14:paraId="22DD10B7" w14:textId="77777777" w:rsidR="00FC575A" w:rsidRPr="002A4312" w:rsidRDefault="00FC575A">
            <w:pPr>
              <w:rPr>
                <w:rFonts w:ascii="Arial" w:hAnsi="Arial" w:cs="Arial"/>
                <w:sz w:val="2"/>
                <w:szCs w:val="2"/>
              </w:rPr>
            </w:pPr>
          </w:p>
        </w:tc>
        <w:tc>
          <w:tcPr>
            <w:tcW w:w="2057" w:type="dxa"/>
            <w:vMerge/>
            <w:tcBorders>
              <w:top w:val="nil"/>
              <w:left w:val="single" w:sz="4" w:space="0" w:color="000000"/>
              <w:bottom w:val="single" w:sz="18" w:space="0" w:color="000000"/>
              <w:right w:val="single" w:sz="4" w:space="0" w:color="000000"/>
            </w:tcBorders>
            <w:shd w:val="clear" w:color="auto" w:fill="F3F3F3"/>
          </w:tcPr>
          <w:p w14:paraId="15D7064A" w14:textId="77777777" w:rsidR="00FC575A" w:rsidRPr="002A4312" w:rsidRDefault="00FC575A">
            <w:pPr>
              <w:rPr>
                <w:rFonts w:ascii="Arial" w:hAnsi="Arial" w:cs="Arial"/>
                <w:sz w:val="2"/>
                <w:szCs w:val="2"/>
              </w:rPr>
            </w:pPr>
          </w:p>
        </w:tc>
        <w:tc>
          <w:tcPr>
            <w:tcW w:w="696" w:type="dxa"/>
            <w:vMerge/>
            <w:tcBorders>
              <w:top w:val="nil"/>
              <w:left w:val="single" w:sz="4" w:space="0" w:color="000000"/>
              <w:bottom w:val="single" w:sz="18" w:space="0" w:color="000000"/>
              <w:right w:val="single" w:sz="4" w:space="0" w:color="000000"/>
            </w:tcBorders>
            <w:shd w:val="clear" w:color="auto" w:fill="F3F3F3"/>
          </w:tcPr>
          <w:p w14:paraId="7518F522" w14:textId="77777777" w:rsidR="00FC575A" w:rsidRPr="002A4312" w:rsidRDefault="00FC575A">
            <w:pPr>
              <w:rPr>
                <w:rFonts w:ascii="Arial" w:hAnsi="Arial" w:cs="Arial"/>
                <w:sz w:val="2"/>
                <w:szCs w:val="2"/>
              </w:rPr>
            </w:pPr>
          </w:p>
        </w:tc>
        <w:tc>
          <w:tcPr>
            <w:tcW w:w="1942" w:type="dxa"/>
            <w:vMerge/>
            <w:tcBorders>
              <w:top w:val="nil"/>
              <w:left w:val="single" w:sz="4" w:space="0" w:color="000000"/>
              <w:bottom w:val="single" w:sz="18" w:space="0" w:color="000000"/>
              <w:right w:val="single" w:sz="4" w:space="0" w:color="000000"/>
            </w:tcBorders>
            <w:shd w:val="clear" w:color="auto" w:fill="F3F3F3"/>
          </w:tcPr>
          <w:p w14:paraId="598118A7" w14:textId="77777777" w:rsidR="00FC575A" w:rsidRPr="002A4312" w:rsidRDefault="00FC575A">
            <w:pPr>
              <w:rPr>
                <w:rFonts w:ascii="Arial" w:hAnsi="Arial" w:cs="Arial"/>
                <w:sz w:val="2"/>
                <w:szCs w:val="2"/>
              </w:rPr>
            </w:pPr>
          </w:p>
        </w:tc>
        <w:tc>
          <w:tcPr>
            <w:tcW w:w="720" w:type="dxa"/>
            <w:vMerge/>
            <w:tcBorders>
              <w:top w:val="nil"/>
              <w:left w:val="single" w:sz="4" w:space="0" w:color="000000"/>
              <w:bottom w:val="single" w:sz="18" w:space="0" w:color="000000"/>
              <w:right w:val="single" w:sz="4" w:space="0" w:color="000000"/>
            </w:tcBorders>
            <w:shd w:val="clear" w:color="auto" w:fill="F3F3F3"/>
          </w:tcPr>
          <w:p w14:paraId="489BAFE2" w14:textId="77777777" w:rsidR="00FC575A" w:rsidRPr="002A4312" w:rsidRDefault="00FC575A">
            <w:pPr>
              <w:rPr>
                <w:rFonts w:ascii="Arial" w:hAnsi="Arial" w:cs="Arial"/>
                <w:sz w:val="2"/>
                <w:szCs w:val="2"/>
              </w:rPr>
            </w:pPr>
          </w:p>
        </w:tc>
        <w:tc>
          <w:tcPr>
            <w:tcW w:w="514" w:type="dxa"/>
            <w:tcBorders>
              <w:top w:val="single" w:sz="18" w:space="0" w:color="000000"/>
              <w:left w:val="single" w:sz="4" w:space="0" w:color="000000"/>
              <w:bottom w:val="single" w:sz="18" w:space="0" w:color="000000"/>
              <w:right w:val="single" w:sz="4" w:space="0" w:color="000000"/>
            </w:tcBorders>
          </w:tcPr>
          <w:p w14:paraId="17B75C8D" w14:textId="77777777" w:rsidR="00FC575A" w:rsidRPr="002A4312" w:rsidRDefault="006B22E6">
            <w:pPr>
              <w:pStyle w:val="TableParagraph"/>
              <w:spacing w:before="86" w:line="229" w:lineRule="exact"/>
              <w:ind w:left="131" w:right="110"/>
              <w:jc w:val="center"/>
              <w:rPr>
                <w:rFonts w:ascii="Arial" w:hAnsi="Arial" w:cs="Arial"/>
                <w:b/>
                <w:sz w:val="20"/>
              </w:rPr>
            </w:pPr>
            <w:r w:rsidRPr="002A4312">
              <w:rPr>
                <w:rFonts w:ascii="Arial" w:hAnsi="Arial" w:cs="Arial"/>
                <w:b/>
                <w:sz w:val="20"/>
              </w:rPr>
              <w:t>ID</w:t>
            </w:r>
          </w:p>
          <w:p w14:paraId="706652D4" w14:textId="77777777" w:rsidR="00FC575A" w:rsidRPr="002A4312" w:rsidRDefault="006B22E6">
            <w:pPr>
              <w:pStyle w:val="TableParagraph"/>
              <w:spacing w:line="229" w:lineRule="exact"/>
              <w:ind w:left="21"/>
              <w:jc w:val="center"/>
              <w:rPr>
                <w:rFonts w:ascii="Arial" w:hAnsi="Arial" w:cs="Arial"/>
                <w:b/>
                <w:sz w:val="20"/>
              </w:rPr>
            </w:pPr>
            <w:r w:rsidRPr="002A4312">
              <w:rPr>
                <w:rFonts w:ascii="Arial" w:hAnsi="Arial" w:cs="Arial"/>
                <w:b/>
                <w:w w:val="99"/>
                <w:sz w:val="20"/>
              </w:rPr>
              <w:t>#</w:t>
            </w:r>
          </w:p>
        </w:tc>
        <w:tc>
          <w:tcPr>
            <w:tcW w:w="927" w:type="dxa"/>
            <w:tcBorders>
              <w:top w:val="single" w:sz="18" w:space="0" w:color="000000"/>
              <w:left w:val="single" w:sz="4" w:space="0" w:color="000000"/>
              <w:bottom w:val="single" w:sz="18" w:space="0" w:color="000000"/>
              <w:right w:val="single" w:sz="4" w:space="0" w:color="000000"/>
            </w:tcBorders>
          </w:tcPr>
          <w:p w14:paraId="20848568" w14:textId="77777777" w:rsidR="00FC575A" w:rsidRPr="002A4312" w:rsidRDefault="006B22E6">
            <w:pPr>
              <w:pStyle w:val="TableParagraph"/>
              <w:spacing w:before="86" w:line="229" w:lineRule="exact"/>
              <w:ind w:left="102" w:right="85"/>
              <w:jc w:val="center"/>
              <w:rPr>
                <w:rFonts w:ascii="Arial" w:hAnsi="Arial" w:cs="Arial"/>
                <w:b/>
                <w:sz w:val="20"/>
              </w:rPr>
            </w:pPr>
            <w:r w:rsidRPr="002A4312">
              <w:rPr>
                <w:rFonts w:ascii="Arial" w:hAnsi="Arial" w:cs="Arial"/>
                <w:b/>
                <w:sz w:val="20"/>
              </w:rPr>
              <w:t>Criteria</w:t>
            </w:r>
          </w:p>
          <w:p w14:paraId="16FE99F6" w14:textId="77777777" w:rsidR="00FC575A" w:rsidRPr="002A4312" w:rsidRDefault="006B22E6">
            <w:pPr>
              <w:pStyle w:val="TableParagraph"/>
              <w:spacing w:line="229" w:lineRule="exact"/>
              <w:ind w:left="20"/>
              <w:jc w:val="center"/>
              <w:rPr>
                <w:rFonts w:ascii="Arial" w:hAnsi="Arial" w:cs="Arial"/>
                <w:b/>
                <w:sz w:val="20"/>
              </w:rPr>
            </w:pPr>
            <w:r w:rsidRPr="002A4312">
              <w:rPr>
                <w:rFonts w:ascii="Arial" w:hAnsi="Arial" w:cs="Arial"/>
                <w:b/>
                <w:w w:val="99"/>
                <w:sz w:val="20"/>
              </w:rPr>
              <w:t>#</w:t>
            </w:r>
          </w:p>
        </w:tc>
        <w:tc>
          <w:tcPr>
            <w:tcW w:w="958" w:type="dxa"/>
            <w:tcBorders>
              <w:top w:val="single" w:sz="18" w:space="0" w:color="000000"/>
              <w:left w:val="single" w:sz="4" w:space="0" w:color="000000"/>
              <w:bottom w:val="single" w:sz="18" w:space="0" w:color="000000"/>
              <w:right w:val="single" w:sz="4" w:space="0" w:color="000000"/>
            </w:tcBorders>
          </w:tcPr>
          <w:p w14:paraId="4065282A" w14:textId="77777777" w:rsidR="00FC575A" w:rsidRPr="002A4312" w:rsidRDefault="006B22E6">
            <w:pPr>
              <w:pStyle w:val="TableParagraph"/>
              <w:spacing w:before="86"/>
              <w:ind w:left="216" w:right="103" w:hanging="80"/>
              <w:rPr>
                <w:rFonts w:ascii="Arial" w:hAnsi="Arial" w:cs="Arial"/>
                <w:b/>
                <w:sz w:val="20"/>
              </w:rPr>
            </w:pPr>
            <w:r w:rsidRPr="002A4312">
              <w:rPr>
                <w:rFonts w:ascii="Arial" w:hAnsi="Arial" w:cs="Arial"/>
                <w:b/>
                <w:sz w:val="20"/>
              </w:rPr>
              <w:t>Criteria Status</w:t>
            </w:r>
          </w:p>
        </w:tc>
      </w:tr>
      <w:tr w:rsidR="00FC575A" w:rsidRPr="002A4312" w14:paraId="1B562CA7" w14:textId="77777777">
        <w:trPr>
          <w:trHeight w:val="230"/>
        </w:trPr>
        <w:tc>
          <w:tcPr>
            <w:tcW w:w="485" w:type="dxa"/>
            <w:tcBorders>
              <w:top w:val="single" w:sz="18" w:space="0" w:color="000000"/>
              <w:left w:val="single" w:sz="12" w:space="0" w:color="323299"/>
              <w:bottom w:val="single" w:sz="18" w:space="0" w:color="000000"/>
              <w:right w:val="single" w:sz="4" w:space="0" w:color="000000"/>
            </w:tcBorders>
            <w:shd w:val="clear" w:color="auto" w:fill="99CCFF"/>
          </w:tcPr>
          <w:p w14:paraId="60DE8E14" w14:textId="77777777" w:rsidR="00FC575A" w:rsidRPr="002A4312" w:rsidRDefault="00FC575A">
            <w:pPr>
              <w:pStyle w:val="TableParagraph"/>
              <w:ind w:left="0"/>
              <w:rPr>
                <w:rFonts w:ascii="Arial" w:hAnsi="Arial" w:cs="Arial"/>
                <w:sz w:val="16"/>
              </w:rPr>
            </w:pPr>
          </w:p>
        </w:tc>
        <w:tc>
          <w:tcPr>
            <w:tcW w:w="375" w:type="dxa"/>
            <w:tcBorders>
              <w:top w:val="single" w:sz="18" w:space="0" w:color="000000"/>
              <w:left w:val="single" w:sz="4" w:space="0" w:color="000000"/>
              <w:bottom w:val="single" w:sz="18" w:space="0" w:color="000000"/>
              <w:right w:val="single" w:sz="4" w:space="0" w:color="000000"/>
            </w:tcBorders>
            <w:shd w:val="clear" w:color="auto" w:fill="99CCFF"/>
          </w:tcPr>
          <w:p w14:paraId="54FD6F1B" w14:textId="77777777" w:rsidR="00FC575A" w:rsidRPr="002A4312" w:rsidRDefault="00FC575A">
            <w:pPr>
              <w:pStyle w:val="TableParagraph"/>
              <w:ind w:left="0"/>
              <w:rPr>
                <w:rFonts w:ascii="Arial" w:hAnsi="Arial" w:cs="Arial"/>
                <w:sz w:val="16"/>
              </w:rPr>
            </w:pPr>
          </w:p>
        </w:tc>
        <w:tc>
          <w:tcPr>
            <w:tcW w:w="361" w:type="dxa"/>
            <w:tcBorders>
              <w:top w:val="single" w:sz="18" w:space="0" w:color="000000"/>
              <w:left w:val="single" w:sz="4" w:space="0" w:color="000000"/>
              <w:bottom w:val="single" w:sz="18" w:space="0" w:color="000000"/>
              <w:right w:val="single" w:sz="4" w:space="0" w:color="000000"/>
            </w:tcBorders>
            <w:shd w:val="clear" w:color="auto" w:fill="99CCFF"/>
          </w:tcPr>
          <w:p w14:paraId="199C307C" w14:textId="77777777" w:rsidR="00FC575A" w:rsidRPr="002A4312" w:rsidRDefault="00FC575A">
            <w:pPr>
              <w:pStyle w:val="TableParagraph"/>
              <w:ind w:left="0"/>
              <w:rPr>
                <w:rFonts w:ascii="Arial" w:hAnsi="Arial" w:cs="Arial"/>
                <w:sz w:val="16"/>
              </w:rPr>
            </w:pPr>
          </w:p>
        </w:tc>
        <w:tc>
          <w:tcPr>
            <w:tcW w:w="1191" w:type="dxa"/>
            <w:tcBorders>
              <w:top w:val="single" w:sz="18" w:space="0" w:color="000000"/>
              <w:left w:val="single" w:sz="4" w:space="0" w:color="000000"/>
              <w:bottom w:val="single" w:sz="18" w:space="0" w:color="000000"/>
              <w:right w:val="single" w:sz="4" w:space="0" w:color="000000"/>
            </w:tcBorders>
            <w:shd w:val="clear" w:color="auto" w:fill="99CCFF"/>
          </w:tcPr>
          <w:p w14:paraId="17FCB813" w14:textId="77777777" w:rsidR="00FC575A" w:rsidRPr="002A4312" w:rsidRDefault="00FC575A">
            <w:pPr>
              <w:pStyle w:val="TableParagraph"/>
              <w:ind w:left="0"/>
              <w:rPr>
                <w:rFonts w:ascii="Arial" w:hAnsi="Arial" w:cs="Arial"/>
                <w:sz w:val="16"/>
              </w:rPr>
            </w:pPr>
          </w:p>
        </w:tc>
        <w:tc>
          <w:tcPr>
            <w:tcW w:w="2057" w:type="dxa"/>
            <w:tcBorders>
              <w:top w:val="single" w:sz="18" w:space="0" w:color="000000"/>
              <w:left w:val="single" w:sz="4" w:space="0" w:color="000000"/>
              <w:bottom w:val="single" w:sz="18" w:space="0" w:color="000000"/>
              <w:right w:val="single" w:sz="4" w:space="0" w:color="000000"/>
            </w:tcBorders>
            <w:shd w:val="clear" w:color="auto" w:fill="99CCFF"/>
          </w:tcPr>
          <w:p w14:paraId="552E7F20" w14:textId="77777777" w:rsidR="00FC575A" w:rsidRPr="002A4312" w:rsidRDefault="00FC575A">
            <w:pPr>
              <w:pStyle w:val="TableParagraph"/>
              <w:ind w:left="0"/>
              <w:rPr>
                <w:rFonts w:ascii="Arial" w:hAnsi="Arial" w:cs="Arial"/>
                <w:sz w:val="16"/>
              </w:rPr>
            </w:pPr>
          </w:p>
        </w:tc>
        <w:tc>
          <w:tcPr>
            <w:tcW w:w="696" w:type="dxa"/>
            <w:tcBorders>
              <w:top w:val="single" w:sz="18" w:space="0" w:color="000000"/>
              <w:left w:val="single" w:sz="4" w:space="0" w:color="000000"/>
              <w:bottom w:val="single" w:sz="18" w:space="0" w:color="000000"/>
              <w:right w:val="single" w:sz="4" w:space="0" w:color="000000"/>
            </w:tcBorders>
            <w:shd w:val="clear" w:color="auto" w:fill="99CCFF"/>
          </w:tcPr>
          <w:p w14:paraId="73CFE0BD" w14:textId="77777777" w:rsidR="00FC575A" w:rsidRPr="002A4312" w:rsidRDefault="00FC575A">
            <w:pPr>
              <w:pStyle w:val="TableParagraph"/>
              <w:ind w:left="0"/>
              <w:rPr>
                <w:rFonts w:ascii="Arial" w:hAnsi="Arial" w:cs="Arial"/>
                <w:sz w:val="16"/>
              </w:rPr>
            </w:pPr>
          </w:p>
        </w:tc>
        <w:tc>
          <w:tcPr>
            <w:tcW w:w="1942" w:type="dxa"/>
            <w:tcBorders>
              <w:top w:val="single" w:sz="18" w:space="0" w:color="000000"/>
              <w:left w:val="single" w:sz="4" w:space="0" w:color="000000"/>
              <w:bottom w:val="single" w:sz="18" w:space="0" w:color="000000"/>
              <w:right w:val="single" w:sz="4" w:space="0" w:color="000000"/>
            </w:tcBorders>
            <w:shd w:val="clear" w:color="auto" w:fill="99CCFF"/>
          </w:tcPr>
          <w:p w14:paraId="08EDA501" w14:textId="77777777" w:rsidR="00FC575A" w:rsidRPr="002A4312" w:rsidRDefault="00FC575A">
            <w:pPr>
              <w:pStyle w:val="TableParagraph"/>
              <w:ind w:left="0"/>
              <w:rPr>
                <w:rFonts w:ascii="Arial" w:hAnsi="Arial" w:cs="Arial"/>
                <w:sz w:val="16"/>
              </w:rPr>
            </w:pPr>
          </w:p>
        </w:tc>
        <w:tc>
          <w:tcPr>
            <w:tcW w:w="720" w:type="dxa"/>
            <w:tcBorders>
              <w:top w:val="single" w:sz="18" w:space="0" w:color="000000"/>
              <w:left w:val="single" w:sz="4" w:space="0" w:color="000000"/>
              <w:bottom w:val="single" w:sz="18" w:space="0" w:color="000000"/>
              <w:right w:val="single" w:sz="4" w:space="0" w:color="000000"/>
            </w:tcBorders>
            <w:shd w:val="clear" w:color="auto" w:fill="99CCFF"/>
          </w:tcPr>
          <w:p w14:paraId="1FDFD209" w14:textId="77777777" w:rsidR="00FC575A" w:rsidRPr="002A4312" w:rsidRDefault="00FC575A">
            <w:pPr>
              <w:pStyle w:val="TableParagraph"/>
              <w:ind w:left="0"/>
              <w:rPr>
                <w:rFonts w:ascii="Arial" w:hAnsi="Arial" w:cs="Arial"/>
                <w:sz w:val="16"/>
              </w:rPr>
            </w:pPr>
          </w:p>
        </w:tc>
        <w:tc>
          <w:tcPr>
            <w:tcW w:w="514" w:type="dxa"/>
            <w:tcBorders>
              <w:top w:val="single" w:sz="18" w:space="0" w:color="000000"/>
              <w:left w:val="single" w:sz="4" w:space="0" w:color="000000"/>
              <w:bottom w:val="single" w:sz="18" w:space="0" w:color="000000"/>
              <w:right w:val="single" w:sz="4" w:space="0" w:color="000000"/>
            </w:tcBorders>
            <w:shd w:val="clear" w:color="auto" w:fill="99CCFF"/>
          </w:tcPr>
          <w:p w14:paraId="68895F5C" w14:textId="77777777" w:rsidR="00FC575A" w:rsidRPr="002A4312" w:rsidRDefault="00FC575A">
            <w:pPr>
              <w:pStyle w:val="TableParagraph"/>
              <w:ind w:left="0"/>
              <w:rPr>
                <w:rFonts w:ascii="Arial" w:hAnsi="Arial" w:cs="Arial"/>
                <w:sz w:val="16"/>
              </w:rPr>
            </w:pPr>
          </w:p>
        </w:tc>
        <w:tc>
          <w:tcPr>
            <w:tcW w:w="927" w:type="dxa"/>
            <w:tcBorders>
              <w:top w:val="single" w:sz="18" w:space="0" w:color="000000"/>
              <w:left w:val="single" w:sz="4" w:space="0" w:color="000000"/>
              <w:bottom w:val="single" w:sz="18" w:space="0" w:color="000000"/>
              <w:right w:val="single" w:sz="4" w:space="0" w:color="000000"/>
            </w:tcBorders>
            <w:shd w:val="clear" w:color="auto" w:fill="99CCFF"/>
          </w:tcPr>
          <w:p w14:paraId="791C402F" w14:textId="77777777" w:rsidR="00FC575A" w:rsidRPr="002A4312" w:rsidRDefault="00FC575A">
            <w:pPr>
              <w:pStyle w:val="TableParagraph"/>
              <w:ind w:left="0"/>
              <w:rPr>
                <w:rFonts w:ascii="Arial" w:hAnsi="Arial" w:cs="Arial"/>
                <w:sz w:val="16"/>
              </w:rPr>
            </w:pPr>
          </w:p>
        </w:tc>
        <w:tc>
          <w:tcPr>
            <w:tcW w:w="958" w:type="dxa"/>
            <w:tcBorders>
              <w:top w:val="single" w:sz="18" w:space="0" w:color="000000"/>
              <w:left w:val="single" w:sz="4" w:space="0" w:color="000000"/>
              <w:bottom w:val="single" w:sz="18" w:space="0" w:color="000000"/>
              <w:right w:val="single" w:sz="4" w:space="0" w:color="000000"/>
            </w:tcBorders>
            <w:shd w:val="clear" w:color="auto" w:fill="99CCFF"/>
          </w:tcPr>
          <w:p w14:paraId="4BD73D44" w14:textId="77777777" w:rsidR="00FC575A" w:rsidRPr="002A4312" w:rsidRDefault="00FC575A">
            <w:pPr>
              <w:pStyle w:val="TableParagraph"/>
              <w:ind w:left="0"/>
              <w:rPr>
                <w:rFonts w:ascii="Arial" w:hAnsi="Arial" w:cs="Arial"/>
                <w:sz w:val="16"/>
              </w:rPr>
            </w:pPr>
          </w:p>
        </w:tc>
      </w:tr>
    </w:tbl>
    <w:p w14:paraId="53FBB911" w14:textId="77777777" w:rsidR="00FC575A" w:rsidRPr="002A4312" w:rsidRDefault="00FC575A">
      <w:pPr>
        <w:pStyle w:val="BodyText"/>
        <w:spacing w:before="10"/>
        <w:rPr>
          <w:rFonts w:ascii="Arial" w:hAnsi="Arial" w:cs="Arial"/>
          <w:sz w:val="19"/>
        </w:rPr>
      </w:pPr>
    </w:p>
    <w:p w14:paraId="0F56BD2E" w14:textId="77777777" w:rsidR="006E715C" w:rsidRDefault="006B22E6" w:rsidP="006E715C">
      <w:pPr>
        <w:pStyle w:val="Heading6"/>
        <w:spacing w:line="240" w:lineRule="auto"/>
        <w:ind w:left="247"/>
        <w:rPr>
          <w:rFonts w:ascii="Arial" w:hAnsi="Arial" w:cs="Arial"/>
        </w:rPr>
      </w:pPr>
      <w:r w:rsidRPr="002A4312">
        <w:rPr>
          <w:rFonts w:ascii="Arial" w:hAnsi="Arial" w:cs="Arial"/>
        </w:rPr>
        <w:t>Function ID</w:t>
      </w:r>
    </w:p>
    <w:p w14:paraId="7D83EA3A" w14:textId="05EB7396" w:rsidR="00FC575A" w:rsidRPr="006E715C" w:rsidRDefault="006B22E6" w:rsidP="006E715C">
      <w:pPr>
        <w:pStyle w:val="Heading6"/>
        <w:spacing w:line="240" w:lineRule="auto"/>
        <w:ind w:left="247"/>
        <w:rPr>
          <w:rFonts w:ascii="Arial" w:hAnsi="Arial" w:cs="Arial"/>
          <w:b w:val="0"/>
        </w:rPr>
      </w:pPr>
      <w:r w:rsidRPr="006E715C">
        <w:rPr>
          <w:rFonts w:ascii="Arial" w:hAnsi="Arial" w:cs="Arial"/>
          <w:b w:val="0"/>
        </w:rPr>
        <w:t xml:space="preserve">This is the unique identification of a function. Functions inherited from the HL7 </w:t>
      </w:r>
      <w:r w:rsidR="00842722">
        <w:rPr>
          <w:rFonts w:ascii="Arial" w:hAnsi="Arial" w:cs="Arial"/>
          <w:b w:val="0"/>
        </w:rPr>
        <w:t>International</w:t>
      </w:r>
      <w:r w:rsidRPr="006E715C">
        <w:rPr>
          <w:rFonts w:ascii="Arial" w:hAnsi="Arial" w:cs="Arial"/>
          <w:b w:val="0"/>
        </w:rPr>
        <w:t xml:space="preserve"> EHR-S FM retain the ID assigned in the model.</w:t>
      </w:r>
    </w:p>
    <w:p w14:paraId="48BDB54C" w14:textId="77777777" w:rsidR="00FC575A" w:rsidRPr="002A4312" w:rsidRDefault="006B22E6" w:rsidP="008D693E">
      <w:pPr>
        <w:pStyle w:val="ListParagraph"/>
        <w:numPr>
          <w:ilvl w:val="0"/>
          <w:numId w:val="2"/>
        </w:numPr>
        <w:tabs>
          <w:tab w:val="left" w:pos="967"/>
          <w:tab w:val="left" w:pos="968"/>
        </w:tabs>
        <w:spacing w:before="1" w:line="244" w:lineRule="exact"/>
        <w:rPr>
          <w:rFonts w:ascii="Arial" w:hAnsi="Arial" w:cs="Arial"/>
          <w:i/>
          <w:sz w:val="20"/>
        </w:rPr>
      </w:pPr>
      <w:r w:rsidRPr="002A4312">
        <w:rPr>
          <w:rFonts w:ascii="Arial" w:hAnsi="Arial" w:cs="Arial"/>
          <w:i/>
          <w:sz w:val="20"/>
        </w:rPr>
        <w:t>Direct Care functions are identified by ‘DC’ followed by a number (Example DC.1.1.3.1;</w:t>
      </w:r>
      <w:r w:rsidRPr="002A4312">
        <w:rPr>
          <w:rFonts w:ascii="Arial" w:hAnsi="Arial" w:cs="Arial"/>
          <w:i/>
          <w:spacing w:val="-13"/>
          <w:sz w:val="20"/>
        </w:rPr>
        <w:t xml:space="preserve"> </w:t>
      </w:r>
      <w:r w:rsidRPr="002A4312">
        <w:rPr>
          <w:rFonts w:ascii="Arial" w:hAnsi="Arial" w:cs="Arial"/>
          <w:i/>
          <w:sz w:val="20"/>
        </w:rPr>
        <w:t>DC.1.1.3.2).</w:t>
      </w:r>
    </w:p>
    <w:p w14:paraId="30E0F2C3" w14:textId="77777777" w:rsidR="00FC575A" w:rsidRPr="002A4312" w:rsidRDefault="006B22E6" w:rsidP="008D693E">
      <w:pPr>
        <w:pStyle w:val="ListParagraph"/>
        <w:numPr>
          <w:ilvl w:val="0"/>
          <w:numId w:val="2"/>
        </w:numPr>
        <w:tabs>
          <w:tab w:val="left" w:pos="967"/>
          <w:tab w:val="left" w:pos="968"/>
        </w:tabs>
        <w:spacing w:line="244" w:lineRule="exact"/>
        <w:rPr>
          <w:rFonts w:ascii="Arial" w:hAnsi="Arial" w:cs="Arial"/>
          <w:i/>
          <w:sz w:val="20"/>
        </w:rPr>
      </w:pPr>
      <w:r w:rsidRPr="002A4312">
        <w:rPr>
          <w:rFonts w:ascii="Arial" w:hAnsi="Arial" w:cs="Arial"/>
          <w:i/>
          <w:sz w:val="20"/>
        </w:rPr>
        <w:t>Supportive functions are identified by an 'S' followed by a number (Example S.2.1;</w:t>
      </w:r>
      <w:r w:rsidRPr="002A4312">
        <w:rPr>
          <w:rFonts w:ascii="Arial" w:hAnsi="Arial" w:cs="Arial"/>
          <w:i/>
          <w:spacing w:val="-11"/>
          <w:sz w:val="20"/>
        </w:rPr>
        <w:t xml:space="preserve"> </w:t>
      </w:r>
      <w:r w:rsidRPr="002A4312">
        <w:rPr>
          <w:rFonts w:ascii="Arial" w:hAnsi="Arial" w:cs="Arial"/>
          <w:i/>
          <w:sz w:val="20"/>
        </w:rPr>
        <w:t>S.2.1.1).</w:t>
      </w:r>
    </w:p>
    <w:p w14:paraId="40CDE7A0" w14:textId="77777777" w:rsidR="00FC575A" w:rsidRPr="002A4312" w:rsidRDefault="006B22E6" w:rsidP="008D693E">
      <w:pPr>
        <w:pStyle w:val="ListParagraph"/>
        <w:numPr>
          <w:ilvl w:val="0"/>
          <w:numId w:val="2"/>
        </w:numPr>
        <w:tabs>
          <w:tab w:val="left" w:pos="967"/>
          <w:tab w:val="left" w:pos="968"/>
        </w:tabs>
        <w:rPr>
          <w:rFonts w:ascii="Arial" w:hAnsi="Arial" w:cs="Arial"/>
          <w:i/>
          <w:sz w:val="20"/>
        </w:rPr>
      </w:pPr>
      <w:r w:rsidRPr="002A4312">
        <w:rPr>
          <w:rFonts w:ascii="Arial" w:hAnsi="Arial" w:cs="Arial"/>
          <w:i/>
          <w:sz w:val="20"/>
        </w:rPr>
        <w:t>Information Infrastructure functions are identified by an 'IN' followed by a number (Example IN.1.1;</w:t>
      </w:r>
      <w:r w:rsidRPr="002A4312">
        <w:rPr>
          <w:rFonts w:ascii="Arial" w:hAnsi="Arial" w:cs="Arial"/>
          <w:i/>
          <w:spacing w:val="-20"/>
          <w:sz w:val="20"/>
        </w:rPr>
        <w:t xml:space="preserve"> </w:t>
      </w:r>
      <w:r w:rsidRPr="002A4312">
        <w:rPr>
          <w:rFonts w:ascii="Arial" w:hAnsi="Arial" w:cs="Arial"/>
          <w:i/>
          <w:sz w:val="20"/>
        </w:rPr>
        <w:t>IN.1.2).</w:t>
      </w:r>
    </w:p>
    <w:p w14:paraId="363BB539" w14:textId="77777777" w:rsidR="00FC575A" w:rsidRPr="002A4312" w:rsidRDefault="00FC575A">
      <w:pPr>
        <w:pStyle w:val="BodyText"/>
        <w:spacing w:before="5"/>
        <w:rPr>
          <w:rFonts w:ascii="Arial" w:hAnsi="Arial" w:cs="Arial"/>
          <w:i/>
        </w:rPr>
      </w:pPr>
    </w:p>
    <w:p w14:paraId="2BA42C37" w14:textId="77777777" w:rsidR="00FC575A" w:rsidRPr="002A4312" w:rsidRDefault="006B22E6">
      <w:pPr>
        <w:pStyle w:val="Heading6"/>
        <w:rPr>
          <w:rFonts w:ascii="Arial" w:hAnsi="Arial" w:cs="Arial"/>
        </w:rPr>
      </w:pPr>
      <w:r w:rsidRPr="002A4312">
        <w:rPr>
          <w:rFonts w:ascii="Arial" w:hAnsi="Arial" w:cs="Arial"/>
        </w:rPr>
        <w:t>Function Type</w:t>
      </w:r>
    </w:p>
    <w:p w14:paraId="54411205" w14:textId="77777777" w:rsidR="00FC575A" w:rsidRPr="002A4312" w:rsidRDefault="006B22E6">
      <w:pPr>
        <w:pStyle w:val="BodyText"/>
        <w:spacing w:line="228" w:lineRule="exact"/>
        <w:ind w:left="248"/>
        <w:rPr>
          <w:rFonts w:ascii="Arial" w:hAnsi="Arial" w:cs="Arial"/>
        </w:rPr>
      </w:pPr>
      <w:r w:rsidRPr="002A4312">
        <w:rPr>
          <w:rFonts w:ascii="Arial" w:hAnsi="Arial" w:cs="Arial"/>
        </w:rPr>
        <w:t>Indication of the line item as being a header (H) or function (F).</w:t>
      </w:r>
    </w:p>
    <w:p w14:paraId="5F5D3410" w14:textId="77777777" w:rsidR="00FC575A" w:rsidRPr="002A4312" w:rsidRDefault="00FC575A">
      <w:pPr>
        <w:pStyle w:val="BodyText"/>
        <w:spacing w:before="3"/>
        <w:rPr>
          <w:rFonts w:ascii="Arial" w:hAnsi="Arial" w:cs="Arial"/>
        </w:rPr>
      </w:pPr>
    </w:p>
    <w:p w14:paraId="15A33962" w14:textId="77777777" w:rsidR="00FC575A" w:rsidRPr="002A4312" w:rsidRDefault="006B22E6">
      <w:pPr>
        <w:pStyle w:val="Heading6"/>
        <w:rPr>
          <w:rFonts w:ascii="Arial" w:hAnsi="Arial" w:cs="Arial"/>
        </w:rPr>
      </w:pPr>
      <w:r w:rsidRPr="002A4312">
        <w:rPr>
          <w:rFonts w:ascii="Arial" w:hAnsi="Arial" w:cs="Arial"/>
        </w:rPr>
        <w:t>Function Priority</w:t>
      </w:r>
    </w:p>
    <w:p w14:paraId="31DD29D6" w14:textId="77777777" w:rsidR="00FC575A" w:rsidRPr="002A4312" w:rsidRDefault="006B22E6">
      <w:pPr>
        <w:pStyle w:val="BodyText"/>
        <w:ind w:left="248" w:right="939"/>
        <w:rPr>
          <w:rFonts w:ascii="Arial" w:hAnsi="Arial" w:cs="Arial"/>
        </w:rPr>
      </w:pPr>
      <w:r w:rsidRPr="002A4312">
        <w:rPr>
          <w:rFonts w:ascii="Arial" w:hAnsi="Arial" w:cs="Arial"/>
        </w:rPr>
        <w:t>Indication that implementation of the function is Essential Now (EN), Essential Future (</w:t>
      </w:r>
      <w:proofErr w:type="spellStart"/>
      <w:r w:rsidRPr="002A4312">
        <w:rPr>
          <w:rFonts w:ascii="Arial" w:hAnsi="Arial" w:cs="Arial"/>
        </w:rPr>
        <w:t>EFxxxx</w:t>
      </w:r>
      <w:proofErr w:type="spellEnd"/>
      <w:r w:rsidRPr="002A4312">
        <w:rPr>
          <w:rFonts w:ascii="Arial" w:hAnsi="Arial" w:cs="Arial"/>
        </w:rPr>
        <w:t>), Optional (O), or Not Applicable (N/A). The definitions for these priorities are found above.</w:t>
      </w:r>
    </w:p>
    <w:p w14:paraId="0C9ACA4A" w14:textId="77777777" w:rsidR="00FC575A" w:rsidRPr="002A4312" w:rsidRDefault="00FC575A">
      <w:pPr>
        <w:pStyle w:val="BodyText"/>
        <w:spacing w:before="4"/>
        <w:rPr>
          <w:rFonts w:ascii="Arial" w:hAnsi="Arial" w:cs="Arial"/>
        </w:rPr>
      </w:pPr>
    </w:p>
    <w:p w14:paraId="294F40AA" w14:textId="77777777" w:rsidR="00FC575A" w:rsidRPr="002A4312" w:rsidRDefault="006B22E6">
      <w:pPr>
        <w:pStyle w:val="Heading6"/>
        <w:spacing w:line="227" w:lineRule="exact"/>
        <w:rPr>
          <w:rFonts w:ascii="Arial" w:hAnsi="Arial" w:cs="Arial"/>
        </w:rPr>
      </w:pPr>
      <w:r w:rsidRPr="002A4312">
        <w:rPr>
          <w:rFonts w:ascii="Arial" w:hAnsi="Arial" w:cs="Arial"/>
        </w:rPr>
        <w:t>Function Name</w:t>
      </w:r>
    </w:p>
    <w:p w14:paraId="6070940B" w14:textId="750FCF69" w:rsidR="00FC575A" w:rsidRPr="002A4312" w:rsidRDefault="006B22E6">
      <w:pPr>
        <w:pStyle w:val="BodyText"/>
        <w:ind w:left="248" w:right="280"/>
        <w:rPr>
          <w:rFonts w:ascii="Arial" w:hAnsi="Arial" w:cs="Arial"/>
        </w:rPr>
      </w:pPr>
      <w:r w:rsidRPr="002A4312">
        <w:rPr>
          <w:rFonts w:ascii="Arial" w:hAnsi="Arial" w:cs="Arial"/>
        </w:rPr>
        <w:t>The name of the Function (</w:t>
      </w:r>
      <w:r w:rsidRPr="002A4312">
        <w:rPr>
          <w:rFonts w:ascii="Arial" w:hAnsi="Arial" w:cs="Arial"/>
          <w:i/>
        </w:rPr>
        <w:t>Example: Entity Authentication</w:t>
      </w:r>
      <w:r w:rsidRPr="002A4312">
        <w:rPr>
          <w:rFonts w:ascii="Arial" w:hAnsi="Arial" w:cs="Arial"/>
        </w:rPr>
        <w:t xml:space="preserve">). Functions inherited from the HL7 </w:t>
      </w:r>
      <w:r w:rsidR="00842722">
        <w:rPr>
          <w:rFonts w:ascii="Arial" w:hAnsi="Arial" w:cs="Arial"/>
        </w:rPr>
        <w:t>International</w:t>
      </w:r>
      <w:r w:rsidRPr="002A4312">
        <w:rPr>
          <w:rFonts w:ascii="Arial" w:hAnsi="Arial" w:cs="Arial"/>
        </w:rPr>
        <w:t xml:space="preserve"> EHR-S Functional Model retain the Function Name as stated in the model. Names for new functions added by the authors of the ENCPRS Functional Profile are shown in blue font.</w:t>
      </w:r>
    </w:p>
    <w:p w14:paraId="59EC657A" w14:textId="77777777" w:rsidR="00FC575A" w:rsidRPr="002A4312" w:rsidRDefault="00FC575A">
      <w:pPr>
        <w:pStyle w:val="BodyText"/>
        <w:spacing w:before="4"/>
        <w:rPr>
          <w:rFonts w:ascii="Arial" w:hAnsi="Arial" w:cs="Arial"/>
        </w:rPr>
      </w:pPr>
    </w:p>
    <w:p w14:paraId="5CFDE058" w14:textId="77777777" w:rsidR="00FC575A" w:rsidRPr="002A4312" w:rsidRDefault="006B22E6">
      <w:pPr>
        <w:pStyle w:val="Heading6"/>
        <w:rPr>
          <w:rFonts w:ascii="Arial" w:hAnsi="Arial" w:cs="Arial"/>
        </w:rPr>
      </w:pPr>
      <w:r w:rsidRPr="002A4312">
        <w:rPr>
          <w:rFonts w:ascii="Arial" w:hAnsi="Arial" w:cs="Arial"/>
        </w:rPr>
        <w:t>Function Statement</w:t>
      </w:r>
    </w:p>
    <w:p w14:paraId="129486CF" w14:textId="3E9ADBE9" w:rsidR="00FC575A" w:rsidRPr="002A4312" w:rsidRDefault="006B22E6">
      <w:pPr>
        <w:ind w:left="248" w:right="280"/>
        <w:rPr>
          <w:rFonts w:ascii="Arial" w:hAnsi="Arial" w:cs="Arial"/>
          <w:sz w:val="20"/>
        </w:rPr>
      </w:pPr>
      <w:r w:rsidRPr="002A4312">
        <w:rPr>
          <w:rFonts w:ascii="Arial" w:hAnsi="Arial" w:cs="Arial"/>
          <w:sz w:val="20"/>
        </w:rPr>
        <w:t>Brief statement of the purpose of this function (</w:t>
      </w:r>
      <w:r w:rsidRPr="002A4312">
        <w:rPr>
          <w:rFonts w:ascii="Arial" w:hAnsi="Arial" w:cs="Arial"/>
          <w:i/>
          <w:sz w:val="20"/>
        </w:rPr>
        <w:t>Example: Authenticate EHR-S users and/or entities before allowing access to an EHR-S</w:t>
      </w:r>
      <w:r w:rsidRPr="002A4312">
        <w:rPr>
          <w:rFonts w:ascii="Arial" w:hAnsi="Arial" w:cs="Arial"/>
          <w:sz w:val="20"/>
        </w:rPr>
        <w:t xml:space="preserve">). Functions inherited from the HL7 </w:t>
      </w:r>
      <w:r w:rsidR="00842722">
        <w:rPr>
          <w:rFonts w:ascii="Arial" w:hAnsi="Arial" w:cs="Arial"/>
          <w:sz w:val="20"/>
        </w:rPr>
        <w:t>International</w:t>
      </w:r>
      <w:r w:rsidRPr="002A4312">
        <w:rPr>
          <w:rFonts w:ascii="Arial" w:hAnsi="Arial" w:cs="Arial"/>
          <w:sz w:val="20"/>
        </w:rPr>
        <w:t xml:space="preserve"> EHR-S Functional Model retain the Function Statement as shown in the model. Statements for new functions added by the authors of the ENCPRS are shown in blue font.</w:t>
      </w:r>
    </w:p>
    <w:p w14:paraId="670469D2" w14:textId="77777777" w:rsidR="00FC575A" w:rsidRPr="002A4312" w:rsidRDefault="00FC575A">
      <w:pPr>
        <w:pStyle w:val="BodyText"/>
        <w:spacing w:before="2"/>
        <w:rPr>
          <w:rFonts w:ascii="Arial" w:hAnsi="Arial" w:cs="Arial"/>
        </w:rPr>
      </w:pPr>
    </w:p>
    <w:p w14:paraId="2F5C8717" w14:textId="77777777" w:rsidR="00FC575A" w:rsidRPr="002A4312" w:rsidRDefault="006B22E6">
      <w:pPr>
        <w:pStyle w:val="Heading6"/>
        <w:rPr>
          <w:rFonts w:ascii="Arial" w:hAnsi="Arial" w:cs="Arial"/>
        </w:rPr>
      </w:pPr>
      <w:r w:rsidRPr="002A4312">
        <w:rPr>
          <w:rFonts w:ascii="Arial" w:hAnsi="Arial" w:cs="Arial"/>
        </w:rPr>
        <w:t>Description</w:t>
      </w:r>
    </w:p>
    <w:p w14:paraId="0BB7431E" w14:textId="715B1EC9" w:rsidR="00FC575A" w:rsidRPr="002A4312" w:rsidRDefault="006B22E6">
      <w:pPr>
        <w:ind w:left="247" w:right="217"/>
        <w:rPr>
          <w:rFonts w:ascii="Arial" w:hAnsi="Arial" w:cs="Arial"/>
          <w:sz w:val="20"/>
        </w:rPr>
      </w:pPr>
      <w:r w:rsidRPr="002A4312">
        <w:rPr>
          <w:rFonts w:ascii="Arial" w:hAnsi="Arial" w:cs="Arial"/>
          <w:sz w:val="20"/>
        </w:rPr>
        <w:t>Detailed description of the function, including examples if needed (</w:t>
      </w:r>
      <w:r w:rsidRPr="002A4312">
        <w:rPr>
          <w:rFonts w:ascii="Arial" w:hAnsi="Arial" w:cs="Arial"/>
          <w:i/>
          <w:sz w:val="20"/>
        </w:rPr>
        <w:t xml:space="preserve">Example: Both users and applications are subject to authentication. The EHR-S must provide mechanisms for users and applications to be authenticated. Users will have to be authenticated when they attempt to use the application, the applications must authenticate themselves before accessing EHR information managed by other applications or remote EHR-S’… </w:t>
      </w:r>
      <w:r w:rsidRPr="002A4312">
        <w:rPr>
          <w:rFonts w:ascii="Arial" w:hAnsi="Arial" w:cs="Arial"/>
          <w:sz w:val="20"/>
        </w:rPr>
        <w:t xml:space="preserve">) Functions inherited from the HL7 </w:t>
      </w:r>
      <w:r w:rsidR="00842722">
        <w:rPr>
          <w:rFonts w:ascii="Arial" w:hAnsi="Arial" w:cs="Arial"/>
          <w:sz w:val="20"/>
        </w:rPr>
        <w:t>International</w:t>
      </w:r>
      <w:r w:rsidRPr="002A4312">
        <w:rPr>
          <w:rFonts w:ascii="Arial" w:hAnsi="Arial" w:cs="Arial"/>
          <w:sz w:val="20"/>
        </w:rPr>
        <w:t xml:space="preserve"> EHR- S Functional Model retain the portions of the Description shown in the model that are relevant to the dietetics and nutrition practice, with additional industry-specific explanation shown in blue font. Descriptions for new functions added by the authors of the ENCPRS </w:t>
      </w:r>
      <w:r w:rsidR="00C73DD7">
        <w:rPr>
          <w:rFonts w:ascii="Arial" w:hAnsi="Arial" w:cs="Arial"/>
          <w:sz w:val="20"/>
        </w:rPr>
        <w:t>Functional Profile</w:t>
      </w:r>
      <w:r w:rsidRPr="002A4312">
        <w:rPr>
          <w:rFonts w:ascii="Arial" w:hAnsi="Arial" w:cs="Arial"/>
          <w:sz w:val="16"/>
        </w:rPr>
        <w:t xml:space="preserve"> </w:t>
      </w:r>
      <w:r w:rsidRPr="002A4312">
        <w:rPr>
          <w:rFonts w:ascii="Arial" w:hAnsi="Arial" w:cs="Arial"/>
          <w:sz w:val="20"/>
        </w:rPr>
        <w:t>are shown in blue font.</w:t>
      </w:r>
    </w:p>
    <w:p w14:paraId="10968D80" w14:textId="77777777" w:rsidR="00FC575A" w:rsidRPr="002A4312" w:rsidRDefault="00FC575A">
      <w:pPr>
        <w:pStyle w:val="BodyText"/>
        <w:rPr>
          <w:rFonts w:ascii="Arial" w:hAnsi="Arial" w:cs="Arial"/>
        </w:rPr>
      </w:pPr>
    </w:p>
    <w:p w14:paraId="7ABF126E" w14:textId="77777777" w:rsidR="00FC575A" w:rsidRPr="002A4312" w:rsidRDefault="006B22E6">
      <w:pPr>
        <w:pStyle w:val="Heading6"/>
        <w:rPr>
          <w:rFonts w:ascii="Arial" w:hAnsi="Arial" w:cs="Arial"/>
        </w:rPr>
      </w:pPr>
      <w:r w:rsidRPr="002A4312">
        <w:rPr>
          <w:rFonts w:ascii="Arial" w:hAnsi="Arial" w:cs="Arial"/>
        </w:rPr>
        <w:t>See Also</w:t>
      </w:r>
    </w:p>
    <w:p w14:paraId="0F33093D" w14:textId="77777777" w:rsidR="00FC575A" w:rsidRPr="002A4312" w:rsidRDefault="006B22E6">
      <w:pPr>
        <w:pStyle w:val="BodyText"/>
        <w:spacing w:line="228" w:lineRule="exact"/>
        <w:ind w:left="248"/>
        <w:rPr>
          <w:rFonts w:ascii="Arial" w:hAnsi="Arial" w:cs="Arial"/>
        </w:rPr>
      </w:pPr>
      <w:r w:rsidRPr="002A4312">
        <w:rPr>
          <w:rFonts w:ascii="Arial" w:hAnsi="Arial" w:cs="Arial"/>
        </w:rPr>
        <w:t>This element is intended to identify relationships between functions.</w:t>
      </w:r>
    </w:p>
    <w:p w14:paraId="33F625A1" w14:textId="77777777" w:rsidR="00FC575A" w:rsidRPr="002A4312" w:rsidRDefault="00FC575A">
      <w:pPr>
        <w:pStyle w:val="BodyText"/>
        <w:spacing w:before="5"/>
        <w:rPr>
          <w:rFonts w:ascii="Arial" w:hAnsi="Arial" w:cs="Arial"/>
        </w:rPr>
      </w:pPr>
    </w:p>
    <w:p w14:paraId="050E5B5F" w14:textId="77777777" w:rsidR="00FC575A" w:rsidRPr="002A4312" w:rsidRDefault="006B22E6">
      <w:pPr>
        <w:pStyle w:val="Heading6"/>
        <w:spacing w:before="1"/>
        <w:rPr>
          <w:rFonts w:ascii="Arial" w:hAnsi="Arial" w:cs="Arial"/>
        </w:rPr>
      </w:pPr>
      <w:r w:rsidRPr="002A4312">
        <w:rPr>
          <w:rFonts w:ascii="Arial" w:hAnsi="Arial" w:cs="Arial"/>
        </w:rPr>
        <w:t>Conformance Criteria</w:t>
      </w:r>
    </w:p>
    <w:p w14:paraId="12D402BD" w14:textId="77777777" w:rsidR="00FC575A" w:rsidRPr="002A4312" w:rsidRDefault="006B22E6">
      <w:pPr>
        <w:ind w:left="248" w:right="413"/>
        <w:rPr>
          <w:rFonts w:ascii="Arial" w:hAnsi="Arial" w:cs="Arial"/>
          <w:sz w:val="20"/>
        </w:rPr>
      </w:pPr>
      <w:r w:rsidRPr="002A4312">
        <w:rPr>
          <w:rFonts w:ascii="Arial" w:hAnsi="Arial" w:cs="Arial"/>
          <w:sz w:val="20"/>
        </w:rPr>
        <w:t>This element displays valuable statements used to determine whether a particular function’s requirements are met. (</w:t>
      </w:r>
      <w:r w:rsidRPr="002A4312">
        <w:rPr>
          <w:rFonts w:ascii="Arial" w:hAnsi="Arial" w:cs="Arial"/>
          <w:i/>
          <w:sz w:val="20"/>
        </w:rPr>
        <w:t>Example: The system SHALL authenticate principals prior to accessing an EHR-S application or EHR-S data</w:t>
      </w:r>
      <w:r w:rsidRPr="002A4312">
        <w:rPr>
          <w:rFonts w:ascii="Arial" w:hAnsi="Arial" w:cs="Arial"/>
          <w:sz w:val="20"/>
        </w:rPr>
        <w:t xml:space="preserve">). Modifications to conformance criteria inherited from the EHR-S FM are shown in blue </w:t>
      </w:r>
      <w:proofErr w:type="gramStart"/>
      <w:r w:rsidRPr="002A4312">
        <w:rPr>
          <w:rFonts w:ascii="Arial" w:hAnsi="Arial" w:cs="Arial"/>
          <w:sz w:val="20"/>
        </w:rPr>
        <w:t>font..</w:t>
      </w:r>
      <w:proofErr w:type="gramEnd"/>
    </w:p>
    <w:p w14:paraId="6A79BB1D" w14:textId="77777777" w:rsidR="00FC575A" w:rsidRPr="002A4312" w:rsidRDefault="00FC575A">
      <w:pPr>
        <w:pStyle w:val="BodyText"/>
        <w:spacing w:before="2"/>
        <w:rPr>
          <w:rFonts w:ascii="Arial" w:hAnsi="Arial" w:cs="Arial"/>
        </w:rPr>
      </w:pPr>
    </w:p>
    <w:p w14:paraId="5B0C390D" w14:textId="77777777" w:rsidR="00FC575A" w:rsidRPr="002A4312" w:rsidRDefault="006B22E6">
      <w:pPr>
        <w:pStyle w:val="Heading6"/>
        <w:ind w:left="247"/>
        <w:rPr>
          <w:rFonts w:ascii="Arial" w:hAnsi="Arial" w:cs="Arial"/>
        </w:rPr>
      </w:pPr>
      <w:r w:rsidRPr="002A4312">
        <w:rPr>
          <w:rFonts w:ascii="Arial" w:hAnsi="Arial" w:cs="Arial"/>
        </w:rPr>
        <w:t>Row #</w:t>
      </w:r>
    </w:p>
    <w:p w14:paraId="7EF588AD" w14:textId="77777777" w:rsidR="00FC575A" w:rsidRPr="002A4312" w:rsidRDefault="006B22E6">
      <w:pPr>
        <w:pStyle w:val="BodyText"/>
        <w:ind w:left="247" w:right="230"/>
        <w:rPr>
          <w:rFonts w:ascii="Arial" w:hAnsi="Arial" w:cs="Arial"/>
        </w:rPr>
      </w:pPr>
      <w:r w:rsidRPr="002A4312">
        <w:rPr>
          <w:rFonts w:ascii="Arial" w:hAnsi="Arial" w:cs="Arial"/>
        </w:rPr>
        <w:t>This element is provided to help users when navigating the various sections (i.e., a user can reference row #38 of the IN section versus stating function IN.1.6, criterion #5).</w:t>
      </w:r>
    </w:p>
    <w:p w14:paraId="2C8956B3" w14:textId="77777777" w:rsidR="00FC575A" w:rsidRPr="002A4312" w:rsidRDefault="00FC575A">
      <w:pPr>
        <w:pStyle w:val="BodyText"/>
        <w:spacing w:before="1"/>
        <w:rPr>
          <w:rFonts w:ascii="Arial" w:hAnsi="Arial" w:cs="Arial"/>
        </w:rPr>
      </w:pPr>
    </w:p>
    <w:p w14:paraId="48ED9AB7" w14:textId="2A2DAECA" w:rsidR="00FC575A" w:rsidRPr="002A4312" w:rsidRDefault="001A01CC">
      <w:pPr>
        <w:pStyle w:val="Heading6"/>
        <w:ind w:left="247"/>
        <w:rPr>
          <w:rFonts w:ascii="Arial" w:hAnsi="Arial" w:cs="Arial"/>
        </w:rPr>
      </w:pPr>
      <w:r>
        <w:rPr>
          <w:rFonts w:ascii="Arial" w:hAnsi="Arial" w:cs="Arial"/>
        </w:rPr>
        <w:lastRenderedPageBreak/>
        <w:t>ENCPRS FP R1 to R2</w:t>
      </w:r>
      <w:r w:rsidR="006B22E6" w:rsidRPr="002A4312">
        <w:rPr>
          <w:rFonts w:ascii="Arial" w:hAnsi="Arial" w:cs="Arial"/>
        </w:rPr>
        <w:t xml:space="preserve"> – Criteria Status</w:t>
      </w:r>
    </w:p>
    <w:p w14:paraId="5E55467B" w14:textId="1EDE58F9" w:rsidR="00FC575A" w:rsidRPr="002A4312" w:rsidRDefault="006B22E6">
      <w:pPr>
        <w:pStyle w:val="BodyText"/>
        <w:ind w:left="247" w:right="368"/>
        <w:rPr>
          <w:rFonts w:ascii="Arial" w:hAnsi="Arial" w:cs="Arial"/>
        </w:rPr>
      </w:pPr>
      <w:r w:rsidRPr="002A4312">
        <w:rPr>
          <w:rFonts w:ascii="Arial" w:hAnsi="Arial" w:cs="Arial"/>
        </w:rPr>
        <w:t>This element is intended to assist with tracing profile content back to the</w:t>
      </w:r>
      <w:r w:rsidR="001A01CC">
        <w:rPr>
          <w:rFonts w:ascii="Arial" w:hAnsi="Arial" w:cs="Arial"/>
        </w:rPr>
        <w:t xml:space="preserve"> ENCPRS R1 functional profile</w:t>
      </w:r>
      <w:r w:rsidRPr="002A4312">
        <w:rPr>
          <w:rFonts w:ascii="Arial" w:hAnsi="Arial" w:cs="Arial"/>
        </w:rPr>
        <w:t xml:space="preserve">. The following codes are used to convey the status of the profile’s criteria in relation to </w:t>
      </w:r>
      <w:r w:rsidR="001A01CC">
        <w:rPr>
          <w:rFonts w:ascii="Arial" w:hAnsi="Arial" w:cs="Arial"/>
        </w:rPr>
        <w:t>R1</w:t>
      </w:r>
      <w:r w:rsidRPr="002A4312">
        <w:rPr>
          <w:rFonts w:ascii="Arial" w:hAnsi="Arial" w:cs="Arial"/>
        </w:rPr>
        <w:t>:</w:t>
      </w:r>
    </w:p>
    <w:p w14:paraId="087DD206" w14:textId="5812D6DB" w:rsidR="00FC575A" w:rsidRDefault="006B22E6" w:rsidP="008D693E">
      <w:pPr>
        <w:pStyle w:val="ListParagraph"/>
        <w:numPr>
          <w:ilvl w:val="1"/>
          <w:numId w:val="2"/>
        </w:numPr>
        <w:tabs>
          <w:tab w:val="left" w:pos="1327"/>
          <w:tab w:val="left" w:pos="1328"/>
        </w:tabs>
        <w:spacing w:line="244" w:lineRule="exact"/>
        <w:rPr>
          <w:rFonts w:ascii="Arial" w:hAnsi="Arial" w:cs="Arial"/>
          <w:sz w:val="20"/>
        </w:rPr>
      </w:pPr>
      <w:r w:rsidRPr="002A4312">
        <w:rPr>
          <w:rFonts w:ascii="Arial" w:hAnsi="Arial" w:cs="Arial"/>
          <w:b/>
          <w:sz w:val="20"/>
        </w:rPr>
        <w:t xml:space="preserve">N/C </w:t>
      </w:r>
      <w:r w:rsidRPr="002A4312">
        <w:rPr>
          <w:rFonts w:ascii="Arial" w:hAnsi="Arial" w:cs="Arial"/>
          <w:sz w:val="20"/>
        </w:rPr>
        <w:t xml:space="preserve">(No Change) – the criterion is exactly the same as in </w:t>
      </w:r>
      <w:r w:rsidR="001A01CC">
        <w:rPr>
          <w:rFonts w:ascii="Arial" w:hAnsi="Arial" w:cs="Arial"/>
          <w:sz w:val="20"/>
        </w:rPr>
        <w:t>R1.</w:t>
      </w:r>
    </w:p>
    <w:p w14:paraId="5D337287" w14:textId="07E0C3A8" w:rsidR="001A01CC" w:rsidRPr="002A4312" w:rsidRDefault="001A01CC" w:rsidP="008D693E">
      <w:pPr>
        <w:pStyle w:val="ListParagraph"/>
        <w:numPr>
          <w:ilvl w:val="1"/>
          <w:numId w:val="2"/>
        </w:numPr>
        <w:tabs>
          <w:tab w:val="left" w:pos="1327"/>
          <w:tab w:val="left" w:pos="1328"/>
        </w:tabs>
        <w:spacing w:line="244" w:lineRule="exact"/>
        <w:rPr>
          <w:rFonts w:ascii="Arial" w:hAnsi="Arial" w:cs="Arial"/>
          <w:sz w:val="20"/>
        </w:rPr>
      </w:pPr>
      <w:r>
        <w:rPr>
          <w:rFonts w:ascii="Arial" w:hAnsi="Arial" w:cs="Arial"/>
          <w:b/>
          <w:sz w:val="20"/>
        </w:rPr>
        <w:t xml:space="preserve">N/C R </w:t>
      </w:r>
      <w:r w:rsidRPr="001A01CC">
        <w:rPr>
          <w:rFonts w:ascii="Arial" w:hAnsi="Arial" w:cs="Arial"/>
          <w:sz w:val="20"/>
        </w:rPr>
        <w:t>(</w:t>
      </w:r>
      <w:r w:rsidR="007F2981">
        <w:rPr>
          <w:rFonts w:ascii="Arial" w:hAnsi="Arial" w:cs="Arial"/>
          <w:sz w:val="20"/>
        </w:rPr>
        <w:t>No Change except References</w:t>
      </w:r>
      <w:r w:rsidRPr="001A01CC">
        <w:rPr>
          <w:rFonts w:ascii="Arial" w:hAnsi="Arial" w:cs="Arial"/>
          <w:sz w:val="20"/>
        </w:rPr>
        <w:t xml:space="preserve">) – the criterion is functionally the </w:t>
      </w:r>
      <w:r w:rsidR="007F2981" w:rsidRPr="001A01CC">
        <w:rPr>
          <w:rFonts w:ascii="Arial" w:hAnsi="Arial" w:cs="Arial"/>
          <w:sz w:val="20"/>
        </w:rPr>
        <w:t>same,</w:t>
      </w:r>
      <w:r w:rsidRPr="001A01CC">
        <w:rPr>
          <w:rFonts w:ascii="Arial" w:hAnsi="Arial" w:cs="Arial"/>
          <w:sz w:val="20"/>
        </w:rPr>
        <w:t xml:space="preserve"> but references have changed between R1 and R2</w:t>
      </w:r>
    </w:p>
    <w:p w14:paraId="5DEEF4E3" w14:textId="4712A774" w:rsidR="00FC575A" w:rsidRPr="002A4312" w:rsidRDefault="006B22E6" w:rsidP="00E70DDE">
      <w:pPr>
        <w:pStyle w:val="ListParagraph"/>
        <w:numPr>
          <w:ilvl w:val="1"/>
          <w:numId w:val="2"/>
        </w:numPr>
        <w:shd w:val="clear" w:color="auto" w:fill="F2DBDB" w:themeFill="accent2" w:themeFillTint="33"/>
        <w:tabs>
          <w:tab w:val="left" w:pos="1327"/>
          <w:tab w:val="left" w:pos="1328"/>
        </w:tabs>
        <w:ind w:right="389"/>
        <w:rPr>
          <w:rFonts w:ascii="Arial" w:hAnsi="Arial" w:cs="Arial"/>
          <w:sz w:val="20"/>
        </w:rPr>
      </w:pPr>
      <w:r w:rsidRPr="002A4312">
        <w:rPr>
          <w:rFonts w:ascii="Arial" w:hAnsi="Arial" w:cs="Arial"/>
          <w:b/>
          <w:sz w:val="20"/>
        </w:rPr>
        <w:t xml:space="preserve">A </w:t>
      </w:r>
      <w:r w:rsidRPr="002A4312">
        <w:rPr>
          <w:rFonts w:ascii="Arial" w:hAnsi="Arial" w:cs="Arial"/>
          <w:sz w:val="20"/>
        </w:rPr>
        <w:t>(Added) – the criterion was added by the</w:t>
      </w:r>
      <w:r w:rsidR="001A01CC">
        <w:rPr>
          <w:rFonts w:ascii="Arial" w:hAnsi="Arial" w:cs="Arial"/>
          <w:sz w:val="20"/>
        </w:rPr>
        <w:t xml:space="preserve"> ENCPRS</w:t>
      </w:r>
      <w:r w:rsidRPr="002A4312">
        <w:rPr>
          <w:rFonts w:ascii="Arial" w:hAnsi="Arial" w:cs="Arial"/>
          <w:sz w:val="20"/>
        </w:rPr>
        <w:t xml:space="preserve"> Functional Profile </w:t>
      </w:r>
      <w:r w:rsidR="001A01CC">
        <w:rPr>
          <w:rFonts w:ascii="Arial" w:hAnsi="Arial" w:cs="Arial"/>
          <w:sz w:val="20"/>
        </w:rPr>
        <w:t xml:space="preserve">R2 </w:t>
      </w:r>
      <w:r w:rsidRPr="002A4312">
        <w:rPr>
          <w:rFonts w:ascii="Arial" w:hAnsi="Arial" w:cs="Arial"/>
          <w:sz w:val="20"/>
        </w:rPr>
        <w:t xml:space="preserve">authors and is not found in </w:t>
      </w:r>
      <w:r w:rsidR="001A01CC">
        <w:rPr>
          <w:rFonts w:ascii="Arial" w:hAnsi="Arial" w:cs="Arial"/>
          <w:sz w:val="20"/>
        </w:rPr>
        <w:t>R1</w:t>
      </w:r>
      <w:r w:rsidRPr="002A4312">
        <w:rPr>
          <w:rFonts w:ascii="Arial" w:hAnsi="Arial" w:cs="Arial"/>
          <w:sz w:val="20"/>
        </w:rPr>
        <w:t xml:space="preserve"> and is shown in </w:t>
      </w:r>
      <w:r w:rsidR="007F2981">
        <w:rPr>
          <w:rFonts w:ascii="Arial" w:hAnsi="Arial" w:cs="Arial"/>
          <w:sz w:val="20"/>
        </w:rPr>
        <w:t>pink high-lighting</w:t>
      </w:r>
    </w:p>
    <w:p w14:paraId="2A1376A2" w14:textId="5C43013A" w:rsidR="00FC575A" w:rsidRDefault="00896E81" w:rsidP="00E70DDE">
      <w:pPr>
        <w:pStyle w:val="ListParagraph"/>
        <w:numPr>
          <w:ilvl w:val="1"/>
          <w:numId w:val="2"/>
        </w:numPr>
        <w:shd w:val="clear" w:color="auto" w:fill="DBE5F1" w:themeFill="accent1" w:themeFillTint="33"/>
        <w:tabs>
          <w:tab w:val="left" w:pos="1327"/>
          <w:tab w:val="left" w:pos="1328"/>
        </w:tabs>
        <w:spacing w:before="81"/>
        <w:ind w:right="362"/>
        <w:rPr>
          <w:rFonts w:ascii="Arial" w:hAnsi="Arial" w:cs="Arial"/>
          <w:sz w:val="20"/>
        </w:rPr>
      </w:pPr>
      <w:r>
        <w:rPr>
          <w:rFonts w:ascii="Arial" w:hAnsi="Arial" w:cs="Arial"/>
          <w:b/>
          <w:sz w:val="20"/>
        </w:rPr>
        <w:t>B/</w:t>
      </w:r>
      <w:r w:rsidR="006B22E6" w:rsidRPr="002A4312">
        <w:rPr>
          <w:rFonts w:ascii="Arial" w:hAnsi="Arial" w:cs="Arial"/>
          <w:b/>
          <w:sz w:val="20"/>
        </w:rPr>
        <w:t>M</w:t>
      </w:r>
      <w:r w:rsidR="006B22E6" w:rsidRPr="002A4312">
        <w:rPr>
          <w:rFonts w:ascii="Arial" w:hAnsi="Arial" w:cs="Arial"/>
          <w:b/>
          <w:spacing w:val="-1"/>
          <w:sz w:val="20"/>
        </w:rPr>
        <w:t xml:space="preserve"> </w:t>
      </w:r>
      <w:r w:rsidR="006B22E6" w:rsidRPr="002A4312">
        <w:rPr>
          <w:rFonts w:ascii="Arial" w:hAnsi="Arial" w:cs="Arial"/>
          <w:sz w:val="20"/>
        </w:rPr>
        <w:t>(</w:t>
      </w:r>
      <w:r>
        <w:rPr>
          <w:rFonts w:ascii="Arial" w:hAnsi="Arial" w:cs="Arial"/>
          <w:sz w:val="20"/>
        </w:rPr>
        <w:t xml:space="preserve">Base model, EHRS-FM was </w:t>
      </w:r>
      <w:r w:rsidR="006B22E6" w:rsidRPr="002A4312">
        <w:rPr>
          <w:rFonts w:ascii="Arial" w:hAnsi="Arial" w:cs="Arial"/>
          <w:sz w:val="20"/>
        </w:rPr>
        <w:t>Modified</w:t>
      </w:r>
      <w:r>
        <w:rPr>
          <w:rFonts w:ascii="Arial" w:hAnsi="Arial" w:cs="Arial"/>
          <w:sz w:val="20"/>
        </w:rPr>
        <w:t xml:space="preserve"> between R1 and R2</w:t>
      </w:r>
      <w:r w:rsidR="006B22E6" w:rsidRPr="002A4312">
        <w:rPr>
          <w:rFonts w:ascii="Arial" w:hAnsi="Arial" w:cs="Arial"/>
          <w:sz w:val="20"/>
        </w:rPr>
        <w:t>)</w:t>
      </w:r>
      <w:r w:rsidR="006B22E6" w:rsidRPr="002A4312">
        <w:rPr>
          <w:rFonts w:ascii="Arial" w:hAnsi="Arial" w:cs="Arial"/>
          <w:spacing w:val="-2"/>
          <w:sz w:val="20"/>
        </w:rPr>
        <w:t xml:space="preserve"> </w:t>
      </w:r>
      <w:r w:rsidR="006B22E6" w:rsidRPr="002A4312">
        <w:rPr>
          <w:rFonts w:ascii="Arial" w:hAnsi="Arial" w:cs="Arial"/>
          <w:sz w:val="20"/>
        </w:rPr>
        <w:t>–</w:t>
      </w:r>
      <w:r w:rsidR="006B22E6" w:rsidRPr="002A4312">
        <w:rPr>
          <w:rFonts w:ascii="Arial" w:hAnsi="Arial" w:cs="Arial"/>
          <w:spacing w:val="-2"/>
          <w:sz w:val="20"/>
        </w:rPr>
        <w:t xml:space="preserve"> </w:t>
      </w:r>
      <w:r w:rsidR="006B22E6" w:rsidRPr="002A4312">
        <w:rPr>
          <w:rFonts w:ascii="Arial" w:hAnsi="Arial" w:cs="Arial"/>
          <w:sz w:val="20"/>
        </w:rPr>
        <w:t>the</w:t>
      </w:r>
      <w:r w:rsidR="006B22E6" w:rsidRPr="002A4312">
        <w:rPr>
          <w:rFonts w:ascii="Arial" w:hAnsi="Arial" w:cs="Arial"/>
          <w:spacing w:val="-3"/>
          <w:sz w:val="20"/>
        </w:rPr>
        <w:t xml:space="preserve"> </w:t>
      </w:r>
      <w:r w:rsidR="006B22E6" w:rsidRPr="002A4312">
        <w:rPr>
          <w:rFonts w:ascii="Arial" w:hAnsi="Arial" w:cs="Arial"/>
          <w:sz w:val="20"/>
        </w:rPr>
        <w:t>criterion</w:t>
      </w:r>
      <w:r w:rsidR="006B22E6" w:rsidRPr="002A4312">
        <w:rPr>
          <w:rFonts w:ascii="Arial" w:hAnsi="Arial" w:cs="Arial"/>
          <w:spacing w:val="-4"/>
          <w:sz w:val="20"/>
        </w:rPr>
        <w:t xml:space="preserve"> </w:t>
      </w:r>
      <w:r w:rsidR="006B22E6" w:rsidRPr="002A4312">
        <w:rPr>
          <w:rFonts w:ascii="Arial" w:hAnsi="Arial" w:cs="Arial"/>
          <w:sz w:val="20"/>
        </w:rPr>
        <w:t>has</w:t>
      </w:r>
      <w:r w:rsidR="006B22E6" w:rsidRPr="002A4312">
        <w:rPr>
          <w:rFonts w:ascii="Arial" w:hAnsi="Arial" w:cs="Arial"/>
          <w:spacing w:val="-4"/>
          <w:sz w:val="20"/>
        </w:rPr>
        <w:t xml:space="preserve"> </w:t>
      </w:r>
      <w:r w:rsidR="006B22E6" w:rsidRPr="002A4312">
        <w:rPr>
          <w:rFonts w:ascii="Arial" w:hAnsi="Arial" w:cs="Arial"/>
          <w:sz w:val="20"/>
        </w:rPr>
        <w:t>been</w:t>
      </w:r>
      <w:r w:rsidR="006B22E6" w:rsidRPr="002A4312">
        <w:rPr>
          <w:rFonts w:ascii="Arial" w:hAnsi="Arial" w:cs="Arial"/>
          <w:spacing w:val="-2"/>
          <w:sz w:val="20"/>
        </w:rPr>
        <w:t xml:space="preserve"> </w:t>
      </w:r>
      <w:r w:rsidR="006B22E6" w:rsidRPr="002A4312">
        <w:rPr>
          <w:rFonts w:ascii="Arial" w:hAnsi="Arial" w:cs="Arial"/>
          <w:sz w:val="20"/>
        </w:rPr>
        <w:t>modified</w:t>
      </w:r>
      <w:r w:rsidR="006B22E6" w:rsidRPr="002A4312">
        <w:rPr>
          <w:rFonts w:ascii="Arial" w:hAnsi="Arial" w:cs="Arial"/>
          <w:spacing w:val="-2"/>
          <w:sz w:val="20"/>
        </w:rPr>
        <w:t xml:space="preserve"> </w:t>
      </w:r>
      <w:r w:rsidR="001A01CC">
        <w:rPr>
          <w:rFonts w:ascii="Arial" w:hAnsi="Arial" w:cs="Arial"/>
          <w:sz w:val="20"/>
        </w:rPr>
        <w:t>from R1.  T</w:t>
      </w:r>
      <w:r w:rsidR="006B22E6" w:rsidRPr="002A4312">
        <w:rPr>
          <w:rFonts w:ascii="Arial" w:hAnsi="Arial" w:cs="Arial"/>
          <w:sz w:val="20"/>
        </w:rPr>
        <w:t xml:space="preserve">ext </w:t>
      </w:r>
      <w:r w:rsidR="001A01CC">
        <w:rPr>
          <w:rFonts w:ascii="Arial" w:hAnsi="Arial" w:cs="Arial"/>
          <w:sz w:val="20"/>
        </w:rPr>
        <w:t>is</w:t>
      </w:r>
      <w:r w:rsidR="006B22E6" w:rsidRPr="002A4312">
        <w:rPr>
          <w:rFonts w:ascii="Arial" w:hAnsi="Arial" w:cs="Arial"/>
          <w:sz w:val="20"/>
        </w:rPr>
        <w:t xml:space="preserve"> s</w:t>
      </w:r>
      <w:r w:rsidR="001A01CC">
        <w:rPr>
          <w:rFonts w:ascii="Arial" w:hAnsi="Arial" w:cs="Arial"/>
          <w:sz w:val="20"/>
        </w:rPr>
        <w:t>ho</w:t>
      </w:r>
      <w:r w:rsidR="006B22E6" w:rsidRPr="002A4312">
        <w:rPr>
          <w:rFonts w:ascii="Arial" w:hAnsi="Arial" w:cs="Arial"/>
          <w:sz w:val="20"/>
        </w:rPr>
        <w:t>wn</w:t>
      </w:r>
      <w:r>
        <w:rPr>
          <w:rFonts w:ascii="Arial" w:hAnsi="Arial" w:cs="Arial"/>
          <w:sz w:val="20"/>
        </w:rPr>
        <w:t xml:space="preserve"> with light blue highlighting</w:t>
      </w:r>
    </w:p>
    <w:p w14:paraId="03BACB2F" w14:textId="1ECF9CF8" w:rsidR="00896E81" w:rsidRPr="002A4312" w:rsidRDefault="00896E81" w:rsidP="00E70DDE">
      <w:pPr>
        <w:pStyle w:val="ListParagraph"/>
        <w:numPr>
          <w:ilvl w:val="1"/>
          <w:numId w:val="2"/>
        </w:numPr>
        <w:shd w:val="clear" w:color="auto" w:fill="DBE5F1" w:themeFill="accent1" w:themeFillTint="33"/>
        <w:tabs>
          <w:tab w:val="left" w:pos="1327"/>
          <w:tab w:val="left" w:pos="1328"/>
        </w:tabs>
        <w:spacing w:before="81"/>
        <w:ind w:right="362"/>
        <w:rPr>
          <w:rFonts w:ascii="Arial" w:hAnsi="Arial" w:cs="Arial"/>
          <w:sz w:val="20"/>
        </w:rPr>
      </w:pPr>
      <w:r>
        <w:rPr>
          <w:rFonts w:ascii="Arial" w:hAnsi="Arial" w:cs="Arial"/>
          <w:b/>
          <w:sz w:val="20"/>
        </w:rPr>
        <w:t xml:space="preserve">M/F </w:t>
      </w:r>
      <w:r w:rsidRPr="007F2981">
        <w:rPr>
          <w:rFonts w:ascii="Arial" w:hAnsi="Arial" w:cs="Arial"/>
          <w:sz w:val="20"/>
        </w:rPr>
        <w:t>(Functional profile was Modified between R1 and R2) – the criterion has been modified from ENCPRS-FP R1.  Text is shown with light blue highlighting</w:t>
      </w:r>
    </w:p>
    <w:p w14:paraId="47BAFC84" w14:textId="1DF5CE14" w:rsidR="00FC575A" w:rsidRDefault="006B22E6" w:rsidP="00FE0826">
      <w:pPr>
        <w:pStyle w:val="ListParagraph"/>
        <w:numPr>
          <w:ilvl w:val="1"/>
          <w:numId w:val="2"/>
        </w:numPr>
        <w:shd w:val="clear" w:color="auto" w:fill="A6A6A6" w:themeFill="background1" w:themeFillShade="A6"/>
        <w:tabs>
          <w:tab w:val="left" w:pos="1327"/>
          <w:tab w:val="left" w:pos="1328"/>
        </w:tabs>
        <w:ind w:right="309"/>
        <w:rPr>
          <w:rFonts w:ascii="Arial" w:hAnsi="Arial" w:cs="Arial"/>
          <w:sz w:val="20"/>
        </w:rPr>
      </w:pPr>
      <w:r w:rsidRPr="002A4312">
        <w:rPr>
          <w:rFonts w:ascii="Arial" w:hAnsi="Arial" w:cs="Arial"/>
          <w:b/>
          <w:sz w:val="20"/>
        </w:rPr>
        <w:t>D</w:t>
      </w:r>
      <w:r w:rsidRPr="002A4312">
        <w:rPr>
          <w:rFonts w:ascii="Arial" w:hAnsi="Arial" w:cs="Arial"/>
          <w:b/>
          <w:spacing w:val="-4"/>
          <w:sz w:val="20"/>
        </w:rPr>
        <w:t xml:space="preserve"> </w:t>
      </w:r>
      <w:r w:rsidRPr="002A4312">
        <w:rPr>
          <w:rFonts w:ascii="Arial" w:hAnsi="Arial" w:cs="Arial"/>
          <w:sz w:val="20"/>
        </w:rPr>
        <w:t>(Deleted)</w:t>
      </w:r>
      <w:r w:rsidRPr="002A4312">
        <w:rPr>
          <w:rFonts w:ascii="Arial" w:hAnsi="Arial" w:cs="Arial"/>
          <w:spacing w:val="-3"/>
          <w:sz w:val="20"/>
        </w:rPr>
        <w:t xml:space="preserve"> </w:t>
      </w:r>
      <w:r w:rsidRPr="002A4312">
        <w:rPr>
          <w:rFonts w:ascii="Arial" w:hAnsi="Arial" w:cs="Arial"/>
          <w:sz w:val="20"/>
        </w:rPr>
        <w:t>–</w:t>
      </w:r>
      <w:r w:rsidRPr="002A4312">
        <w:rPr>
          <w:rFonts w:ascii="Arial" w:hAnsi="Arial" w:cs="Arial"/>
          <w:spacing w:val="-3"/>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criterion</w:t>
      </w:r>
      <w:r w:rsidRPr="002A4312">
        <w:rPr>
          <w:rFonts w:ascii="Arial" w:hAnsi="Arial" w:cs="Arial"/>
          <w:spacing w:val="-5"/>
          <w:sz w:val="20"/>
        </w:rPr>
        <w:t xml:space="preserve"> </w:t>
      </w:r>
      <w:r w:rsidRPr="002A4312">
        <w:rPr>
          <w:rFonts w:ascii="Arial" w:hAnsi="Arial" w:cs="Arial"/>
          <w:sz w:val="20"/>
        </w:rPr>
        <w:t>from</w:t>
      </w:r>
      <w:r w:rsidRPr="002A4312">
        <w:rPr>
          <w:rFonts w:ascii="Arial" w:hAnsi="Arial" w:cs="Arial"/>
          <w:spacing w:val="-5"/>
          <w:sz w:val="20"/>
        </w:rPr>
        <w:t xml:space="preserve"> </w:t>
      </w:r>
      <w:r w:rsidRPr="002A4312">
        <w:rPr>
          <w:rFonts w:ascii="Arial" w:hAnsi="Arial" w:cs="Arial"/>
          <w:sz w:val="20"/>
        </w:rPr>
        <w:t>the</w:t>
      </w:r>
      <w:r w:rsidRPr="002A4312">
        <w:rPr>
          <w:rFonts w:ascii="Arial" w:hAnsi="Arial" w:cs="Arial"/>
          <w:spacing w:val="-1"/>
          <w:sz w:val="20"/>
        </w:rPr>
        <w:t xml:space="preserve"> </w:t>
      </w:r>
      <w:r w:rsidRPr="002A4312">
        <w:rPr>
          <w:rFonts w:ascii="Arial" w:hAnsi="Arial" w:cs="Arial"/>
          <w:sz w:val="20"/>
        </w:rPr>
        <w:t>Functional</w:t>
      </w:r>
      <w:r w:rsidRPr="002A4312">
        <w:rPr>
          <w:rFonts w:ascii="Arial" w:hAnsi="Arial" w:cs="Arial"/>
          <w:spacing w:val="-4"/>
          <w:sz w:val="20"/>
        </w:rPr>
        <w:t xml:space="preserve"> </w:t>
      </w:r>
      <w:r w:rsidRPr="002A4312">
        <w:rPr>
          <w:rFonts w:ascii="Arial" w:hAnsi="Arial" w:cs="Arial"/>
          <w:sz w:val="20"/>
        </w:rPr>
        <w:t>Model</w:t>
      </w:r>
      <w:r w:rsidRPr="002A4312">
        <w:rPr>
          <w:rFonts w:ascii="Arial" w:hAnsi="Arial" w:cs="Arial"/>
          <w:spacing w:val="-2"/>
          <w:sz w:val="20"/>
        </w:rPr>
        <w:t xml:space="preserve"> </w:t>
      </w:r>
      <w:r w:rsidRPr="002A4312">
        <w:rPr>
          <w:rFonts w:ascii="Arial" w:hAnsi="Arial" w:cs="Arial"/>
          <w:sz w:val="20"/>
        </w:rPr>
        <w:t>was</w:t>
      </w:r>
      <w:r w:rsidRPr="002A4312">
        <w:rPr>
          <w:rFonts w:ascii="Arial" w:hAnsi="Arial" w:cs="Arial"/>
          <w:spacing w:val="-5"/>
          <w:sz w:val="20"/>
        </w:rPr>
        <w:t xml:space="preserve"> </w:t>
      </w:r>
      <w:r w:rsidRPr="002A4312">
        <w:rPr>
          <w:rFonts w:ascii="Arial" w:hAnsi="Arial" w:cs="Arial"/>
          <w:sz w:val="20"/>
        </w:rPr>
        <w:t>determined</w:t>
      </w:r>
      <w:r w:rsidRPr="002A4312">
        <w:rPr>
          <w:rFonts w:ascii="Arial" w:hAnsi="Arial" w:cs="Arial"/>
          <w:spacing w:val="-3"/>
          <w:sz w:val="20"/>
        </w:rPr>
        <w:t xml:space="preserve"> </w:t>
      </w:r>
      <w:r w:rsidRPr="002A4312">
        <w:rPr>
          <w:rFonts w:ascii="Arial" w:hAnsi="Arial" w:cs="Arial"/>
          <w:sz w:val="20"/>
        </w:rPr>
        <w:t>to</w:t>
      </w:r>
      <w:r w:rsidRPr="002A4312">
        <w:rPr>
          <w:rFonts w:ascii="Arial" w:hAnsi="Arial" w:cs="Arial"/>
          <w:spacing w:val="-3"/>
          <w:sz w:val="20"/>
        </w:rPr>
        <w:t xml:space="preserve"> </w:t>
      </w:r>
      <w:r w:rsidRPr="002A4312">
        <w:rPr>
          <w:rFonts w:ascii="Arial" w:hAnsi="Arial" w:cs="Arial"/>
          <w:sz w:val="20"/>
        </w:rPr>
        <w:t>be</w:t>
      </w:r>
      <w:r w:rsidRPr="002A4312">
        <w:rPr>
          <w:rFonts w:ascii="Arial" w:hAnsi="Arial" w:cs="Arial"/>
          <w:spacing w:val="-4"/>
          <w:sz w:val="20"/>
        </w:rPr>
        <w:t xml:space="preserve"> </w:t>
      </w:r>
      <w:r w:rsidRPr="002A4312">
        <w:rPr>
          <w:rFonts w:ascii="Arial" w:hAnsi="Arial" w:cs="Arial"/>
          <w:sz w:val="20"/>
        </w:rPr>
        <w:t>inappropriate</w:t>
      </w:r>
      <w:r w:rsidRPr="002A4312">
        <w:rPr>
          <w:rFonts w:ascii="Arial" w:hAnsi="Arial" w:cs="Arial"/>
          <w:spacing w:val="-6"/>
          <w:sz w:val="20"/>
        </w:rPr>
        <w:t xml:space="preserve"> </w:t>
      </w:r>
      <w:r w:rsidRPr="002A4312">
        <w:rPr>
          <w:rFonts w:ascii="Arial" w:hAnsi="Arial" w:cs="Arial"/>
          <w:sz w:val="20"/>
        </w:rPr>
        <w:t>for</w:t>
      </w:r>
      <w:r w:rsidRPr="002A4312">
        <w:rPr>
          <w:rFonts w:ascii="Arial" w:hAnsi="Arial" w:cs="Arial"/>
          <w:spacing w:val="-3"/>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profile</w:t>
      </w:r>
      <w:r w:rsidRPr="002A4312">
        <w:rPr>
          <w:rFonts w:ascii="Arial" w:hAnsi="Arial" w:cs="Arial"/>
          <w:spacing w:val="-4"/>
          <w:sz w:val="20"/>
        </w:rPr>
        <w:t xml:space="preserve"> </w:t>
      </w:r>
      <w:r w:rsidRPr="002A4312">
        <w:rPr>
          <w:rFonts w:ascii="Arial" w:hAnsi="Arial" w:cs="Arial"/>
          <w:sz w:val="20"/>
        </w:rPr>
        <w:t>and</w:t>
      </w:r>
      <w:r w:rsidRPr="002A4312">
        <w:rPr>
          <w:rFonts w:ascii="Arial" w:hAnsi="Arial" w:cs="Arial"/>
          <w:spacing w:val="-1"/>
          <w:sz w:val="20"/>
        </w:rPr>
        <w:t xml:space="preserve"> </w:t>
      </w:r>
      <w:r w:rsidRPr="002A4312">
        <w:rPr>
          <w:rFonts w:ascii="Arial" w:hAnsi="Arial" w:cs="Arial"/>
          <w:sz w:val="20"/>
        </w:rPr>
        <w:t>was deleted. Only “SHOULD” and “MAY” criterion can be deleted – “SHALL” criteria from the Functional Model must be inherited by the</w:t>
      </w:r>
      <w:r w:rsidRPr="002A4312">
        <w:rPr>
          <w:rFonts w:ascii="Arial" w:hAnsi="Arial" w:cs="Arial"/>
          <w:spacing w:val="-4"/>
          <w:sz w:val="20"/>
        </w:rPr>
        <w:t xml:space="preserve"> </w:t>
      </w:r>
      <w:r w:rsidRPr="002A4312">
        <w:rPr>
          <w:rFonts w:ascii="Arial" w:hAnsi="Arial" w:cs="Arial"/>
          <w:sz w:val="20"/>
        </w:rPr>
        <w:t>profile.</w:t>
      </w:r>
      <w:r w:rsidR="00E70DDE">
        <w:rPr>
          <w:rFonts w:ascii="Arial" w:hAnsi="Arial" w:cs="Arial"/>
          <w:sz w:val="20"/>
        </w:rPr>
        <w:t xml:space="preserve">  Deleted</w:t>
      </w:r>
      <w:r w:rsidR="00FE0826">
        <w:rPr>
          <w:rFonts w:ascii="Arial" w:hAnsi="Arial" w:cs="Arial"/>
          <w:sz w:val="20"/>
        </w:rPr>
        <w:t xml:space="preserve"> functions and/or criteria are highlighted in dark grey.</w:t>
      </w:r>
    </w:p>
    <w:p w14:paraId="75A14A2D" w14:textId="04AEA712" w:rsidR="001A01CC" w:rsidRPr="001A01CC" w:rsidRDefault="001A01CC" w:rsidP="008D693E">
      <w:pPr>
        <w:pStyle w:val="ListParagraph"/>
        <w:numPr>
          <w:ilvl w:val="1"/>
          <w:numId w:val="2"/>
        </w:numPr>
        <w:tabs>
          <w:tab w:val="left" w:pos="1327"/>
          <w:tab w:val="left" w:pos="1328"/>
        </w:tabs>
        <w:ind w:right="309"/>
        <w:rPr>
          <w:rFonts w:ascii="Arial" w:hAnsi="Arial" w:cs="Arial"/>
          <w:sz w:val="20"/>
        </w:rPr>
      </w:pPr>
      <w:r>
        <w:rPr>
          <w:rFonts w:ascii="Arial" w:hAnsi="Arial" w:cs="Arial"/>
          <w:b/>
          <w:sz w:val="20"/>
        </w:rPr>
        <w:t xml:space="preserve">Include – </w:t>
      </w:r>
      <w:r w:rsidRPr="001A01CC">
        <w:rPr>
          <w:rFonts w:ascii="Arial" w:hAnsi="Arial" w:cs="Arial"/>
          <w:sz w:val="20"/>
        </w:rPr>
        <w:t>This section or function is included from the Functional Model</w:t>
      </w:r>
      <w:r w:rsidR="00653501">
        <w:rPr>
          <w:rFonts w:ascii="Arial" w:hAnsi="Arial" w:cs="Arial"/>
          <w:sz w:val="20"/>
        </w:rPr>
        <w:t>.  Include and exclude are not reflections from R1 to R2 but rather specific notation regarding inclusion or exclusion from the base functional model.</w:t>
      </w:r>
    </w:p>
    <w:p w14:paraId="5CF192CB" w14:textId="2872DBED" w:rsidR="001A01CC" w:rsidRDefault="001A01CC" w:rsidP="00FE0826">
      <w:pPr>
        <w:pStyle w:val="ListParagraph"/>
        <w:numPr>
          <w:ilvl w:val="1"/>
          <w:numId w:val="2"/>
        </w:numPr>
        <w:shd w:val="clear" w:color="auto" w:fill="FFFFFF" w:themeFill="background1"/>
        <w:tabs>
          <w:tab w:val="left" w:pos="1327"/>
          <w:tab w:val="left" w:pos="1328"/>
        </w:tabs>
        <w:ind w:right="309"/>
        <w:rPr>
          <w:rFonts w:ascii="Arial" w:hAnsi="Arial" w:cs="Arial"/>
          <w:sz w:val="20"/>
        </w:rPr>
      </w:pPr>
      <w:r w:rsidRPr="00653501">
        <w:rPr>
          <w:rFonts w:ascii="Arial" w:hAnsi="Arial" w:cs="Arial"/>
          <w:b/>
          <w:sz w:val="20"/>
        </w:rPr>
        <w:t>Exclude</w:t>
      </w:r>
      <w:r w:rsidRPr="00653501">
        <w:rPr>
          <w:rFonts w:ascii="Arial" w:hAnsi="Arial" w:cs="Arial"/>
          <w:sz w:val="20"/>
        </w:rPr>
        <w:t xml:space="preserve"> – This section or function is excluded from the Functional Model</w:t>
      </w:r>
      <w:r w:rsidR="00653501" w:rsidRPr="00653501">
        <w:rPr>
          <w:rFonts w:ascii="Arial" w:hAnsi="Arial" w:cs="Arial"/>
          <w:sz w:val="20"/>
        </w:rPr>
        <w:t>.  Include and exclude are not reflections from R1 to R2 but rather specific notation regarding inclusion or exclusion from the base functional model.</w:t>
      </w:r>
    </w:p>
    <w:p w14:paraId="596BE4FE" w14:textId="07658C28" w:rsidR="00FE0826" w:rsidRPr="00FE0826" w:rsidRDefault="00FE0826" w:rsidP="00FE0826">
      <w:pPr>
        <w:pStyle w:val="ListParagraph"/>
        <w:numPr>
          <w:ilvl w:val="1"/>
          <w:numId w:val="2"/>
        </w:numPr>
        <w:shd w:val="clear" w:color="auto" w:fill="FFC000"/>
        <w:tabs>
          <w:tab w:val="left" w:pos="1327"/>
          <w:tab w:val="left" w:pos="1328"/>
        </w:tabs>
        <w:ind w:right="309"/>
        <w:rPr>
          <w:rFonts w:ascii="Arial" w:hAnsi="Arial" w:cs="Arial"/>
          <w:sz w:val="20"/>
        </w:rPr>
      </w:pPr>
      <w:r w:rsidRPr="00FE0826">
        <w:rPr>
          <w:rFonts w:ascii="Arial" w:hAnsi="Arial" w:cs="Arial"/>
          <w:sz w:val="20"/>
        </w:rPr>
        <w:t>Note that to assist with effectiveness and efficiency, nutrition-specific functions or criteria are highlighted in bright orange.</w:t>
      </w:r>
    </w:p>
    <w:p w14:paraId="6B7641B9" w14:textId="5ABA17F4" w:rsidR="00FC575A" w:rsidRDefault="00FC575A">
      <w:pPr>
        <w:pStyle w:val="BodyText"/>
        <w:rPr>
          <w:rFonts w:ascii="Arial" w:hAnsi="Arial" w:cs="Arial"/>
          <w:sz w:val="22"/>
        </w:rPr>
      </w:pPr>
    </w:p>
    <w:p w14:paraId="59F18E13" w14:textId="75354AB0" w:rsidR="001A01CC" w:rsidRPr="002A4312" w:rsidRDefault="001A01CC" w:rsidP="001A01CC">
      <w:pPr>
        <w:pStyle w:val="Heading6"/>
        <w:spacing w:line="227" w:lineRule="exact"/>
        <w:rPr>
          <w:rFonts w:ascii="Arial" w:hAnsi="Arial" w:cs="Arial"/>
        </w:rPr>
      </w:pPr>
      <w:r>
        <w:rPr>
          <w:rFonts w:ascii="Arial" w:hAnsi="Arial" w:cs="Arial"/>
        </w:rPr>
        <w:t>ENCPRS R1 Mapping</w:t>
      </w:r>
    </w:p>
    <w:p w14:paraId="22E449A5" w14:textId="12815B25" w:rsidR="001A01CC" w:rsidRPr="002A4312" w:rsidRDefault="001A01CC" w:rsidP="001A01CC">
      <w:pPr>
        <w:pStyle w:val="BodyText"/>
        <w:ind w:left="248" w:right="356"/>
        <w:rPr>
          <w:rFonts w:ascii="Arial" w:hAnsi="Arial" w:cs="Arial"/>
        </w:rPr>
      </w:pPr>
      <w:r w:rsidRPr="002A4312">
        <w:rPr>
          <w:rFonts w:ascii="Arial" w:hAnsi="Arial" w:cs="Arial"/>
        </w:rPr>
        <w:t>This element is intended to assist with tracing profile content back to</w:t>
      </w:r>
      <w:r>
        <w:rPr>
          <w:rFonts w:ascii="Arial" w:hAnsi="Arial" w:cs="Arial"/>
        </w:rPr>
        <w:t xml:space="preserve"> R1</w:t>
      </w:r>
      <w:r w:rsidRPr="002A4312">
        <w:rPr>
          <w:rFonts w:ascii="Arial" w:hAnsi="Arial" w:cs="Arial"/>
        </w:rPr>
        <w:t>.</w:t>
      </w:r>
    </w:p>
    <w:p w14:paraId="27FCB102" w14:textId="77777777" w:rsidR="001A01CC" w:rsidRPr="002A4312" w:rsidRDefault="001A01CC">
      <w:pPr>
        <w:pStyle w:val="BodyText"/>
        <w:rPr>
          <w:rFonts w:ascii="Arial" w:hAnsi="Arial" w:cs="Arial"/>
          <w:sz w:val="22"/>
        </w:rPr>
      </w:pPr>
    </w:p>
    <w:p w14:paraId="32C43405" w14:textId="77777777" w:rsidR="00FC575A" w:rsidRPr="002A4312" w:rsidRDefault="00FC575A">
      <w:pPr>
        <w:pStyle w:val="BodyText"/>
        <w:spacing w:before="10"/>
        <w:rPr>
          <w:rFonts w:ascii="Arial" w:hAnsi="Arial" w:cs="Arial"/>
          <w:sz w:val="18"/>
        </w:rPr>
      </w:pPr>
    </w:p>
    <w:p w14:paraId="2C0C672E" w14:textId="77777777" w:rsidR="00FC575A" w:rsidRPr="002A4312" w:rsidRDefault="006B22E6" w:rsidP="008D693E">
      <w:pPr>
        <w:pStyle w:val="ListParagraph"/>
        <w:numPr>
          <w:ilvl w:val="0"/>
          <w:numId w:val="14"/>
        </w:numPr>
        <w:tabs>
          <w:tab w:val="left" w:pos="968"/>
          <w:tab w:val="left" w:pos="969"/>
        </w:tabs>
        <w:spacing w:before="1"/>
        <w:ind w:left="968" w:hanging="720"/>
        <w:rPr>
          <w:rFonts w:ascii="Arial" w:hAnsi="Arial" w:cs="Arial"/>
          <w:b/>
          <w:sz w:val="32"/>
        </w:rPr>
      </w:pPr>
      <w:r w:rsidRPr="002A4312">
        <w:rPr>
          <w:rFonts w:ascii="Arial" w:hAnsi="Arial" w:cs="Arial"/>
          <w:b/>
          <w:sz w:val="32"/>
        </w:rPr>
        <w:t>Ref</w:t>
      </w:r>
      <w:bookmarkStart w:id="60" w:name="11._References"/>
      <w:bookmarkEnd w:id="60"/>
      <w:r w:rsidRPr="002A4312">
        <w:rPr>
          <w:rFonts w:ascii="Arial" w:hAnsi="Arial" w:cs="Arial"/>
          <w:b/>
          <w:sz w:val="32"/>
        </w:rPr>
        <w:t>erences</w:t>
      </w:r>
    </w:p>
    <w:p w14:paraId="72DF0E80" w14:textId="77777777" w:rsidR="00FC575A" w:rsidRPr="002A4312" w:rsidRDefault="006B22E6">
      <w:pPr>
        <w:pStyle w:val="BodyText"/>
        <w:spacing w:before="288"/>
        <w:ind w:left="247"/>
        <w:rPr>
          <w:rFonts w:ascii="Arial" w:hAnsi="Arial" w:cs="Arial"/>
        </w:rPr>
      </w:pPr>
      <w:r w:rsidRPr="002A4312">
        <w:rPr>
          <w:rFonts w:ascii="Arial" w:hAnsi="Arial" w:cs="Arial"/>
        </w:rPr>
        <w:t>American Dietetic Association. Evidence Analysis Library</w:t>
      </w:r>
      <w:r w:rsidRPr="002A4312">
        <w:rPr>
          <w:rFonts w:ascii="Arial" w:hAnsi="Arial" w:cs="Arial"/>
          <w:vertAlign w:val="superscript"/>
        </w:rPr>
        <w:t>®</w:t>
      </w:r>
      <w:r w:rsidRPr="002A4312">
        <w:rPr>
          <w:rFonts w:ascii="Arial" w:hAnsi="Arial" w:cs="Arial"/>
        </w:rPr>
        <w:t xml:space="preserve"> Evidence-Based Nutrition Practice Guidelines. </w:t>
      </w:r>
      <w:hyperlink r:id="rId49">
        <w:r w:rsidRPr="002A4312">
          <w:rPr>
            <w:rFonts w:ascii="Arial" w:hAnsi="Arial" w:cs="Arial"/>
            <w:color w:val="0000FF"/>
            <w:u w:val="single" w:color="0000FF"/>
          </w:rPr>
          <w:t>http://www.adaevidencelibrary.com/default.cfm?library=EBG</w:t>
        </w:r>
      </w:hyperlink>
    </w:p>
    <w:p w14:paraId="723C2694" w14:textId="77777777" w:rsidR="00FC575A" w:rsidRPr="002A4312" w:rsidRDefault="00FC575A">
      <w:pPr>
        <w:pStyle w:val="BodyText"/>
        <w:spacing w:before="3"/>
        <w:rPr>
          <w:rFonts w:ascii="Arial" w:hAnsi="Arial" w:cs="Arial"/>
        </w:rPr>
      </w:pPr>
    </w:p>
    <w:p w14:paraId="08A0F321" w14:textId="77777777" w:rsidR="00FC575A" w:rsidRPr="002A4312" w:rsidRDefault="006B22E6" w:rsidP="008D693E">
      <w:pPr>
        <w:pStyle w:val="ListParagraph"/>
        <w:numPr>
          <w:ilvl w:val="0"/>
          <w:numId w:val="1"/>
        </w:numPr>
        <w:tabs>
          <w:tab w:val="left" w:pos="967"/>
          <w:tab w:val="left" w:pos="968"/>
        </w:tabs>
        <w:spacing w:line="237" w:lineRule="auto"/>
        <w:ind w:right="1413"/>
        <w:rPr>
          <w:rFonts w:ascii="Arial" w:hAnsi="Arial" w:cs="Arial"/>
          <w:sz w:val="20"/>
        </w:rPr>
      </w:pPr>
      <w:r w:rsidRPr="002A4312">
        <w:rPr>
          <w:rFonts w:ascii="Arial" w:hAnsi="Arial" w:cs="Arial"/>
          <w:sz w:val="20"/>
        </w:rPr>
        <w:t>A</w:t>
      </w:r>
      <w:r w:rsidRPr="002A4312">
        <w:rPr>
          <w:rFonts w:ascii="Arial" w:hAnsi="Arial" w:cs="Arial"/>
          <w:spacing w:val="-5"/>
          <w:sz w:val="20"/>
        </w:rPr>
        <w:t xml:space="preserve"> </w:t>
      </w:r>
      <w:r w:rsidRPr="002A4312">
        <w:rPr>
          <w:rFonts w:ascii="Arial" w:hAnsi="Arial" w:cs="Arial"/>
          <w:sz w:val="20"/>
        </w:rPr>
        <w:t>synthesis</w:t>
      </w:r>
      <w:r w:rsidRPr="002A4312">
        <w:rPr>
          <w:rFonts w:ascii="Arial" w:hAnsi="Arial" w:cs="Arial"/>
          <w:spacing w:val="-4"/>
          <w:sz w:val="20"/>
        </w:rPr>
        <w:t xml:space="preserve"> </w:t>
      </w:r>
      <w:r w:rsidRPr="002A4312">
        <w:rPr>
          <w:rFonts w:ascii="Arial" w:hAnsi="Arial" w:cs="Arial"/>
          <w:sz w:val="20"/>
        </w:rPr>
        <w:t>of</w:t>
      </w:r>
      <w:r w:rsidRPr="002A4312">
        <w:rPr>
          <w:rFonts w:ascii="Arial" w:hAnsi="Arial" w:cs="Arial"/>
          <w:spacing w:val="-5"/>
          <w:sz w:val="20"/>
        </w:rPr>
        <w:t xml:space="preserve"> </w:t>
      </w:r>
      <w:r w:rsidRPr="002A4312">
        <w:rPr>
          <w:rFonts w:ascii="Arial" w:hAnsi="Arial" w:cs="Arial"/>
          <w:sz w:val="20"/>
        </w:rPr>
        <w:t>the</w:t>
      </w:r>
      <w:r w:rsidRPr="002A4312">
        <w:rPr>
          <w:rFonts w:ascii="Arial" w:hAnsi="Arial" w:cs="Arial"/>
          <w:spacing w:val="-3"/>
          <w:sz w:val="20"/>
        </w:rPr>
        <w:t xml:space="preserve"> </w:t>
      </w:r>
      <w:r w:rsidRPr="002A4312">
        <w:rPr>
          <w:rFonts w:ascii="Arial" w:hAnsi="Arial" w:cs="Arial"/>
          <w:sz w:val="20"/>
        </w:rPr>
        <w:t>best, most</w:t>
      </w:r>
      <w:r w:rsidRPr="002A4312">
        <w:rPr>
          <w:rFonts w:ascii="Arial" w:hAnsi="Arial" w:cs="Arial"/>
          <w:spacing w:val="-3"/>
          <w:sz w:val="20"/>
        </w:rPr>
        <w:t xml:space="preserve"> </w:t>
      </w:r>
      <w:r w:rsidRPr="002A4312">
        <w:rPr>
          <w:rFonts w:ascii="Arial" w:hAnsi="Arial" w:cs="Arial"/>
          <w:sz w:val="20"/>
        </w:rPr>
        <w:t>relevant</w:t>
      </w:r>
      <w:r w:rsidRPr="002A4312">
        <w:rPr>
          <w:rFonts w:ascii="Arial" w:hAnsi="Arial" w:cs="Arial"/>
          <w:spacing w:val="-3"/>
          <w:sz w:val="20"/>
        </w:rPr>
        <w:t xml:space="preserve"> </w:t>
      </w:r>
      <w:r w:rsidRPr="002A4312">
        <w:rPr>
          <w:rFonts w:ascii="Arial" w:hAnsi="Arial" w:cs="Arial"/>
          <w:sz w:val="20"/>
        </w:rPr>
        <w:t>nutritional</w:t>
      </w:r>
      <w:r w:rsidRPr="002A4312">
        <w:rPr>
          <w:rFonts w:ascii="Arial" w:hAnsi="Arial" w:cs="Arial"/>
          <w:spacing w:val="-3"/>
          <w:sz w:val="20"/>
        </w:rPr>
        <w:t xml:space="preserve"> </w:t>
      </w:r>
      <w:r w:rsidRPr="002A4312">
        <w:rPr>
          <w:rFonts w:ascii="Arial" w:hAnsi="Arial" w:cs="Arial"/>
          <w:sz w:val="20"/>
        </w:rPr>
        <w:t>research</w:t>
      </w:r>
      <w:r w:rsidRPr="002A4312">
        <w:rPr>
          <w:rFonts w:ascii="Arial" w:hAnsi="Arial" w:cs="Arial"/>
          <w:spacing w:val="-4"/>
          <w:sz w:val="20"/>
        </w:rPr>
        <w:t xml:space="preserve"> </w:t>
      </w:r>
      <w:r w:rsidRPr="002A4312">
        <w:rPr>
          <w:rFonts w:ascii="Arial" w:hAnsi="Arial" w:cs="Arial"/>
          <w:sz w:val="20"/>
        </w:rPr>
        <w:t>on</w:t>
      </w:r>
      <w:r w:rsidRPr="002A4312">
        <w:rPr>
          <w:rFonts w:ascii="Arial" w:hAnsi="Arial" w:cs="Arial"/>
          <w:spacing w:val="-2"/>
          <w:sz w:val="20"/>
        </w:rPr>
        <w:t xml:space="preserve"> </w:t>
      </w:r>
      <w:r w:rsidRPr="002A4312">
        <w:rPr>
          <w:rFonts w:ascii="Arial" w:hAnsi="Arial" w:cs="Arial"/>
          <w:sz w:val="20"/>
        </w:rPr>
        <w:t>important</w:t>
      </w:r>
      <w:r w:rsidRPr="002A4312">
        <w:rPr>
          <w:rFonts w:ascii="Arial" w:hAnsi="Arial" w:cs="Arial"/>
          <w:spacing w:val="-3"/>
          <w:sz w:val="20"/>
        </w:rPr>
        <w:t xml:space="preserve"> </w:t>
      </w:r>
      <w:r w:rsidRPr="002A4312">
        <w:rPr>
          <w:rFonts w:ascii="Arial" w:hAnsi="Arial" w:cs="Arial"/>
          <w:sz w:val="20"/>
        </w:rPr>
        <w:t>dietetics</w:t>
      </w:r>
      <w:r w:rsidRPr="002A4312">
        <w:rPr>
          <w:rFonts w:ascii="Arial" w:hAnsi="Arial" w:cs="Arial"/>
          <w:spacing w:val="-4"/>
          <w:sz w:val="20"/>
        </w:rPr>
        <w:t xml:space="preserve"> </w:t>
      </w:r>
      <w:r w:rsidRPr="002A4312">
        <w:rPr>
          <w:rFonts w:ascii="Arial" w:hAnsi="Arial" w:cs="Arial"/>
          <w:sz w:val="20"/>
        </w:rPr>
        <w:t>practice</w:t>
      </w:r>
      <w:r w:rsidRPr="002A4312">
        <w:rPr>
          <w:rFonts w:ascii="Arial" w:hAnsi="Arial" w:cs="Arial"/>
          <w:spacing w:val="-3"/>
          <w:sz w:val="20"/>
        </w:rPr>
        <w:t xml:space="preserve"> </w:t>
      </w:r>
      <w:r w:rsidRPr="002A4312">
        <w:rPr>
          <w:rFonts w:ascii="Arial" w:hAnsi="Arial" w:cs="Arial"/>
          <w:sz w:val="20"/>
        </w:rPr>
        <w:t>questions</w:t>
      </w:r>
      <w:r w:rsidRPr="002A4312">
        <w:rPr>
          <w:rFonts w:ascii="Arial" w:hAnsi="Arial" w:cs="Arial"/>
          <w:spacing w:val="-4"/>
          <w:sz w:val="20"/>
        </w:rPr>
        <w:t xml:space="preserve"> </w:t>
      </w:r>
      <w:r w:rsidRPr="002A4312">
        <w:rPr>
          <w:rFonts w:ascii="Arial" w:hAnsi="Arial" w:cs="Arial"/>
          <w:sz w:val="20"/>
        </w:rPr>
        <w:t>in</w:t>
      </w:r>
      <w:r w:rsidRPr="002A4312">
        <w:rPr>
          <w:rFonts w:ascii="Arial" w:hAnsi="Arial" w:cs="Arial"/>
          <w:spacing w:val="-4"/>
          <w:sz w:val="20"/>
        </w:rPr>
        <w:t xml:space="preserve"> </w:t>
      </w:r>
      <w:r w:rsidRPr="002A4312">
        <w:rPr>
          <w:rFonts w:ascii="Arial" w:hAnsi="Arial" w:cs="Arial"/>
          <w:sz w:val="20"/>
        </w:rPr>
        <w:t>an accessible online subscription format.</w:t>
      </w:r>
    </w:p>
    <w:p w14:paraId="219BFA1A" w14:textId="77777777" w:rsidR="00FC575A" w:rsidRPr="002A4312" w:rsidRDefault="006B22E6" w:rsidP="008D693E">
      <w:pPr>
        <w:pStyle w:val="ListParagraph"/>
        <w:numPr>
          <w:ilvl w:val="0"/>
          <w:numId w:val="1"/>
        </w:numPr>
        <w:tabs>
          <w:tab w:val="left" w:pos="967"/>
          <w:tab w:val="left" w:pos="968"/>
        </w:tabs>
        <w:spacing w:before="1"/>
        <w:rPr>
          <w:rFonts w:ascii="Arial" w:hAnsi="Arial" w:cs="Arial"/>
          <w:sz w:val="20"/>
        </w:rPr>
      </w:pPr>
      <w:r w:rsidRPr="002A4312">
        <w:rPr>
          <w:rFonts w:ascii="Arial" w:hAnsi="Arial" w:cs="Arial"/>
          <w:sz w:val="20"/>
        </w:rPr>
        <w:t>Nutrition Practice Guidelines developed and published are based on expert analysis of reviewed</w:t>
      </w:r>
      <w:r w:rsidRPr="002A4312">
        <w:rPr>
          <w:rFonts w:ascii="Arial" w:hAnsi="Arial" w:cs="Arial"/>
          <w:spacing w:val="-17"/>
          <w:sz w:val="20"/>
        </w:rPr>
        <w:t xml:space="preserve"> </w:t>
      </w:r>
      <w:r w:rsidRPr="002A4312">
        <w:rPr>
          <w:rFonts w:ascii="Arial" w:hAnsi="Arial" w:cs="Arial"/>
          <w:sz w:val="20"/>
        </w:rPr>
        <w:t>literature.</w:t>
      </w:r>
    </w:p>
    <w:p w14:paraId="77D68B5D" w14:textId="77777777" w:rsidR="00FC575A" w:rsidRPr="002A4312" w:rsidRDefault="00FC575A">
      <w:pPr>
        <w:pStyle w:val="BodyText"/>
        <w:rPr>
          <w:rFonts w:ascii="Arial" w:hAnsi="Arial" w:cs="Arial"/>
        </w:rPr>
      </w:pPr>
    </w:p>
    <w:p w14:paraId="7CAD5968" w14:textId="77777777" w:rsidR="00FC575A" w:rsidRPr="002A4312" w:rsidRDefault="006B22E6">
      <w:pPr>
        <w:pStyle w:val="BodyText"/>
        <w:ind w:left="247" w:right="6257" w:hanging="1"/>
        <w:rPr>
          <w:rFonts w:ascii="Arial" w:hAnsi="Arial" w:cs="Arial"/>
        </w:rPr>
      </w:pPr>
      <w:r w:rsidRPr="002A4312">
        <w:rPr>
          <w:rFonts w:ascii="Arial" w:hAnsi="Arial" w:cs="Arial"/>
        </w:rPr>
        <w:t xml:space="preserve">American Medical Informatics Association (AMIA) </w:t>
      </w:r>
      <w:hyperlink r:id="rId50">
        <w:r w:rsidRPr="002A4312">
          <w:rPr>
            <w:rFonts w:ascii="Arial" w:hAnsi="Arial" w:cs="Arial"/>
            <w:color w:val="0000FF"/>
            <w:u w:val="single" w:color="0000FF"/>
          </w:rPr>
          <w:t>http://www.amia.org</w:t>
        </w:r>
      </w:hyperlink>
    </w:p>
    <w:p w14:paraId="214BD6E8" w14:textId="77777777" w:rsidR="00FC575A" w:rsidRPr="002A4312" w:rsidRDefault="00FC575A">
      <w:pPr>
        <w:pStyle w:val="BodyText"/>
        <w:spacing w:before="10"/>
        <w:rPr>
          <w:rFonts w:ascii="Arial" w:hAnsi="Arial" w:cs="Arial"/>
          <w:sz w:val="19"/>
        </w:rPr>
      </w:pPr>
    </w:p>
    <w:p w14:paraId="758039F3" w14:textId="77777777" w:rsidR="00FC575A" w:rsidRPr="002A4312" w:rsidRDefault="006B22E6" w:rsidP="008D693E">
      <w:pPr>
        <w:pStyle w:val="ListParagraph"/>
        <w:numPr>
          <w:ilvl w:val="0"/>
          <w:numId w:val="1"/>
        </w:numPr>
        <w:tabs>
          <w:tab w:val="left" w:pos="967"/>
          <w:tab w:val="left" w:pos="968"/>
        </w:tabs>
        <w:ind w:right="376" w:hanging="359"/>
        <w:rPr>
          <w:rFonts w:ascii="Arial" w:hAnsi="Arial" w:cs="Arial"/>
          <w:sz w:val="20"/>
        </w:rPr>
      </w:pPr>
      <w:r w:rsidRPr="002A4312">
        <w:rPr>
          <w:rFonts w:ascii="Arial" w:hAnsi="Arial" w:cs="Arial"/>
          <w:sz w:val="20"/>
        </w:rPr>
        <w:t>AMIA</w:t>
      </w:r>
      <w:r w:rsidRPr="002A4312">
        <w:rPr>
          <w:rFonts w:ascii="Arial" w:hAnsi="Arial" w:cs="Arial"/>
          <w:spacing w:val="-6"/>
          <w:sz w:val="20"/>
        </w:rPr>
        <w:t xml:space="preserve"> </w:t>
      </w:r>
      <w:r w:rsidRPr="002A4312">
        <w:rPr>
          <w:rFonts w:ascii="Arial" w:hAnsi="Arial" w:cs="Arial"/>
          <w:sz w:val="20"/>
        </w:rPr>
        <w:t>is</w:t>
      </w:r>
      <w:r w:rsidRPr="002A4312">
        <w:rPr>
          <w:rFonts w:ascii="Arial" w:hAnsi="Arial" w:cs="Arial"/>
          <w:spacing w:val="-5"/>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professional</w:t>
      </w:r>
      <w:r w:rsidRPr="002A4312">
        <w:rPr>
          <w:rFonts w:ascii="Arial" w:hAnsi="Arial" w:cs="Arial"/>
          <w:spacing w:val="-2"/>
          <w:sz w:val="20"/>
        </w:rPr>
        <w:t xml:space="preserve"> </w:t>
      </w:r>
      <w:r w:rsidRPr="002A4312">
        <w:rPr>
          <w:rFonts w:ascii="Arial" w:hAnsi="Arial" w:cs="Arial"/>
          <w:sz w:val="20"/>
        </w:rPr>
        <w:t>home</w:t>
      </w:r>
      <w:r w:rsidRPr="002A4312">
        <w:rPr>
          <w:rFonts w:ascii="Arial" w:hAnsi="Arial" w:cs="Arial"/>
          <w:spacing w:val="-4"/>
          <w:sz w:val="20"/>
        </w:rPr>
        <w:t xml:space="preserve"> </w:t>
      </w:r>
      <w:r w:rsidRPr="002A4312">
        <w:rPr>
          <w:rFonts w:ascii="Arial" w:hAnsi="Arial" w:cs="Arial"/>
          <w:sz w:val="20"/>
        </w:rPr>
        <w:t>for</w:t>
      </w:r>
      <w:r w:rsidRPr="002A4312">
        <w:rPr>
          <w:rFonts w:ascii="Arial" w:hAnsi="Arial" w:cs="Arial"/>
          <w:spacing w:val="-3"/>
          <w:sz w:val="20"/>
        </w:rPr>
        <w:t xml:space="preserve"> </w:t>
      </w:r>
      <w:r w:rsidRPr="002A4312">
        <w:rPr>
          <w:rFonts w:ascii="Arial" w:hAnsi="Arial" w:cs="Arial"/>
          <w:sz w:val="20"/>
        </w:rPr>
        <w:t>biomedical</w:t>
      </w:r>
      <w:r w:rsidRPr="002A4312">
        <w:rPr>
          <w:rFonts w:ascii="Arial" w:hAnsi="Arial" w:cs="Arial"/>
          <w:spacing w:val="-4"/>
          <w:sz w:val="20"/>
        </w:rPr>
        <w:t xml:space="preserve"> </w:t>
      </w:r>
      <w:r w:rsidRPr="002A4312">
        <w:rPr>
          <w:rFonts w:ascii="Arial" w:hAnsi="Arial" w:cs="Arial"/>
          <w:sz w:val="20"/>
        </w:rPr>
        <w:t>and</w:t>
      </w:r>
      <w:r w:rsidRPr="002A4312">
        <w:rPr>
          <w:rFonts w:ascii="Arial" w:hAnsi="Arial" w:cs="Arial"/>
          <w:spacing w:val="-3"/>
          <w:sz w:val="20"/>
        </w:rPr>
        <w:t xml:space="preserve"> </w:t>
      </w:r>
      <w:r w:rsidRPr="002A4312">
        <w:rPr>
          <w:rFonts w:ascii="Arial" w:hAnsi="Arial" w:cs="Arial"/>
          <w:sz w:val="20"/>
        </w:rPr>
        <w:t>health</w:t>
      </w:r>
      <w:r w:rsidRPr="002A4312">
        <w:rPr>
          <w:rFonts w:ascii="Arial" w:hAnsi="Arial" w:cs="Arial"/>
          <w:spacing w:val="-5"/>
          <w:sz w:val="20"/>
        </w:rPr>
        <w:t xml:space="preserve"> </w:t>
      </w:r>
      <w:r w:rsidRPr="002A4312">
        <w:rPr>
          <w:rFonts w:ascii="Arial" w:hAnsi="Arial" w:cs="Arial"/>
          <w:sz w:val="20"/>
        </w:rPr>
        <w:t>informatics.</w:t>
      </w:r>
      <w:r w:rsidRPr="002A4312">
        <w:rPr>
          <w:rFonts w:ascii="Arial" w:hAnsi="Arial" w:cs="Arial"/>
          <w:spacing w:val="-1"/>
          <w:sz w:val="20"/>
        </w:rPr>
        <w:t xml:space="preserve"> </w:t>
      </w:r>
      <w:r w:rsidRPr="002A4312">
        <w:rPr>
          <w:rFonts w:ascii="Arial" w:hAnsi="Arial" w:cs="Arial"/>
          <w:sz w:val="20"/>
        </w:rPr>
        <w:t>AMIA</w:t>
      </w:r>
      <w:r w:rsidRPr="002A4312">
        <w:rPr>
          <w:rFonts w:ascii="Arial" w:hAnsi="Arial" w:cs="Arial"/>
          <w:spacing w:val="-6"/>
          <w:sz w:val="20"/>
        </w:rPr>
        <w:t xml:space="preserve"> </w:t>
      </w:r>
      <w:r w:rsidRPr="002A4312">
        <w:rPr>
          <w:rFonts w:ascii="Arial" w:hAnsi="Arial" w:cs="Arial"/>
          <w:sz w:val="20"/>
        </w:rPr>
        <w:t>is</w:t>
      </w:r>
      <w:r w:rsidRPr="002A4312">
        <w:rPr>
          <w:rFonts w:ascii="Arial" w:hAnsi="Arial" w:cs="Arial"/>
          <w:spacing w:val="-5"/>
          <w:sz w:val="20"/>
        </w:rPr>
        <w:t xml:space="preserve"> </w:t>
      </w:r>
      <w:r w:rsidRPr="002A4312">
        <w:rPr>
          <w:rFonts w:ascii="Arial" w:hAnsi="Arial" w:cs="Arial"/>
          <w:sz w:val="20"/>
        </w:rPr>
        <w:t>dedicated</w:t>
      </w:r>
      <w:r w:rsidRPr="002A4312">
        <w:rPr>
          <w:rFonts w:ascii="Arial" w:hAnsi="Arial" w:cs="Arial"/>
          <w:spacing w:val="-3"/>
          <w:sz w:val="20"/>
        </w:rPr>
        <w:t xml:space="preserve"> </w:t>
      </w:r>
      <w:r w:rsidRPr="002A4312">
        <w:rPr>
          <w:rFonts w:ascii="Arial" w:hAnsi="Arial" w:cs="Arial"/>
          <w:sz w:val="20"/>
        </w:rPr>
        <w:t>to</w:t>
      </w:r>
      <w:r w:rsidRPr="002A4312">
        <w:rPr>
          <w:rFonts w:ascii="Arial" w:hAnsi="Arial" w:cs="Arial"/>
          <w:spacing w:val="-3"/>
          <w:sz w:val="20"/>
        </w:rPr>
        <w:t xml:space="preserve"> </w:t>
      </w:r>
      <w:r w:rsidRPr="002A4312">
        <w:rPr>
          <w:rFonts w:ascii="Arial" w:hAnsi="Arial" w:cs="Arial"/>
          <w:sz w:val="20"/>
        </w:rPr>
        <w:t>promoting</w:t>
      </w:r>
      <w:r w:rsidRPr="002A4312">
        <w:rPr>
          <w:rFonts w:ascii="Arial" w:hAnsi="Arial" w:cs="Arial"/>
          <w:spacing w:val="-5"/>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effective organization, analysis, management, and use of information in health care in support of patient care, public health, teaching, research, administration, and related policy. Members at AMIA advance the use of health information and communications technology in clinical care and clinical research, personal health management, public health/population, and translational science with the ultimate objective of improving health. AMIA has various workgroups including Clinical Research Informatics (CRI) working</w:t>
      </w:r>
      <w:r w:rsidRPr="002A4312">
        <w:rPr>
          <w:rFonts w:ascii="Arial" w:hAnsi="Arial" w:cs="Arial"/>
          <w:spacing w:val="-6"/>
          <w:sz w:val="20"/>
        </w:rPr>
        <w:t xml:space="preserve"> </w:t>
      </w:r>
      <w:r w:rsidRPr="002A4312">
        <w:rPr>
          <w:rFonts w:ascii="Arial" w:hAnsi="Arial" w:cs="Arial"/>
          <w:sz w:val="20"/>
        </w:rPr>
        <w:t>group.</w:t>
      </w:r>
    </w:p>
    <w:p w14:paraId="533C1DE8" w14:textId="77777777" w:rsidR="00FC575A" w:rsidRPr="002A4312" w:rsidRDefault="006B22E6" w:rsidP="008D693E">
      <w:pPr>
        <w:pStyle w:val="ListParagraph"/>
        <w:numPr>
          <w:ilvl w:val="0"/>
          <w:numId w:val="1"/>
        </w:numPr>
        <w:tabs>
          <w:tab w:val="left" w:pos="967"/>
          <w:tab w:val="left" w:pos="968"/>
        </w:tabs>
        <w:ind w:right="230"/>
        <w:rPr>
          <w:rFonts w:ascii="Arial" w:hAnsi="Arial" w:cs="Arial"/>
          <w:sz w:val="20"/>
        </w:rPr>
      </w:pPr>
      <w:r w:rsidRPr="002A4312">
        <w:rPr>
          <w:rFonts w:ascii="Arial" w:hAnsi="Arial" w:cs="Arial"/>
          <w:sz w:val="20"/>
        </w:rPr>
        <w:t>The CRI Working Group's mission is to advance the discipline of Clinical Research Informatics (CRI) by fostering interaction, discussion and collaboration among individuals and groups involved or interested in the practice and study of CRI, and to serve as the home for CRI professionals within AMIA.</w:t>
      </w:r>
    </w:p>
    <w:p w14:paraId="44542639" w14:textId="77777777" w:rsidR="00FC575A" w:rsidRPr="002A4312" w:rsidRDefault="00FC575A">
      <w:pPr>
        <w:pStyle w:val="BodyText"/>
        <w:spacing w:before="10"/>
        <w:rPr>
          <w:rFonts w:ascii="Arial" w:hAnsi="Arial" w:cs="Arial"/>
          <w:sz w:val="19"/>
        </w:rPr>
      </w:pPr>
    </w:p>
    <w:p w14:paraId="6B4B237C" w14:textId="77777777" w:rsidR="00FC575A" w:rsidRPr="002A4312" w:rsidRDefault="006B22E6">
      <w:pPr>
        <w:pStyle w:val="BodyText"/>
        <w:ind w:left="247" w:right="4616" w:hanging="1"/>
        <w:rPr>
          <w:rFonts w:ascii="Arial" w:hAnsi="Arial" w:cs="Arial"/>
        </w:rPr>
      </w:pPr>
      <w:r w:rsidRPr="002A4312">
        <w:rPr>
          <w:rFonts w:ascii="Arial" w:hAnsi="Arial" w:cs="Arial"/>
        </w:rPr>
        <w:t xml:space="preserve">Certification Committee for Health Information Technology (CCHIT®): </w:t>
      </w:r>
      <w:hyperlink r:id="rId51">
        <w:r w:rsidRPr="002A4312">
          <w:rPr>
            <w:rFonts w:ascii="Arial" w:hAnsi="Arial" w:cs="Arial"/>
            <w:color w:val="0000FF"/>
            <w:u w:val="single" w:color="0000FF"/>
          </w:rPr>
          <w:t>http://www.cchit.org/</w:t>
        </w:r>
      </w:hyperlink>
    </w:p>
    <w:p w14:paraId="3C9D3087" w14:textId="77777777" w:rsidR="00FC575A" w:rsidRPr="002A4312" w:rsidRDefault="00FC575A">
      <w:pPr>
        <w:pStyle w:val="BodyText"/>
        <w:spacing w:before="9"/>
        <w:rPr>
          <w:rFonts w:ascii="Arial" w:hAnsi="Arial" w:cs="Arial"/>
          <w:sz w:val="15"/>
        </w:rPr>
      </w:pPr>
    </w:p>
    <w:p w14:paraId="755B74D8" w14:textId="77777777" w:rsidR="00FC575A" w:rsidRPr="002A4312" w:rsidRDefault="006B22E6" w:rsidP="008D693E">
      <w:pPr>
        <w:pStyle w:val="ListParagraph"/>
        <w:numPr>
          <w:ilvl w:val="0"/>
          <w:numId w:val="1"/>
        </w:numPr>
        <w:tabs>
          <w:tab w:val="left" w:pos="967"/>
          <w:tab w:val="left" w:pos="968"/>
        </w:tabs>
        <w:spacing w:before="100"/>
        <w:ind w:left="968" w:right="538"/>
        <w:rPr>
          <w:rFonts w:ascii="Arial" w:hAnsi="Arial" w:cs="Arial"/>
          <w:color w:val="303030"/>
          <w:sz w:val="20"/>
        </w:rPr>
      </w:pPr>
      <w:r w:rsidRPr="002A4312">
        <w:rPr>
          <w:rFonts w:ascii="Arial" w:hAnsi="Arial" w:cs="Arial"/>
          <w:color w:val="303030"/>
          <w:sz w:val="20"/>
        </w:rPr>
        <w:t>CCHIT®</w:t>
      </w:r>
      <w:r w:rsidRPr="002A4312">
        <w:rPr>
          <w:rFonts w:ascii="Arial" w:hAnsi="Arial" w:cs="Arial"/>
          <w:color w:val="303030"/>
          <w:spacing w:val="-3"/>
          <w:sz w:val="20"/>
        </w:rPr>
        <w:t xml:space="preserve"> </w:t>
      </w:r>
      <w:r w:rsidRPr="002A4312">
        <w:rPr>
          <w:rFonts w:ascii="Arial" w:hAnsi="Arial" w:cs="Arial"/>
          <w:color w:val="303030"/>
          <w:sz w:val="20"/>
        </w:rPr>
        <w:t>is</w:t>
      </w:r>
      <w:r w:rsidRPr="002A4312">
        <w:rPr>
          <w:rFonts w:ascii="Arial" w:hAnsi="Arial" w:cs="Arial"/>
          <w:color w:val="303030"/>
          <w:spacing w:val="-4"/>
          <w:sz w:val="20"/>
        </w:rPr>
        <w:t xml:space="preserve"> </w:t>
      </w:r>
      <w:r w:rsidRPr="002A4312">
        <w:rPr>
          <w:rFonts w:ascii="Arial" w:hAnsi="Arial" w:cs="Arial"/>
          <w:color w:val="303030"/>
          <w:sz w:val="20"/>
        </w:rPr>
        <w:t>a</w:t>
      </w:r>
      <w:r w:rsidRPr="002A4312">
        <w:rPr>
          <w:rFonts w:ascii="Arial" w:hAnsi="Arial" w:cs="Arial"/>
          <w:color w:val="303030"/>
          <w:spacing w:val="-3"/>
          <w:sz w:val="20"/>
        </w:rPr>
        <w:t xml:space="preserve"> </w:t>
      </w:r>
      <w:r w:rsidRPr="002A4312">
        <w:rPr>
          <w:rFonts w:ascii="Arial" w:hAnsi="Arial" w:cs="Arial"/>
          <w:color w:val="303030"/>
          <w:sz w:val="20"/>
        </w:rPr>
        <w:t>nonprofit,</w:t>
      </w:r>
      <w:r w:rsidRPr="002A4312">
        <w:rPr>
          <w:rFonts w:ascii="Arial" w:hAnsi="Arial" w:cs="Arial"/>
          <w:color w:val="303030"/>
          <w:spacing w:val="-2"/>
          <w:sz w:val="20"/>
        </w:rPr>
        <w:t xml:space="preserve"> </w:t>
      </w:r>
      <w:r w:rsidRPr="002A4312">
        <w:rPr>
          <w:rFonts w:ascii="Arial" w:hAnsi="Arial" w:cs="Arial"/>
          <w:color w:val="303030"/>
          <w:sz w:val="20"/>
        </w:rPr>
        <w:t>501(c)3</w:t>
      </w:r>
      <w:r w:rsidRPr="002A4312">
        <w:rPr>
          <w:rFonts w:ascii="Arial" w:hAnsi="Arial" w:cs="Arial"/>
          <w:color w:val="303030"/>
          <w:spacing w:val="-2"/>
          <w:sz w:val="20"/>
        </w:rPr>
        <w:t xml:space="preserve"> </w:t>
      </w:r>
      <w:r w:rsidRPr="002A4312">
        <w:rPr>
          <w:rFonts w:ascii="Arial" w:hAnsi="Arial" w:cs="Arial"/>
          <w:color w:val="303030"/>
          <w:sz w:val="20"/>
        </w:rPr>
        <w:t>organization</w:t>
      </w:r>
      <w:r w:rsidRPr="002A4312">
        <w:rPr>
          <w:rFonts w:ascii="Arial" w:hAnsi="Arial" w:cs="Arial"/>
          <w:color w:val="303030"/>
          <w:spacing w:val="-2"/>
          <w:sz w:val="20"/>
        </w:rPr>
        <w:t xml:space="preserve"> </w:t>
      </w:r>
      <w:r w:rsidRPr="002A4312">
        <w:rPr>
          <w:rFonts w:ascii="Arial" w:hAnsi="Arial" w:cs="Arial"/>
          <w:color w:val="303030"/>
          <w:sz w:val="20"/>
        </w:rPr>
        <w:t>with</w:t>
      </w:r>
      <w:r w:rsidRPr="002A4312">
        <w:rPr>
          <w:rFonts w:ascii="Arial" w:hAnsi="Arial" w:cs="Arial"/>
          <w:color w:val="303030"/>
          <w:spacing w:val="-4"/>
          <w:sz w:val="20"/>
        </w:rPr>
        <w:t xml:space="preserve"> </w:t>
      </w:r>
      <w:r w:rsidRPr="002A4312">
        <w:rPr>
          <w:rFonts w:ascii="Arial" w:hAnsi="Arial" w:cs="Arial"/>
          <w:color w:val="303030"/>
          <w:sz w:val="20"/>
        </w:rPr>
        <w:t>the</w:t>
      </w:r>
      <w:r w:rsidRPr="002A4312">
        <w:rPr>
          <w:rFonts w:ascii="Arial" w:hAnsi="Arial" w:cs="Arial"/>
          <w:color w:val="303030"/>
          <w:spacing w:val="-3"/>
          <w:sz w:val="20"/>
        </w:rPr>
        <w:t xml:space="preserve"> </w:t>
      </w:r>
      <w:r w:rsidRPr="002A4312">
        <w:rPr>
          <w:rFonts w:ascii="Arial" w:hAnsi="Arial" w:cs="Arial"/>
          <w:color w:val="303030"/>
          <w:sz w:val="20"/>
        </w:rPr>
        <w:t>public</w:t>
      </w:r>
      <w:r w:rsidRPr="002A4312">
        <w:rPr>
          <w:rFonts w:ascii="Arial" w:hAnsi="Arial" w:cs="Arial"/>
          <w:color w:val="303030"/>
          <w:spacing w:val="-1"/>
          <w:sz w:val="20"/>
        </w:rPr>
        <w:t xml:space="preserve"> </w:t>
      </w:r>
      <w:r w:rsidRPr="002A4312">
        <w:rPr>
          <w:rFonts w:ascii="Arial" w:hAnsi="Arial" w:cs="Arial"/>
          <w:color w:val="303030"/>
          <w:sz w:val="20"/>
        </w:rPr>
        <w:t>mission</w:t>
      </w:r>
      <w:r w:rsidRPr="002A4312">
        <w:rPr>
          <w:rFonts w:ascii="Arial" w:hAnsi="Arial" w:cs="Arial"/>
          <w:color w:val="303030"/>
          <w:spacing w:val="-4"/>
          <w:sz w:val="20"/>
        </w:rPr>
        <w:t xml:space="preserve"> </w:t>
      </w:r>
      <w:r w:rsidRPr="002A4312">
        <w:rPr>
          <w:rFonts w:ascii="Arial" w:hAnsi="Arial" w:cs="Arial"/>
          <w:color w:val="303030"/>
          <w:sz w:val="20"/>
        </w:rPr>
        <w:t>of</w:t>
      </w:r>
      <w:r w:rsidRPr="002A4312">
        <w:rPr>
          <w:rFonts w:ascii="Arial" w:hAnsi="Arial" w:cs="Arial"/>
          <w:color w:val="303030"/>
          <w:spacing w:val="-5"/>
          <w:sz w:val="20"/>
        </w:rPr>
        <w:t xml:space="preserve"> </w:t>
      </w:r>
      <w:r w:rsidRPr="002A4312">
        <w:rPr>
          <w:rFonts w:ascii="Arial" w:hAnsi="Arial" w:cs="Arial"/>
          <w:color w:val="303030"/>
          <w:sz w:val="20"/>
        </w:rPr>
        <w:t>accelerating</w:t>
      </w:r>
      <w:r w:rsidRPr="002A4312">
        <w:rPr>
          <w:rFonts w:ascii="Arial" w:hAnsi="Arial" w:cs="Arial"/>
          <w:color w:val="303030"/>
          <w:spacing w:val="-4"/>
          <w:sz w:val="20"/>
        </w:rPr>
        <w:t xml:space="preserve"> </w:t>
      </w:r>
      <w:r w:rsidRPr="002A4312">
        <w:rPr>
          <w:rFonts w:ascii="Arial" w:hAnsi="Arial" w:cs="Arial"/>
          <w:color w:val="303030"/>
          <w:sz w:val="20"/>
        </w:rPr>
        <w:t>the</w:t>
      </w:r>
      <w:r w:rsidRPr="002A4312">
        <w:rPr>
          <w:rFonts w:ascii="Arial" w:hAnsi="Arial" w:cs="Arial"/>
          <w:color w:val="303030"/>
          <w:spacing w:val="-3"/>
          <w:sz w:val="20"/>
        </w:rPr>
        <w:t xml:space="preserve"> </w:t>
      </w:r>
      <w:r w:rsidRPr="002A4312">
        <w:rPr>
          <w:rFonts w:ascii="Arial" w:hAnsi="Arial" w:cs="Arial"/>
          <w:color w:val="303030"/>
          <w:sz w:val="20"/>
        </w:rPr>
        <w:t>adoption</w:t>
      </w:r>
      <w:r w:rsidRPr="002A4312">
        <w:rPr>
          <w:rFonts w:ascii="Arial" w:hAnsi="Arial" w:cs="Arial"/>
          <w:color w:val="303030"/>
          <w:spacing w:val="-4"/>
          <w:sz w:val="20"/>
        </w:rPr>
        <w:t xml:space="preserve"> </w:t>
      </w:r>
      <w:r w:rsidRPr="002A4312">
        <w:rPr>
          <w:rFonts w:ascii="Arial" w:hAnsi="Arial" w:cs="Arial"/>
          <w:color w:val="303030"/>
          <w:sz w:val="20"/>
        </w:rPr>
        <w:t>of</w:t>
      </w:r>
      <w:r w:rsidRPr="002A4312">
        <w:rPr>
          <w:rFonts w:ascii="Arial" w:hAnsi="Arial" w:cs="Arial"/>
          <w:color w:val="303030"/>
          <w:spacing w:val="-5"/>
          <w:sz w:val="20"/>
        </w:rPr>
        <w:t xml:space="preserve"> </w:t>
      </w:r>
      <w:r w:rsidRPr="002A4312">
        <w:rPr>
          <w:rFonts w:ascii="Arial" w:hAnsi="Arial" w:cs="Arial"/>
          <w:color w:val="303030"/>
          <w:sz w:val="20"/>
        </w:rPr>
        <w:t>health</w:t>
      </w:r>
      <w:r w:rsidRPr="002A4312">
        <w:rPr>
          <w:rFonts w:ascii="Arial" w:hAnsi="Arial" w:cs="Arial"/>
          <w:color w:val="303030"/>
          <w:spacing w:val="-4"/>
          <w:sz w:val="20"/>
        </w:rPr>
        <w:t xml:space="preserve"> </w:t>
      </w:r>
      <w:r w:rsidRPr="002A4312">
        <w:rPr>
          <w:rFonts w:ascii="Arial" w:hAnsi="Arial" w:cs="Arial"/>
          <w:color w:val="303030"/>
          <w:sz w:val="20"/>
        </w:rPr>
        <w:t>IT was founded in 2004 and has electronic health records (EHRs) since</w:t>
      </w:r>
      <w:r w:rsidRPr="002A4312">
        <w:rPr>
          <w:rFonts w:ascii="Arial" w:hAnsi="Arial" w:cs="Arial"/>
          <w:color w:val="303030"/>
          <w:spacing w:val="-4"/>
          <w:sz w:val="20"/>
        </w:rPr>
        <w:t xml:space="preserve"> </w:t>
      </w:r>
      <w:r w:rsidRPr="002A4312">
        <w:rPr>
          <w:rFonts w:ascii="Arial" w:hAnsi="Arial" w:cs="Arial"/>
          <w:color w:val="303030"/>
          <w:sz w:val="20"/>
        </w:rPr>
        <w:t>2006</w:t>
      </w:r>
    </w:p>
    <w:p w14:paraId="509E7F73" w14:textId="77777777" w:rsidR="00FC575A" w:rsidRPr="002A4312" w:rsidRDefault="006B22E6" w:rsidP="008D693E">
      <w:pPr>
        <w:pStyle w:val="ListParagraph"/>
        <w:numPr>
          <w:ilvl w:val="0"/>
          <w:numId w:val="1"/>
        </w:numPr>
        <w:tabs>
          <w:tab w:val="left" w:pos="967"/>
          <w:tab w:val="left" w:pos="968"/>
        </w:tabs>
        <w:ind w:left="968" w:right="257"/>
        <w:rPr>
          <w:rFonts w:ascii="Arial" w:hAnsi="Arial" w:cs="Arial"/>
          <w:color w:val="303030"/>
          <w:sz w:val="20"/>
        </w:rPr>
      </w:pPr>
      <w:r w:rsidRPr="002A4312">
        <w:rPr>
          <w:rFonts w:ascii="Arial" w:hAnsi="Arial" w:cs="Arial"/>
          <w:color w:val="303030"/>
          <w:sz w:val="20"/>
        </w:rPr>
        <w:lastRenderedPageBreak/>
        <w:t>The Commission established the first comprehensive, practical definition of what capabilities were needed in EHRs. The</w:t>
      </w:r>
      <w:r w:rsidRPr="002A4312">
        <w:rPr>
          <w:rFonts w:ascii="Arial" w:hAnsi="Arial" w:cs="Arial"/>
          <w:color w:val="303030"/>
          <w:spacing w:val="-5"/>
          <w:sz w:val="20"/>
        </w:rPr>
        <w:t xml:space="preserve"> </w:t>
      </w:r>
      <w:r w:rsidRPr="002A4312">
        <w:rPr>
          <w:rFonts w:ascii="Arial" w:hAnsi="Arial" w:cs="Arial"/>
          <w:color w:val="303030"/>
          <w:sz w:val="20"/>
        </w:rPr>
        <w:t>certification</w:t>
      </w:r>
      <w:r w:rsidRPr="002A4312">
        <w:rPr>
          <w:rFonts w:ascii="Arial" w:hAnsi="Arial" w:cs="Arial"/>
          <w:color w:val="303030"/>
          <w:spacing w:val="-6"/>
          <w:sz w:val="20"/>
        </w:rPr>
        <w:t xml:space="preserve"> </w:t>
      </w:r>
      <w:r w:rsidRPr="002A4312">
        <w:rPr>
          <w:rFonts w:ascii="Arial" w:hAnsi="Arial" w:cs="Arial"/>
          <w:color w:val="303030"/>
          <w:sz w:val="20"/>
        </w:rPr>
        <w:t>criteria</w:t>
      </w:r>
      <w:r w:rsidRPr="002A4312">
        <w:rPr>
          <w:rFonts w:ascii="Arial" w:hAnsi="Arial" w:cs="Arial"/>
          <w:color w:val="303030"/>
          <w:spacing w:val="-2"/>
          <w:sz w:val="20"/>
        </w:rPr>
        <w:t xml:space="preserve"> </w:t>
      </w:r>
      <w:r w:rsidRPr="002A4312">
        <w:rPr>
          <w:rFonts w:ascii="Arial" w:hAnsi="Arial" w:cs="Arial"/>
          <w:color w:val="303030"/>
          <w:sz w:val="20"/>
        </w:rPr>
        <w:t>were</w:t>
      </w:r>
      <w:r w:rsidRPr="002A4312">
        <w:rPr>
          <w:rFonts w:ascii="Arial" w:hAnsi="Arial" w:cs="Arial"/>
          <w:color w:val="303030"/>
          <w:spacing w:val="-5"/>
          <w:sz w:val="20"/>
        </w:rPr>
        <w:t xml:space="preserve"> </w:t>
      </w:r>
      <w:r w:rsidRPr="002A4312">
        <w:rPr>
          <w:rFonts w:ascii="Arial" w:hAnsi="Arial" w:cs="Arial"/>
          <w:color w:val="303030"/>
          <w:sz w:val="20"/>
        </w:rPr>
        <w:t>developed</w:t>
      </w:r>
      <w:r w:rsidRPr="002A4312">
        <w:rPr>
          <w:rFonts w:ascii="Arial" w:hAnsi="Arial" w:cs="Arial"/>
          <w:color w:val="303030"/>
          <w:spacing w:val="-4"/>
          <w:sz w:val="20"/>
        </w:rPr>
        <w:t xml:space="preserve"> </w:t>
      </w:r>
      <w:r w:rsidRPr="002A4312">
        <w:rPr>
          <w:rFonts w:ascii="Arial" w:hAnsi="Arial" w:cs="Arial"/>
          <w:color w:val="303030"/>
          <w:sz w:val="20"/>
        </w:rPr>
        <w:t>through</w:t>
      </w:r>
      <w:r w:rsidRPr="002A4312">
        <w:rPr>
          <w:rFonts w:ascii="Arial" w:hAnsi="Arial" w:cs="Arial"/>
          <w:color w:val="303030"/>
          <w:spacing w:val="-6"/>
          <w:sz w:val="20"/>
        </w:rPr>
        <w:t xml:space="preserve"> </w:t>
      </w:r>
      <w:r w:rsidRPr="002A4312">
        <w:rPr>
          <w:rFonts w:ascii="Arial" w:hAnsi="Arial" w:cs="Arial"/>
          <w:color w:val="303030"/>
          <w:sz w:val="20"/>
        </w:rPr>
        <w:t>a</w:t>
      </w:r>
      <w:r w:rsidRPr="002A4312">
        <w:rPr>
          <w:rFonts w:ascii="Arial" w:hAnsi="Arial" w:cs="Arial"/>
          <w:color w:val="303030"/>
          <w:spacing w:val="-5"/>
          <w:sz w:val="20"/>
        </w:rPr>
        <w:t xml:space="preserve"> </w:t>
      </w:r>
      <w:r w:rsidRPr="002A4312">
        <w:rPr>
          <w:rFonts w:ascii="Arial" w:hAnsi="Arial" w:cs="Arial"/>
          <w:color w:val="303030"/>
          <w:sz w:val="20"/>
        </w:rPr>
        <w:t>voluntary,</w:t>
      </w:r>
      <w:r w:rsidRPr="002A4312">
        <w:rPr>
          <w:rFonts w:ascii="Arial" w:hAnsi="Arial" w:cs="Arial"/>
          <w:color w:val="303030"/>
          <w:spacing w:val="-5"/>
          <w:sz w:val="20"/>
        </w:rPr>
        <w:t xml:space="preserve"> </w:t>
      </w:r>
      <w:r w:rsidRPr="002A4312">
        <w:rPr>
          <w:rFonts w:ascii="Arial" w:hAnsi="Arial" w:cs="Arial"/>
          <w:color w:val="303030"/>
          <w:sz w:val="20"/>
        </w:rPr>
        <w:t>consensus-based</w:t>
      </w:r>
      <w:r w:rsidRPr="002A4312">
        <w:rPr>
          <w:rFonts w:ascii="Arial" w:hAnsi="Arial" w:cs="Arial"/>
          <w:color w:val="303030"/>
          <w:spacing w:val="-4"/>
          <w:sz w:val="20"/>
        </w:rPr>
        <w:t xml:space="preserve"> </w:t>
      </w:r>
      <w:r w:rsidRPr="002A4312">
        <w:rPr>
          <w:rFonts w:ascii="Arial" w:hAnsi="Arial" w:cs="Arial"/>
          <w:color w:val="303030"/>
          <w:sz w:val="20"/>
        </w:rPr>
        <w:t>process</w:t>
      </w:r>
      <w:r w:rsidRPr="002A4312">
        <w:rPr>
          <w:rFonts w:ascii="Arial" w:hAnsi="Arial" w:cs="Arial"/>
          <w:color w:val="303030"/>
          <w:spacing w:val="-6"/>
          <w:sz w:val="20"/>
        </w:rPr>
        <w:t xml:space="preserve"> </w:t>
      </w:r>
      <w:r w:rsidRPr="002A4312">
        <w:rPr>
          <w:rFonts w:ascii="Arial" w:hAnsi="Arial" w:cs="Arial"/>
          <w:color w:val="303030"/>
          <w:sz w:val="20"/>
        </w:rPr>
        <w:t>engaging</w:t>
      </w:r>
      <w:r w:rsidRPr="002A4312">
        <w:rPr>
          <w:rFonts w:ascii="Arial" w:hAnsi="Arial" w:cs="Arial"/>
          <w:color w:val="303030"/>
          <w:spacing w:val="-6"/>
          <w:sz w:val="20"/>
        </w:rPr>
        <w:t xml:space="preserve"> </w:t>
      </w:r>
      <w:r w:rsidRPr="002A4312">
        <w:rPr>
          <w:rFonts w:ascii="Arial" w:hAnsi="Arial" w:cs="Arial"/>
          <w:color w:val="303030"/>
          <w:sz w:val="20"/>
        </w:rPr>
        <w:t>diverse</w:t>
      </w:r>
      <w:r w:rsidRPr="002A4312">
        <w:rPr>
          <w:rFonts w:ascii="Arial" w:hAnsi="Arial" w:cs="Arial"/>
          <w:color w:val="303030"/>
          <w:spacing w:val="-5"/>
          <w:sz w:val="20"/>
        </w:rPr>
        <w:t xml:space="preserve"> </w:t>
      </w:r>
      <w:r w:rsidRPr="002A4312">
        <w:rPr>
          <w:rFonts w:ascii="Arial" w:hAnsi="Arial" w:cs="Arial"/>
          <w:color w:val="303030"/>
          <w:sz w:val="20"/>
        </w:rPr>
        <w:t>stakeholders, and the Certification Commission was officially recognized by the federal government as a certifying</w:t>
      </w:r>
      <w:r w:rsidRPr="002A4312">
        <w:rPr>
          <w:rFonts w:ascii="Arial" w:hAnsi="Arial" w:cs="Arial"/>
          <w:color w:val="303030"/>
          <w:spacing w:val="-23"/>
          <w:sz w:val="20"/>
        </w:rPr>
        <w:t xml:space="preserve"> </w:t>
      </w:r>
      <w:r w:rsidRPr="002A4312">
        <w:rPr>
          <w:rFonts w:ascii="Arial" w:hAnsi="Arial" w:cs="Arial"/>
          <w:color w:val="303030"/>
          <w:sz w:val="20"/>
        </w:rPr>
        <w:t>body.</w:t>
      </w:r>
    </w:p>
    <w:p w14:paraId="6B8C37B7" w14:textId="77777777" w:rsidR="00FC575A" w:rsidRPr="002A4312" w:rsidRDefault="00FC575A">
      <w:pPr>
        <w:pStyle w:val="BodyText"/>
        <w:spacing w:before="3"/>
        <w:rPr>
          <w:rFonts w:ascii="Arial" w:hAnsi="Arial" w:cs="Arial"/>
          <w:sz w:val="24"/>
        </w:rPr>
      </w:pPr>
    </w:p>
    <w:p w14:paraId="7D42589E" w14:textId="77777777" w:rsidR="00FC575A" w:rsidRPr="002A4312" w:rsidRDefault="006B22E6">
      <w:pPr>
        <w:pStyle w:val="BodyText"/>
        <w:ind w:left="247" w:right="6506"/>
        <w:rPr>
          <w:rFonts w:ascii="Arial" w:hAnsi="Arial" w:cs="Arial"/>
        </w:rPr>
      </w:pPr>
      <w:r w:rsidRPr="002A4312">
        <w:rPr>
          <w:rFonts w:ascii="Arial" w:hAnsi="Arial" w:cs="Arial"/>
        </w:rPr>
        <w:t>European Institute for Health Records (</w:t>
      </w:r>
      <w:proofErr w:type="spellStart"/>
      <w:r w:rsidRPr="002A4312">
        <w:rPr>
          <w:rFonts w:ascii="Arial" w:hAnsi="Arial" w:cs="Arial"/>
        </w:rPr>
        <w:t>EuroRec</w:t>
      </w:r>
      <w:proofErr w:type="spellEnd"/>
      <w:r w:rsidRPr="002A4312">
        <w:rPr>
          <w:rFonts w:ascii="Arial" w:hAnsi="Arial" w:cs="Arial"/>
        </w:rPr>
        <w:t xml:space="preserve">) </w:t>
      </w:r>
      <w:hyperlink r:id="rId52">
        <w:r w:rsidRPr="002A4312">
          <w:rPr>
            <w:rFonts w:ascii="Arial" w:hAnsi="Arial" w:cs="Arial"/>
            <w:color w:val="0000FF"/>
            <w:u w:val="single" w:color="0000FF"/>
          </w:rPr>
          <w:t>www.EuroRec.org</w:t>
        </w:r>
      </w:hyperlink>
    </w:p>
    <w:p w14:paraId="754EB063" w14:textId="77777777" w:rsidR="00FC575A" w:rsidRPr="002A4312" w:rsidRDefault="00FC575A">
      <w:pPr>
        <w:pStyle w:val="BodyText"/>
        <w:spacing w:before="10"/>
        <w:rPr>
          <w:rFonts w:ascii="Arial" w:hAnsi="Arial" w:cs="Arial"/>
          <w:sz w:val="19"/>
        </w:rPr>
      </w:pPr>
    </w:p>
    <w:p w14:paraId="66D1C411" w14:textId="77777777" w:rsidR="00FC575A" w:rsidRPr="002A4312" w:rsidRDefault="006B22E6" w:rsidP="008D693E">
      <w:pPr>
        <w:pStyle w:val="ListParagraph"/>
        <w:numPr>
          <w:ilvl w:val="0"/>
          <w:numId w:val="1"/>
        </w:numPr>
        <w:tabs>
          <w:tab w:val="left" w:pos="969"/>
        </w:tabs>
        <w:ind w:left="968" w:right="236" w:hanging="288"/>
        <w:rPr>
          <w:rFonts w:ascii="Arial" w:hAnsi="Arial" w:cs="Arial"/>
          <w:sz w:val="20"/>
        </w:rPr>
      </w:pP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EUROREC</w:t>
      </w:r>
      <w:r w:rsidRPr="002A4312">
        <w:rPr>
          <w:rFonts w:ascii="Arial" w:hAnsi="Arial" w:cs="Arial"/>
          <w:spacing w:val="-5"/>
          <w:sz w:val="20"/>
        </w:rPr>
        <w:t xml:space="preserve"> </w:t>
      </w:r>
      <w:r w:rsidRPr="002A4312">
        <w:rPr>
          <w:rFonts w:ascii="Arial" w:hAnsi="Arial" w:cs="Arial"/>
          <w:sz w:val="20"/>
        </w:rPr>
        <w:t>Institute</w:t>
      </w:r>
      <w:r w:rsidRPr="002A4312">
        <w:rPr>
          <w:rFonts w:ascii="Arial" w:hAnsi="Arial" w:cs="Arial"/>
          <w:spacing w:val="-4"/>
          <w:sz w:val="20"/>
        </w:rPr>
        <w:t xml:space="preserve"> </w:t>
      </w:r>
      <w:r w:rsidRPr="002A4312">
        <w:rPr>
          <w:rFonts w:ascii="Arial" w:hAnsi="Arial" w:cs="Arial"/>
          <w:sz w:val="20"/>
        </w:rPr>
        <w:t>(</w:t>
      </w:r>
      <w:proofErr w:type="spellStart"/>
      <w:r w:rsidRPr="002A4312">
        <w:rPr>
          <w:rFonts w:ascii="Arial" w:hAnsi="Arial" w:cs="Arial"/>
          <w:sz w:val="20"/>
        </w:rPr>
        <w:t>EuroRec</w:t>
      </w:r>
      <w:proofErr w:type="spellEnd"/>
      <w:r w:rsidRPr="002A4312">
        <w:rPr>
          <w:rFonts w:ascii="Arial" w:hAnsi="Arial" w:cs="Arial"/>
          <w:sz w:val="20"/>
        </w:rPr>
        <w:t>)</w:t>
      </w:r>
      <w:r w:rsidRPr="002A4312">
        <w:rPr>
          <w:rFonts w:ascii="Arial" w:hAnsi="Arial" w:cs="Arial"/>
          <w:spacing w:val="-3"/>
          <w:sz w:val="20"/>
        </w:rPr>
        <w:t xml:space="preserve"> </w:t>
      </w:r>
      <w:r w:rsidRPr="002A4312">
        <w:rPr>
          <w:rFonts w:ascii="Arial" w:hAnsi="Arial" w:cs="Arial"/>
          <w:sz w:val="20"/>
        </w:rPr>
        <w:t>is</w:t>
      </w:r>
      <w:r w:rsidRPr="002A4312">
        <w:rPr>
          <w:rFonts w:ascii="Arial" w:hAnsi="Arial" w:cs="Arial"/>
          <w:spacing w:val="-5"/>
          <w:sz w:val="20"/>
        </w:rPr>
        <w:t xml:space="preserve"> </w:t>
      </w:r>
      <w:r w:rsidRPr="002A4312">
        <w:rPr>
          <w:rFonts w:ascii="Arial" w:hAnsi="Arial" w:cs="Arial"/>
          <w:sz w:val="20"/>
        </w:rPr>
        <w:t>an</w:t>
      </w:r>
      <w:r w:rsidRPr="002A4312">
        <w:rPr>
          <w:rFonts w:ascii="Arial" w:hAnsi="Arial" w:cs="Arial"/>
          <w:spacing w:val="-5"/>
          <w:sz w:val="20"/>
        </w:rPr>
        <w:t xml:space="preserve"> </w:t>
      </w:r>
      <w:r w:rsidRPr="002A4312">
        <w:rPr>
          <w:rFonts w:ascii="Arial" w:hAnsi="Arial" w:cs="Arial"/>
          <w:sz w:val="20"/>
        </w:rPr>
        <w:t>independent</w:t>
      </w:r>
      <w:r w:rsidRPr="002A4312">
        <w:rPr>
          <w:rFonts w:ascii="Arial" w:hAnsi="Arial" w:cs="Arial"/>
          <w:spacing w:val="-2"/>
          <w:sz w:val="20"/>
        </w:rPr>
        <w:t xml:space="preserve"> </w:t>
      </w:r>
      <w:r w:rsidRPr="002A4312">
        <w:rPr>
          <w:rFonts w:ascii="Arial" w:hAnsi="Arial" w:cs="Arial"/>
          <w:sz w:val="20"/>
        </w:rPr>
        <w:t>not-for-profit</w:t>
      </w:r>
      <w:r w:rsidRPr="002A4312">
        <w:rPr>
          <w:rFonts w:ascii="Arial" w:hAnsi="Arial" w:cs="Arial"/>
          <w:spacing w:val="-4"/>
          <w:sz w:val="20"/>
        </w:rPr>
        <w:t xml:space="preserve"> </w:t>
      </w:r>
      <w:r w:rsidRPr="002A4312">
        <w:rPr>
          <w:rFonts w:ascii="Arial" w:hAnsi="Arial" w:cs="Arial"/>
          <w:sz w:val="20"/>
        </w:rPr>
        <w:t>organization,</w:t>
      </w:r>
      <w:r w:rsidRPr="002A4312">
        <w:rPr>
          <w:rFonts w:ascii="Arial" w:hAnsi="Arial" w:cs="Arial"/>
          <w:spacing w:val="-4"/>
          <w:sz w:val="20"/>
        </w:rPr>
        <w:t xml:space="preserve"> </w:t>
      </w:r>
      <w:r w:rsidRPr="002A4312">
        <w:rPr>
          <w:rFonts w:ascii="Arial" w:hAnsi="Arial" w:cs="Arial"/>
          <w:sz w:val="20"/>
        </w:rPr>
        <w:t>promoting</w:t>
      </w:r>
      <w:r w:rsidRPr="002A4312">
        <w:rPr>
          <w:rFonts w:ascii="Arial" w:hAnsi="Arial" w:cs="Arial"/>
          <w:spacing w:val="-5"/>
          <w:sz w:val="20"/>
        </w:rPr>
        <w:t xml:space="preserve"> </w:t>
      </w:r>
      <w:r w:rsidRPr="002A4312">
        <w:rPr>
          <w:rFonts w:ascii="Arial" w:hAnsi="Arial" w:cs="Arial"/>
          <w:sz w:val="20"/>
        </w:rPr>
        <w:t>in</w:t>
      </w:r>
      <w:r w:rsidRPr="002A4312">
        <w:rPr>
          <w:rFonts w:ascii="Arial" w:hAnsi="Arial" w:cs="Arial"/>
          <w:spacing w:val="-5"/>
          <w:sz w:val="20"/>
        </w:rPr>
        <w:t xml:space="preserve"> </w:t>
      </w:r>
      <w:r w:rsidRPr="002A4312">
        <w:rPr>
          <w:rFonts w:ascii="Arial" w:hAnsi="Arial" w:cs="Arial"/>
          <w:sz w:val="20"/>
        </w:rPr>
        <w:t>Europe</w:t>
      </w:r>
      <w:r w:rsidRPr="002A4312">
        <w:rPr>
          <w:rFonts w:ascii="Arial" w:hAnsi="Arial" w:cs="Arial"/>
          <w:spacing w:val="-4"/>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use</w:t>
      </w:r>
      <w:r w:rsidRPr="002A4312">
        <w:rPr>
          <w:rFonts w:ascii="Arial" w:hAnsi="Arial" w:cs="Arial"/>
          <w:spacing w:val="-4"/>
          <w:sz w:val="20"/>
        </w:rPr>
        <w:t xml:space="preserve"> </w:t>
      </w:r>
      <w:r w:rsidRPr="002A4312">
        <w:rPr>
          <w:rFonts w:ascii="Arial" w:hAnsi="Arial" w:cs="Arial"/>
          <w:sz w:val="20"/>
        </w:rPr>
        <w:t>of</w:t>
      </w:r>
      <w:r w:rsidRPr="002A4312">
        <w:rPr>
          <w:rFonts w:ascii="Arial" w:hAnsi="Arial" w:cs="Arial"/>
          <w:spacing w:val="-3"/>
          <w:sz w:val="20"/>
        </w:rPr>
        <w:t xml:space="preserve"> </w:t>
      </w:r>
      <w:r w:rsidRPr="002A4312">
        <w:rPr>
          <w:rFonts w:ascii="Arial" w:hAnsi="Arial" w:cs="Arial"/>
          <w:sz w:val="20"/>
        </w:rPr>
        <w:t>high quality Electronic Health Record systems (EHRs). One of its main missions is to support, as the European authorized certification</w:t>
      </w:r>
      <w:r w:rsidRPr="002A4312">
        <w:rPr>
          <w:rFonts w:ascii="Arial" w:hAnsi="Arial" w:cs="Arial"/>
          <w:spacing w:val="-4"/>
          <w:sz w:val="20"/>
        </w:rPr>
        <w:t xml:space="preserve"> </w:t>
      </w:r>
      <w:r w:rsidRPr="002A4312">
        <w:rPr>
          <w:rFonts w:ascii="Arial" w:hAnsi="Arial" w:cs="Arial"/>
          <w:sz w:val="20"/>
        </w:rPr>
        <w:t>body,</w:t>
      </w:r>
      <w:r w:rsidRPr="002A4312">
        <w:rPr>
          <w:rFonts w:ascii="Arial" w:hAnsi="Arial" w:cs="Arial"/>
          <w:spacing w:val="-3"/>
          <w:sz w:val="20"/>
        </w:rPr>
        <w:t xml:space="preserve"> </w:t>
      </w:r>
      <w:r w:rsidRPr="002A4312">
        <w:rPr>
          <w:rFonts w:ascii="Arial" w:hAnsi="Arial" w:cs="Arial"/>
          <w:sz w:val="20"/>
        </w:rPr>
        <w:t>EHRs</w:t>
      </w:r>
      <w:r w:rsidRPr="002A4312">
        <w:rPr>
          <w:rFonts w:ascii="Arial" w:hAnsi="Arial" w:cs="Arial"/>
          <w:spacing w:val="-4"/>
          <w:sz w:val="20"/>
        </w:rPr>
        <w:t xml:space="preserve"> </w:t>
      </w:r>
      <w:r w:rsidRPr="002A4312">
        <w:rPr>
          <w:rFonts w:ascii="Arial" w:hAnsi="Arial" w:cs="Arial"/>
          <w:sz w:val="20"/>
        </w:rPr>
        <w:t>certification</w:t>
      </w:r>
      <w:r w:rsidRPr="002A4312">
        <w:rPr>
          <w:rFonts w:ascii="Arial" w:hAnsi="Arial" w:cs="Arial"/>
          <w:spacing w:val="-4"/>
          <w:sz w:val="20"/>
        </w:rPr>
        <w:t xml:space="preserve"> </w:t>
      </w:r>
      <w:r w:rsidRPr="002A4312">
        <w:rPr>
          <w:rFonts w:ascii="Arial" w:hAnsi="Arial" w:cs="Arial"/>
          <w:sz w:val="20"/>
        </w:rPr>
        <w:t>development,</w:t>
      </w:r>
      <w:r w:rsidRPr="002A4312">
        <w:rPr>
          <w:rFonts w:ascii="Arial" w:hAnsi="Arial" w:cs="Arial"/>
          <w:spacing w:val="-3"/>
          <w:sz w:val="20"/>
        </w:rPr>
        <w:t xml:space="preserve"> </w:t>
      </w:r>
      <w:r w:rsidRPr="002A4312">
        <w:rPr>
          <w:rFonts w:ascii="Arial" w:hAnsi="Arial" w:cs="Arial"/>
          <w:sz w:val="20"/>
        </w:rPr>
        <w:t>testing</w:t>
      </w:r>
      <w:r w:rsidRPr="002A4312">
        <w:rPr>
          <w:rFonts w:ascii="Arial" w:hAnsi="Arial" w:cs="Arial"/>
          <w:spacing w:val="-2"/>
          <w:sz w:val="20"/>
        </w:rPr>
        <w:t xml:space="preserve"> </w:t>
      </w:r>
      <w:r w:rsidRPr="002A4312">
        <w:rPr>
          <w:rFonts w:ascii="Arial" w:hAnsi="Arial" w:cs="Arial"/>
          <w:sz w:val="20"/>
        </w:rPr>
        <w:t>and</w:t>
      </w:r>
      <w:r w:rsidRPr="002A4312">
        <w:rPr>
          <w:rFonts w:ascii="Arial" w:hAnsi="Arial" w:cs="Arial"/>
          <w:spacing w:val="-2"/>
          <w:sz w:val="20"/>
        </w:rPr>
        <w:t xml:space="preserve"> </w:t>
      </w:r>
      <w:r w:rsidRPr="002A4312">
        <w:rPr>
          <w:rFonts w:ascii="Arial" w:hAnsi="Arial" w:cs="Arial"/>
          <w:sz w:val="20"/>
        </w:rPr>
        <w:t>assessment</w:t>
      </w:r>
      <w:r w:rsidRPr="002A4312">
        <w:rPr>
          <w:rFonts w:ascii="Arial" w:hAnsi="Arial" w:cs="Arial"/>
          <w:spacing w:val="-3"/>
          <w:sz w:val="20"/>
        </w:rPr>
        <w:t xml:space="preserve"> </w:t>
      </w:r>
      <w:r w:rsidRPr="002A4312">
        <w:rPr>
          <w:rFonts w:ascii="Arial" w:hAnsi="Arial" w:cs="Arial"/>
          <w:sz w:val="20"/>
        </w:rPr>
        <w:t>by</w:t>
      </w:r>
      <w:r w:rsidRPr="002A4312">
        <w:rPr>
          <w:rFonts w:ascii="Arial" w:hAnsi="Arial" w:cs="Arial"/>
          <w:spacing w:val="-7"/>
          <w:sz w:val="20"/>
        </w:rPr>
        <w:t xml:space="preserve"> </w:t>
      </w:r>
      <w:r w:rsidRPr="002A4312">
        <w:rPr>
          <w:rFonts w:ascii="Arial" w:hAnsi="Arial" w:cs="Arial"/>
          <w:sz w:val="20"/>
        </w:rPr>
        <w:t>defining</w:t>
      </w:r>
      <w:r w:rsidRPr="002A4312">
        <w:rPr>
          <w:rFonts w:ascii="Arial" w:hAnsi="Arial" w:cs="Arial"/>
          <w:spacing w:val="-2"/>
          <w:sz w:val="20"/>
        </w:rPr>
        <w:t xml:space="preserve"> </w:t>
      </w:r>
      <w:r w:rsidRPr="002A4312">
        <w:rPr>
          <w:rFonts w:ascii="Arial" w:hAnsi="Arial" w:cs="Arial"/>
          <w:sz w:val="20"/>
        </w:rPr>
        <w:t>functional</w:t>
      </w:r>
      <w:r w:rsidRPr="002A4312">
        <w:rPr>
          <w:rFonts w:ascii="Arial" w:hAnsi="Arial" w:cs="Arial"/>
          <w:spacing w:val="-3"/>
          <w:sz w:val="20"/>
        </w:rPr>
        <w:t xml:space="preserve"> </w:t>
      </w:r>
      <w:r w:rsidRPr="002A4312">
        <w:rPr>
          <w:rFonts w:ascii="Arial" w:hAnsi="Arial" w:cs="Arial"/>
          <w:sz w:val="20"/>
        </w:rPr>
        <w:t>and</w:t>
      </w:r>
      <w:r w:rsidRPr="002A4312">
        <w:rPr>
          <w:rFonts w:ascii="Arial" w:hAnsi="Arial" w:cs="Arial"/>
          <w:spacing w:val="-2"/>
          <w:sz w:val="20"/>
        </w:rPr>
        <w:t xml:space="preserve"> </w:t>
      </w:r>
      <w:r w:rsidRPr="002A4312">
        <w:rPr>
          <w:rFonts w:ascii="Arial" w:hAnsi="Arial" w:cs="Arial"/>
          <w:sz w:val="20"/>
        </w:rPr>
        <w:t>other</w:t>
      </w:r>
      <w:r w:rsidRPr="002A4312">
        <w:rPr>
          <w:rFonts w:ascii="Arial" w:hAnsi="Arial" w:cs="Arial"/>
          <w:spacing w:val="-2"/>
          <w:sz w:val="20"/>
        </w:rPr>
        <w:t xml:space="preserve"> </w:t>
      </w:r>
      <w:r w:rsidRPr="002A4312">
        <w:rPr>
          <w:rFonts w:ascii="Arial" w:hAnsi="Arial" w:cs="Arial"/>
          <w:sz w:val="20"/>
        </w:rPr>
        <w:t>criteria.</w:t>
      </w:r>
    </w:p>
    <w:p w14:paraId="185BB4FE" w14:textId="77777777" w:rsidR="00FC575A" w:rsidRPr="002A4312" w:rsidRDefault="00FC575A">
      <w:pPr>
        <w:pStyle w:val="BodyText"/>
        <w:rPr>
          <w:rFonts w:ascii="Arial" w:hAnsi="Arial" w:cs="Arial"/>
          <w:sz w:val="22"/>
        </w:rPr>
      </w:pPr>
    </w:p>
    <w:p w14:paraId="113B2E92" w14:textId="77777777" w:rsidR="00FC575A" w:rsidRPr="002A4312" w:rsidRDefault="00FC575A">
      <w:pPr>
        <w:pStyle w:val="BodyText"/>
        <w:rPr>
          <w:rFonts w:ascii="Arial" w:hAnsi="Arial" w:cs="Arial"/>
          <w:sz w:val="18"/>
        </w:rPr>
      </w:pPr>
    </w:p>
    <w:p w14:paraId="267656A8" w14:textId="77777777" w:rsidR="00FC575A" w:rsidRPr="002A4312" w:rsidRDefault="006B22E6">
      <w:pPr>
        <w:pStyle w:val="BodyText"/>
        <w:ind w:left="247" w:right="5106"/>
        <w:rPr>
          <w:rFonts w:ascii="Arial" w:hAnsi="Arial" w:cs="Arial"/>
        </w:rPr>
      </w:pPr>
      <w:r w:rsidRPr="002A4312">
        <w:rPr>
          <w:rFonts w:ascii="Arial" w:hAnsi="Arial" w:cs="Arial"/>
        </w:rPr>
        <w:t xml:space="preserve">European Commission: Justice and Home Affairs: Data Protection </w:t>
      </w:r>
      <w:hyperlink r:id="rId53">
        <w:r w:rsidRPr="002A4312">
          <w:rPr>
            <w:rFonts w:ascii="Arial" w:hAnsi="Arial" w:cs="Arial"/>
            <w:color w:val="0000FF"/>
            <w:u w:val="single" w:color="0000FF"/>
          </w:rPr>
          <w:t>http://ec.europa.eu/justice_home/fsj/privacy/index_en.htm</w:t>
        </w:r>
      </w:hyperlink>
    </w:p>
    <w:p w14:paraId="24E726AD" w14:textId="77777777" w:rsidR="00FC575A" w:rsidRPr="002A4312" w:rsidRDefault="00FC575A">
      <w:pPr>
        <w:pStyle w:val="BodyText"/>
        <w:spacing w:before="2"/>
        <w:rPr>
          <w:rFonts w:ascii="Arial" w:hAnsi="Arial" w:cs="Arial"/>
        </w:rPr>
      </w:pPr>
    </w:p>
    <w:p w14:paraId="52C384CD" w14:textId="77777777" w:rsidR="00FC575A" w:rsidRPr="002A4312" w:rsidRDefault="006B22E6" w:rsidP="008D693E">
      <w:pPr>
        <w:pStyle w:val="ListParagraph"/>
        <w:numPr>
          <w:ilvl w:val="0"/>
          <w:numId w:val="1"/>
        </w:numPr>
        <w:tabs>
          <w:tab w:val="left" w:pos="967"/>
          <w:tab w:val="left" w:pos="968"/>
        </w:tabs>
        <w:spacing w:before="1" w:line="237" w:lineRule="auto"/>
        <w:ind w:right="1094"/>
        <w:rPr>
          <w:rFonts w:ascii="Arial" w:hAnsi="Arial" w:cs="Arial"/>
          <w:sz w:val="20"/>
        </w:rPr>
      </w:pPr>
      <w:r w:rsidRPr="002A4312">
        <w:rPr>
          <w:rFonts w:ascii="Arial" w:hAnsi="Arial" w:cs="Arial"/>
          <w:sz w:val="20"/>
        </w:rPr>
        <w:t>Directive 95/46/EC on the protection of individuals with regard to the processing of personal data to protect fundamental rights and freedoms, notably the right to privacy and on the free movement of such</w:t>
      </w:r>
      <w:r w:rsidRPr="002A4312">
        <w:rPr>
          <w:rFonts w:ascii="Arial" w:hAnsi="Arial" w:cs="Arial"/>
          <w:spacing w:val="-25"/>
          <w:sz w:val="20"/>
        </w:rPr>
        <w:t xml:space="preserve"> </w:t>
      </w:r>
      <w:r w:rsidRPr="002A4312">
        <w:rPr>
          <w:rFonts w:ascii="Arial" w:hAnsi="Arial" w:cs="Arial"/>
          <w:sz w:val="20"/>
        </w:rPr>
        <w:t>data.</w:t>
      </w:r>
    </w:p>
    <w:p w14:paraId="31CA9107" w14:textId="77777777" w:rsidR="00FC575A" w:rsidRPr="002A4312" w:rsidRDefault="006B22E6" w:rsidP="008D693E">
      <w:pPr>
        <w:pStyle w:val="ListParagraph"/>
        <w:numPr>
          <w:ilvl w:val="0"/>
          <w:numId w:val="1"/>
        </w:numPr>
        <w:tabs>
          <w:tab w:val="left" w:pos="967"/>
          <w:tab w:val="left" w:pos="968"/>
        </w:tabs>
        <w:ind w:right="538"/>
        <w:rPr>
          <w:rFonts w:ascii="Arial" w:hAnsi="Arial" w:cs="Arial"/>
          <w:sz w:val="20"/>
        </w:rPr>
      </w:pPr>
      <w:r w:rsidRPr="002A4312">
        <w:rPr>
          <w:rFonts w:ascii="Arial" w:hAnsi="Arial" w:cs="Arial"/>
          <w:sz w:val="20"/>
        </w:rPr>
        <w:t>Directive 2002/58/EC of the European Parliament and of the Council of 12 July 2002 concerning the processing of personal data and the protection of privacy in the electronic communications sector (Directive on privacy and electronic</w:t>
      </w:r>
      <w:r w:rsidRPr="002A4312">
        <w:rPr>
          <w:rFonts w:ascii="Arial" w:hAnsi="Arial" w:cs="Arial"/>
          <w:spacing w:val="-1"/>
          <w:sz w:val="20"/>
        </w:rPr>
        <w:t xml:space="preserve"> </w:t>
      </w:r>
      <w:r w:rsidRPr="002A4312">
        <w:rPr>
          <w:rFonts w:ascii="Arial" w:hAnsi="Arial" w:cs="Arial"/>
          <w:sz w:val="20"/>
        </w:rPr>
        <w:t>communications)</w:t>
      </w:r>
    </w:p>
    <w:p w14:paraId="432A8A3E" w14:textId="77777777" w:rsidR="00FC575A" w:rsidRPr="002A4312" w:rsidRDefault="00FC575A">
      <w:pPr>
        <w:pStyle w:val="BodyText"/>
        <w:spacing w:before="1"/>
        <w:rPr>
          <w:rFonts w:ascii="Arial" w:hAnsi="Arial" w:cs="Arial"/>
        </w:rPr>
      </w:pPr>
    </w:p>
    <w:p w14:paraId="5206380D" w14:textId="09016256" w:rsidR="00FC575A" w:rsidRPr="002A4312" w:rsidRDefault="006B22E6">
      <w:pPr>
        <w:pStyle w:val="BodyText"/>
        <w:spacing w:before="1"/>
        <w:ind w:left="247"/>
        <w:rPr>
          <w:rFonts w:ascii="Arial" w:hAnsi="Arial" w:cs="Arial"/>
        </w:rPr>
      </w:pPr>
      <w:r w:rsidRPr="002A4312">
        <w:rPr>
          <w:rFonts w:ascii="Arial" w:hAnsi="Arial" w:cs="Arial"/>
        </w:rPr>
        <w:t xml:space="preserve">Health Level Seven </w:t>
      </w:r>
      <w:r w:rsidR="00842722">
        <w:rPr>
          <w:rFonts w:ascii="Arial" w:hAnsi="Arial" w:cs="Arial"/>
        </w:rPr>
        <w:t>International</w:t>
      </w:r>
      <w:r w:rsidRPr="002A4312">
        <w:rPr>
          <w:rFonts w:ascii="Arial" w:hAnsi="Arial" w:cs="Arial"/>
        </w:rPr>
        <w:t xml:space="preserve"> (HL7) </w:t>
      </w:r>
      <w:hyperlink r:id="rId54">
        <w:r w:rsidRPr="002A4312">
          <w:rPr>
            <w:rFonts w:ascii="Arial" w:hAnsi="Arial" w:cs="Arial"/>
            <w:color w:val="0000FF"/>
            <w:u w:val="single" w:color="0000FF"/>
          </w:rPr>
          <w:t>http://www.HL7.org</w:t>
        </w:r>
      </w:hyperlink>
    </w:p>
    <w:p w14:paraId="53A12828" w14:textId="77777777" w:rsidR="00FC575A" w:rsidRPr="002A4312" w:rsidRDefault="00FC575A">
      <w:pPr>
        <w:rPr>
          <w:rFonts w:ascii="Arial" w:hAnsi="Arial" w:cs="Arial"/>
        </w:rPr>
        <w:sectPr w:rsidR="00FC575A" w:rsidRPr="002A4312">
          <w:pgSz w:w="12240" w:h="15840"/>
          <w:pgMar w:top="920" w:right="780" w:bottom="1160" w:left="760" w:header="0" w:footer="978" w:gutter="0"/>
          <w:cols w:space="720"/>
        </w:sectPr>
      </w:pPr>
    </w:p>
    <w:p w14:paraId="688E73C6" w14:textId="77777777" w:rsidR="00FC575A" w:rsidRPr="002A4312" w:rsidRDefault="006B22E6" w:rsidP="008D693E">
      <w:pPr>
        <w:pStyle w:val="ListParagraph"/>
        <w:numPr>
          <w:ilvl w:val="0"/>
          <w:numId w:val="1"/>
        </w:numPr>
        <w:tabs>
          <w:tab w:val="left" w:pos="969"/>
        </w:tabs>
        <w:spacing w:before="81"/>
        <w:ind w:left="968" w:hanging="288"/>
        <w:rPr>
          <w:rFonts w:ascii="Arial" w:hAnsi="Arial" w:cs="Arial"/>
          <w:sz w:val="20"/>
        </w:rPr>
      </w:pPr>
      <w:r w:rsidRPr="002A4312">
        <w:rPr>
          <w:rFonts w:ascii="Arial" w:hAnsi="Arial" w:cs="Arial"/>
          <w:sz w:val="20"/>
        </w:rPr>
        <w:lastRenderedPageBreak/>
        <w:t>HL7 Electronic Health Record System (EHR-S) Functional Model Release 1.1 (Sep</w:t>
      </w:r>
      <w:r w:rsidRPr="002A4312">
        <w:rPr>
          <w:rFonts w:ascii="Arial" w:hAnsi="Arial" w:cs="Arial"/>
          <w:spacing w:val="-1"/>
          <w:sz w:val="20"/>
        </w:rPr>
        <w:t xml:space="preserve"> </w:t>
      </w:r>
      <w:r w:rsidRPr="002A4312">
        <w:rPr>
          <w:rFonts w:ascii="Arial" w:hAnsi="Arial" w:cs="Arial"/>
          <w:sz w:val="20"/>
        </w:rPr>
        <w:t>2010)</w:t>
      </w:r>
    </w:p>
    <w:p w14:paraId="3BFC6CB0" w14:textId="77777777" w:rsidR="00FC575A" w:rsidRPr="002A4312" w:rsidRDefault="00FC575A">
      <w:pPr>
        <w:pStyle w:val="BodyText"/>
        <w:rPr>
          <w:rFonts w:ascii="Arial" w:hAnsi="Arial" w:cs="Arial"/>
        </w:rPr>
      </w:pPr>
    </w:p>
    <w:p w14:paraId="5DE27C25" w14:textId="48AECEE6" w:rsidR="00FC575A" w:rsidRPr="002A4312" w:rsidRDefault="00BF65D7">
      <w:pPr>
        <w:pStyle w:val="BodyText"/>
        <w:ind w:left="968" w:right="1315" w:hanging="1"/>
        <w:rPr>
          <w:rFonts w:ascii="Arial" w:hAnsi="Arial" w:cs="Arial"/>
        </w:rPr>
      </w:pPr>
      <w:r w:rsidRPr="002A4312">
        <w:rPr>
          <w:rFonts w:ascii="Arial" w:hAnsi="Arial" w:cs="Arial"/>
          <w:noProof/>
        </w:rPr>
        <mc:AlternateContent>
          <mc:Choice Requires="wps">
            <w:drawing>
              <wp:anchor distT="0" distB="0" distL="114300" distR="114300" simplePos="0" relativeHeight="1120" behindDoc="0" locked="0" layoutInCell="1" allowOverlap="1" wp14:anchorId="6DD97547" wp14:editId="2ECEA579">
                <wp:simplePos x="0" y="0"/>
                <wp:positionH relativeFrom="page">
                  <wp:posOffset>1097280</wp:posOffset>
                </wp:positionH>
                <wp:positionV relativeFrom="paragraph">
                  <wp:posOffset>426085</wp:posOffset>
                </wp:positionV>
                <wp:extent cx="4047490" cy="0"/>
                <wp:effectExtent l="11430" t="10795" r="8255" b="8255"/>
                <wp:wrapNone/>
                <wp:docPr id="8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7490" cy="0"/>
                        </a:xfrm>
                        <a:prstGeom prst="line">
                          <a:avLst/>
                        </a:prstGeom>
                        <a:noFill/>
                        <a:ln w="6096">
                          <a:solidFill>
                            <a:srgbClr val="0000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FBA04" id="Line 6" o:spid="_x0000_s1026" style="position:absolute;z-index: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6.4pt,33.55pt" to="405.1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" strokecolor="blue" strokeweight=".48pt">
                <w10:wrap anchorx="page"/>
              </v:line>
            </w:pict>
          </mc:Fallback>
        </mc:AlternateContent>
      </w:r>
      <w:r w:rsidR="006B22E6" w:rsidRPr="002A4312">
        <w:rPr>
          <w:rFonts w:ascii="Arial" w:hAnsi="Arial" w:cs="Arial"/>
        </w:rPr>
        <w:t xml:space="preserve">HIPAA (Health Insurance Portability and Accountability Act) </w:t>
      </w:r>
      <w:hyperlink r:id="rId55">
        <w:r w:rsidR="006B22E6" w:rsidRPr="002A4312">
          <w:rPr>
            <w:rFonts w:ascii="Arial" w:hAnsi="Arial" w:cs="Arial"/>
            <w:color w:val="0000FF"/>
            <w:u w:val="single" w:color="0000FF"/>
          </w:rPr>
          <w:t>http://www.hhs.gov/ocr/privacy/index.html</w:t>
        </w:r>
      </w:hyperlink>
      <w:r w:rsidR="006B22E6" w:rsidRPr="002A4312">
        <w:rPr>
          <w:rFonts w:ascii="Arial" w:hAnsi="Arial" w:cs="Arial"/>
          <w:color w:val="0000FF"/>
        </w:rPr>
        <w:t xml:space="preserve"> </w:t>
      </w:r>
      <w:hyperlink r:id="rId56">
        <w:r w:rsidR="006B22E6" w:rsidRPr="002A4312">
          <w:rPr>
            <w:rFonts w:ascii="Arial" w:hAnsi="Arial" w:cs="Arial"/>
            <w:color w:val="0000FF"/>
          </w:rPr>
          <w:t>http://healthit.hhs.gov/portal/server.pt/community/healthit_hhs_gov</w:t>
        </w:r>
        <w:r w:rsidR="006B22E6" w:rsidRPr="002A4312">
          <w:rPr>
            <w:rFonts w:ascii="Arial" w:hAnsi="Arial" w:cs="Arial"/>
            <w:color w:val="0000FF"/>
            <w:u w:val="single" w:color="0000FE"/>
          </w:rPr>
          <w:t xml:space="preserve"> </w:t>
        </w:r>
        <w:proofErr w:type="spellStart"/>
        <w:r w:rsidR="006B22E6" w:rsidRPr="002A4312">
          <w:rPr>
            <w:rFonts w:ascii="Arial" w:hAnsi="Arial" w:cs="Arial"/>
            <w:color w:val="0000FF"/>
          </w:rPr>
          <w:t>onc</w:t>
        </w:r>
        <w:proofErr w:type="spellEnd"/>
        <w:r w:rsidR="006B22E6" w:rsidRPr="002A4312">
          <w:rPr>
            <w:rFonts w:ascii="Arial" w:hAnsi="Arial" w:cs="Arial"/>
            <w:color w:val="0000FF"/>
          </w:rPr>
          <w:t>/1200</w:t>
        </w:r>
      </w:hyperlink>
    </w:p>
    <w:p w14:paraId="54C179F9" w14:textId="77777777" w:rsidR="00FC575A" w:rsidRPr="002A4312" w:rsidRDefault="00FC575A">
      <w:pPr>
        <w:pStyle w:val="BodyText"/>
        <w:spacing w:before="11"/>
        <w:rPr>
          <w:rFonts w:ascii="Arial" w:hAnsi="Arial" w:cs="Arial"/>
          <w:sz w:val="19"/>
        </w:rPr>
      </w:pPr>
    </w:p>
    <w:p w14:paraId="1D7119D4" w14:textId="77777777" w:rsidR="00FC575A" w:rsidRPr="002A4312" w:rsidRDefault="006B22E6" w:rsidP="008D693E">
      <w:pPr>
        <w:pStyle w:val="ListParagraph"/>
        <w:numPr>
          <w:ilvl w:val="0"/>
          <w:numId w:val="1"/>
        </w:numPr>
        <w:tabs>
          <w:tab w:val="left" w:pos="967"/>
          <w:tab w:val="left" w:pos="968"/>
        </w:tabs>
        <w:ind w:left="968"/>
        <w:rPr>
          <w:rFonts w:ascii="Arial" w:hAnsi="Arial" w:cs="Arial"/>
          <w:sz w:val="20"/>
        </w:rPr>
      </w:pPr>
      <w:r w:rsidRPr="002A4312">
        <w:rPr>
          <w:rFonts w:ascii="Arial" w:hAnsi="Arial" w:cs="Arial"/>
          <w:sz w:val="20"/>
        </w:rPr>
        <w:t>US Health Information</w:t>
      </w:r>
      <w:r w:rsidRPr="002A4312">
        <w:rPr>
          <w:rFonts w:ascii="Arial" w:hAnsi="Arial" w:cs="Arial"/>
          <w:spacing w:val="-3"/>
          <w:sz w:val="20"/>
        </w:rPr>
        <w:t xml:space="preserve"> </w:t>
      </w:r>
      <w:r w:rsidRPr="002A4312">
        <w:rPr>
          <w:rFonts w:ascii="Arial" w:hAnsi="Arial" w:cs="Arial"/>
          <w:sz w:val="20"/>
        </w:rPr>
        <w:t>Privacy</w:t>
      </w:r>
    </w:p>
    <w:p w14:paraId="16F8A1BA" w14:textId="77777777" w:rsidR="00FC575A" w:rsidRPr="002A4312" w:rsidRDefault="00FC575A">
      <w:pPr>
        <w:pStyle w:val="BodyText"/>
        <w:rPr>
          <w:rFonts w:ascii="Arial" w:hAnsi="Arial" w:cs="Arial"/>
          <w:sz w:val="24"/>
        </w:rPr>
      </w:pPr>
    </w:p>
    <w:p w14:paraId="5B610987" w14:textId="77777777" w:rsidR="00FC575A" w:rsidRPr="002A4312" w:rsidRDefault="006B22E6">
      <w:pPr>
        <w:pStyle w:val="BodyText"/>
        <w:spacing w:before="182"/>
        <w:ind w:left="248"/>
        <w:rPr>
          <w:rFonts w:ascii="Arial" w:hAnsi="Arial" w:cs="Arial"/>
        </w:rPr>
      </w:pPr>
      <w:r w:rsidRPr="002A4312">
        <w:rPr>
          <w:rFonts w:ascii="Arial" w:hAnsi="Arial" w:cs="Arial"/>
        </w:rPr>
        <w:t xml:space="preserve">HITSP (Health Information Technology Standards Panel) </w:t>
      </w:r>
      <w:hyperlink r:id="rId57">
        <w:r w:rsidRPr="002A4312">
          <w:rPr>
            <w:rFonts w:ascii="Arial" w:hAnsi="Arial" w:cs="Arial"/>
            <w:color w:val="0000FF"/>
            <w:u w:val="single" w:color="0000FF"/>
          </w:rPr>
          <w:t>www.hitsp.org</w:t>
        </w:r>
      </w:hyperlink>
    </w:p>
    <w:p w14:paraId="34B75949" w14:textId="77777777" w:rsidR="00FC575A" w:rsidRPr="002A4312" w:rsidRDefault="00FC575A">
      <w:pPr>
        <w:pStyle w:val="BodyText"/>
        <w:spacing w:before="1"/>
        <w:rPr>
          <w:rFonts w:ascii="Arial" w:hAnsi="Arial" w:cs="Arial"/>
        </w:rPr>
      </w:pPr>
    </w:p>
    <w:p w14:paraId="78E905CE" w14:textId="77777777" w:rsidR="00FC575A" w:rsidRPr="002A4312" w:rsidRDefault="006B22E6" w:rsidP="008D693E">
      <w:pPr>
        <w:pStyle w:val="ListParagraph"/>
        <w:numPr>
          <w:ilvl w:val="0"/>
          <w:numId w:val="1"/>
        </w:numPr>
        <w:tabs>
          <w:tab w:val="left" w:pos="967"/>
          <w:tab w:val="left" w:pos="968"/>
        </w:tabs>
        <w:ind w:left="968" w:right="475" w:hanging="361"/>
        <w:rPr>
          <w:rFonts w:ascii="Arial" w:hAnsi="Arial" w:cs="Arial"/>
          <w:sz w:val="20"/>
        </w:rPr>
      </w:pPr>
      <w:r w:rsidRPr="002A4312">
        <w:rPr>
          <w:rFonts w:ascii="Arial" w:hAnsi="Arial" w:cs="Arial"/>
          <w:sz w:val="20"/>
        </w:rPr>
        <w:t>"Interoperability Specifications" - documents that harmonize and recommend the technical standards necessary to assure</w:t>
      </w:r>
      <w:r w:rsidRPr="002A4312">
        <w:rPr>
          <w:rFonts w:ascii="Arial" w:hAnsi="Arial" w:cs="Arial"/>
          <w:spacing w:val="-4"/>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interoperability</w:t>
      </w:r>
      <w:r w:rsidRPr="002A4312">
        <w:rPr>
          <w:rFonts w:ascii="Arial" w:hAnsi="Arial" w:cs="Arial"/>
          <w:spacing w:val="-7"/>
          <w:sz w:val="20"/>
        </w:rPr>
        <w:t xml:space="preserve"> </w:t>
      </w:r>
      <w:r w:rsidRPr="002A4312">
        <w:rPr>
          <w:rFonts w:ascii="Arial" w:hAnsi="Arial" w:cs="Arial"/>
          <w:sz w:val="20"/>
        </w:rPr>
        <w:t>of</w:t>
      </w:r>
      <w:r w:rsidRPr="002A4312">
        <w:rPr>
          <w:rFonts w:ascii="Arial" w:hAnsi="Arial" w:cs="Arial"/>
          <w:spacing w:val="-6"/>
          <w:sz w:val="20"/>
        </w:rPr>
        <w:t xml:space="preserve"> </w:t>
      </w:r>
      <w:r w:rsidRPr="002A4312">
        <w:rPr>
          <w:rFonts w:ascii="Arial" w:hAnsi="Arial" w:cs="Arial"/>
          <w:sz w:val="20"/>
        </w:rPr>
        <w:t>electronic</w:t>
      </w:r>
      <w:r w:rsidRPr="002A4312">
        <w:rPr>
          <w:rFonts w:ascii="Arial" w:hAnsi="Arial" w:cs="Arial"/>
          <w:spacing w:val="-4"/>
          <w:sz w:val="20"/>
        </w:rPr>
        <w:t xml:space="preserve"> </w:t>
      </w:r>
      <w:r w:rsidRPr="002A4312">
        <w:rPr>
          <w:rFonts w:ascii="Arial" w:hAnsi="Arial" w:cs="Arial"/>
          <w:sz w:val="20"/>
        </w:rPr>
        <w:t>health</w:t>
      </w:r>
      <w:r w:rsidRPr="002A4312">
        <w:rPr>
          <w:rFonts w:ascii="Arial" w:hAnsi="Arial" w:cs="Arial"/>
          <w:spacing w:val="-5"/>
          <w:sz w:val="20"/>
        </w:rPr>
        <w:t xml:space="preserve"> </w:t>
      </w:r>
      <w:r w:rsidRPr="002A4312">
        <w:rPr>
          <w:rFonts w:ascii="Arial" w:hAnsi="Arial" w:cs="Arial"/>
          <w:sz w:val="20"/>
        </w:rPr>
        <w:t>records</w:t>
      </w:r>
      <w:r w:rsidRPr="002A4312">
        <w:rPr>
          <w:rFonts w:ascii="Arial" w:hAnsi="Arial" w:cs="Arial"/>
          <w:spacing w:val="-4"/>
          <w:sz w:val="20"/>
        </w:rPr>
        <w:t xml:space="preserve"> </w:t>
      </w:r>
      <w:r w:rsidRPr="002A4312">
        <w:rPr>
          <w:rFonts w:ascii="Arial" w:hAnsi="Arial" w:cs="Arial"/>
          <w:sz w:val="20"/>
        </w:rPr>
        <w:t>and</w:t>
      </w:r>
      <w:r w:rsidRPr="002A4312">
        <w:rPr>
          <w:rFonts w:ascii="Arial" w:hAnsi="Arial" w:cs="Arial"/>
          <w:spacing w:val="-3"/>
          <w:sz w:val="20"/>
        </w:rPr>
        <w:t xml:space="preserve"> </w:t>
      </w:r>
      <w:r w:rsidRPr="002A4312">
        <w:rPr>
          <w:rFonts w:ascii="Arial" w:hAnsi="Arial" w:cs="Arial"/>
          <w:sz w:val="20"/>
        </w:rPr>
        <w:t>help</w:t>
      </w:r>
      <w:r w:rsidRPr="002A4312">
        <w:rPr>
          <w:rFonts w:ascii="Arial" w:hAnsi="Arial" w:cs="Arial"/>
          <w:spacing w:val="-3"/>
          <w:sz w:val="20"/>
        </w:rPr>
        <w:t xml:space="preserve"> </w:t>
      </w:r>
      <w:r w:rsidRPr="002A4312">
        <w:rPr>
          <w:rFonts w:ascii="Arial" w:hAnsi="Arial" w:cs="Arial"/>
          <w:sz w:val="20"/>
        </w:rPr>
        <w:t>support</w:t>
      </w:r>
      <w:r w:rsidRPr="002A4312">
        <w:rPr>
          <w:rFonts w:ascii="Arial" w:hAnsi="Arial" w:cs="Arial"/>
          <w:spacing w:val="-4"/>
          <w:sz w:val="20"/>
        </w:rPr>
        <w:t xml:space="preserve"> </w:t>
      </w: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nationwide</w:t>
      </w:r>
      <w:r w:rsidRPr="002A4312">
        <w:rPr>
          <w:rFonts w:ascii="Arial" w:hAnsi="Arial" w:cs="Arial"/>
          <w:spacing w:val="-4"/>
          <w:sz w:val="20"/>
        </w:rPr>
        <w:t xml:space="preserve"> </w:t>
      </w:r>
      <w:r w:rsidRPr="002A4312">
        <w:rPr>
          <w:rFonts w:ascii="Arial" w:hAnsi="Arial" w:cs="Arial"/>
          <w:sz w:val="20"/>
        </w:rPr>
        <w:t>exchange</w:t>
      </w:r>
      <w:r w:rsidRPr="002A4312">
        <w:rPr>
          <w:rFonts w:ascii="Arial" w:hAnsi="Arial" w:cs="Arial"/>
          <w:spacing w:val="-4"/>
          <w:sz w:val="20"/>
        </w:rPr>
        <w:t xml:space="preserve"> </w:t>
      </w:r>
      <w:r w:rsidRPr="002A4312">
        <w:rPr>
          <w:rFonts w:ascii="Arial" w:hAnsi="Arial" w:cs="Arial"/>
          <w:sz w:val="20"/>
        </w:rPr>
        <w:t>of</w:t>
      </w:r>
      <w:r w:rsidRPr="002A4312">
        <w:rPr>
          <w:rFonts w:ascii="Arial" w:hAnsi="Arial" w:cs="Arial"/>
          <w:spacing w:val="-3"/>
          <w:sz w:val="20"/>
        </w:rPr>
        <w:t xml:space="preserve"> </w:t>
      </w:r>
      <w:r w:rsidRPr="002A4312">
        <w:rPr>
          <w:rFonts w:ascii="Arial" w:hAnsi="Arial" w:cs="Arial"/>
          <w:sz w:val="20"/>
        </w:rPr>
        <w:t>healthcare</w:t>
      </w:r>
      <w:r w:rsidRPr="002A4312">
        <w:rPr>
          <w:rFonts w:ascii="Arial" w:hAnsi="Arial" w:cs="Arial"/>
          <w:spacing w:val="-4"/>
          <w:sz w:val="20"/>
        </w:rPr>
        <w:t xml:space="preserve"> </w:t>
      </w:r>
      <w:r w:rsidRPr="002A4312">
        <w:rPr>
          <w:rFonts w:ascii="Arial" w:hAnsi="Arial" w:cs="Arial"/>
          <w:sz w:val="20"/>
        </w:rPr>
        <w:t>data.</w:t>
      </w:r>
    </w:p>
    <w:p w14:paraId="1E90AA32" w14:textId="77777777" w:rsidR="00FC575A" w:rsidRPr="002A4312" w:rsidRDefault="00FC575A">
      <w:pPr>
        <w:pStyle w:val="BodyText"/>
        <w:spacing w:before="10"/>
        <w:rPr>
          <w:rFonts w:ascii="Arial" w:hAnsi="Arial" w:cs="Arial"/>
          <w:sz w:val="19"/>
        </w:rPr>
      </w:pPr>
    </w:p>
    <w:p w14:paraId="2EDE0B78" w14:textId="77777777" w:rsidR="00FC575A" w:rsidRPr="002A4312" w:rsidRDefault="006B22E6">
      <w:pPr>
        <w:pStyle w:val="BodyText"/>
        <w:ind w:left="248" w:right="704"/>
        <w:rPr>
          <w:rFonts w:ascii="Arial" w:hAnsi="Arial" w:cs="Arial"/>
        </w:rPr>
      </w:pPr>
      <w:r w:rsidRPr="002A4312">
        <w:rPr>
          <w:rFonts w:ascii="Arial" w:hAnsi="Arial" w:cs="Arial"/>
        </w:rPr>
        <w:t>International Dietetics and Nutrition Terminology (IDNT) Reference Manual, 3</w:t>
      </w:r>
      <w:r w:rsidRPr="002A4312">
        <w:rPr>
          <w:rFonts w:ascii="Arial" w:hAnsi="Arial" w:cs="Arial"/>
          <w:vertAlign w:val="superscript"/>
        </w:rPr>
        <w:t>rd</w:t>
      </w:r>
      <w:r w:rsidRPr="002A4312">
        <w:rPr>
          <w:rFonts w:ascii="Arial" w:hAnsi="Arial" w:cs="Arial"/>
        </w:rPr>
        <w:t xml:space="preserve"> edition, Chicago, IL: American Dietetic Association; 2011</w:t>
      </w:r>
    </w:p>
    <w:p w14:paraId="176AC321" w14:textId="77777777" w:rsidR="00FC575A" w:rsidRPr="002A4312" w:rsidRDefault="00FC575A">
      <w:pPr>
        <w:pStyle w:val="BodyText"/>
        <w:spacing w:before="1"/>
        <w:rPr>
          <w:rFonts w:ascii="Arial" w:hAnsi="Arial" w:cs="Arial"/>
        </w:rPr>
      </w:pPr>
    </w:p>
    <w:p w14:paraId="75CC75DE" w14:textId="77777777" w:rsidR="00FC575A" w:rsidRPr="002A4312" w:rsidRDefault="006B22E6" w:rsidP="008D693E">
      <w:pPr>
        <w:pStyle w:val="ListParagraph"/>
        <w:numPr>
          <w:ilvl w:val="0"/>
          <w:numId w:val="1"/>
        </w:numPr>
        <w:tabs>
          <w:tab w:val="left" w:pos="967"/>
          <w:tab w:val="left" w:pos="968"/>
        </w:tabs>
        <w:ind w:hanging="359"/>
        <w:rPr>
          <w:rFonts w:ascii="Arial" w:hAnsi="Arial" w:cs="Arial"/>
          <w:sz w:val="20"/>
        </w:rPr>
      </w:pPr>
      <w:r w:rsidRPr="002A4312">
        <w:rPr>
          <w:rFonts w:ascii="Arial" w:hAnsi="Arial" w:cs="Arial"/>
          <w:sz w:val="20"/>
        </w:rPr>
        <w:t>Publication of standardized language used for the Nutrition Care Process, updated</w:t>
      </w:r>
      <w:r w:rsidRPr="002A4312">
        <w:rPr>
          <w:rFonts w:ascii="Arial" w:hAnsi="Arial" w:cs="Arial"/>
          <w:spacing w:val="-8"/>
          <w:sz w:val="20"/>
        </w:rPr>
        <w:t xml:space="preserve"> </w:t>
      </w:r>
      <w:r w:rsidRPr="002A4312">
        <w:rPr>
          <w:rFonts w:ascii="Arial" w:hAnsi="Arial" w:cs="Arial"/>
          <w:sz w:val="20"/>
        </w:rPr>
        <w:t>biennially.</w:t>
      </w:r>
    </w:p>
    <w:p w14:paraId="3FD2BE49" w14:textId="77777777" w:rsidR="00FC575A" w:rsidRPr="002A4312" w:rsidRDefault="00FC575A">
      <w:pPr>
        <w:pStyle w:val="BodyText"/>
        <w:spacing w:before="2"/>
        <w:rPr>
          <w:rFonts w:ascii="Arial" w:hAnsi="Arial" w:cs="Arial"/>
        </w:rPr>
      </w:pPr>
    </w:p>
    <w:p w14:paraId="12DABB15" w14:textId="77777777" w:rsidR="00FC575A" w:rsidRPr="002A4312" w:rsidRDefault="006B22E6">
      <w:pPr>
        <w:pStyle w:val="BodyText"/>
        <w:spacing w:line="237" w:lineRule="auto"/>
        <w:ind w:left="248" w:right="788"/>
        <w:rPr>
          <w:rFonts w:ascii="Arial" w:hAnsi="Arial" w:cs="Arial"/>
        </w:rPr>
      </w:pPr>
      <w:r w:rsidRPr="002A4312">
        <w:rPr>
          <w:rFonts w:ascii="Arial" w:hAnsi="Arial" w:cs="Arial"/>
          <w:i/>
        </w:rPr>
        <w:t xml:space="preserve">Online Version: </w:t>
      </w:r>
      <w:r w:rsidRPr="002A4312">
        <w:rPr>
          <w:rFonts w:ascii="Arial" w:hAnsi="Arial" w:cs="Arial"/>
        </w:rPr>
        <w:t>International Dietetics and Nutrition Terminology (IDNT) Reference Manual, 3</w:t>
      </w:r>
      <w:r w:rsidRPr="002A4312">
        <w:rPr>
          <w:rFonts w:ascii="Arial" w:hAnsi="Arial" w:cs="Arial"/>
          <w:vertAlign w:val="superscript"/>
        </w:rPr>
        <w:t>rd</w:t>
      </w:r>
      <w:r w:rsidRPr="002A4312">
        <w:rPr>
          <w:rFonts w:ascii="Arial" w:hAnsi="Arial" w:cs="Arial"/>
        </w:rPr>
        <w:t xml:space="preserve"> edition, Chicago, IL: American Dietetic Association; 2011 </w:t>
      </w:r>
      <w:hyperlink r:id="rId58">
        <w:r w:rsidRPr="002A4312">
          <w:rPr>
            <w:rFonts w:ascii="Arial" w:hAnsi="Arial" w:cs="Arial"/>
            <w:color w:val="0000FF"/>
            <w:u w:val="single" w:color="0000FF"/>
          </w:rPr>
          <w:t>www.adancp.com</w:t>
        </w:r>
      </w:hyperlink>
    </w:p>
    <w:p w14:paraId="6C47CFD2" w14:textId="77777777" w:rsidR="00FC575A" w:rsidRPr="002A4312" w:rsidRDefault="00FC575A">
      <w:pPr>
        <w:pStyle w:val="BodyText"/>
        <w:spacing w:before="2"/>
        <w:rPr>
          <w:rFonts w:ascii="Arial" w:hAnsi="Arial" w:cs="Arial"/>
        </w:rPr>
      </w:pPr>
    </w:p>
    <w:p w14:paraId="19FC982A" w14:textId="77777777" w:rsidR="00FC575A" w:rsidRPr="002A4312" w:rsidRDefault="006B22E6" w:rsidP="008D693E">
      <w:pPr>
        <w:pStyle w:val="ListParagraph"/>
        <w:numPr>
          <w:ilvl w:val="0"/>
          <w:numId w:val="1"/>
        </w:numPr>
        <w:tabs>
          <w:tab w:val="left" w:pos="967"/>
          <w:tab w:val="left" w:pos="968"/>
        </w:tabs>
        <w:rPr>
          <w:rFonts w:ascii="Arial" w:hAnsi="Arial" w:cs="Arial"/>
          <w:sz w:val="20"/>
        </w:rPr>
      </w:pPr>
      <w:r w:rsidRPr="002A4312">
        <w:rPr>
          <w:rFonts w:ascii="Arial" w:hAnsi="Arial" w:cs="Arial"/>
          <w:sz w:val="20"/>
        </w:rPr>
        <w:t>Online subscription version of the standardized language used for the Nutrition Care Process, updated</w:t>
      </w:r>
      <w:r w:rsidRPr="002A4312">
        <w:rPr>
          <w:rFonts w:ascii="Arial" w:hAnsi="Arial" w:cs="Arial"/>
          <w:spacing w:val="-26"/>
          <w:sz w:val="20"/>
        </w:rPr>
        <w:t xml:space="preserve"> </w:t>
      </w:r>
      <w:r w:rsidRPr="002A4312">
        <w:rPr>
          <w:rFonts w:ascii="Arial" w:hAnsi="Arial" w:cs="Arial"/>
          <w:sz w:val="20"/>
        </w:rPr>
        <w:t>biennially.</w:t>
      </w:r>
    </w:p>
    <w:p w14:paraId="0A6633E4" w14:textId="77777777" w:rsidR="00FC575A" w:rsidRPr="002A4312" w:rsidRDefault="00FC575A">
      <w:pPr>
        <w:pStyle w:val="BodyText"/>
        <w:rPr>
          <w:rFonts w:ascii="Arial" w:hAnsi="Arial" w:cs="Arial"/>
        </w:rPr>
      </w:pPr>
    </w:p>
    <w:p w14:paraId="0DE160E3" w14:textId="77777777" w:rsidR="00FC575A" w:rsidRPr="002A4312" w:rsidRDefault="006B22E6">
      <w:pPr>
        <w:pStyle w:val="BodyText"/>
        <w:ind w:left="247"/>
        <w:rPr>
          <w:rFonts w:ascii="Arial" w:hAnsi="Arial" w:cs="Arial"/>
        </w:rPr>
      </w:pPr>
      <w:r w:rsidRPr="002A4312">
        <w:rPr>
          <w:rFonts w:ascii="Arial" w:hAnsi="Arial" w:cs="Arial"/>
        </w:rPr>
        <w:t xml:space="preserve">International Standards Organization (ISO) </w:t>
      </w:r>
      <w:hyperlink r:id="rId59">
        <w:r w:rsidRPr="002A4312">
          <w:rPr>
            <w:rFonts w:ascii="Arial" w:hAnsi="Arial" w:cs="Arial"/>
            <w:color w:val="0000FF"/>
            <w:u w:val="single" w:color="0000FF"/>
          </w:rPr>
          <w:t>www.ISO.org</w:t>
        </w:r>
      </w:hyperlink>
    </w:p>
    <w:p w14:paraId="1A4E9AA4" w14:textId="77777777" w:rsidR="00FC575A" w:rsidRPr="002A4312" w:rsidRDefault="00FC575A">
      <w:pPr>
        <w:pStyle w:val="BodyText"/>
        <w:spacing w:before="10"/>
        <w:rPr>
          <w:rFonts w:ascii="Arial" w:hAnsi="Arial" w:cs="Arial"/>
          <w:sz w:val="19"/>
        </w:rPr>
      </w:pPr>
    </w:p>
    <w:p w14:paraId="548F4591" w14:textId="77777777" w:rsidR="00FC575A" w:rsidRPr="002A4312" w:rsidRDefault="006B22E6" w:rsidP="008D693E">
      <w:pPr>
        <w:pStyle w:val="ListParagraph"/>
        <w:numPr>
          <w:ilvl w:val="0"/>
          <w:numId w:val="1"/>
        </w:numPr>
        <w:tabs>
          <w:tab w:val="left" w:pos="967"/>
          <w:tab w:val="left" w:pos="968"/>
        </w:tabs>
        <w:spacing w:line="465" w:lineRule="auto"/>
        <w:ind w:left="247" w:right="1433" w:firstLine="360"/>
        <w:rPr>
          <w:rFonts w:ascii="Arial" w:hAnsi="Arial" w:cs="Arial"/>
          <w:sz w:val="20"/>
        </w:rPr>
      </w:pPr>
      <w:r w:rsidRPr="002A4312">
        <w:rPr>
          <w:rFonts w:ascii="Arial" w:hAnsi="Arial" w:cs="Arial"/>
          <w:sz w:val="20"/>
        </w:rPr>
        <w:t>ISO/TR 20514: Health informatics, Electronic health record, Definition, scope and context. 2005-10-17 Nutrition Care Process and Model Part I: the 2008 update. J Am Diet Assoc. Jul 2008;</w:t>
      </w:r>
      <w:r w:rsidRPr="002A4312">
        <w:rPr>
          <w:rFonts w:ascii="Arial" w:hAnsi="Arial" w:cs="Arial"/>
          <w:spacing w:val="-25"/>
          <w:sz w:val="20"/>
        </w:rPr>
        <w:t xml:space="preserve"> </w:t>
      </w:r>
      <w:r w:rsidRPr="002A4312">
        <w:rPr>
          <w:rFonts w:ascii="Arial" w:hAnsi="Arial" w:cs="Arial"/>
          <w:sz w:val="20"/>
        </w:rPr>
        <w:t>108(7):1113-1117.</w:t>
      </w:r>
    </w:p>
    <w:p w14:paraId="176CAA2A" w14:textId="77777777" w:rsidR="00FC575A" w:rsidRPr="002A4312" w:rsidRDefault="006B22E6">
      <w:pPr>
        <w:pStyle w:val="BodyText"/>
        <w:spacing w:before="15"/>
        <w:ind w:left="247" w:right="535"/>
        <w:rPr>
          <w:rFonts w:ascii="Arial" w:hAnsi="Arial" w:cs="Arial"/>
        </w:rPr>
      </w:pPr>
      <w:r w:rsidRPr="002A4312">
        <w:rPr>
          <w:rFonts w:ascii="Arial" w:hAnsi="Arial" w:cs="Arial"/>
        </w:rPr>
        <w:t>Nutrition Care Process Part II: Using the International Dietetics and Nutrition Terminology to Document the Nutrition Care Process. J Am Diet Assoc. Aug 2008; 108(8):1287-1293.</w:t>
      </w:r>
    </w:p>
    <w:p w14:paraId="3EC8C29B" w14:textId="77777777" w:rsidR="00FC575A" w:rsidRPr="002A4312" w:rsidRDefault="00FC575A">
      <w:pPr>
        <w:pStyle w:val="BodyText"/>
        <w:spacing w:before="10"/>
        <w:rPr>
          <w:rFonts w:ascii="Arial" w:hAnsi="Arial" w:cs="Arial"/>
          <w:sz w:val="19"/>
        </w:rPr>
      </w:pPr>
    </w:p>
    <w:p w14:paraId="36DE9ABD" w14:textId="77777777" w:rsidR="00FC575A" w:rsidRPr="002A4312" w:rsidRDefault="006B22E6" w:rsidP="008D693E">
      <w:pPr>
        <w:pStyle w:val="ListParagraph"/>
        <w:numPr>
          <w:ilvl w:val="0"/>
          <w:numId w:val="1"/>
        </w:numPr>
        <w:tabs>
          <w:tab w:val="left" w:pos="967"/>
          <w:tab w:val="left" w:pos="968"/>
        </w:tabs>
        <w:ind w:right="748"/>
        <w:rPr>
          <w:rFonts w:ascii="Arial" w:hAnsi="Arial" w:cs="Arial"/>
          <w:sz w:val="20"/>
        </w:rPr>
      </w:pPr>
      <w:r w:rsidRPr="002A4312">
        <w:rPr>
          <w:rFonts w:ascii="Arial" w:hAnsi="Arial" w:cs="Arial"/>
          <w:sz w:val="20"/>
        </w:rPr>
        <w:t>Published articles documenting the history, development and use of the Nutrition Care Process and standardized language.</w:t>
      </w:r>
    </w:p>
    <w:p w14:paraId="14E303C1" w14:textId="77777777" w:rsidR="00FC575A" w:rsidRPr="002A4312" w:rsidRDefault="00FC575A">
      <w:pPr>
        <w:pStyle w:val="BodyText"/>
        <w:spacing w:before="3"/>
        <w:rPr>
          <w:rFonts w:ascii="Arial" w:hAnsi="Arial" w:cs="Arial"/>
        </w:rPr>
      </w:pPr>
    </w:p>
    <w:p w14:paraId="6413B457" w14:textId="77777777" w:rsidR="00FC575A" w:rsidRPr="002A4312" w:rsidRDefault="006B22E6">
      <w:pPr>
        <w:pStyle w:val="BodyText"/>
        <w:spacing w:line="237" w:lineRule="auto"/>
        <w:ind w:left="247" w:right="4468" w:hanging="1"/>
        <w:rPr>
          <w:rFonts w:ascii="Arial" w:hAnsi="Arial" w:cs="Arial"/>
        </w:rPr>
      </w:pPr>
      <w:r w:rsidRPr="002A4312">
        <w:rPr>
          <w:rFonts w:ascii="Arial" w:hAnsi="Arial" w:cs="Arial"/>
        </w:rPr>
        <w:t xml:space="preserve">US Health and Human Services (HHS) National Institute of Health (NIH): </w:t>
      </w:r>
      <w:hyperlink r:id="rId60">
        <w:r w:rsidRPr="002A4312">
          <w:rPr>
            <w:rFonts w:ascii="Arial" w:hAnsi="Arial" w:cs="Arial"/>
            <w:color w:val="0000FF"/>
            <w:u w:val="single" w:color="0000FF"/>
          </w:rPr>
          <w:t>http://privacyruleandresearch.nih.gov/</w:t>
        </w:r>
      </w:hyperlink>
    </w:p>
    <w:p w14:paraId="62FA5468" w14:textId="77777777" w:rsidR="00FC575A" w:rsidRPr="002A4312" w:rsidRDefault="00FC575A">
      <w:pPr>
        <w:pStyle w:val="BodyText"/>
        <w:spacing w:before="1"/>
        <w:rPr>
          <w:rFonts w:ascii="Arial" w:hAnsi="Arial" w:cs="Arial"/>
        </w:rPr>
      </w:pPr>
    </w:p>
    <w:p w14:paraId="3884FBB7" w14:textId="77777777" w:rsidR="00FC575A" w:rsidRPr="002A4312" w:rsidRDefault="006B22E6" w:rsidP="008D693E">
      <w:pPr>
        <w:pStyle w:val="ListParagraph"/>
        <w:numPr>
          <w:ilvl w:val="0"/>
          <w:numId w:val="1"/>
        </w:numPr>
        <w:ind w:left="968" w:right="250" w:hanging="288"/>
        <w:rPr>
          <w:rFonts w:ascii="Arial" w:hAnsi="Arial" w:cs="Arial"/>
          <w:sz w:val="20"/>
        </w:rPr>
      </w:pPr>
      <w:r w:rsidRPr="002A4312">
        <w:rPr>
          <w:rFonts w:ascii="Arial" w:hAnsi="Arial" w:cs="Arial"/>
          <w:sz w:val="20"/>
        </w:rPr>
        <w:t>The</w:t>
      </w:r>
      <w:r w:rsidRPr="002A4312">
        <w:rPr>
          <w:rFonts w:ascii="Arial" w:hAnsi="Arial" w:cs="Arial"/>
          <w:spacing w:val="-4"/>
          <w:sz w:val="20"/>
        </w:rPr>
        <w:t xml:space="preserve"> </w:t>
      </w:r>
      <w:r w:rsidRPr="002A4312">
        <w:rPr>
          <w:rFonts w:ascii="Arial" w:hAnsi="Arial" w:cs="Arial"/>
          <w:sz w:val="20"/>
        </w:rPr>
        <w:t>Health</w:t>
      </w:r>
      <w:r w:rsidRPr="002A4312">
        <w:rPr>
          <w:rFonts w:ascii="Arial" w:hAnsi="Arial" w:cs="Arial"/>
          <w:spacing w:val="-5"/>
          <w:sz w:val="20"/>
        </w:rPr>
        <w:t xml:space="preserve"> </w:t>
      </w:r>
      <w:r w:rsidRPr="002A4312">
        <w:rPr>
          <w:rFonts w:ascii="Arial" w:hAnsi="Arial" w:cs="Arial"/>
          <w:sz w:val="20"/>
        </w:rPr>
        <w:t>Insurance</w:t>
      </w:r>
      <w:r w:rsidRPr="002A4312">
        <w:rPr>
          <w:rFonts w:ascii="Arial" w:hAnsi="Arial" w:cs="Arial"/>
          <w:spacing w:val="-4"/>
          <w:sz w:val="20"/>
        </w:rPr>
        <w:t xml:space="preserve"> </w:t>
      </w:r>
      <w:r w:rsidRPr="002A4312">
        <w:rPr>
          <w:rFonts w:ascii="Arial" w:hAnsi="Arial" w:cs="Arial"/>
          <w:sz w:val="20"/>
        </w:rPr>
        <w:t>Portability</w:t>
      </w:r>
      <w:r w:rsidRPr="002A4312">
        <w:rPr>
          <w:rFonts w:ascii="Arial" w:hAnsi="Arial" w:cs="Arial"/>
          <w:spacing w:val="-8"/>
          <w:sz w:val="20"/>
        </w:rPr>
        <w:t xml:space="preserve"> </w:t>
      </w:r>
      <w:r w:rsidRPr="002A4312">
        <w:rPr>
          <w:rFonts w:ascii="Arial" w:hAnsi="Arial" w:cs="Arial"/>
          <w:sz w:val="20"/>
        </w:rPr>
        <w:t>and</w:t>
      </w:r>
      <w:r w:rsidRPr="002A4312">
        <w:rPr>
          <w:rFonts w:ascii="Arial" w:hAnsi="Arial" w:cs="Arial"/>
          <w:spacing w:val="-1"/>
          <w:sz w:val="20"/>
        </w:rPr>
        <w:t xml:space="preserve"> </w:t>
      </w:r>
      <w:r w:rsidRPr="002A4312">
        <w:rPr>
          <w:rFonts w:ascii="Arial" w:hAnsi="Arial" w:cs="Arial"/>
          <w:sz w:val="20"/>
        </w:rPr>
        <w:t>Accountability</w:t>
      </w:r>
      <w:r w:rsidRPr="002A4312">
        <w:rPr>
          <w:rFonts w:ascii="Arial" w:hAnsi="Arial" w:cs="Arial"/>
          <w:spacing w:val="-5"/>
          <w:sz w:val="20"/>
        </w:rPr>
        <w:t xml:space="preserve"> </w:t>
      </w:r>
      <w:r w:rsidRPr="002A4312">
        <w:rPr>
          <w:rFonts w:ascii="Arial" w:hAnsi="Arial" w:cs="Arial"/>
          <w:sz w:val="20"/>
        </w:rPr>
        <w:t>Act</w:t>
      </w:r>
      <w:r w:rsidRPr="002A4312">
        <w:rPr>
          <w:rFonts w:ascii="Arial" w:hAnsi="Arial" w:cs="Arial"/>
          <w:spacing w:val="-4"/>
          <w:sz w:val="20"/>
        </w:rPr>
        <w:t xml:space="preserve"> </w:t>
      </w:r>
      <w:r w:rsidRPr="002A4312">
        <w:rPr>
          <w:rFonts w:ascii="Arial" w:hAnsi="Arial" w:cs="Arial"/>
          <w:sz w:val="20"/>
        </w:rPr>
        <w:t>(HIPAA)</w:t>
      </w:r>
      <w:r w:rsidRPr="002A4312">
        <w:rPr>
          <w:rFonts w:ascii="Arial" w:hAnsi="Arial" w:cs="Arial"/>
          <w:spacing w:val="-3"/>
          <w:sz w:val="20"/>
        </w:rPr>
        <w:t xml:space="preserve"> </w:t>
      </w:r>
      <w:r w:rsidRPr="002A4312">
        <w:rPr>
          <w:rFonts w:ascii="Arial" w:hAnsi="Arial" w:cs="Arial"/>
          <w:sz w:val="20"/>
        </w:rPr>
        <w:t>Privacy</w:t>
      </w:r>
      <w:r w:rsidRPr="002A4312">
        <w:rPr>
          <w:rFonts w:ascii="Arial" w:hAnsi="Arial" w:cs="Arial"/>
          <w:spacing w:val="-8"/>
          <w:sz w:val="20"/>
        </w:rPr>
        <w:t xml:space="preserve"> </w:t>
      </w:r>
      <w:r w:rsidRPr="002A4312">
        <w:rPr>
          <w:rFonts w:ascii="Arial" w:hAnsi="Arial" w:cs="Arial"/>
          <w:sz w:val="20"/>
        </w:rPr>
        <w:t>Rule</w:t>
      </w:r>
      <w:r w:rsidRPr="002A4312">
        <w:rPr>
          <w:rFonts w:ascii="Arial" w:hAnsi="Arial" w:cs="Arial"/>
          <w:spacing w:val="-4"/>
          <w:sz w:val="20"/>
        </w:rPr>
        <w:t xml:space="preserve"> </w:t>
      </w:r>
      <w:r w:rsidRPr="002A4312">
        <w:rPr>
          <w:rFonts w:ascii="Arial" w:hAnsi="Arial" w:cs="Arial"/>
          <w:sz w:val="20"/>
        </w:rPr>
        <w:t>is</w:t>
      </w:r>
      <w:r w:rsidRPr="002A4312">
        <w:rPr>
          <w:rFonts w:ascii="Arial" w:hAnsi="Arial" w:cs="Arial"/>
          <w:spacing w:val="-5"/>
          <w:sz w:val="20"/>
        </w:rPr>
        <w:t xml:space="preserve"> </w:t>
      </w:r>
      <w:r w:rsidRPr="002A4312">
        <w:rPr>
          <w:rFonts w:ascii="Arial" w:hAnsi="Arial" w:cs="Arial"/>
          <w:sz w:val="20"/>
        </w:rPr>
        <w:t>the</w:t>
      </w:r>
      <w:r w:rsidRPr="002A4312">
        <w:rPr>
          <w:rFonts w:ascii="Arial" w:hAnsi="Arial" w:cs="Arial"/>
          <w:spacing w:val="-1"/>
          <w:sz w:val="20"/>
        </w:rPr>
        <w:t xml:space="preserve"> </w:t>
      </w:r>
      <w:r w:rsidRPr="002A4312">
        <w:rPr>
          <w:rFonts w:ascii="Arial" w:hAnsi="Arial" w:cs="Arial"/>
          <w:sz w:val="20"/>
        </w:rPr>
        <w:t>first</w:t>
      </w:r>
      <w:r w:rsidRPr="002A4312">
        <w:rPr>
          <w:rFonts w:ascii="Arial" w:hAnsi="Arial" w:cs="Arial"/>
          <w:spacing w:val="-2"/>
          <w:sz w:val="20"/>
        </w:rPr>
        <w:t xml:space="preserve"> </w:t>
      </w:r>
      <w:r w:rsidRPr="002A4312">
        <w:rPr>
          <w:rFonts w:ascii="Arial" w:hAnsi="Arial" w:cs="Arial"/>
          <w:sz w:val="20"/>
        </w:rPr>
        <w:t>comprehensive</w:t>
      </w:r>
      <w:r w:rsidRPr="002A4312">
        <w:rPr>
          <w:rFonts w:ascii="Arial" w:hAnsi="Arial" w:cs="Arial"/>
          <w:spacing w:val="-4"/>
          <w:sz w:val="20"/>
        </w:rPr>
        <w:t xml:space="preserve"> </w:t>
      </w:r>
      <w:r w:rsidRPr="002A4312">
        <w:rPr>
          <w:rFonts w:ascii="Arial" w:hAnsi="Arial" w:cs="Arial"/>
          <w:sz w:val="20"/>
        </w:rPr>
        <w:t>US</w:t>
      </w:r>
      <w:r w:rsidRPr="002A4312">
        <w:rPr>
          <w:rFonts w:ascii="Arial" w:hAnsi="Arial" w:cs="Arial"/>
          <w:spacing w:val="-4"/>
          <w:sz w:val="20"/>
        </w:rPr>
        <w:t xml:space="preserve"> </w:t>
      </w:r>
      <w:r w:rsidRPr="002A4312">
        <w:rPr>
          <w:rFonts w:ascii="Arial" w:hAnsi="Arial" w:cs="Arial"/>
          <w:sz w:val="20"/>
        </w:rPr>
        <w:t>Federal protection for the privacy of personal health information. Research organizations and researchers may or may not be covered by the HIPAA Privacy Rule. This website provides information on the Privacy Rule for the research community.</w:t>
      </w:r>
    </w:p>
    <w:p w14:paraId="60B95E77" w14:textId="77777777" w:rsidR="00FC575A" w:rsidRPr="002A4312" w:rsidRDefault="00FC575A">
      <w:pPr>
        <w:rPr>
          <w:rFonts w:ascii="Arial" w:hAnsi="Arial" w:cs="Arial"/>
          <w:sz w:val="20"/>
        </w:rPr>
        <w:sectPr w:rsidR="00FC575A" w:rsidRPr="002A4312">
          <w:pgSz w:w="12240" w:h="15840"/>
          <w:pgMar w:top="920" w:right="780" w:bottom="1160" w:left="760" w:header="0" w:footer="978" w:gutter="0"/>
          <w:cols w:space="720"/>
        </w:sectPr>
      </w:pPr>
    </w:p>
    <w:p w14:paraId="4269E3E8" w14:textId="3FF48980" w:rsidR="00FC575A" w:rsidRPr="002A4312" w:rsidRDefault="006B22E6" w:rsidP="008D693E">
      <w:pPr>
        <w:pStyle w:val="ListParagraph"/>
        <w:numPr>
          <w:ilvl w:val="0"/>
          <w:numId w:val="14"/>
        </w:numPr>
        <w:tabs>
          <w:tab w:val="left" w:pos="948"/>
          <w:tab w:val="left" w:pos="949"/>
        </w:tabs>
        <w:spacing w:before="103"/>
        <w:ind w:left="948" w:hanging="720"/>
        <w:rPr>
          <w:rFonts w:ascii="Arial" w:hAnsi="Arial" w:cs="Arial"/>
          <w:b/>
          <w:sz w:val="32"/>
        </w:rPr>
      </w:pPr>
      <w:bookmarkStart w:id="61" w:name="12._ENCPRS_FUNCTIONAL_PROFILE"/>
      <w:bookmarkEnd w:id="61"/>
      <w:r w:rsidRPr="002A4312">
        <w:rPr>
          <w:rFonts w:ascii="Arial" w:hAnsi="Arial" w:cs="Arial"/>
          <w:b/>
          <w:sz w:val="32"/>
        </w:rPr>
        <w:lastRenderedPageBreak/>
        <w:t xml:space="preserve">ENCPRS </w:t>
      </w:r>
      <w:r w:rsidR="00C73DD7">
        <w:rPr>
          <w:rFonts w:ascii="Arial" w:hAnsi="Arial" w:cs="Arial"/>
          <w:b/>
          <w:sz w:val="32"/>
        </w:rPr>
        <w:t>Functional Profile</w:t>
      </w:r>
    </w:p>
    <w:p w14:paraId="64FA65C9" w14:textId="77777777" w:rsidR="00FC575A" w:rsidRPr="002A4312" w:rsidRDefault="00FC575A">
      <w:pPr>
        <w:pStyle w:val="BodyText"/>
        <w:spacing w:before="3"/>
        <w:rPr>
          <w:rFonts w:ascii="Arial" w:hAnsi="Arial" w:cs="Arial"/>
          <w:b/>
          <w:sz w:val="23"/>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0"/>
        <w:gridCol w:w="887"/>
        <w:gridCol w:w="7200"/>
        <w:gridCol w:w="1440"/>
        <w:gridCol w:w="1440"/>
      </w:tblGrid>
      <w:tr w:rsidR="00E70DDE" w:rsidRPr="002A4312" w14:paraId="7111F359" w14:textId="0D572D72" w:rsidTr="001A5AA1">
        <w:trPr>
          <w:trHeight w:hRule="exact" w:val="374"/>
        </w:trPr>
        <w:tc>
          <w:tcPr>
            <w:tcW w:w="3600" w:type="dxa"/>
            <w:tcBorders>
              <w:bottom w:val="single" w:sz="8" w:space="0" w:color="000000"/>
            </w:tcBorders>
            <w:shd w:val="clear" w:color="auto" w:fill="0070C0"/>
          </w:tcPr>
          <w:p w14:paraId="5FE2F39F" w14:textId="02C2E49E" w:rsidR="00E70DDE" w:rsidRPr="002A4312" w:rsidRDefault="00E70DDE" w:rsidP="007F2981">
            <w:pPr>
              <w:pStyle w:val="TableParagraph"/>
              <w:ind w:left="749"/>
              <w:rPr>
                <w:rFonts w:ascii="Arial" w:hAnsi="Arial" w:cs="Arial"/>
                <w:b/>
                <w:sz w:val="28"/>
              </w:rPr>
            </w:pPr>
            <w:r>
              <w:rPr>
                <w:rFonts w:ascii="Arial" w:hAnsi="Arial" w:cs="Arial"/>
                <w:b/>
                <w:sz w:val="28"/>
              </w:rPr>
              <w:t>Overarching</w:t>
            </w:r>
          </w:p>
        </w:tc>
        <w:tc>
          <w:tcPr>
            <w:tcW w:w="887" w:type="dxa"/>
            <w:tcBorders>
              <w:bottom w:val="single" w:sz="6" w:space="0" w:color="000000"/>
              <w:right w:val="nil"/>
            </w:tcBorders>
            <w:shd w:val="clear" w:color="auto" w:fill="00B0F0"/>
            <w:vAlign w:val="center"/>
          </w:tcPr>
          <w:p w14:paraId="20A8F4E7" w14:textId="4865AA25" w:rsidR="00E70DDE" w:rsidRPr="002A4312" w:rsidRDefault="00E70DDE" w:rsidP="00E70DDE">
            <w:pPr>
              <w:pStyle w:val="TableParagraph"/>
              <w:ind w:left="102"/>
              <w:rPr>
                <w:rFonts w:ascii="Arial" w:hAnsi="Arial" w:cs="Arial"/>
                <w:sz w:val="20"/>
              </w:rPr>
            </w:pPr>
            <w:r>
              <w:rPr>
                <w:rFonts w:ascii="Arial" w:hAnsi="Arial" w:cs="Arial"/>
                <w:sz w:val="20"/>
              </w:rPr>
              <w:t>OV</w:t>
            </w:r>
            <w:r w:rsidRPr="002A4312">
              <w:rPr>
                <w:rFonts w:ascii="Arial" w:hAnsi="Arial" w:cs="Arial"/>
                <w:sz w:val="20"/>
              </w:rPr>
              <w:t>.1</w:t>
            </w:r>
          </w:p>
        </w:tc>
        <w:tc>
          <w:tcPr>
            <w:tcW w:w="7200" w:type="dxa"/>
            <w:tcBorders>
              <w:left w:val="nil"/>
              <w:bottom w:val="single" w:sz="6" w:space="0" w:color="000000"/>
            </w:tcBorders>
            <w:shd w:val="clear" w:color="auto" w:fill="00B0F0"/>
            <w:vAlign w:val="center"/>
          </w:tcPr>
          <w:p w14:paraId="0CC8091A" w14:textId="796FEA92" w:rsidR="00E70DDE" w:rsidRPr="002A4312" w:rsidRDefault="00E70DDE" w:rsidP="00E70DDE">
            <w:pPr>
              <w:pStyle w:val="TableParagraph"/>
              <w:ind w:left="660"/>
              <w:rPr>
                <w:rFonts w:ascii="Arial" w:hAnsi="Arial" w:cs="Arial"/>
                <w:sz w:val="20"/>
              </w:rPr>
            </w:pPr>
            <w:r>
              <w:rPr>
                <w:rFonts w:ascii="Arial" w:hAnsi="Arial" w:cs="Arial"/>
                <w:sz w:val="20"/>
              </w:rPr>
              <w:t>Overarching Criteria</w:t>
            </w:r>
          </w:p>
        </w:tc>
        <w:tc>
          <w:tcPr>
            <w:tcW w:w="1440" w:type="dxa"/>
            <w:tcBorders>
              <w:left w:val="nil"/>
              <w:bottom w:val="single" w:sz="6" w:space="0" w:color="000000"/>
            </w:tcBorders>
            <w:shd w:val="clear" w:color="auto" w:fill="00B0F0"/>
            <w:vAlign w:val="center"/>
          </w:tcPr>
          <w:p w14:paraId="0CD4DD2C" w14:textId="48D9D739" w:rsidR="00E70DDE" w:rsidRDefault="00E70DDE" w:rsidP="007F2981">
            <w:pPr>
              <w:pStyle w:val="TableParagraph"/>
              <w:ind w:left="0"/>
              <w:jc w:val="center"/>
              <w:rPr>
                <w:rFonts w:ascii="Arial" w:hAnsi="Arial" w:cs="Arial"/>
                <w:sz w:val="20"/>
              </w:rPr>
            </w:pPr>
            <w:r>
              <w:rPr>
                <w:rFonts w:ascii="Arial" w:hAnsi="Arial" w:cs="Arial"/>
                <w:sz w:val="20"/>
              </w:rPr>
              <w:t>Included</w:t>
            </w:r>
          </w:p>
        </w:tc>
        <w:tc>
          <w:tcPr>
            <w:tcW w:w="1440" w:type="dxa"/>
            <w:tcBorders>
              <w:left w:val="nil"/>
              <w:bottom w:val="single" w:sz="6" w:space="0" w:color="000000"/>
            </w:tcBorders>
            <w:shd w:val="clear" w:color="auto" w:fill="00B0F0"/>
            <w:vAlign w:val="center"/>
          </w:tcPr>
          <w:p w14:paraId="64772EA0" w14:textId="3AE304BC" w:rsidR="00E70DDE" w:rsidRPr="001A5AA1" w:rsidRDefault="00E70DDE" w:rsidP="001A5AA1">
            <w:pPr>
              <w:pStyle w:val="TableParagraph"/>
              <w:ind w:left="0"/>
              <w:jc w:val="center"/>
              <w:rPr>
                <w:rFonts w:ascii="Arial" w:hAnsi="Arial" w:cs="Arial"/>
                <w:sz w:val="20"/>
              </w:rPr>
            </w:pPr>
            <w:r w:rsidRPr="001A5AA1">
              <w:rPr>
                <w:rFonts w:ascii="Arial" w:hAnsi="Arial" w:cs="Arial"/>
                <w:sz w:val="20"/>
              </w:rPr>
              <w:t>EN</w:t>
            </w:r>
          </w:p>
        </w:tc>
      </w:tr>
      <w:tr w:rsidR="00E70DDE" w:rsidRPr="002A4312" w14:paraId="48FE8F8C" w14:textId="4B44A384" w:rsidTr="001A5AA1">
        <w:trPr>
          <w:trHeight w:val="388"/>
        </w:trPr>
        <w:tc>
          <w:tcPr>
            <w:tcW w:w="3600" w:type="dxa"/>
            <w:vMerge w:val="restart"/>
            <w:tcBorders>
              <w:top w:val="single" w:sz="8" w:space="0" w:color="000000"/>
            </w:tcBorders>
            <w:shd w:val="clear" w:color="auto" w:fill="00B050"/>
          </w:tcPr>
          <w:p w14:paraId="154E40E1" w14:textId="77777777" w:rsidR="00E70DDE" w:rsidRPr="002A4312" w:rsidRDefault="00E70DDE">
            <w:pPr>
              <w:pStyle w:val="TableParagraph"/>
              <w:spacing w:before="10"/>
              <w:ind w:left="0"/>
              <w:rPr>
                <w:rFonts w:ascii="Arial" w:hAnsi="Arial" w:cs="Arial"/>
                <w:b/>
                <w:sz w:val="42"/>
              </w:rPr>
            </w:pPr>
          </w:p>
          <w:p w14:paraId="761BC463" w14:textId="5EE7810C" w:rsidR="00E70DDE" w:rsidRPr="002A4312" w:rsidRDefault="00E70DDE" w:rsidP="006E715C">
            <w:pPr>
              <w:pStyle w:val="TableParagraph"/>
              <w:ind w:left="750"/>
              <w:rPr>
                <w:rFonts w:ascii="Arial" w:hAnsi="Arial" w:cs="Arial"/>
                <w:b/>
                <w:sz w:val="28"/>
              </w:rPr>
            </w:pPr>
            <w:r>
              <w:rPr>
                <w:rFonts w:ascii="Arial" w:hAnsi="Arial" w:cs="Arial"/>
                <w:b/>
                <w:sz w:val="28"/>
              </w:rPr>
              <w:t>Care Provision</w:t>
            </w:r>
          </w:p>
        </w:tc>
        <w:tc>
          <w:tcPr>
            <w:tcW w:w="887" w:type="dxa"/>
            <w:tcBorders>
              <w:top w:val="single" w:sz="8" w:space="0" w:color="000000"/>
              <w:right w:val="nil"/>
            </w:tcBorders>
            <w:shd w:val="clear" w:color="auto" w:fill="99FF99"/>
          </w:tcPr>
          <w:p w14:paraId="224A0333" w14:textId="75634EFB" w:rsidR="00E70DDE" w:rsidRPr="002A4312" w:rsidRDefault="00E70DDE" w:rsidP="00E535B7">
            <w:pPr>
              <w:pStyle w:val="TableParagraph"/>
              <w:spacing w:before="66"/>
              <w:ind w:left="102"/>
              <w:rPr>
                <w:rFonts w:ascii="Arial" w:hAnsi="Arial" w:cs="Arial"/>
                <w:sz w:val="20"/>
              </w:rPr>
            </w:pPr>
            <w:r>
              <w:rPr>
                <w:rFonts w:ascii="Arial" w:hAnsi="Arial" w:cs="Arial"/>
                <w:sz w:val="20"/>
              </w:rPr>
              <w:t>CP</w:t>
            </w:r>
            <w:r w:rsidRPr="002A4312">
              <w:rPr>
                <w:rFonts w:ascii="Arial" w:hAnsi="Arial" w:cs="Arial"/>
                <w:sz w:val="20"/>
              </w:rPr>
              <w:t>.1</w:t>
            </w:r>
          </w:p>
        </w:tc>
        <w:tc>
          <w:tcPr>
            <w:tcW w:w="7200" w:type="dxa"/>
            <w:tcBorders>
              <w:top w:val="single" w:sz="8" w:space="0" w:color="000000"/>
              <w:left w:val="nil"/>
            </w:tcBorders>
            <w:shd w:val="clear" w:color="auto" w:fill="99FF99"/>
          </w:tcPr>
          <w:p w14:paraId="0C699179" w14:textId="52BCC01B" w:rsidR="00E70DDE" w:rsidRPr="002A4312" w:rsidRDefault="00E70DDE" w:rsidP="00E535B7">
            <w:pPr>
              <w:pStyle w:val="TableParagraph"/>
              <w:spacing w:before="66"/>
              <w:ind w:left="660"/>
              <w:rPr>
                <w:rFonts w:ascii="Arial" w:hAnsi="Arial" w:cs="Arial"/>
                <w:sz w:val="20"/>
              </w:rPr>
            </w:pPr>
            <w:r>
              <w:rPr>
                <w:rFonts w:ascii="Arial" w:hAnsi="Arial" w:cs="Arial"/>
                <w:sz w:val="20"/>
              </w:rPr>
              <w:t>Manage Clinical History</w:t>
            </w:r>
          </w:p>
        </w:tc>
        <w:tc>
          <w:tcPr>
            <w:tcW w:w="1440" w:type="dxa"/>
            <w:tcBorders>
              <w:top w:val="single" w:sz="8" w:space="0" w:color="000000"/>
              <w:left w:val="nil"/>
            </w:tcBorders>
            <w:shd w:val="clear" w:color="auto" w:fill="99FF99"/>
            <w:vAlign w:val="center"/>
          </w:tcPr>
          <w:p w14:paraId="6DB52BB5" w14:textId="43D35F01"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top w:val="single" w:sz="8" w:space="0" w:color="000000"/>
              <w:left w:val="nil"/>
            </w:tcBorders>
            <w:shd w:val="clear" w:color="auto" w:fill="99FF99"/>
            <w:vAlign w:val="center"/>
          </w:tcPr>
          <w:p w14:paraId="2341CE4E" w14:textId="5F35433C" w:rsidR="00E70DDE" w:rsidRPr="001A5AA1" w:rsidRDefault="00E70DDE" w:rsidP="001A5AA1">
            <w:pPr>
              <w:pStyle w:val="TableParagraph"/>
              <w:ind w:left="0"/>
              <w:jc w:val="center"/>
              <w:rPr>
                <w:rFonts w:ascii="Arial" w:hAnsi="Arial" w:cs="Arial"/>
                <w:sz w:val="20"/>
              </w:rPr>
            </w:pPr>
            <w:r w:rsidRPr="001A5AA1">
              <w:rPr>
                <w:rFonts w:ascii="Arial" w:hAnsi="Arial" w:cs="Arial"/>
                <w:sz w:val="20"/>
              </w:rPr>
              <w:t>EN</w:t>
            </w:r>
          </w:p>
        </w:tc>
      </w:tr>
      <w:tr w:rsidR="00E70DDE" w:rsidRPr="002A4312" w14:paraId="13EAADE5" w14:textId="2E944786" w:rsidTr="001A5AA1">
        <w:trPr>
          <w:trHeight w:val="374"/>
        </w:trPr>
        <w:tc>
          <w:tcPr>
            <w:tcW w:w="3600" w:type="dxa"/>
            <w:vMerge/>
            <w:shd w:val="clear" w:color="auto" w:fill="FF9966"/>
          </w:tcPr>
          <w:p w14:paraId="68D5B75D" w14:textId="77777777" w:rsidR="00E70DDE" w:rsidRPr="002A4312" w:rsidRDefault="00E70DDE">
            <w:pPr>
              <w:rPr>
                <w:rFonts w:ascii="Arial" w:hAnsi="Arial" w:cs="Arial"/>
                <w:sz w:val="2"/>
                <w:szCs w:val="2"/>
              </w:rPr>
            </w:pPr>
          </w:p>
        </w:tc>
        <w:tc>
          <w:tcPr>
            <w:tcW w:w="887" w:type="dxa"/>
            <w:tcBorders>
              <w:right w:val="nil"/>
            </w:tcBorders>
            <w:shd w:val="clear" w:color="auto" w:fill="99FF99"/>
          </w:tcPr>
          <w:p w14:paraId="69E84BE4" w14:textId="5E3C1D4D" w:rsidR="00E70DDE" w:rsidRPr="002A4312" w:rsidRDefault="00E70DDE" w:rsidP="00E535B7">
            <w:pPr>
              <w:pStyle w:val="TableParagraph"/>
              <w:spacing w:before="66"/>
              <w:ind w:left="102"/>
              <w:rPr>
                <w:rFonts w:ascii="Arial" w:hAnsi="Arial" w:cs="Arial"/>
                <w:sz w:val="20"/>
              </w:rPr>
            </w:pPr>
            <w:r>
              <w:rPr>
                <w:rFonts w:ascii="Arial" w:hAnsi="Arial" w:cs="Arial"/>
                <w:sz w:val="20"/>
              </w:rPr>
              <w:t>CP</w:t>
            </w:r>
            <w:r w:rsidRPr="002A4312">
              <w:rPr>
                <w:rFonts w:ascii="Arial" w:hAnsi="Arial" w:cs="Arial"/>
                <w:sz w:val="20"/>
              </w:rPr>
              <w:t>.2</w:t>
            </w:r>
          </w:p>
        </w:tc>
        <w:tc>
          <w:tcPr>
            <w:tcW w:w="7200" w:type="dxa"/>
            <w:tcBorders>
              <w:left w:val="nil"/>
            </w:tcBorders>
            <w:shd w:val="clear" w:color="auto" w:fill="99FF99"/>
          </w:tcPr>
          <w:p w14:paraId="0FB45341" w14:textId="6E7881B1" w:rsidR="00E70DDE" w:rsidRPr="002A4312" w:rsidRDefault="00E70DDE" w:rsidP="00E535B7">
            <w:pPr>
              <w:pStyle w:val="TableParagraph"/>
              <w:spacing w:before="66"/>
              <w:ind w:left="334"/>
              <w:rPr>
                <w:rFonts w:ascii="Arial" w:hAnsi="Arial" w:cs="Arial"/>
                <w:sz w:val="20"/>
              </w:rPr>
            </w:pPr>
            <w:r>
              <w:rPr>
                <w:rFonts w:ascii="Arial" w:hAnsi="Arial" w:cs="Arial"/>
                <w:sz w:val="20"/>
              </w:rPr>
              <w:t xml:space="preserve">      Render externally-sourced information </w:t>
            </w:r>
          </w:p>
        </w:tc>
        <w:tc>
          <w:tcPr>
            <w:tcW w:w="1440" w:type="dxa"/>
            <w:tcBorders>
              <w:left w:val="nil"/>
            </w:tcBorders>
            <w:shd w:val="clear" w:color="auto" w:fill="99FF99"/>
            <w:vAlign w:val="center"/>
          </w:tcPr>
          <w:p w14:paraId="62B378E9" w14:textId="3C9B0988"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99FF99"/>
            <w:vAlign w:val="center"/>
          </w:tcPr>
          <w:p w14:paraId="0988BA92" w14:textId="0FE9E166" w:rsidR="00E70DDE" w:rsidRPr="001A5AA1" w:rsidRDefault="001A5AA1" w:rsidP="001A5AA1">
            <w:pPr>
              <w:pStyle w:val="TableParagraph"/>
              <w:ind w:left="0"/>
              <w:jc w:val="center"/>
              <w:rPr>
                <w:rFonts w:ascii="Arial" w:hAnsi="Arial" w:cs="Arial"/>
                <w:sz w:val="20"/>
              </w:rPr>
            </w:pPr>
            <w:r w:rsidRPr="001A5AA1">
              <w:rPr>
                <w:rFonts w:ascii="Arial" w:hAnsi="Arial" w:cs="Arial"/>
                <w:sz w:val="20"/>
              </w:rPr>
              <w:t>EN</w:t>
            </w:r>
          </w:p>
        </w:tc>
      </w:tr>
      <w:tr w:rsidR="00E70DDE" w:rsidRPr="002A4312" w14:paraId="05408AEF" w14:textId="5D6A332D" w:rsidTr="001A5AA1">
        <w:trPr>
          <w:trHeight w:val="374"/>
        </w:trPr>
        <w:tc>
          <w:tcPr>
            <w:tcW w:w="3600" w:type="dxa"/>
            <w:vMerge/>
            <w:shd w:val="clear" w:color="auto" w:fill="FF9966"/>
          </w:tcPr>
          <w:p w14:paraId="2D1DF665" w14:textId="77777777" w:rsidR="00E70DDE" w:rsidRPr="002A4312" w:rsidRDefault="00E70DDE">
            <w:pPr>
              <w:rPr>
                <w:rFonts w:ascii="Arial" w:hAnsi="Arial" w:cs="Arial"/>
                <w:sz w:val="2"/>
                <w:szCs w:val="2"/>
              </w:rPr>
            </w:pPr>
          </w:p>
        </w:tc>
        <w:tc>
          <w:tcPr>
            <w:tcW w:w="887" w:type="dxa"/>
            <w:tcBorders>
              <w:right w:val="nil"/>
            </w:tcBorders>
            <w:shd w:val="clear" w:color="auto" w:fill="99FF99"/>
          </w:tcPr>
          <w:p w14:paraId="7182501D" w14:textId="56F00736" w:rsidR="00E70DDE" w:rsidRPr="002A4312" w:rsidRDefault="00E70DDE" w:rsidP="00E535B7">
            <w:pPr>
              <w:pStyle w:val="TableParagraph"/>
              <w:spacing w:before="66"/>
              <w:ind w:left="102"/>
              <w:rPr>
                <w:rFonts w:ascii="Arial" w:hAnsi="Arial" w:cs="Arial"/>
                <w:sz w:val="20"/>
              </w:rPr>
            </w:pPr>
            <w:r>
              <w:rPr>
                <w:rFonts w:ascii="Arial" w:hAnsi="Arial" w:cs="Arial"/>
                <w:sz w:val="20"/>
              </w:rPr>
              <w:t>CP</w:t>
            </w:r>
            <w:r w:rsidRPr="002A4312">
              <w:rPr>
                <w:rFonts w:ascii="Arial" w:hAnsi="Arial" w:cs="Arial"/>
                <w:sz w:val="20"/>
              </w:rPr>
              <w:t>.3</w:t>
            </w:r>
          </w:p>
        </w:tc>
        <w:tc>
          <w:tcPr>
            <w:tcW w:w="7200" w:type="dxa"/>
            <w:tcBorders>
              <w:left w:val="nil"/>
            </w:tcBorders>
            <w:shd w:val="clear" w:color="auto" w:fill="99FF99"/>
          </w:tcPr>
          <w:p w14:paraId="2F48570E" w14:textId="2CF2E0BB" w:rsidR="00E70DDE" w:rsidRPr="002A4312" w:rsidRDefault="00E70DDE" w:rsidP="00E535B7">
            <w:pPr>
              <w:pStyle w:val="TableParagraph"/>
              <w:spacing w:before="66"/>
              <w:ind w:left="660"/>
              <w:rPr>
                <w:rFonts w:ascii="Arial" w:hAnsi="Arial" w:cs="Arial"/>
                <w:sz w:val="20"/>
              </w:rPr>
            </w:pPr>
            <w:r>
              <w:rPr>
                <w:rFonts w:ascii="Arial" w:hAnsi="Arial" w:cs="Arial"/>
                <w:sz w:val="20"/>
              </w:rPr>
              <w:t>Manage Clinical Documenta</w:t>
            </w:r>
            <w:bookmarkStart w:id="62" w:name="_GoBack"/>
            <w:bookmarkEnd w:id="62"/>
            <w:r>
              <w:rPr>
                <w:rFonts w:ascii="Arial" w:hAnsi="Arial" w:cs="Arial"/>
                <w:sz w:val="20"/>
              </w:rPr>
              <w:t>tion</w:t>
            </w:r>
          </w:p>
        </w:tc>
        <w:tc>
          <w:tcPr>
            <w:tcW w:w="1440" w:type="dxa"/>
            <w:tcBorders>
              <w:left w:val="nil"/>
            </w:tcBorders>
            <w:shd w:val="clear" w:color="auto" w:fill="99FF99"/>
            <w:vAlign w:val="center"/>
          </w:tcPr>
          <w:p w14:paraId="1A29A62D" w14:textId="22C98C03"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99FF99"/>
            <w:vAlign w:val="center"/>
          </w:tcPr>
          <w:p w14:paraId="4E3A31C5" w14:textId="7AE54AE8" w:rsidR="00E70DDE" w:rsidRPr="001A5AA1" w:rsidRDefault="001A5AA1" w:rsidP="001A5AA1">
            <w:pPr>
              <w:pStyle w:val="TableParagraph"/>
              <w:ind w:left="0"/>
              <w:jc w:val="center"/>
              <w:rPr>
                <w:rFonts w:ascii="Arial" w:hAnsi="Arial" w:cs="Arial"/>
                <w:sz w:val="20"/>
              </w:rPr>
            </w:pPr>
            <w:r w:rsidRPr="001A5AA1">
              <w:rPr>
                <w:rFonts w:ascii="Arial" w:hAnsi="Arial" w:cs="Arial"/>
                <w:sz w:val="20"/>
              </w:rPr>
              <w:t>EN</w:t>
            </w:r>
          </w:p>
        </w:tc>
      </w:tr>
      <w:tr w:rsidR="00E70DDE" w:rsidRPr="002A4312" w14:paraId="323126EC" w14:textId="2994260A" w:rsidTr="001A5AA1">
        <w:trPr>
          <w:trHeight w:val="369"/>
        </w:trPr>
        <w:tc>
          <w:tcPr>
            <w:tcW w:w="3600" w:type="dxa"/>
            <w:vMerge/>
            <w:shd w:val="clear" w:color="auto" w:fill="92D050"/>
          </w:tcPr>
          <w:p w14:paraId="4F5F86E3" w14:textId="77777777"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99FF99"/>
          </w:tcPr>
          <w:p w14:paraId="1EC67F6B" w14:textId="1C0D9238" w:rsidR="00E70DDE" w:rsidRPr="002A4312" w:rsidRDefault="00E70DDE" w:rsidP="00E535B7">
            <w:pPr>
              <w:pStyle w:val="TableParagraph"/>
              <w:spacing w:before="66"/>
              <w:ind w:left="102"/>
              <w:rPr>
                <w:rFonts w:ascii="Arial" w:hAnsi="Arial" w:cs="Arial"/>
                <w:sz w:val="20"/>
              </w:rPr>
            </w:pPr>
            <w:r>
              <w:rPr>
                <w:rFonts w:ascii="Arial" w:hAnsi="Arial" w:cs="Arial"/>
                <w:sz w:val="20"/>
              </w:rPr>
              <w:t>CP.4</w:t>
            </w:r>
          </w:p>
        </w:tc>
        <w:tc>
          <w:tcPr>
            <w:tcW w:w="7200" w:type="dxa"/>
            <w:tcBorders>
              <w:left w:val="nil"/>
            </w:tcBorders>
            <w:shd w:val="clear" w:color="auto" w:fill="99FF99"/>
          </w:tcPr>
          <w:p w14:paraId="4012F441" w14:textId="47378D20" w:rsidR="00E70DDE" w:rsidRPr="002A4312" w:rsidRDefault="00E70DDE" w:rsidP="00E535B7">
            <w:pPr>
              <w:pStyle w:val="TableParagraph"/>
              <w:spacing w:before="66"/>
              <w:ind w:left="660"/>
              <w:rPr>
                <w:rFonts w:ascii="Arial" w:hAnsi="Arial" w:cs="Arial"/>
                <w:sz w:val="20"/>
              </w:rPr>
            </w:pPr>
            <w:r>
              <w:rPr>
                <w:rFonts w:ascii="Arial" w:hAnsi="Arial" w:cs="Arial"/>
                <w:sz w:val="20"/>
              </w:rPr>
              <w:t>Manage Orders</w:t>
            </w:r>
          </w:p>
        </w:tc>
        <w:tc>
          <w:tcPr>
            <w:tcW w:w="1440" w:type="dxa"/>
            <w:tcBorders>
              <w:left w:val="nil"/>
            </w:tcBorders>
            <w:shd w:val="clear" w:color="auto" w:fill="99FF99"/>
            <w:vAlign w:val="center"/>
          </w:tcPr>
          <w:p w14:paraId="7B884DB0" w14:textId="290D0E42"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99FF99"/>
            <w:vAlign w:val="center"/>
          </w:tcPr>
          <w:p w14:paraId="33840E72" w14:textId="4FE0FC0B" w:rsidR="00E70DDE" w:rsidRPr="001A5AA1" w:rsidRDefault="001A5AA1" w:rsidP="001A5AA1">
            <w:pPr>
              <w:pStyle w:val="TableParagraph"/>
              <w:ind w:left="0"/>
              <w:jc w:val="center"/>
              <w:rPr>
                <w:rFonts w:ascii="Arial" w:hAnsi="Arial" w:cs="Arial"/>
                <w:sz w:val="20"/>
              </w:rPr>
            </w:pPr>
            <w:r w:rsidRPr="001A5AA1">
              <w:rPr>
                <w:rFonts w:ascii="Arial" w:hAnsi="Arial" w:cs="Arial"/>
                <w:sz w:val="20"/>
              </w:rPr>
              <w:t>EN</w:t>
            </w:r>
          </w:p>
        </w:tc>
      </w:tr>
      <w:tr w:rsidR="00E70DDE" w:rsidRPr="002A4312" w14:paraId="5FEE102E" w14:textId="6C2B09D2" w:rsidTr="001A5AA1">
        <w:trPr>
          <w:trHeight w:val="369"/>
        </w:trPr>
        <w:tc>
          <w:tcPr>
            <w:tcW w:w="3600" w:type="dxa"/>
            <w:vMerge/>
            <w:shd w:val="clear" w:color="auto" w:fill="92D050"/>
          </w:tcPr>
          <w:p w14:paraId="0AF63087" w14:textId="77777777"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99FF99"/>
          </w:tcPr>
          <w:p w14:paraId="21B06C4F" w14:textId="50DB6FA7" w:rsidR="00E70DDE" w:rsidRPr="00A76562" w:rsidRDefault="00E70DDE" w:rsidP="00E535B7">
            <w:pPr>
              <w:pStyle w:val="TableParagraph"/>
              <w:spacing w:before="66"/>
              <w:ind w:left="102"/>
              <w:rPr>
                <w:rFonts w:ascii="Arial" w:hAnsi="Arial" w:cs="Arial"/>
                <w:sz w:val="20"/>
              </w:rPr>
            </w:pPr>
            <w:r w:rsidRPr="00A76562">
              <w:rPr>
                <w:rFonts w:ascii="Arial" w:hAnsi="Arial" w:cs="Arial"/>
                <w:sz w:val="20"/>
              </w:rPr>
              <w:t>CP.5</w:t>
            </w:r>
          </w:p>
        </w:tc>
        <w:tc>
          <w:tcPr>
            <w:tcW w:w="7200" w:type="dxa"/>
            <w:tcBorders>
              <w:left w:val="nil"/>
            </w:tcBorders>
            <w:shd w:val="clear" w:color="auto" w:fill="99FF99"/>
          </w:tcPr>
          <w:p w14:paraId="0837CE32" w14:textId="066534DF" w:rsidR="00E70DDE" w:rsidRPr="00A76562" w:rsidRDefault="00E70DDE" w:rsidP="00E535B7">
            <w:pPr>
              <w:pStyle w:val="TableParagraph"/>
              <w:spacing w:before="66"/>
              <w:ind w:left="660"/>
              <w:rPr>
                <w:rFonts w:ascii="Arial" w:hAnsi="Arial" w:cs="Arial"/>
                <w:sz w:val="20"/>
              </w:rPr>
            </w:pPr>
            <w:r w:rsidRPr="00A76562">
              <w:rPr>
                <w:rFonts w:ascii="Arial" w:hAnsi="Arial" w:cs="Arial"/>
                <w:sz w:val="20"/>
              </w:rPr>
              <w:t>Manage Results</w:t>
            </w:r>
          </w:p>
        </w:tc>
        <w:tc>
          <w:tcPr>
            <w:tcW w:w="1440" w:type="dxa"/>
            <w:tcBorders>
              <w:left w:val="nil"/>
            </w:tcBorders>
            <w:shd w:val="clear" w:color="auto" w:fill="99FF99"/>
            <w:vAlign w:val="center"/>
          </w:tcPr>
          <w:p w14:paraId="60EDFDB9" w14:textId="0A9D1E64"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99FF99"/>
            <w:vAlign w:val="center"/>
          </w:tcPr>
          <w:p w14:paraId="4A24B865" w14:textId="6A171845" w:rsidR="00E70DDE" w:rsidRPr="001A5AA1" w:rsidRDefault="001A5AA1" w:rsidP="001A5AA1">
            <w:pPr>
              <w:pStyle w:val="TableParagraph"/>
              <w:ind w:left="0"/>
              <w:jc w:val="center"/>
              <w:rPr>
                <w:rFonts w:ascii="Arial" w:hAnsi="Arial" w:cs="Arial"/>
                <w:sz w:val="20"/>
              </w:rPr>
            </w:pPr>
            <w:r w:rsidRPr="001A5AA1">
              <w:rPr>
                <w:rFonts w:ascii="Arial" w:hAnsi="Arial" w:cs="Arial"/>
                <w:sz w:val="20"/>
              </w:rPr>
              <w:t>EF</w:t>
            </w:r>
          </w:p>
        </w:tc>
      </w:tr>
      <w:tr w:rsidR="00E70DDE" w:rsidRPr="002A4312" w14:paraId="59CB014B" w14:textId="7DC2E550" w:rsidTr="001A5AA1">
        <w:trPr>
          <w:trHeight w:val="369"/>
        </w:trPr>
        <w:tc>
          <w:tcPr>
            <w:tcW w:w="3600" w:type="dxa"/>
            <w:vMerge/>
            <w:shd w:val="clear" w:color="auto" w:fill="92D050"/>
          </w:tcPr>
          <w:p w14:paraId="22AF0640" w14:textId="77777777"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99FF99"/>
          </w:tcPr>
          <w:p w14:paraId="2F8F88E9" w14:textId="5877212B" w:rsidR="00E70DDE" w:rsidRPr="002A4312" w:rsidRDefault="00E70DDE" w:rsidP="00E535B7">
            <w:pPr>
              <w:pStyle w:val="TableParagraph"/>
              <w:spacing w:before="66"/>
              <w:ind w:left="102"/>
              <w:rPr>
                <w:rFonts w:ascii="Arial" w:hAnsi="Arial" w:cs="Arial"/>
                <w:sz w:val="20"/>
              </w:rPr>
            </w:pPr>
            <w:r>
              <w:rPr>
                <w:rFonts w:ascii="Arial" w:hAnsi="Arial" w:cs="Arial"/>
                <w:sz w:val="20"/>
              </w:rPr>
              <w:t>CP.6</w:t>
            </w:r>
          </w:p>
        </w:tc>
        <w:tc>
          <w:tcPr>
            <w:tcW w:w="7200" w:type="dxa"/>
            <w:tcBorders>
              <w:left w:val="nil"/>
            </w:tcBorders>
            <w:shd w:val="clear" w:color="auto" w:fill="99FF99"/>
          </w:tcPr>
          <w:p w14:paraId="30842D4F" w14:textId="5A202658" w:rsidR="00E70DDE" w:rsidRPr="002A4312" w:rsidRDefault="00E70DDE" w:rsidP="00E535B7">
            <w:pPr>
              <w:pStyle w:val="TableParagraph"/>
              <w:spacing w:before="66"/>
              <w:ind w:left="660"/>
              <w:rPr>
                <w:rFonts w:ascii="Arial" w:hAnsi="Arial" w:cs="Arial"/>
                <w:sz w:val="20"/>
              </w:rPr>
            </w:pPr>
            <w:r>
              <w:rPr>
                <w:rFonts w:ascii="Arial" w:hAnsi="Arial" w:cs="Arial"/>
                <w:sz w:val="20"/>
              </w:rPr>
              <w:t>Manage Medication, Immunization, and Treatment Administration</w:t>
            </w:r>
          </w:p>
        </w:tc>
        <w:tc>
          <w:tcPr>
            <w:tcW w:w="1440" w:type="dxa"/>
            <w:tcBorders>
              <w:left w:val="nil"/>
            </w:tcBorders>
            <w:shd w:val="clear" w:color="auto" w:fill="99FF99"/>
            <w:vAlign w:val="center"/>
          </w:tcPr>
          <w:p w14:paraId="158C8D1F" w14:textId="74E8B22B"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99FF99"/>
            <w:vAlign w:val="center"/>
          </w:tcPr>
          <w:p w14:paraId="38E41A1C" w14:textId="2567B484" w:rsidR="00E70DDE" w:rsidRPr="001A5AA1" w:rsidRDefault="001A5AA1" w:rsidP="001A5AA1">
            <w:pPr>
              <w:pStyle w:val="TableParagraph"/>
              <w:ind w:left="0"/>
              <w:jc w:val="center"/>
              <w:rPr>
                <w:rFonts w:ascii="Arial" w:hAnsi="Arial" w:cs="Arial"/>
                <w:sz w:val="20"/>
              </w:rPr>
            </w:pPr>
            <w:r w:rsidRPr="001A5AA1">
              <w:rPr>
                <w:rFonts w:ascii="Arial" w:hAnsi="Arial" w:cs="Arial"/>
                <w:sz w:val="20"/>
              </w:rPr>
              <w:t>EF</w:t>
            </w:r>
          </w:p>
        </w:tc>
      </w:tr>
      <w:tr w:rsidR="00E70DDE" w:rsidRPr="002A4312" w14:paraId="2D1113C6" w14:textId="21CA7B51" w:rsidTr="001A5AA1">
        <w:trPr>
          <w:trHeight w:val="369"/>
        </w:trPr>
        <w:tc>
          <w:tcPr>
            <w:tcW w:w="3600" w:type="dxa"/>
            <w:vMerge/>
            <w:shd w:val="clear" w:color="auto" w:fill="92D050"/>
          </w:tcPr>
          <w:p w14:paraId="5BFD9307" w14:textId="77777777"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99FF99"/>
          </w:tcPr>
          <w:p w14:paraId="29FE6C41" w14:textId="733ED725" w:rsidR="00E70DDE" w:rsidRPr="002A4312" w:rsidRDefault="00E70DDE" w:rsidP="00E535B7">
            <w:pPr>
              <w:pStyle w:val="TableParagraph"/>
              <w:spacing w:before="66"/>
              <w:ind w:left="102"/>
              <w:rPr>
                <w:rFonts w:ascii="Arial" w:hAnsi="Arial" w:cs="Arial"/>
                <w:sz w:val="20"/>
              </w:rPr>
            </w:pPr>
            <w:r>
              <w:rPr>
                <w:rFonts w:ascii="Arial" w:hAnsi="Arial" w:cs="Arial"/>
                <w:sz w:val="20"/>
              </w:rPr>
              <w:t>CP.7</w:t>
            </w:r>
          </w:p>
        </w:tc>
        <w:tc>
          <w:tcPr>
            <w:tcW w:w="7200" w:type="dxa"/>
            <w:tcBorders>
              <w:left w:val="nil"/>
            </w:tcBorders>
            <w:shd w:val="clear" w:color="auto" w:fill="99FF99"/>
          </w:tcPr>
          <w:p w14:paraId="208BC4FE" w14:textId="0DDD5A35" w:rsidR="00E70DDE" w:rsidRPr="002A4312" w:rsidRDefault="00E70DDE" w:rsidP="00E535B7">
            <w:pPr>
              <w:pStyle w:val="TableParagraph"/>
              <w:spacing w:before="66"/>
              <w:ind w:left="660"/>
              <w:rPr>
                <w:rFonts w:ascii="Arial" w:hAnsi="Arial" w:cs="Arial"/>
                <w:sz w:val="20"/>
              </w:rPr>
            </w:pPr>
            <w:r>
              <w:rPr>
                <w:rFonts w:ascii="Arial" w:hAnsi="Arial" w:cs="Arial"/>
                <w:sz w:val="20"/>
              </w:rPr>
              <w:t>Manage Future Care</w:t>
            </w:r>
          </w:p>
        </w:tc>
        <w:tc>
          <w:tcPr>
            <w:tcW w:w="1440" w:type="dxa"/>
            <w:tcBorders>
              <w:left w:val="nil"/>
            </w:tcBorders>
            <w:shd w:val="clear" w:color="auto" w:fill="99FF99"/>
            <w:vAlign w:val="center"/>
          </w:tcPr>
          <w:p w14:paraId="683B9756" w14:textId="1E0824AB"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99FF99"/>
            <w:vAlign w:val="center"/>
          </w:tcPr>
          <w:p w14:paraId="6FE98F6A" w14:textId="0353E6F0" w:rsidR="00E70DDE" w:rsidRPr="001A5AA1" w:rsidRDefault="001A5AA1" w:rsidP="001A5AA1">
            <w:pPr>
              <w:pStyle w:val="TableParagraph"/>
              <w:ind w:left="0"/>
              <w:jc w:val="center"/>
              <w:rPr>
                <w:rFonts w:ascii="Arial" w:hAnsi="Arial" w:cs="Arial"/>
                <w:sz w:val="20"/>
              </w:rPr>
            </w:pPr>
            <w:r w:rsidRPr="001A5AA1">
              <w:rPr>
                <w:rFonts w:ascii="Arial" w:hAnsi="Arial" w:cs="Arial"/>
                <w:sz w:val="20"/>
              </w:rPr>
              <w:t>EN</w:t>
            </w:r>
          </w:p>
        </w:tc>
      </w:tr>
      <w:tr w:rsidR="00E70DDE" w:rsidRPr="002A4312" w14:paraId="0D730921" w14:textId="6E2FD02A" w:rsidTr="001A5AA1">
        <w:trPr>
          <w:trHeight w:val="369"/>
        </w:trPr>
        <w:tc>
          <w:tcPr>
            <w:tcW w:w="3600" w:type="dxa"/>
            <w:vMerge/>
            <w:shd w:val="clear" w:color="auto" w:fill="92D050"/>
          </w:tcPr>
          <w:p w14:paraId="341D3062" w14:textId="77777777"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99FF99"/>
          </w:tcPr>
          <w:p w14:paraId="5ED5F864" w14:textId="0E45FAD2" w:rsidR="00E70DDE" w:rsidRPr="002A4312" w:rsidRDefault="00E70DDE" w:rsidP="00E535B7">
            <w:pPr>
              <w:pStyle w:val="TableParagraph"/>
              <w:spacing w:before="66"/>
              <w:ind w:left="102"/>
              <w:rPr>
                <w:rFonts w:ascii="Arial" w:hAnsi="Arial" w:cs="Arial"/>
                <w:sz w:val="20"/>
              </w:rPr>
            </w:pPr>
            <w:r>
              <w:rPr>
                <w:rFonts w:ascii="Arial" w:hAnsi="Arial" w:cs="Arial"/>
                <w:sz w:val="20"/>
              </w:rPr>
              <w:t>CP.8</w:t>
            </w:r>
          </w:p>
        </w:tc>
        <w:tc>
          <w:tcPr>
            <w:tcW w:w="7200" w:type="dxa"/>
            <w:tcBorders>
              <w:left w:val="nil"/>
            </w:tcBorders>
            <w:shd w:val="clear" w:color="auto" w:fill="99FF99"/>
          </w:tcPr>
          <w:p w14:paraId="51A6F788" w14:textId="58CE6DB2" w:rsidR="00E70DDE" w:rsidRPr="002A4312" w:rsidRDefault="00E70DDE" w:rsidP="00E535B7">
            <w:pPr>
              <w:pStyle w:val="TableParagraph"/>
              <w:spacing w:before="66"/>
              <w:ind w:left="660"/>
              <w:rPr>
                <w:rFonts w:ascii="Arial" w:hAnsi="Arial" w:cs="Arial"/>
                <w:sz w:val="20"/>
              </w:rPr>
            </w:pPr>
            <w:r>
              <w:rPr>
                <w:rFonts w:ascii="Arial" w:hAnsi="Arial" w:cs="Arial"/>
                <w:sz w:val="20"/>
              </w:rPr>
              <w:t>Manage Patient Education &amp; Coordination</w:t>
            </w:r>
          </w:p>
        </w:tc>
        <w:tc>
          <w:tcPr>
            <w:tcW w:w="1440" w:type="dxa"/>
            <w:tcBorders>
              <w:left w:val="nil"/>
            </w:tcBorders>
            <w:shd w:val="clear" w:color="auto" w:fill="99FF99"/>
            <w:vAlign w:val="center"/>
          </w:tcPr>
          <w:p w14:paraId="4603B50C" w14:textId="39737024"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99FF99"/>
            <w:vAlign w:val="center"/>
          </w:tcPr>
          <w:p w14:paraId="3B51C26F" w14:textId="5C5907F5" w:rsidR="00E70DDE" w:rsidRPr="001A5AA1" w:rsidRDefault="001A5AA1" w:rsidP="001A5AA1">
            <w:pPr>
              <w:pStyle w:val="TableParagraph"/>
              <w:ind w:left="0"/>
              <w:jc w:val="center"/>
              <w:rPr>
                <w:rFonts w:ascii="Arial" w:hAnsi="Arial" w:cs="Arial"/>
                <w:sz w:val="20"/>
              </w:rPr>
            </w:pPr>
            <w:r w:rsidRPr="001A5AA1">
              <w:rPr>
                <w:rFonts w:ascii="Arial" w:hAnsi="Arial" w:cs="Arial"/>
                <w:sz w:val="20"/>
              </w:rPr>
              <w:t>EN</w:t>
            </w:r>
          </w:p>
        </w:tc>
      </w:tr>
      <w:tr w:rsidR="00E70DDE" w:rsidRPr="002A4312" w14:paraId="6BF6154A" w14:textId="4A9CFACF" w:rsidTr="001A5AA1">
        <w:trPr>
          <w:trHeight w:val="369"/>
        </w:trPr>
        <w:tc>
          <w:tcPr>
            <w:tcW w:w="3600" w:type="dxa"/>
            <w:vMerge/>
            <w:shd w:val="clear" w:color="auto" w:fill="92D050"/>
          </w:tcPr>
          <w:p w14:paraId="557D0195" w14:textId="77777777"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99FF99"/>
          </w:tcPr>
          <w:p w14:paraId="37B2A3D8" w14:textId="488A9FCE" w:rsidR="00E70DDE" w:rsidRPr="002A4312" w:rsidRDefault="00E70DDE" w:rsidP="00E535B7">
            <w:pPr>
              <w:pStyle w:val="TableParagraph"/>
              <w:spacing w:before="66"/>
              <w:ind w:left="102"/>
              <w:rPr>
                <w:rFonts w:ascii="Arial" w:hAnsi="Arial" w:cs="Arial"/>
                <w:sz w:val="20"/>
              </w:rPr>
            </w:pPr>
            <w:r>
              <w:rPr>
                <w:rFonts w:ascii="Arial" w:hAnsi="Arial" w:cs="Arial"/>
                <w:sz w:val="20"/>
              </w:rPr>
              <w:t>CP.9</w:t>
            </w:r>
          </w:p>
        </w:tc>
        <w:tc>
          <w:tcPr>
            <w:tcW w:w="7200" w:type="dxa"/>
            <w:tcBorders>
              <w:left w:val="nil"/>
            </w:tcBorders>
            <w:shd w:val="clear" w:color="auto" w:fill="99FF99"/>
          </w:tcPr>
          <w:p w14:paraId="5B4472D4" w14:textId="37AD0C27" w:rsidR="00E70DDE" w:rsidRPr="002A4312" w:rsidRDefault="00E70DDE" w:rsidP="00E535B7">
            <w:pPr>
              <w:pStyle w:val="TableParagraph"/>
              <w:spacing w:before="66"/>
              <w:ind w:left="660"/>
              <w:rPr>
                <w:rFonts w:ascii="Arial" w:hAnsi="Arial" w:cs="Arial"/>
                <w:sz w:val="20"/>
              </w:rPr>
            </w:pPr>
            <w:r>
              <w:rPr>
                <w:rFonts w:ascii="Arial" w:hAnsi="Arial" w:cs="Arial"/>
                <w:sz w:val="20"/>
              </w:rPr>
              <w:t>Manage Care Coordination &amp; Reporting</w:t>
            </w:r>
          </w:p>
        </w:tc>
        <w:tc>
          <w:tcPr>
            <w:tcW w:w="1440" w:type="dxa"/>
            <w:tcBorders>
              <w:left w:val="nil"/>
            </w:tcBorders>
            <w:shd w:val="clear" w:color="auto" w:fill="99FF99"/>
            <w:vAlign w:val="center"/>
          </w:tcPr>
          <w:p w14:paraId="5DA0352C" w14:textId="1CA1DB83"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99FF99"/>
            <w:vAlign w:val="center"/>
          </w:tcPr>
          <w:p w14:paraId="034EB2EA" w14:textId="4E9FA81F" w:rsidR="00E70DDE" w:rsidRPr="001A5AA1" w:rsidRDefault="001A5AA1" w:rsidP="001A5AA1">
            <w:pPr>
              <w:pStyle w:val="TableParagraph"/>
              <w:ind w:left="0"/>
              <w:jc w:val="center"/>
              <w:rPr>
                <w:rFonts w:ascii="Arial" w:hAnsi="Arial" w:cs="Arial"/>
                <w:sz w:val="20"/>
              </w:rPr>
            </w:pPr>
            <w:r w:rsidRPr="001A5AA1">
              <w:rPr>
                <w:rFonts w:ascii="Arial" w:hAnsi="Arial" w:cs="Arial"/>
                <w:sz w:val="20"/>
              </w:rPr>
              <w:t>EN</w:t>
            </w:r>
          </w:p>
        </w:tc>
      </w:tr>
      <w:tr w:rsidR="00E70DDE" w:rsidRPr="002A4312" w14:paraId="6210C8FC" w14:textId="7D327B11" w:rsidTr="00E70DDE">
        <w:trPr>
          <w:trHeight w:val="369"/>
        </w:trPr>
        <w:tc>
          <w:tcPr>
            <w:tcW w:w="3600" w:type="dxa"/>
            <w:vMerge w:val="restart"/>
            <w:shd w:val="clear" w:color="auto" w:fill="92D050"/>
          </w:tcPr>
          <w:p w14:paraId="6C619FC6" w14:textId="77777777" w:rsidR="00E70DDE" w:rsidRDefault="00E70DDE" w:rsidP="006E715C">
            <w:pPr>
              <w:pStyle w:val="TableParagraph"/>
              <w:ind w:left="750"/>
              <w:rPr>
                <w:rFonts w:ascii="Arial" w:hAnsi="Arial" w:cs="Arial"/>
                <w:b/>
                <w:sz w:val="28"/>
              </w:rPr>
            </w:pPr>
          </w:p>
          <w:p w14:paraId="2EF80B2C" w14:textId="66588134" w:rsidR="00E70DDE" w:rsidRDefault="00E70DDE" w:rsidP="006E715C">
            <w:pPr>
              <w:pStyle w:val="TableParagraph"/>
              <w:ind w:left="750"/>
              <w:rPr>
                <w:rFonts w:ascii="Arial" w:hAnsi="Arial" w:cs="Arial"/>
                <w:b/>
                <w:sz w:val="30"/>
              </w:rPr>
            </w:pPr>
            <w:r w:rsidRPr="006E715C">
              <w:rPr>
                <w:rFonts w:ascii="Arial" w:hAnsi="Arial" w:cs="Arial"/>
                <w:b/>
                <w:sz w:val="28"/>
              </w:rPr>
              <w:t>Care Provision</w:t>
            </w:r>
            <w:r>
              <w:rPr>
                <w:rFonts w:ascii="Arial" w:hAnsi="Arial" w:cs="Arial"/>
                <w:b/>
                <w:sz w:val="30"/>
              </w:rPr>
              <w:t xml:space="preserve"> </w:t>
            </w:r>
          </w:p>
          <w:p w14:paraId="414C4D84" w14:textId="7CD15FA9" w:rsidR="00E70DDE" w:rsidRPr="00741002" w:rsidRDefault="00E70DDE" w:rsidP="006E715C">
            <w:pPr>
              <w:pStyle w:val="TableParagraph"/>
              <w:ind w:left="750"/>
              <w:rPr>
                <w:rFonts w:ascii="Arial" w:hAnsi="Arial" w:cs="Arial"/>
                <w:b/>
                <w:sz w:val="28"/>
                <w:szCs w:val="28"/>
              </w:rPr>
            </w:pPr>
            <w:r w:rsidRPr="00741002">
              <w:rPr>
                <w:rFonts w:ascii="Arial" w:hAnsi="Arial" w:cs="Arial"/>
                <w:b/>
                <w:sz w:val="28"/>
                <w:szCs w:val="28"/>
              </w:rPr>
              <w:t>Support</w:t>
            </w:r>
          </w:p>
        </w:tc>
        <w:tc>
          <w:tcPr>
            <w:tcW w:w="887" w:type="dxa"/>
            <w:tcBorders>
              <w:right w:val="nil"/>
            </w:tcBorders>
            <w:shd w:val="clear" w:color="auto" w:fill="CCFF99"/>
          </w:tcPr>
          <w:p w14:paraId="2746AB6E" w14:textId="53CBFED3" w:rsidR="00E70DDE" w:rsidRPr="002A4312" w:rsidRDefault="00E70DDE" w:rsidP="00E535B7">
            <w:pPr>
              <w:pStyle w:val="TableParagraph"/>
              <w:spacing w:before="66"/>
              <w:ind w:left="102"/>
              <w:rPr>
                <w:rFonts w:ascii="Arial" w:hAnsi="Arial" w:cs="Arial"/>
                <w:sz w:val="20"/>
              </w:rPr>
            </w:pPr>
            <w:r>
              <w:rPr>
                <w:rFonts w:ascii="Arial" w:hAnsi="Arial" w:cs="Arial"/>
                <w:sz w:val="20"/>
              </w:rPr>
              <w:t>CPS.1</w:t>
            </w:r>
          </w:p>
        </w:tc>
        <w:tc>
          <w:tcPr>
            <w:tcW w:w="7200" w:type="dxa"/>
            <w:tcBorders>
              <w:left w:val="nil"/>
            </w:tcBorders>
            <w:shd w:val="clear" w:color="auto" w:fill="CCFF99"/>
          </w:tcPr>
          <w:p w14:paraId="5D2B52B5" w14:textId="4AC2F47E" w:rsidR="00E70DDE" w:rsidRPr="002A4312" w:rsidRDefault="00E70DDE" w:rsidP="00E535B7">
            <w:pPr>
              <w:pStyle w:val="TableParagraph"/>
              <w:spacing w:before="66"/>
              <w:ind w:left="662"/>
              <w:rPr>
                <w:rFonts w:ascii="Arial" w:hAnsi="Arial" w:cs="Arial"/>
                <w:sz w:val="20"/>
              </w:rPr>
            </w:pPr>
            <w:r>
              <w:rPr>
                <w:rFonts w:ascii="Arial" w:hAnsi="Arial" w:cs="Arial"/>
                <w:sz w:val="20"/>
              </w:rPr>
              <w:t>Record Management</w:t>
            </w:r>
          </w:p>
        </w:tc>
        <w:tc>
          <w:tcPr>
            <w:tcW w:w="1440" w:type="dxa"/>
            <w:tcBorders>
              <w:left w:val="nil"/>
            </w:tcBorders>
            <w:shd w:val="clear" w:color="auto" w:fill="CCFF99"/>
            <w:vAlign w:val="center"/>
          </w:tcPr>
          <w:p w14:paraId="28EA3A75" w14:textId="086F008B"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CCFF99"/>
          </w:tcPr>
          <w:p w14:paraId="14A846FF" w14:textId="77777777" w:rsidR="00E70DDE" w:rsidRDefault="00E70DDE" w:rsidP="00C31966">
            <w:pPr>
              <w:pStyle w:val="TableParagraph"/>
              <w:spacing w:before="66"/>
              <w:ind w:left="0"/>
              <w:jc w:val="center"/>
              <w:rPr>
                <w:rFonts w:ascii="Arial" w:hAnsi="Arial" w:cs="Arial"/>
                <w:sz w:val="20"/>
              </w:rPr>
            </w:pPr>
          </w:p>
        </w:tc>
      </w:tr>
      <w:tr w:rsidR="00E70DDE" w:rsidRPr="002A4312" w14:paraId="1810BF29" w14:textId="16B86CF2" w:rsidTr="00E70DDE">
        <w:trPr>
          <w:trHeight w:val="369"/>
        </w:trPr>
        <w:tc>
          <w:tcPr>
            <w:tcW w:w="3600" w:type="dxa"/>
            <w:vMerge/>
            <w:shd w:val="clear" w:color="auto" w:fill="92D050"/>
          </w:tcPr>
          <w:p w14:paraId="295A0F18" w14:textId="08B8A755"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CCFF99"/>
          </w:tcPr>
          <w:p w14:paraId="7F01C363" w14:textId="2999144C" w:rsidR="00E70DDE" w:rsidRPr="002A4312" w:rsidRDefault="00E70DDE" w:rsidP="00E535B7">
            <w:pPr>
              <w:pStyle w:val="TableParagraph"/>
              <w:spacing w:before="66"/>
              <w:ind w:left="102"/>
              <w:rPr>
                <w:rFonts w:ascii="Arial" w:hAnsi="Arial" w:cs="Arial"/>
                <w:sz w:val="20"/>
              </w:rPr>
            </w:pPr>
            <w:r>
              <w:rPr>
                <w:rFonts w:ascii="Arial" w:hAnsi="Arial" w:cs="Arial"/>
                <w:sz w:val="20"/>
              </w:rPr>
              <w:t>CPS.2</w:t>
            </w:r>
          </w:p>
        </w:tc>
        <w:tc>
          <w:tcPr>
            <w:tcW w:w="7200" w:type="dxa"/>
            <w:tcBorders>
              <w:left w:val="nil"/>
            </w:tcBorders>
            <w:shd w:val="clear" w:color="auto" w:fill="CCFF99"/>
          </w:tcPr>
          <w:p w14:paraId="01B1AB99" w14:textId="2BE86142" w:rsidR="00E70DDE" w:rsidRPr="002A4312" w:rsidRDefault="00E70DDE" w:rsidP="00E535B7">
            <w:pPr>
              <w:pStyle w:val="TableParagraph"/>
              <w:spacing w:before="66"/>
              <w:ind w:left="660"/>
              <w:rPr>
                <w:rFonts w:ascii="Arial" w:hAnsi="Arial" w:cs="Arial"/>
                <w:sz w:val="20"/>
              </w:rPr>
            </w:pPr>
            <w:r>
              <w:rPr>
                <w:rFonts w:ascii="Arial" w:hAnsi="Arial" w:cs="Arial"/>
                <w:sz w:val="20"/>
              </w:rPr>
              <w:t>Support externally-sourced information</w:t>
            </w:r>
          </w:p>
        </w:tc>
        <w:tc>
          <w:tcPr>
            <w:tcW w:w="1440" w:type="dxa"/>
            <w:tcBorders>
              <w:left w:val="nil"/>
            </w:tcBorders>
            <w:shd w:val="clear" w:color="auto" w:fill="CCFF99"/>
            <w:vAlign w:val="center"/>
          </w:tcPr>
          <w:p w14:paraId="45364185" w14:textId="257480B5"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CCFF99"/>
          </w:tcPr>
          <w:p w14:paraId="3C383E41" w14:textId="77777777" w:rsidR="00E70DDE" w:rsidRDefault="00E70DDE" w:rsidP="00C31966">
            <w:pPr>
              <w:pStyle w:val="TableParagraph"/>
              <w:spacing w:before="66"/>
              <w:ind w:left="0"/>
              <w:jc w:val="center"/>
              <w:rPr>
                <w:rFonts w:ascii="Arial" w:hAnsi="Arial" w:cs="Arial"/>
                <w:sz w:val="20"/>
              </w:rPr>
            </w:pPr>
          </w:p>
        </w:tc>
      </w:tr>
      <w:tr w:rsidR="00E70DDE" w:rsidRPr="002A4312" w14:paraId="4161A86D" w14:textId="54B9223F" w:rsidTr="00E70DDE">
        <w:trPr>
          <w:trHeight w:val="369"/>
        </w:trPr>
        <w:tc>
          <w:tcPr>
            <w:tcW w:w="3600" w:type="dxa"/>
            <w:vMerge/>
            <w:shd w:val="clear" w:color="auto" w:fill="92D050"/>
          </w:tcPr>
          <w:p w14:paraId="17756A37" w14:textId="1C1A7F7D"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CCFF99"/>
          </w:tcPr>
          <w:p w14:paraId="0E789075" w14:textId="3C5F606C" w:rsidR="00E70DDE" w:rsidRPr="002A4312" w:rsidRDefault="00E70DDE" w:rsidP="00E535B7">
            <w:pPr>
              <w:pStyle w:val="TableParagraph"/>
              <w:spacing w:before="66"/>
              <w:ind w:left="102"/>
              <w:rPr>
                <w:rFonts w:ascii="Arial" w:hAnsi="Arial" w:cs="Arial"/>
                <w:sz w:val="20"/>
              </w:rPr>
            </w:pPr>
            <w:r>
              <w:rPr>
                <w:rFonts w:ascii="Arial" w:hAnsi="Arial" w:cs="Arial"/>
                <w:sz w:val="20"/>
              </w:rPr>
              <w:t>CPS.3</w:t>
            </w:r>
          </w:p>
        </w:tc>
        <w:tc>
          <w:tcPr>
            <w:tcW w:w="7200" w:type="dxa"/>
            <w:tcBorders>
              <w:left w:val="nil"/>
            </w:tcBorders>
            <w:shd w:val="clear" w:color="auto" w:fill="CCFF99"/>
          </w:tcPr>
          <w:p w14:paraId="424A8F20" w14:textId="48F5FECB" w:rsidR="00E70DDE" w:rsidRPr="002A4312" w:rsidRDefault="00E70DDE" w:rsidP="00E535B7">
            <w:pPr>
              <w:pStyle w:val="TableParagraph"/>
              <w:spacing w:before="66"/>
              <w:ind w:left="660"/>
              <w:rPr>
                <w:rFonts w:ascii="Arial" w:hAnsi="Arial" w:cs="Arial"/>
                <w:sz w:val="20"/>
              </w:rPr>
            </w:pPr>
            <w:r>
              <w:rPr>
                <w:rFonts w:ascii="Arial" w:hAnsi="Arial" w:cs="Arial"/>
                <w:sz w:val="20"/>
              </w:rPr>
              <w:t>Support Clinical Documentation</w:t>
            </w:r>
          </w:p>
        </w:tc>
        <w:tc>
          <w:tcPr>
            <w:tcW w:w="1440" w:type="dxa"/>
            <w:tcBorders>
              <w:left w:val="nil"/>
            </w:tcBorders>
            <w:shd w:val="clear" w:color="auto" w:fill="CCFF99"/>
            <w:vAlign w:val="center"/>
          </w:tcPr>
          <w:p w14:paraId="36AC3370" w14:textId="017A59AD"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CCFF99"/>
          </w:tcPr>
          <w:p w14:paraId="5D63B489" w14:textId="77777777" w:rsidR="00E70DDE" w:rsidRDefault="00E70DDE" w:rsidP="00C31966">
            <w:pPr>
              <w:pStyle w:val="TableParagraph"/>
              <w:spacing w:before="66"/>
              <w:ind w:left="0"/>
              <w:jc w:val="center"/>
              <w:rPr>
                <w:rFonts w:ascii="Arial" w:hAnsi="Arial" w:cs="Arial"/>
                <w:sz w:val="20"/>
              </w:rPr>
            </w:pPr>
          </w:p>
        </w:tc>
      </w:tr>
      <w:tr w:rsidR="00E70DDE" w:rsidRPr="002A4312" w14:paraId="3B8CDA72" w14:textId="5511C9F4" w:rsidTr="00E70DDE">
        <w:trPr>
          <w:trHeight w:val="369"/>
        </w:trPr>
        <w:tc>
          <w:tcPr>
            <w:tcW w:w="3600" w:type="dxa"/>
            <w:vMerge/>
            <w:shd w:val="clear" w:color="auto" w:fill="92D050"/>
          </w:tcPr>
          <w:p w14:paraId="5A87235B" w14:textId="2443B88A"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CCFF99"/>
          </w:tcPr>
          <w:p w14:paraId="0D643806" w14:textId="635830B0" w:rsidR="00E70DDE" w:rsidRPr="002A4312" w:rsidRDefault="00E70DDE" w:rsidP="00E535B7">
            <w:pPr>
              <w:pStyle w:val="TableParagraph"/>
              <w:spacing w:before="66"/>
              <w:ind w:left="102"/>
              <w:rPr>
                <w:rFonts w:ascii="Arial" w:hAnsi="Arial" w:cs="Arial"/>
                <w:sz w:val="20"/>
              </w:rPr>
            </w:pPr>
            <w:r>
              <w:rPr>
                <w:rFonts w:ascii="Arial" w:hAnsi="Arial" w:cs="Arial"/>
                <w:sz w:val="20"/>
              </w:rPr>
              <w:t>CPS.4</w:t>
            </w:r>
          </w:p>
        </w:tc>
        <w:tc>
          <w:tcPr>
            <w:tcW w:w="7200" w:type="dxa"/>
            <w:tcBorders>
              <w:left w:val="nil"/>
            </w:tcBorders>
            <w:shd w:val="clear" w:color="auto" w:fill="CCFF99"/>
          </w:tcPr>
          <w:p w14:paraId="58C5E91D" w14:textId="4571DF05" w:rsidR="00E70DDE" w:rsidRPr="002A4312" w:rsidRDefault="00E70DDE" w:rsidP="00E535B7">
            <w:pPr>
              <w:pStyle w:val="TableParagraph"/>
              <w:spacing w:before="66"/>
              <w:ind w:left="660"/>
              <w:rPr>
                <w:rFonts w:ascii="Arial" w:hAnsi="Arial" w:cs="Arial"/>
                <w:sz w:val="20"/>
              </w:rPr>
            </w:pPr>
            <w:r>
              <w:rPr>
                <w:rFonts w:ascii="Arial" w:hAnsi="Arial" w:cs="Arial"/>
                <w:sz w:val="20"/>
              </w:rPr>
              <w:t>Support Orders</w:t>
            </w:r>
          </w:p>
        </w:tc>
        <w:tc>
          <w:tcPr>
            <w:tcW w:w="1440" w:type="dxa"/>
            <w:tcBorders>
              <w:left w:val="nil"/>
            </w:tcBorders>
            <w:shd w:val="clear" w:color="auto" w:fill="CCFF99"/>
            <w:vAlign w:val="center"/>
          </w:tcPr>
          <w:p w14:paraId="779248CA" w14:textId="4DCF04FC"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CCFF99"/>
          </w:tcPr>
          <w:p w14:paraId="267D7BD8" w14:textId="77777777" w:rsidR="00E70DDE" w:rsidRDefault="00E70DDE" w:rsidP="00C31966">
            <w:pPr>
              <w:pStyle w:val="TableParagraph"/>
              <w:spacing w:before="66"/>
              <w:ind w:left="0"/>
              <w:jc w:val="center"/>
              <w:rPr>
                <w:rFonts w:ascii="Arial" w:hAnsi="Arial" w:cs="Arial"/>
                <w:sz w:val="20"/>
              </w:rPr>
            </w:pPr>
          </w:p>
        </w:tc>
      </w:tr>
      <w:tr w:rsidR="00E70DDE" w:rsidRPr="002A4312" w14:paraId="38466C98" w14:textId="3704DE04" w:rsidTr="00E70DDE">
        <w:trPr>
          <w:trHeight w:val="369"/>
        </w:trPr>
        <w:tc>
          <w:tcPr>
            <w:tcW w:w="3600" w:type="dxa"/>
            <w:vMerge/>
            <w:shd w:val="clear" w:color="auto" w:fill="92D050"/>
          </w:tcPr>
          <w:p w14:paraId="43700607" w14:textId="77777777"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CCFF99"/>
          </w:tcPr>
          <w:p w14:paraId="3BA400D4" w14:textId="0728603A" w:rsidR="00E70DDE" w:rsidRDefault="00E70DDE" w:rsidP="00E535B7">
            <w:pPr>
              <w:pStyle w:val="TableParagraph"/>
              <w:spacing w:before="66"/>
              <w:ind w:left="102"/>
              <w:rPr>
                <w:rFonts w:ascii="Arial" w:hAnsi="Arial" w:cs="Arial"/>
                <w:sz w:val="20"/>
              </w:rPr>
            </w:pPr>
            <w:r>
              <w:rPr>
                <w:rFonts w:ascii="Arial" w:hAnsi="Arial" w:cs="Arial"/>
                <w:sz w:val="20"/>
              </w:rPr>
              <w:t>CPS.5</w:t>
            </w:r>
          </w:p>
        </w:tc>
        <w:tc>
          <w:tcPr>
            <w:tcW w:w="7200" w:type="dxa"/>
            <w:tcBorders>
              <w:left w:val="nil"/>
            </w:tcBorders>
            <w:shd w:val="clear" w:color="auto" w:fill="CCFF99"/>
          </w:tcPr>
          <w:p w14:paraId="1DC08708" w14:textId="4B0E4DEA" w:rsidR="00E70DDE" w:rsidRDefault="00E70DDE" w:rsidP="00E535B7">
            <w:pPr>
              <w:pStyle w:val="TableParagraph"/>
              <w:spacing w:before="66"/>
              <w:ind w:left="660"/>
              <w:rPr>
                <w:rFonts w:ascii="Arial" w:hAnsi="Arial" w:cs="Arial"/>
                <w:sz w:val="20"/>
              </w:rPr>
            </w:pPr>
            <w:r>
              <w:rPr>
                <w:rFonts w:ascii="Arial" w:hAnsi="Arial" w:cs="Arial"/>
                <w:sz w:val="20"/>
              </w:rPr>
              <w:t>Support Treatment Administration</w:t>
            </w:r>
          </w:p>
        </w:tc>
        <w:tc>
          <w:tcPr>
            <w:tcW w:w="1440" w:type="dxa"/>
            <w:tcBorders>
              <w:left w:val="nil"/>
            </w:tcBorders>
            <w:shd w:val="clear" w:color="auto" w:fill="CCFF99"/>
            <w:vAlign w:val="center"/>
          </w:tcPr>
          <w:p w14:paraId="7E08F25A" w14:textId="757B5C1B" w:rsidR="00E70DDE" w:rsidRDefault="00E70DDE" w:rsidP="00C31966">
            <w:pPr>
              <w:pStyle w:val="TableParagraph"/>
              <w:spacing w:before="66"/>
              <w:ind w:left="0"/>
              <w:jc w:val="center"/>
              <w:rPr>
                <w:rFonts w:ascii="Arial" w:hAnsi="Arial" w:cs="Arial"/>
                <w:sz w:val="20"/>
              </w:rPr>
            </w:pPr>
            <w:r>
              <w:rPr>
                <w:rFonts w:ascii="Arial" w:hAnsi="Arial" w:cs="Arial"/>
                <w:sz w:val="20"/>
              </w:rPr>
              <w:t>TBD??</w:t>
            </w:r>
          </w:p>
        </w:tc>
        <w:tc>
          <w:tcPr>
            <w:tcW w:w="1440" w:type="dxa"/>
            <w:tcBorders>
              <w:left w:val="nil"/>
            </w:tcBorders>
            <w:shd w:val="clear" w:color="auto" w:fill="CCFF99"/>
          </w:tcPr>
          <w:p w14:paraId="50C62368" w14:textId="77777777" w:rsidR="00E70DDE" w:rsidRDefault="00E70DDE" w:rsidP="00C31966">
            <w:pPr>
              <w:pStyle w:val="TableParagraph"/>
              <w:spacing w:before="66"/>
              <w:ind w:left="0"/>
              <w:jc w:val="center"/>
              <w:rPr>
                <w:rFonts w:ascii="Arial" w:hAnsi="Arial" w:cs="Arial"/>
                <w:sz w:val="20"/>
              </w:rPr>
            </w:pPr>
          </w:p>
        </w:tc>
      </w:tr>
      <w:tr w:rsidR="00E70DDE" w:rsidRPr="002A4312" w14:paraId="62C6DABE" w14:textId="5C493275" w:rsidTr="00E70DDE">
        <w:trPr>
          <w:trHeight w:val="369"/>
        </w:trPr>
        <w:tc>
          <w:tcPr>
            <w:tcW w:w="3600" w:type="dxa"/>
            <w:vMerge/>
            <w:shd w:val="clear" w:color="auto" w:fill="92D050"/>
          </w:tcPr>
          <w:p w14:paraId="20D1C694" w14:textId="77777777"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CCFF99"/>
          </w:tcPr>
          <w:p w14:paraId="2ABBEDE3" w14:textId="5CD0A4F6" w:rsidR="00E70DDE" w:rsidRDefault="00E70DDE" w:rsidP="00E535B7">
            <w:pPr>
              <w:pStyle w:val="TableParagraph"/>
              <w:spacing w:before="66"/>
              <w:ind w:left="102"/>
              <w:rPr>
                <w:rFonts w:ascii="Arial" w:hAnsi="Arial" w:cs="Arial"/>
                <w:sz w:val="20"/>
              </w:rPr>
            </w:pPr>
            <w:r>
              <w:rPr>
                <w:rFonts w:ascii="Arial" w:hAnsi="Arial" w:cs="Arial"/>
                <w:sz w:val="20"/>
              </w:rPr>
              <w:t>CPS.6</w:t>
            </w:r>
          </w:p>
        </w:tc>
        <w:tc>
          <w:tcPr>
            <w:tcW w:w="7200" w:type="dxa"/>
            <w:tcBorders>
              <w:left w:val="nil"/>
            </w:tcBorders>
            <w:shd w:val="clear" w:color="auto" w:fill="CCFF99"/>
          </w:tcPr>
          <w:p w14:paraId="06A1FA4E" w14:textId="5A21EC1C" w:rsidR="00E70DDE" w:rsidRDefault="00E70DDE" w:rsidP="00E535B7">
            <w:pPr>
              <w:pStyle w:val="TableParagraph"/>
              <w:spacing w:before="66"/>
              <w:ind w:left="660"/>
              <w:rPr>
                <w:rFonts w:ascii="Arial" w:hAnsi="Arial" w:cs="Arial"/>
                <w:sz w:val="20"/>
              </w:rPr>
            </w:pPr>
            <w:r>
              <w:rPr>
                <w:rFonts w:ascii="Arial" w:hAnsi="Arial" w:cs="Arial"/>
                <w:sz w:val="20"/>
              </w:rPr>
              <w:t>Support for Results</w:t>
            </w:r>
          </w:p>
        </w:tc>
        <w:tc>
          <w:tcPr>
            <w:tcW w:w="1440" w:type="dxa"/>
            <w:tcBorders>
              <w:left w:val="nil"/>
            </w:tcBorders>
            <w:shd w:val="clear" w:color="auto" w:fill="CCFF99"/>
            <w:vAlign w:val="center"/>
          </w:tcPr>
          <w:p w14:paraId="0F0C37D7" w14:textId="5DB0359A"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CCFF99"/>
          </w:tcPr>
          <w:p w14:paraId="7F219EFF" w14:textId="77777777" w:rsidR="00E70DDE" w:rsidRDefault="00E70DDE" w:rsidP="00C31966">
            <w:pPr>
              <w:pStyle w:val="TableParagraph"/>
              <w:spacing w:before="66"/>
              <w:ind w:left="0"/>
              <w:jc w:val="center"/>
              <w:rPr>
                <w:rFonts w:ascii="Arial" w:hAnsi="Arial" w:cs="Arial"/>
                <w:sz w:val="20"/>
              </w:rPr>
            </w:pPr>
          </w:p>
        </w:tc>
      </w:tr>
      <w:tr w:rsidR="00E70DDE" w:rsidRPr="002A4312" w14:paraId="267DA4C8" w14:textId="47DD9D70" w:rsidTr="00E70DDE">
        <w:trPr>
          <w:trHeight w:val="369"/>
        </w:trPr>
        <w:tc>
          <w:tcPr>
            <w:tcW w:w="3600" w:type="dxa"/>
            <w:vMerge/>
            <w:shd w:val="clear" w:color="auto" w:fill="92D050"/>
          </w:tcPr>
          <w:p w14:paraId="376C02BB" w14:textId="78AB1F50"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CCFF99"/>
          </w:tcPr>
          <w:p w14:paraId="45B186F7" w14:textId="5A47E1D6" w:rsidR="00E70DDE" w:rsidRPr="002A4312" w:rsidRDefault="00E70DDE" w:rsidP="00E535B7">
            <w:pPr>
              <w:pStyle w:val="TableParagraph"/>
              <w:spacing w:before="66"/>
              <w:ind w:left="102"/>
              <w:rPr>
                <w:rFonts w:ascii="Arial" w:hAnsi="Arial" w:cs="Arial"/>
                <w:sz w:val="20"/>
              </w:rPr>
            </w:pPr>
            <w:r>
              <w:rPr>
                <w:rFonts w:ascii="Arial" w:hAnsi="Arial" w:cs="Arial"/>
                <w:sz w:val="20"/>
              </w:rPr>
              <w:t>CPS.7</w:t>
            </w:r>
          </w:p>
        </w:tc>
        <w:tc>
          <w:tcPr>
            <w:tcW w:w="7200" w:type="dxa"/>
            <w:tcBorders>
              <w:left w:val="nil"/>
            </w:tcBorders>
            <w:shd w:val="clear" w:color="auto" w:fill="CCFF99"/>
          </w:tcPr>
          <w:p w14:paraId="46939310" w14:textId="45FAF19E" w:rsidR="00E70DDE" w:rsidRPr="002A4312" w:rsidRDefault="00E70DDE" w:rsidP="00E535B7">
            <w:pPr>
              <w:pStyle w:val="TableParagraph"/>
              <w:spacing w:before="66"/>
              <w:ind w:left="660"/>
              <w:rPr>
                <w:rFonts w:ascii="Arial" w:hAnsi="Arial" w:cs="Arial"/>
                <w:sz w:val="20"/>
              </w:rPr>
            </w:pPr>
            <w:r>
              <w:rPr>
                <w:rFonts w:ascii="Arial" w:hAnsi="Arial" w:cs="Arial"/>
                <w:sz w:val="20"/>
              </w:rPr>
              <w:t>Support for Future Care</w:t>
            </w:r>
          </w:p>
        </w:tc>
        <w:tc>
          <w:tcPr>
            <w:tcW w:w="1440" w:type="dxa"/>
            <w:tcBorders>
              <w:left w:val="nil"/>
            </w:tcBorders>
            <w:shd w:val="clear" w:color="auto" w:fill="CCFF99"/>
            <w:vAlign w:val="center"/>
          </w:tcPr>
          <w:p w14:paraId="7CAC2160" w14:textId="19FF07CD"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CCFF99"/>
          </w:tcPr>
          <w:p w14:paraId="1BEDB4D2" w14:textId="77777777" w:rsidR="00E70DDE" w:rsidRDefault="00E70DDE" w:rsidP="00C31966">
            <w:pPr>
              <w:pStyle w:val="TableParagraph"/>
              <w:spacing w:before="66"/>
              <w:ind w:left="0"/>
              <w:jc w:val="center"/>
              <w:rPr>
                <w:rFonts w:ascii="Arial" w:hAnsi="Arial" w:cs="Arial"/>
                <w:sz w:val="20"/>
              </w:rPr>
            </w:pPr>
          </w:p>
        </w:tc>
      </w:tr>
      <w:tr w:rsidR="00E70DDE" w:rsidRPr="002A4312" w14:paraId="45A185D0" w14:textId="093E9BAF" w:rsidTr="00E70DDE">
        <w:trPr>
          <w:trHeight w:val="369"/>
        </w:trPr>
        <w:tc>
          <w:tcPr>
            <w:tcW w:w="3600" w:type="dxa"/>
            <w:vMerge/>
            <w:shd w:val="clear" w:color="auto" w:fill="92D050"/>
          </w:tcPr>
          <w:p w14:paraId="3D274993" w14:textId="044EB6DC"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CCFF99"/>
          </w:tcPr>
          <w:p w14:paraId="273E59BB" w14:textId="7C9EF917" w:rsidR="00E70DDE" w:rsidRPr="002A4312" w:rsidRDefault="00E70DDE" w:rsidP="00E535B7">
            <w:pPr>
              <w:pStyle w:val="TableParagraph"/>
              <w:spacing w:before="66"/>
              <w:ind w:left="102"/>
              <w:rPr>
                <w:rFonts w:ascii="Arial" w:hAnsi="Arial" w:cs="Arial"/>
                <w:sz w:val="20"/>
              </w:rPr>
            </w:pPr>
            <w:r>
              <w:rPr>
                <w:rFonts w:ascii="Arial" w:hAnsi="Arial" w:cs="Arial"/>
                <w:sz w:val="20"/>
              </w:rPr>
              <w:t>CPS.8</w:t>
            </w:r>
          </w:p>
        </w:tc>
        <w:tc>
          <w:tcPr>
            <w:tcW w:w="7200" w:type="dxa"/>
            <w:tcBorders>
              <w:left w:val="nil"/>
            </w:tcBorders>
            <w:shd w:val="clear" w:color="auto" w:fill="CCFF99"/>
          </w:tcPr>
          <w:p w14:paraId="1E051FCC" w14:textId="72FA757B" w:rsidR="00E70DDE" w:rsidRPr="002A4312" w:rsidRDefault="00E70DDE" w:rsidP="00E535B7">
            <w:pPr>
              <w:pStyle w:val="TableParagraph"/>
              <w:spacing w:before="66"/>
              <w:ind w:left="660"/>
              <w:rPr>
                <w:rFonts w:ascii="Arial" w:hAnsi="Arial" w:cs="Arial"/>
                <w:sz w:val="20"/>
              </w:rPr>
            </w:pPr>
            <w:r>
              <w:rPr>
                <w:rFonts w:ascii="Arial" w:hAnsi="Arial" w:cs="Arial"/>
                <w:sz w:val="20"/>
              </w:rPr>
              <w:t>Support for Patient Education &amp; Communication</w:t>
            </w:r>
          </w:p>
        </w:tc>
        <w:tc>
          <w:tcPr>
            <w:tcW w:w="1440" w:type="dxa"/>
            <w:tcBorders>
              <w:left w:val="nil"/>
            </w:tcBorders>
            <w:shd w:val="clear" w:color="auto" w:fill="CCFF99"/>
            <w:vAlign w:val="center"/>
          </w:tcPr>
          <w:p w14:paraId="19466777" w14:textId="67DAF0A7"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CCFF99"/>
          </w:tcPr>
          <w:p w14:paraId="41E72F50" w14:textId="77777777" w:rsidR="00E70DDE" w:rsidRDefault="00E70DDE" w:rsidP="00C31966">
            <w:pPr>
              <w:pStyle w:val="TableParagraph"/>
              <w:spacing w:before="66"/>
              <w:ind w:left="0"/>
              <w:jc w:val="center"/>
              <w:rPr>
                <w:rFonts w:ascii="Arial" w:hAnsi="Arial" w:cs="Arial"/>
                <w:sz w:val="20"/>
              </w:rPr>
            </w:pPr>
          </w:p>
        </w:tc>
      </w:tr>
      <w:tr w:rsidR="00E70DDE" w:rsidRPr="002A4312" w14:paraId="6FAA0A81" w14:textId="5D0EE661" w:rsidTr="00E70DDE">
        <w:trPr>
          <w:trHeight w:val="369"/>
        </w:trPr>
        <w:tc>
          <w:tcPr>
            <w:tcW w:w="3600" w:type="dxa"/>
            <w:vMerge/>
            <w:shd w:val="clear" w:color="auto" w:fill="92D050"/>
          </w:tcPr>
          <w:p w14:paraId="609758F3" w14:textId="63431D26"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CCFF99"/>
          </w:tcPr>
          <w:p w14:paraId="293C3AB2" w14:textId="6B1D9657" w:rsidR="00E70DDE" w:rsidRPr="002A4312" w:rsidRDefault="00E70DDE" w:rsidP="00E535B7">
            <w:pPr>
              <w:pStyle w:val="TableParagraph"/>
              <w:spacing w:before="66"/>
              <w:ind w:left="102"/>
              <w:rPr>
                <w:rFonts w:ascii="Arial" w:hAnsi="Arial" w:cs="Arial"/>
                <w:sz w:val="20"/>
              </w:rPr>
            </w:pPr>
            <w:r>
              <w:rPr>
                <w:rFonts w:ascii="Arial" w:hAnsi="Arial" w:cs="Arial"/>
                <w:sz w:val="20"/>
              </w:rPr>
              <w:t>CPS.9</w:t>
            </w:r>
          </w:p>
        </w:tc>
        <w:tc>
          <w:tcPr>
            <w:tcW w:w="7200" w:type="dxa"/>
            <w:tcBorders>
              <w:left w:val="nil"/>
            </w:tcBorders>
            <w:shd w:val="clear" w:color="auto" w:fill="CCFF99"/>
          </w:tcPr>
          <w:p w14:paraId="06A47F08" w14:textId="5CDD4949" w:rsidR="00E70DDE" w:rsidRPr="002A4312" w:rsidRDefault="00E70DDE" w:rsidP="00E535B7">
            <w:pPr>
              <w:pStyle w:val="TableParagraph"/>
              <w:spacing w:before="66"/>
              <w:ind w:left="660"/>
              <w:rPr>
                <w:rFonts w:ascii="Arial" w:hAnsi="Arial" w:cs="Arial"/>
                <w:sz w:val="20"/>
              </w:rPr>
            </w:pPr>
            <w:r>
              <w:rPr>
                <w:rFonts w:ascii="Arial" w:hAnsi="Arial" w:cs="Arial"/>
                <w:sz w:val="20"/>
              </w:rPr>
              <w:t>Support Care Coordination &amp; Reporting</w:t>
            </w:r>
          </w:p>
        </w:tc>
        <w:tc>
          <w:tcPr>
            <w:tcW w:w="1440" w:type="dxa"/>
            <w:tcBorders>
              <w:left w:val="nil"/>
            </w:tcBorders>
            <w:shd w:val="clear" w:color="auto" w:fill="CCFF99"/>
            <w:vAlign w:val="center"/>
          </w:tcPr>
          <w:p w14:paraId="28653C91" w14:textId="554F24D0"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CCFF99"/>
          </w:tcPr>
          <w:p w14:paraId="1FA8FAAC" w14:textId="77777777" w:rsidR="00E70DDE" w:rsidRDefault="00E70DDE" w:rsidP="00C31966">
            <w:pPr>
              <w:pStyle w:val="TableParagraph"/>
              <w:spacing w:before="66"/>
              <w:ind w:left="0"/>
              <w:jc w:val="center"/>
              <w:rPr>
                <w:rFonts w:ascii="Arial" w:hAnsi="Arial" w:cs="Arial"/>
                <w:sz w:val="20"/>
              </w:rPr>
            </w:pPr>
          </w:p>
        </w:tc>
      </w:tr>
      <w:tr w:rsidR="00E70DDE" w:rsidRPr="002A4312" w14:paraId="160E4434" w14:textId="30A54D63" w:rsidTr="00E70DDE">
        <w:trPr>
          <w:trHeight w:val="369"/>
        </w:trPr>
        <w:tc>
          <w:tcPr>
            <w:tcW w:w="3600" w:type="dxa"/>
            <w:vMerge/>
            <w:shd w:val="clear" w:color="auto" w:fill="92D050"/>
          </w:tcPr>
          <w:p w14:paraId="0937F457" w14:textId="77777777" w:rsidR="00E70DDE" w:rsidRPr="006E715C" w:rsidRDefault="00E70DDE" w:rsidP="006E715C">
            <w:pPr>
              <w:pStyle w:val="TableParagraph"/>
              <w:ind w:left="750"/>
              <w:rPr>
                <w:rFonts w:ascii="Arial" w:hAnsi="Arial" w:cs="Arial"/>
                <w:b/>
                <w:sz w:val="28"/>
              </w:rPr>
            </w:pPr>
          </w:p>
        </w:tc>
        <w:tc>
          <w:tcPr>
            <w:tcW w:w="887" w:type="dxa"/>
            <w:tcBorders>
              <w:right w:val="nil"/>
            </w:tcBorders>
            <w:shd w:val="clear" w:color="auto" w:fill="CCFF99"/>
          </w:tcPr>
          <w:p w14:paraId="42A5710B" w14:textId="690B5531" w:rsidR="00E70DDE" w:rsidRPr="00C31966" w:rsidRDefault="00E70DDE" w:rsidP="00E535B7">
            <w:pPr>
              <w:pStyle w:val="TableParagraph"/>
              <w:spacing w:before="66"/>
              <w:ind w:left="102"/>
              <w:rPr>
                <w:rFonts w:ascii="Arial" w:hAnsi="Arial" w:cs="Arial"/>
                <w:strike/>
                <w:sz w:val="20"/>
              </w:rPr>
            </w:pPr>
            <w:r w:rsidRPr="00C31966">
              <w:rPr>
                <w:rFonts w:ascii="Arial" w:hAnsi="Arial" w:cs="Arial"/>
                <w:strike/>
                <w:sz w:val="20"/>
              </w:rPr>
              <w:t>CPS.10</w:t>
            </w:r>
          </w:p>
        </w:tc>
        <w:tc>
          <w:tcPr>
            <w:tcW w:w="7200" w:type="dxa"/>
            <w:tcBorders>
              <w:left w:val="nil"/>
            </w:tcBorders>
            <w:shd w:val="clear" w:color="auto" w:fill="CCFF99"/>
          </w:tcPr>
          <w:p w14:paraId="5FEE78C1" w14:textId="732866EA" w:rsidR="00E70DDE" w:rsidRPr="00C31966" w:rsidRDefault="00E70DDE" w:rsidP="00E535B7">
            <w:pPr>
              <w:pStyle w:val="TableParagraph"/>
              <w:spacing w:before="66"/>
              <w:ind w:left="660"/>
              <w:rPr>
                <w:rFonts w:ascii="Arial" w:hAnsi="Arial" w:cs="Arial"/>
                <w:strike/>
                <w:sz w:val="20"/>
              </w:rPr>
            </w:pPr>
            <w:r w:rsidRPr="00C31966">
              <w:rPr>
                <w:rFonts w:ascii="Arial" w:hAnsi="Arial" w:cs="Arial"/>
                <w:strike/>
                <w:sz w:val="20"/>
              </w:rPr>
              <w:t>Manage User Help</w:t>
            </w:r>
          </w:p>
        </w:tc>
        <w:tc>
          <w:tcPr>
            <w:tcW w:w="1440" w:type="dxa"/>
            <w:tcBorders>
              <w:left w:val="nil"/>
            </w:tcBorders>
            <w:shd w:val="clear" w:color="auto" w:fill="CCFF99"/>
            <w:vAlign w:val="center"/>
          </w:tcPr>
          <w:p w14:paraId="5A9B6212" w14:textId="7CEEA3CF" w:rsidR="00E70DDE" w:rsidRDefault="00E70DDE" w:rsidP="00C31966">
            <w:pPr>
              <w:pStyle w:val="TableParagraph"/>
              <w:spacing w:before="66"/>
              <w:ind w:left="0"/>
              <w:jc w:val="center"/>
              <w:rPr>
                <w:rFonts w:ascii="Arial" w:hAnsi="Arial" w:cs="Arial"/>
                <w:sz w:val="20"/>
              </w:rPr>
            </w:pPr>
            <w:r>
              <w:rPr>
                <w:rFonts w:ascii="Arial" w:hAnsi="Arial" w:cs="Arial"/>
                <w:sz w:val="20"/>
              </w:rPr>
              <w:t>Excluded</w:t>
            </w:r>
          </w:p>
        </w:tc>
        <w:tc>
          <w:tcPr>
            <w:tcW w:w="1440" w:type="dxa"/>
            <w:tcBorders>
              <w:left w:val="nil"/>
            </w:tcBorders>
            <w:shd w:val="clear" w:color="auto" w:fill="CCFF99"/>
          </w:tcPr>
          <w:p w14:paraId="50968B95" w14:textId="77777777" w:rsidR="00E70DDE" w:rsidRDefault="00E70DDE" w:rsidP="00C31966">
            <w:pPr>
              <w:pStyle w:val="TableParagraph"/>
              <w:spacing w:before="66"/>
              <w:ind w:left="0"/>
              <w:jc w:val="center"/>
              <w:rPr>
                <w:rFonts w:ascii="Arial" w:hAnsi="Arial" w:cs="Arial"/>
                <w:sz w:val="20"/>
              </w:rPr>
            </w:pPr>
          </w:p>
        </w:tc>
      </w:tr>
      <w:tr w:rsidR="00E70DDE" w:rsidRPr="002A4312" w14:paraId="7898CD35" w14:textId="3A75AAF2" w:rsidTr="00E70DDE">
        <w:trPr>
          <w:trHeight w:val="369"/>
        </w:trPr>
        <w:tc>
          <w:tcPr>
            <w:tcW w:w="3600" w:type="dxa"/>
            <w:vMerge w:val="restart"/>
            <w:shd w:val="clear" w:color="auto" w:fill="7030A0"/>
          </w:tcPr>
          <w:p w14:paraId="4933269C" w14:textId="77777777" w:rsidR="00E70DDE" w:rsidRDefault="00E70DDE" w:rsidP="00E535B7">
            <w:pPr>
              <w:pStyle w:val="TableParagraph"/>
              <w:ind w:left="0" w:right="991"/>
              <w:rPr>
                <w:rFonts w:ascii="Arial" w:hAnsi="Arial" w:cs="Arial"/>
                <w:b/>
                <w:sz w:val="28"/>
              </w:rPr>
            </w:pPr>
          </w:p>
          <w:p w14:paraId="0941CA40" w14:textId="4423F882" w:rsidR="00E70DDE" w:rsidRDefault="00E70DDE" w:rsidP="00C31966">
            <w:pPr>
              <w:pStyle w:val="TableParagraph"/>
              <w:ind w:left="750"/>
              <w:rPr>
                <w:rFonts w:ascii="Arial" w:hAnsi="Arial" w:cs="Arial"/>
                <w:b/>
                <w:sz w:val="28"/>
              </w:rPr>
            </w:pPr>
            <w:r>
              <w:rPr>
                <w:rFonts w:ascii="Arial" w:hAnsi="Arial" w:cs="Arial"/>
                <w:b/>
                <w:sz w:val="28"/>
              </w:rPr>
              <w:t>Administrative Support</w:t>
            </w:r>
          </w:p>
        </w:tc>
        <w:tc>
          <w:tcPr>
            <w:tcW w:w="887" w:type="dxa"/>
            <w:tcBorders>
              <w:right w:val="nil"/>
            </w:tcBorders>
            <w:shd w:val="clear" w:color="auto" w:fill="B2A1C7" w:themeFill="accent4" w:themeFillTint="99"/>
          </w:tcPr>
          <w:p w14:paraId="3BF8AB27" w14:textId="4E6218E6" w:rsidR="00E70DDE" w:rsidRDefault="00E70DDE" w:rsidP="00E535B7">
            <w:pPr>
              <w:pStyle w:val="TableParagraph"/>
              <w:spacing w:before="66"/>
              <w:ind w:left="102"/>
              <w:rPr>
                <w:rFonts w:ascii="Arial" w:hAnsi="Arial" w:cs="Arial"/>
                <w:sz w:val="20"/>
              </w:rPr>
            </w:pPr>
            <w:r>
              <w:rPr>
                <w:rFonts w:ascii="Arial" w:hAnsi="Arial" w:cs="Arial"/>
                <w:sz w:val="20"/>
              </w:rPr>
              <w:t>AS.1</w:t>
            </w:r>
          </w:p>
        </w:tc>
        <w:tc>
          <w:tcPr>
            <w:tcW w:w="7200" w:type="dxa"/>
            <w:tcBorders>
              <w:left w:val="nil"/>
            </w:tcBorders>
            <w:shd w:val="clear" w:color="auto" w:fill="B2A1C7" w:themeFill="accent4" w:themeFillTint="99"/>
          </w:tcPr>
          <w:p w14:paraId="4DCACFF5" w14:textId="0781F056" w:rsidR="00E70DDE" w:rsidRDefault="00E70DDE" w:rsidP="00E535B7">
            <w:pPr>
              <w:pStyle w:val="TableParagraph"/>
              <w:spacing w:before="66"/>
              <w:ind w:left="660"/>
              <w:rPr>
                <w:rFonts w:ascii="Arial" w:hAnsi="Arial" w:cs="Arial"/>
                <w:sz w:val="20"/>
              </w:rPr>
            </w:pPr>
            <w:r>
              <w:rPr>
                <w:rFonts w:ascii="Arial" w:hAnsi="Arial" w:cs="Arial"/>
                <w:sz w:val="20"/>
              </w:rPr>
              <w:t>Manage Provider Information</w:t>
            </w:r>
          </w:p>
        </w:tc>
        <w:tc>
          <w:tcPr>
            <w:tcW w:w="1440" w:type="dxa"/>
            <w:tcBorders>
              <w:left w:val="nil"/>
            </w:tcBorders>
            <w:shd w:val="clear" w:color="auto" w:fill="B2A1C7" w:themeFill="accent4" w:themeFillTint="99"/>
            <w:vAlign w:val="center"/>
          </w:tcPr>
          <w:p w14:paraId="4E235FA5" w14:textId="7CEFE6CE" w:rsidR="00E70DDE" w:rsidRDefault="00E70DDE" w:rsidP="00C31966">
            <w:pPr>
              <w:pStyle w:val="TableParagraph"/>
              <w:spacing w:before="66"/>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B2A1C7" w:themeFill="accent4" w:themeFillTint="99"/>
          </w:tcPr>
          <w:p w14:paraId="4F2BDB42" w14:textId="77777777" w:rsidR="00E70DDE" w:rsidRDefault="00E70DDE" w:rsidP="00C31966">
            <w:pPr>
              <w:pStyle w:val="TableParagraph"/>
              <w:spacing w:before="66"/>
              <w:ind w:left="0"/>
              <w:jc w:val="center"/>
              <w:rPr>
                <w:rFonts w:ascii="Arial" w:hAnsi="Arial" w:cs="Arial"/>
                <w:sz w:val="20"/>
              </w:rPr>
            </w:pPr>
          </w:p>
        </w:tc>
      </w:tr>
      <w:tr w:rsidR="00E70DDE" w:rsidRPr="002A4312" w14:paraId="23776915" w14:textId="6087488B" w:rsidTr="00E70DDE">
        <w:trPr>
          <w:trHeight w:val="369"/>
        </w:trPr>
        <w:tc>
          <w:tcPr>
            <w:tcW w:w="3600" w:type="dxa"/>
            <w:vMerge/>
            <w:shd w:val="clear" w:color="auto" w:fill="7030A0"/>
          </w:tcPr>
          <w:p w14:paraId="1C0F69C5" w14:textId="77777777" w:rsidR="00E70DDE" w:rsidRDefault="00E70DDE" w:rsidP="00E535B7">
            <w:pPr>
              <w:pStyle w:val="TableParagraph"/>
              <w:ind w:left="0" w:right="991"/>
              <w:rPr>
                <w:rFonts w:ascii="Arial" w:hAnsi="Arial" w:cs="Arial"/>
                <w:b/>
                <w:sz w:val="28"/>
              </w:rPr>
            </w:pPr>
          </w:p>
        </w:tc>
        <w:tc>
          <w:tcPr>
            <w:tcW w:w="887" w:type="dxa"/>
            <w:tcBorders>
              <w:right w:val="nil"/>
            </w:tcBorders>
            <w:shd w:val="clear" w:color="auto" w:fill="B2A1C7" w:themeFill="accent4" w:themeFillTint="99"/>
          </w:tcPr>
          <w:p w14:paraId="1659756C" w14:textId="36B8EBFF" w:rsidR="00E70DDE" w:rsidRDefault="00E70DDE" w:rsidP="00E535B7">
            <w:pPr>
              <w:pStyle w:val="TableParagraph"/>
              <w:spacing w:before="66"/>
              <w:ind w:left="102"/>
              <w:rPr>
                <w:rFonts w:ascii="Arial" w:hAnsi="Arial" w:cs="Arial"/>
                <w:sz w:val="20"/>
              </w:rPr>
            </w:pPr>
            <w:r>
              <w:rPr>
                <w:rFonts w:ascii="Arial" w:hAnsi="Arial" w:cs="Arial"/>
                <w:sz w:val="20"/>
              </w:rPr>
              <w:t>AS.2</w:t>
            </w:r>
          </w:p>
        </w:tc>
        <w:tc>
          <w:tcPr>
            <w:tcW w:w="7200" w:type="dxa"/>
            <w:tcBorders>
              <w:left w:val="nil"/>
            </w:tcBorders>
            <w:shd w:val="clear" w:color="auto" w:fill="B2A1C7" w:themeFill="accent4" w:themeFillTint="99"/>
          </w:tcPr>
          <w:p w14:paraId="00FA7553" w14:textId="15793645" w:rsidR="00E70DDE" w:rsidRDefault="00E70DDE" w:rsidP="00E535B7">
            <w:pPr>
              <w:pStyle w:val="TableParagraph"/>
              <w:spacing w:before="66"/>
              <w:ind w:left="660"/>
              <w:rPr>
                <w:rFonts w:ascii="Arial" w:hAnsi="Arial" w:cs="Arial"/>
                <w:sz w:val="20"/>
              </w:rPr>
            </w:pPr>
            <w:r>
              <w:rPr>
                <w:rFonts w:ascii="Arial" w:hAnsi="Arial" w:cs="Arial"/>
                <w:sz w:val="20"/>
              </w:rPr>
              <w:t>Manage Patient Demographics, Location, and Synchronization</w:t>
            </w:r>
          </w:p>
        </w:tc>
        <w:tc>
          <w:tcPr>
            <w:tcW w:w="1440" w:type="dxa"/>
            <w:tcBorders>
              <w:left w:val="nil"/>
            </w:tcBorders>
            <w:shd w:val="clear" w:color="auto" w:fill="B2A1C7" w:themeFill="accent4" w:themeFillTint="99"/>
            <w:vAlign w:val="center"/>
          </w:tcPr>
          <w:p w14:paraId="23739066" w14:textId="5CEADCF2" w:rsidR="00E70DDE" w:rsidRDefault="00E70DDE" w:rsidP="00C31966">
            <w:pPr>
              <w:pStyle w:val="TableParagraph"/>
              <w:spacing w:before="66"/>
              <w:ind w:left="0"/>
              <w:jc w:val="center"/>
              <w:rPr>
                <w:rFonts w:ascii="Arial" w:hAnsi="Arial" w:cs="Arial"/>
                <w:sz w:val="20"/>
              </w:rPr>
            </w:pPr>
            <w:r>
              <w:rPr>
                <w:rFonts w:ascii="Arial" w:hAnsi="Arial" w:cs="Arial"/>
                <w:sz w:val="20"/>
              </w:rPr>
              <w:t>TBD</w:t>
            </w:r>
          </w:p>
        </w:tc>
        <w:tc>
          <w:tcPr>
            <w:tcW w:w="1440" w:type="dxa"/>
            <w:tcBorders>
              <w:left w:val="nil"/>
            </w:tcBorders>
            <w:shd w:val="clear" w:color="auto" w:fill="B2A1C7" w:themeFill="accent4" w:themeFillTint="99"/>
          </w:tcPr>
          <w:p w14:paraId="40F6E6F8" w14:textId="77777777" w:rsidR="00E70DDE" w:rsidRDefault="00E70DDE" w:rsidP="00C31966">
            <w:pPr>
              <w:pStyle w:val="TableParagraph"/>
              <w:spacing w:before="66"/>
              <w:ind w:left="0"/>
              <w:jc w:val="center"/>
              <w:rPr>
                <w:rFonts w:ascii="Arial" w:hAnsi="Arial" w:cs="Arial"/>
                <w:sz w:val="20"/>
              </w:rPr>
            </w:pPr>
          </w:p>
        </w:tc>
      </w:tr>
      <w:tr w:rsidR="00E70DDE" w:rsidRPr="002A4312" w14:paraId="08F02E1B" w14:textId="5B079634" w:rsidTr="00E70DDE">
        <w:trPr>
          <w:trHeight w:val="369"/>
        </w:trPr>
        <w:tc>
          <w:tcPr>
            <w:tcW w:w="3600" w:type="dxa"/>
            <w:vMerge/>
            <w:shd w:val="clear" w:color="auto" w:fill="7030A0"/>
          </w:tcPr>
          <w:p w14:paraId="5DF13075" w14:textId="77777777" w:rsidR="00E70DDE" w:rsidRDefault="00E70DDE" w:rsidP="00E535B7">
            <w:pPr>
              <w:pStyle w:val="TableParagraph"/>
              <w:ind w:left="0" w:right="991"/>
              <w:rPr>
                <w:rFonts w:ascii="Arial" w:hAnsi="Arial" w:cs="Arial"/>
                <w:b/>
                <w:sz w:val="28"/>
              </w:rPr>
            </w:pPr>
          </w:p>
        </w:tc>
        <w:tc>
          <w:tcPr>
            <w:tcW w:w="887" w:type="dxa"/>
            <w:tcBorders>
              <w:right w:val="nil"/>
            </w:tcBorders>
            <w:shd w:val="clear" w:color="auto" w:fill="B2A1C7" w:themeFill="accent4" w:themeFillTint="99"/>
          </w:tcPr>
          <w:p w14:paraId="08DCF26A" w14:textId="607107C4" w:rsidR="00E70DDE" w:rsidRDefault="00E70DDE" w:rsidP="00E535B7">
            <w:pPr>
              <w:pStyle w:val="TableParagraph"/>
              <w:spacing w:before="66"/>
              <w:ind w:left="102"/>
              <w:rPr>
                <w:rFonts w:ascii="Arial" w:hAnsi="Arial" w:cs="Arial"/>
                <w:sz w:val="20"/>
              </w:rPr>
            </w:pPr>
            <w:r>
              <w:rPr>
                <w:rFonts w:ascii="Arial" w:hAnsi="Arial" w:cs="Arial"/>
                <w:sz w:val="20"/>
              </w:rPr>
              <w:t>AS.3</w:t>
            </w:r>
          </w:p>
        </w:tc>
        <w:tc>
          <w:tcPr>
            <w:tcW w:w="7200" w:type="dxa"/>
            <w:tcBorders>
              <w:left w:val="nil"/>
            </w:tcBorders>
            <w:shd w:val="clear" w:color="auto" w:fill="B2A1C7" w:themeFill="accent4" w:themeFillTint="99"/>
          </w:tcPr>
          <w:p w14:paraId="1F4C944B" w14:textId="341BF2D8" w:rsidR="00E70DDE" w:rsidRDefault="00E70DDE" w:rsidP="00E535B7">
            <w:pPr>
              <w:pStyle w:val="TableParagraph"/>
              <w:spacing w:before="66"/>
              <w:ind w:left="660"/>
              <w:rPr>
                <w:rFonts w:ascii="Arial" w:hAnsi="Arial" w:cs="Arial"/>
                <w:sz w:val="20"/>
              </w:rPr>
            </w:pPr>
            <w:r>
              <w:rPr>
                <w:rFonts w:ascii="Arial" w:hAnsi="Arial" w:cs="Arial"/>
                <w:sz w:val="20"/>
              </w:rPr>
              <w:t>Manage Personal Health Record Interaction</w:t>
            </w:r>
          </w:p>
        </w:tc>
        <w:tc>
          <w:tcPr>
            <w:tcW w:w="1440" w:type="dxa"/>
            <w:tcBorders>
              <w:left w:val="nil"/>
            </w:tcBorders>
            <w:shd w:val="clear" w:color="auto" w:fill="B2A1C7" w:themeFill="accent4" w:themeFillTint="99"/>
            <w:vAlign w:val="center"/>
          </w:tcPr>
          <w:p w14:paraId="57E1B52C" w14:textId="572E7CD3" w:rsidR="00E70DDE" w:rsidRDefault="00E70DDE" w:rsidP="00C31966">
            <w:pPr>
              <w:pStyle w:val="TableParagraph"/>
              <w:spacing w:before="66"/>
              <w:ind w:left="0"/>
              <w:jc w:val="center"/>
              <w:rPr>
                <w:rFonts w:ascii="Arial" w:hAnsi="Arial" w:cs="Arial"/>
                <w:sz w:val="20"/>
              </w:rPr>
            </w:pPr>
            <w:r>
              <w:rPr>
                <w:rFonts w:ascii="Arial" w:hAnsi="Arial" w:cs="Arial"/>
                <w:sz w:val="20"/>
              </w:rPr>
              <w:t>TBD</w:t>
            </w:r>
          </w:p>
        </w:tc>
        <w:tc>
          <w:tcPr>
            <w:tcW w:w="1440" w:type="dxa"/>
            <w:tcBorders>
              <w:left w:val="nil"/>
            </w:tcBorders>
            <w:shd w:val="clear" w:color="auto" w:fill="B2A1C7" w:themeFill="accent4" w:themeFillTint="99"/>
          </w:tcPr>
          <w:p w14:paraId="4D1A2820" w14:textId="77777777" w:rsidR="00E70DDE" w:rsidRDefault="00E70DDE" w:rsidP="00C31966">
            <w:pPr>
              <w:pStyle w:val="TableParagraph"/>
              <w:spacing w:before="66"/>
              <w:ind w:left="0"/>
              <w:jc w:val="center"/>
              <w:rPr>
                <w:rFonts w:ascii="Arial" w:hAnsi="Arial" w:cs="Arial"/>
                <w:sz w:val="20"/>
              </w:rPr>
            </w:pPr>
          </w:p>
        </w:tc>
      </w:tr>
      <w:tr w:rsidR="00E70DDE" w:rsidRPr="002A4312" w14:paraId="5806BB63" w14:textId="7F82284A" w:rsidTr="00E70DDE">
        <w:trPr>
          <w:trHeight w:val="369"/>
        </w:trPr>
        <w:tc>
          <w:tcPr>
            <w:tcW w:w="3600" w:type="dxa"/>
            <w:vMerge/>
            <w:shd w:val="clear" w:color="auto" w:fill="7030A0"/>
          </w:tcPr>
          <w:p w14:paraId="0125827A" w14:textId="77777777" w:rsidR="00E70DDE" w:rsidRDefault="00E70DDE" w:rsidP="00E535B7">
            <w:pPr>
              <w:pStyle w:val="TableParagraph"/>
              <w:ind w:left="0" w:right="991"/>
              <w:rPr>
                <w:rFonts w:ascii="Arial" w:hAnsi="Arial" w:cs="Arial"/>
                <w:b/>
                <w:sz w:val="28"/>
              </w:rPr>
            </w:pPr>
          </w:p>
        </w:tc>
        <w:tc>
          <w:tcPr>
            <w:tcW w:w="887" w:type="dxa"/>
            <w:tcBorders>
              <w:right w:val="nil"/>
            </w:tcBorders>
            <w:shd w:val="clear" w:color="auto" w:fill="B2A1C7" w:themeFill="accent4" w:themeFillTint="99"/>
          </w:tcPr>
          <w:p w14:paraId="170B2C6F" w14:textId="6B8E26BE" w:rsidR="00E70DDE" w:rsidRDefault="00E70DDE" w:rsidP="00E535B7">
            <w:pPr>
              <w:pStyle w:val="TableParagraph"/>
              <w:spacing w:before="66"/>
              <w:ind w:left="102"/>
              <w:rPr>
                <w:rFonts w:ascii="Arial" w:hAnsi="Arial" w:cs="Arial"/>
                <w:sz w:val="20"/>
              </w:rPr>
            </w:pPr>
            <w:r>
              <w:rPr>
                <w:rFonts w:ascii="Arial" w:hAnsi="Arial" w:cs="Arial"/>
                <w:sz w:val="20"/>
              </w:rPr>
              <w:t>AS.4</w:t>
            </w:r>
          </w:p>
        </w:tc>
        <w:tc>
          <w:tcPr>
            <w:tcW w:w="7200" w:type="dxa"/>
            <w:tcBorders>
              <w:left w:val="nil"/>
            </w:tcBorders>
            <w:shd w:val="clear" w:color="auto" w:fill="B2A1C7" w:themeFill="accent4" w:themeFillTint="99"/>
          </w:tcPr>
          <w:p w14:paraId="22B454F3" w14:textId="4E5505FC" w:rsidR="00E70DDE" w:rsidRDefault="00E70DDE" w:rsidP="00E535B7">
            <w:pPr>
              <w:pStyle w:val="TableParagraph"/>
              <w:spacing w:before="66"/>
              <w:ind w:left="660"/>
              <w:rPr>
                <w:rFonts w:ascii="Arial" w:hAnsi="Arial" w:cs="Arial"/>
                <w:sz w:val="20"/>
              </w:rPr>
            </w:pPr>
            <w:r>
              <w:rPr>
                <w:rFonts w:ascii="Arial" w:hAnsi="Arial" w:cs="Arial"/>
                <w:sz w:val="20"/>
              </w:rPr>
              <w:t>Manage Communication</w:t>
            </w:r>
          </w:p>
        </w:tc>
        <w:tc>
          <w:tcPr>
            <w:tcW w:w="1440" w:type="dxa"/>
            <w:tcBorders>
              <w:left w:val="nil"/>
            </w:tcBorders>
            <w:shd w:val="clear" w:color="auto" w:fill="B2A1C7" w:themeFill="accent4" w:themeFillTint="99"/>
            <w:vAlign w:val="center"/>
          </w:tcPr>
          <w:p w14:paraId="7B2BBD36" w14:textId="3504E0CA" w:rsidR="00E70DDE" w:rsidRDefault="00E70DDE" w:rsidP="00C31966">
            <w:pPr>
              <w:pStyle w:val="TableParagraph"/>
              <w:spacing w:before="66"/>
              <w:ind w:left="0"/>
              <w:jc w:val="center"/>
              <w:rPr>
                <w:rFonts w:ascii="Arial" w:hAnsi="Arial" w:cs="Arial"/>
                <w:sz w:val="20"/>
              </w:rPr>
            </w:pPr>
            <w:r>
              <w:rPr>
                <w:rFonts w:ascii="Arial" w:hAnsi="Arial" w:cs="Arial"/>
                <w:sz w:val="20"/>
              </w:rPr>
              <w:t>TBD</w:t>
            </w:r>
          </w:p>
        </w:tc>
        <w:tc>
          <w:tcPr>
            <w:tcW w:w="1440" w:type="dxa"/>
            <w:tcBorders>
              <w:left w:val="nil"/>
            </w:tcBorders>
            <w:shd w:val="clear" w:color="auto" w:fill="B2A1C7" w:themeFill="accent4" w:themeFillTint="99"/>
          </w:tcPr>
          <w:p w14:paraId="3F50A8D3" w14:textId="77777777" w:rsidR="00E70DDE" w:rsidRDefault="00E70DDE" w:rsidP="00C31966">
            <w:pPr>
              <w:pStyle w:val="TableParagraph"/>
              <w:spacing w:before="66"/>
              <w:ind w:left="0"/>
              <w:jc w:val="center"/>
              <w:rPr>
                <w:rFonts w:ascii="Arial" w:hAnsi="Arial" w:cs="Arial"/>
                <w:sz w:val="20"/>
              </w:rPr>
            </w:pPr>
          </w:p>
        </w:tc>
      </w:tr>
      <w:tr w:rsidR="00E70DDE" w:rsidRPr="002A4312" w14:paraId="11391B73" w14:textId="14698FEE" w:rsidTr="00E70DDE">
        <w:trPr>
          <w:trHeight w:val="369"/>
        </w:trPr>
        <w:tc>
          <w:tcPr>
            <w:tcW w:w="3600" w:type="dxa"/>
            <w:vMerge/>
            <w:shd w:val="clear" w:color="auto" w:fill="7030A0"/>
          </w:tcPr>
          <w:p w14:paraId="3AEDFFC2" w14:textId="77777777" w:rsidR="00E70DDE" w:rsidRDefault="00E70DDE" w:rsidP="00E535B7">
            <w:pPr>
              <w:pStyle w:val="TableParagraph"/>
              <w:ind w:left="0" w:right="991"/>
              <w:rPr>
                <w:rFonts w:ascii="Arial" w:hAnsi="Arial" w:cs="Arial"/>
                <w:b/>
                <w:sz w:val="28"/>
              </w:rPr>
            </w:pPr>
          </w:p>
        </w:tc>
        <w:tc>
          <w:tcPr>
            <w:tcW w:w="887" w:type="dxa"/>
            <w:tcBorders>
              <w:right w:val="nil"/>
            </w:tcBorders>
            <w:shd w:val="clear" w:color="auto" w:fill="B2A1C7" w:themeFill="accent4" w:themeFillTint="99"/>
          </w:tcPr>
          <w:p w14:paraId="577975EA" w14:textId="2B52E352" w:rsidR="00E70DDE" w:rsidRDefault="00E70DDE" w:rsidP="00E535B7">
            <w:pPr>
              <w:pStyle w:val="TableParagraph"/>
              <w:spacing w:before="66"/>
              <w:ind w:left="102"/>
              <w:rPr>
                <w:rFonts w:ascii="Arial" w:hAnsi="Arial" w:cs="Arial"/>
                <w:sz w:val="20"/>
              </w:rPr>
            </w:pPr>
            <w:r>
              <w:rPr>
                <w:rFonts w:ascii="Arial" w:hAnsi="Arial" w:cs="Arial"/>
                <w:sz w:val="20"/>
              </w:rPr>
              <w:t>AS.5</w:t>
            </w:r>
          </w:p>
        </w:tc>
        <w:tc>
          <w:tcPr>
            <w:tcW w:w="7200" w:type="dxa"/>
            <w:tcBorders>
              <w:left w:val="nil"/>
            </w:tcBorders>
            <w:shd w:val="clear" w:color="auto" w:fill="B2A1C7" w:themeFill="accent4" w:themeFillTint="99"/>
          </w:tcPr>
          <w:p w14:paraId="69AD73F0" w14:textId="7BCBF8DC" w:rsidR="00E70DDE" w:rsidRDefault="00E70DDE" w:rsidP="00E535B7">
            <w:pPr>
              <w:pStyle w:val="TableParagraph"/>
              <w:spacing w:before="66"/>
              <w:ind w:left="660"/>
              <w:rPr>
                <w:rFonts w:ascii="Arial" w:hAnsi="Arial" w:cs="Arial"/>
                <w:sz w:val="20"/>
              </w:rPr>
            </w:pPr>
            <w:r>
              <w:rPr>
                <w:rFonts w:ascii="Arial" w:hAnsi="Arial" w:cs="Arial"/>
                <w:sz w:val="20"/>
              </w:rPr>
              <w:t>Manage Clinical Workflow Tasking</w:t>
            </w:r>
          </w:p>
        </w:tc>
        <w:tc>
          <w:tcPr>
            <w:tcW w:w="1440" w:type="dxa"/>
            <w:tcBorders>
              <w:left w:val="nil"/>
            </w:tcBorders>
            <w:shd w:val="clear" w:color="auto" w:fill="B2A1C7" w:themeFill="accent4" w:themeFillTint="99"/>
            <w:vAlign w:val="center"/>
          </w:tcPr>
          <w:p w14:paraId="3E45A789" w14:textId="3A59CB7F" w:rsidR="00E70DDE" w:rsidRDefault="00E70DDE" w:rsidP="00C31966">
            <w:pPr>
              <w:pStyle w:val="TableParagraph"/>
              <w:spacing w:before="66"/>
              <w:ind w:left="0"/>
              <w:jc w:val="center"/>
              <w:rPr>
                <w:rFonts w:ascii="Arial" w:hAnsi="Arial" w:cs="Arial"/>
                <w:sz w:val="20"/>
              </w:rPr>
            </w:pPr>
            <w:r>
              <w:rPr>
                <w:rFonts w:ascii="Arial" w:hAnsi="Arial" w:cs="Arial"/>
                <w:sz w:val="20"/>
              </w:rPr>
              <w:t>TBD</w:t>
            </w:r>
          </w:p>
        </w:tc>
        <w:tc>
          <w:tcPr>
            <w:tcW w:w="1440" w:type="dxa"/>
            <w:tcBorders>
              <w:left w:val="nil"/>
            </w:tcBorders>
            <w:shd w:val="clear" w:color="auto" w:fill="B2A1C7" w:themeFill="accent4" w:themeFillTint="99"/>
          </w:tcPr>
          <w:p w14:paraId="30C358CE" w14:textId="77777777" w:rsidR="00E70DDE" w:rsidRDefault="00E70DDE" w:rsidP="00C31966">
            <w:pPr>
              <w:pStyle w:val="TableParagraph"/>
              <w:spacing w:before="66"/>
              <w:ind w:left="0"/>
              <w:jc w:val="center"/>
              <w:rPr>
                <w:rFonts w:ascii="Arial" w:hAnsi="Arial" w:cs="Arial"/>
                <w:sz w:val="20"/>
              </w:rPr>
            </w:pPr>
          </w:p>
        </w:tc>
      </w:tr>
      <w:tr w:rsidR="00E70DDE" w:rsidRPr="002A4312" w14:paraId="618EF0FA" w14:textId="5132AB48" w:rsidTr="00E70DDE">
        <w:trPr>
          <w:trHeight w:val="369"/>
        </w:trPr>
        <w:tc>
          <w:tcPr>
            <w:tcW w:w="3600" w:type="dxa"/>
            <w:vMerge/>
            <w:shd w:val="clear" w:color="auto" w:fill="7030A0"/>
          </w:tcPr>
          <w:p w14:paraId="56DEB4BC" w14:textId="77777777" w:rsidR="00E70DDE" w:rsidRDefault="00E70DDE" w:rsidP="00E535B7">
            <w:pPr>
              <w:pStyle w:val="TableParagraph"/>
              <w:ind w:left="0" w:right="991"/>
              <w:rPr>
                <w:rFonts w:ascii="Arial" w:hAnsi="Arial" w:cs="Arial"/>
                <w:b/>
                <w:sz w:val="28"/>
              </w:rPr>
            </w:pPr>
          </w:p>
        </w:tc>
        <w:tc>
          <w:tcPr>
            <w:tcW w:w="887" w:type="dxa"/>
            <w:tcBorders>
              <w:right w:val="nil"/>
            </w:tcBorders>
            <w:shd w:val="clear" w:color="auto" w:fill="B2A1C7" w:themeFill="accent4" w:themeFillTint="99"/>
          </w:tcPr>
          <w:p w14:paraId="38C885B6" w14:textId="4FDAADFB" w:rsidR="00E70DDE" w:rsidRDefault="00E70DDE" w:rsidP="00E535B7">
            <w:pPr>
              <w:pStyle w:val="TableParagraph"/>
              <w:spacing w:before="66"/>
              <w:ind w:left="102"/>
              <w:rPr>
                <w:rFonts w:ascii="Arial" w:hAnsi="Arial" w:cs="Arial"/>
                <w:sz w:val="20"/>
              </w:rPr>
            </w:pPr>
            <w:r>
              <w:rPr>
                <w:rFonts w:ascii="Arial" w:hAnsi="Arial" w:cs="Arial"/>
                <w:sz w:val="20"/>
              </w:rPr>
              <w:t>AS.6</w:t>
            </w:r>
          </w:p>
        </w:tc>
        <w:tc>
          <w:tcPr>
            <w:tcW w:w="7200" w:type="dxa"/>
            <w:tcBorders>
              <w:left w:val="nil"/>
            </w:tcBorders>
            <w:shd w:val="clear" w:color="auto" w:fill="B2A1C7" w:themeFill="accent4" w:themeFillTint="99"/>
          </w:tcPr>
          <w:p w14:paraId="7FBE62CB" w14:textId="25111611" w:rsidR="00E70DDE" w:rsidRDefault="00E70DDE" w:rsidP="00E535B7">
            <w:pPr>
              <w:pStyle w:val="TableParagraph"/>
              <w:spacing w:before="66"/>
              <w:ind w:left="660"/>
              <w:rPr>
                <w:rFonts w:ascii="Arial" w:hAnsi="Arial" w:cs="Arial"/>
                <w:sz w:val="20"/>
              </w:rPr>
            </w:pPr>
            <w:r>
              <w:rPr>
                <w:rFonts w:ascii="Arial" w:hAnsi="Arial" w:cs="Arial"/>
                <w:sz w:val="20"/>
              </w:rPr>
              <w:t>Manage Resource Availability</w:t>
            </w:r>
          </w:p>
        </w:tc>
        <w:tc>
          <w:tcPr>
            <w:tcW w:w="1440" w:type="dxa"/>
            <w:tcBorders>
              <w:left w:val="nil"/>
            </w:tcBorders>
            <w:shd w:val="clear" w:color="auto" w:fill="B2A1C7" w:themeFill="accent4" w:themeFillTint="99"/>
            <w:vAlign w:val="center"/>
          </w:tcPr>
          <w:p w14:paraId="45E0F11E" w14:textId="5489537C" w:rsidR="00E70DDE" w:rsidRDefault="00E70DDE" w:rsidP="00C31966">
            <w:pPr>
              <w:pStyle w:val="TableParagraph"/>
              <w:spacing w:before="66"/>
              <w:ind w:left="0"/>
              <w:jc w:val="center"/>
              <w:rPr>
                <w:rFonts w:ascii="Arial" w:hAnsi="Arial" w:cs="Arial"/>
                <w:sz w:val="20"/>
              </w:rPr>
            </w:pPr>
            <w:r>
              <w:rPr>
                <w:rFonts w:ascii="Arial" w:hAnsi="Arial" w:cs="Arial"/>
                <w:sz w:val="20"/>
              </w:rPr>
              <w:t>TBD</w:t>
            </w:r>
          </w:p>
        </w:tc>
        <w:tc>
          <w:tcPr>
            <w:tcW w:w="1440" w:type="dxa"/>
            <w:tcBorders>
              <w:left w:val="nil"/>
            </w:tcBorders>
            <w:shd w:val="clear" w:color="auto" w:fill="B2A1C7" w:themeFill="accent4" w:themeFillTint="99"/>
          </w:tcPr>
          <w:p w14:paraId="1FE1B7D5" w14:textId="77777777" w:rsidR="00E70DDE" w:rsidRDefault="00E70DDE" w:rsidP="00C31966">
            <w:pPr>
              <w:pStyle w:val="TableParagraph"/>
              <w:spacing w:before="66"/>
              <w:ind w:left="0"/>
              <w:jc w:val="center"/>
              <w:rPr>
                <w:rFonts w:ascii="Arial" w:hAnsi="Arial" w:cs="Arial"/>
                <w:sz w:val="20"/>
              </w:rPr>
            </w:pPr>
          </w:p>
        </w:tc>
      </w:tr>
      <w:tr w:rsidR="00E70DDE" w:rsidRPr="002A4312" w14:paraId="2EBEA4F2" w14:textId="31563594" w:rsidTr="00E70DDE">
        <w:trPr>
          <w:trHeight w:val="369"/>
        </w:trPr>
        <w:tc>
          <w:tcPr>
            <w:tcW w:w="3600" w:type="dxa"/>
            <w:vMerge/>
            <w:shd w:val="clear" w:color="auto" w:fill="7030A0"/>
          </w:tcPr>
          <w:p w14:paraId="43BF81EF" w14:textId="77777777" w:rsidR="00E70DDE" w:rsidRDefault="00E70DDE" w:rsidP="00E535B7">
            <w:pPr>
              <w:pStyle w:val="TableParagraph"/>
              <w:ind w:left="0" w:right="991"/>
              <w:rPr>
                <w:rFonts w:ascii="Arial" w:hAnsi="Arial" w:cs="Arial"/>
                <w:b/>
                <w:sz w:val="28"/>
              </w:rPr>
            </w:pPr>
          </w:p>
        </w:tc>
        <w:tc>
          <w:tcPr>
            <w:tcW w:w="887" w:type="dxa"/>
            <w:tcBorders>
              <w:right w:val="nil"/>
            </w:tcBorders>
            <w:shd w:val="clear" w:color="auto" w:fill="B2A1C7" w:themeFill="accent4" w:themeFillTint="99"/>
          </w:tcPr>
          <w:p w14:paraId="24E882DF" w14:textId="787721BD" w:rsidR="00E70DDE" w:rsidRDefault="00E70DDE" w:rsidP="00E535B7">
            <w:pPr>
              <w:pStyle w:val="TableParagraph"/>
              <w:spacing w:before="66"/>
              <w:ind w:left="102"/>
              <w:rPr>
                <w:rFonts w:ascii="Arial" w:hAnsi="Arial" w:cs="Arial"/>
                <w:sz w:val="20"/>
              </w:rPr>
            </w:pPr>
            <w:r>
              <w:rPr>
                <w:rFonts w:ascii="Arial" w:hAnsi="Arial" w:cs="Arial"/>
                <w:sz w:val="20"/>
              </w:rPr>
              <w:t>AS.7</w:t>
            </w:r>
          </w:p>
        </w:tc>
        <w:tc>
          <w:tcPr>
            <w:tcW w:w="7200" w:type="dxa"/>
            <w:tcBorders>
              <w:left w:val="nil"/>
            </w:tcBorders>
            <w:shd w:val="clear" w:color="auto" w:fill="B2A1C7" w:themeFill="accent4" w:themeFillTint="99"/>
          </w:tcPr>
          <w:p w14:paraId="06F15EB6" w14:textId="1F9C0A01" w:rsidR="00E70DDE" w:rsidRDefault="00E70DDE" w:rsidP="00E535B7">
            <w:pPr>
              <w:pStyle w:val="TableParagraph"/>
              <w:spacing w:before="66"/>
              <w:ind w:left="660"/>
              <w:rPr>
                <w:rFonts w:ascii="Arial" w:hAnsi="Arial" w:cs="Arial"/>
                <w:sz w:val="20"/>
              </w:rPr>
            </w:pPr>
            <w:r>
              <w:rPr>
                <w:rFonts w:ascii="Arial" w:hAnsi="Arial" w:cs="Arial"/>
                <w:sz w:val="20"/>
              </w:rPr>
              <w:t>Support Encounter/Episode of Care Management</w:t>
            </w:r>
          </w:p>
        </w:tc>
        <w:tc>
          <w:tcPr>
            <w:tcW w:w="1440" w:type="dxa"/>
            <w:tcBorders>
              <w:left w:val="nil"/>
            </w:tcBorders>
            <w:shd w:val="clear" w:color="auto" w:fill="B2A1C7" w:themeFill="accent4" w:themeFillTint="99"/>
            <w:vAlign w:val="center"/>
          </w:tcPr>
          <w:p w14:paraId="74CB1A58" w14:textId="082057B6" w:rsidR="00E70DDE" w:rsidRDefault="00E70DDE" w:rsidP="00C31966">
            <w:pPr>
              <w:pStyle w:val="TableParagraph"/>
              <w:spacing w:before="66"/>
              <w:ind w:left="0"/>
              <w:jc w:val="center"/>
              <w:rPr>
                <w:rFonts w:ascii="Arial" w:hAnsi="Arial" w:cs="Arial"/>
                <w:sz w:val="20"/>
              </w:rPr>
            </w:pPr>
            <w:r>
              <w:rPr>
                <w:rFonts w:ascii="Arial" w:hAnsi="Arial" w:cs="Arial"/>
                <w:sz w:val="20"/>
              </w:rPr>
              <w:t>TBD</w:t>
            </w:r>
          </w:p>
        </w:tc>
        <w:tc>
          <w:tcPr>
            <w:tcW w:w="1440" w:type="dxa"/>
            <w:tcBorders>
              <w:left w:val="nil"/>
            </w:tcBorders>
            <w:shd w:val="clear" w:color="auto" w:fill="B2A1C7" w:themeFill="accent4" w:themeFillTint="99"/>
          </w:tcPr>
          <w:p w14:paraId="53524861" w14:textId="77777777" w:rsidR="00E70DDE" w:rsidRDefault="00E70DDE" w:rsidP="00C31966">
            <w:pPr>
              <w:pStyle w:val="TableParagraph"/>
              <w:spacing w:before="66"/>
              <w:ind w:left="0"/>
              <w:jc w:val="center"/>
              <w:rPr>
                <w:rFonts w:ascii="Arial" w:hAnsi="Arial" w:cs="Arial"/>
                <w:sz w:val="20"/>
              </w:rPr>
            </w:pPr>
          </w:p>
        </w:tc>
      </w:tr>
      <w:tr w:rsidR="00E70DDE" w:rsidRPr="002A4312" w14:paraId="7FA01346" w14:textId="16AF945F" w:rsidTr="00E70DDE">
        <w:trPr>
          <w:trHeight w:val="369"/>
        </w:trPr>
        <w:tc>
          <w:tcPr>
            <w:tcW w:w="3600" w:type="dxa"/>
            <w:vMerge/>
            <w:shd w:val="clear" w:color="auto" w:fill="7030A0"/>
          </w:tcPr>
          <w:p w14:paraId="62CA9EDF" w14:textId="77777777" w:rsidR="00E70DDE" w:rsidRDefault="00E70DDE" w:rsidP="00E535B7">
            <w:pPr>
              <w:pStyle w:val="TableParagraph"/>
              <w:ind w:left="0" w:right="991"/>
              <w:rPr>
                <w:rFonts w:ascii="Arial" w:hAnsi="Arial" w:cs="Arial"/>
                <w:b/>
                <w:sz w:val="28"/>
              </w:rPr>
            </w:pPr>
          </w:p>
        </w:tc>
        <w:tc>
          <w:tcPr>
            <w:tcW w:w="887" w:type="dxa"/>
            <w:tcBorders>
              <w:right w:val="nil"/>
            </w:tcBorders>
            <w:shd w:val="clear" w:color="auto" w:fill="B2A1C7" w:themeFill="accent4" w:themeFillTint="99"/>
          </w:tcPr>
          <w:p w14:paraId="123DAB61" w14:textId="7086A50F" w:rsidR="00E70DDE" w:rsidRDefault="00E70DDE" w:rsidP="00E535B7">
            <w:pPr>
              <w:pStyle w:val="TableParagraph"/>
              <w:spacing w:before="66"/>
              <w:ind w:left="102"/>
              <w:rPr>
                <w:rFonts w:ascii="Arial" w:hAnsi="Arial" w:cs="Arial"/>
                <w:sz w:val="20"/>
              </w:rPr>
            </w:pPr>
            <w:r>
              <w:rPr>
                <w:rFonts w:ascii="Arial" w:hAnsi="Arial" w:cs="Arial"/>
                <w:sz w:val="20"/>
              </w:rPr>
              <w:t>AS.8</w:t>
            </w:r>
          </w:p>
        </w:tc>
        <w:tc>
          <w:tcPr>
            <w:tcW w:w="7200" w:type="dxa"/>
            <w:tcBorders>
              <w:left w:val="nil"/>
            </w:tcBorders>
            <w:shd w:val="clear" w:color="auto" w:fill="B2A1C7" w:themeFill="accent4" w:themeFillTint="99"/>
          </w:tcPr>
          <w:p w14:paraId="62E45DF6" w14:textId="60AD0643" w:rsidR="00E70DDE" w:rsidRDefault="00E70DDE" w:rsidP="00E535B7">
            <w:pPr>
              <w:pStyle w:val="TableParagraph"/>
              <w:spacing w:before="66"/>
              <w:ind w:left="660"/>
              <w:rPr>
                <w:rFonts w:ascii="Arial" w:hAnsi="Arial" w:cs="Arial"/>
                <w:sz w:val="20"/>
              </w:rPr>
            </w:pPr>
            <w:r>
              <w:rPr>
                <w:rFonts w:ascii="Arial" w:hAnsi="Arial" w:cs="Arial"/>
                <w:sz w:val="20"/>
              </w:rPr>
              <w:t>Manage Information Access for Supplemental User</w:t>
            </w:r>
          </w:p>
        </w:tc>
        <w:tc>
          <w:tcPr>
            <w:tcW w:w="1440" w:type="dxa"/>
            <w:tcBorders>
              <w:left w:val="nil"/>
            </w:tcBorders>
            <w:shd w:val="clear" w:color="auto" w:fill="B2A1C7" w:themeFill="accent4" w:themeFillTint="99"/>
            <w:vAlign w:val="center"/>
          </w:tcPr>
          <w:p w14:paraId="6DF58945" w14:textId="3383A00E" w:rsidR="00E70DDE" w:rsidRDefault="00E70DDE" w:rsidP="00C31966">
            <w:pPr>
              <w:pStyle w:val="TableParagraph"/>
              <w:spacing w:before="66"/>
              <w:ind w:left="0"/>
              <w:jc w:val="center"/>
              <w:rPr>
                <w:rFonts w:ascii="Arial" w:hAnsi="Arial" w:cs="Arial"/>
                <w:sz w:val="20"/>
              </w:rPr>
            </w:pPr>
            <w:r>
              <w:rPr>
                <w:rFonts w:ascii="Arial" w:hAnsi="Arial" w:cs="Arial"/>
                <w:sz w:val="20"/>
              </w:rPr>
              <w:t>TBD</w:t>
            </w:r>
          </w:p>
        </w:tc>
        <w:tc>
          <w:tcPr>
            <w:tcW w:w="1440" w:type="dxa"/>
            <w:tcBorders>
              <w:left w:val="nil"/>
            </w:tcBorders>
            <w:shd w:val="clear" w:color="auto" w:fill="B2A1C7" w:themeFill="accent4" w:themeFillTint="99"/>
          </w:tcPr>
          <w:p w14:paraId="68DBBFE6" w14:textId="77777777" w:rsidR="00E70DDE" w:rsidRDefault="00E70DDE" w:rsidP="00C31966">
            <w:pPr>
              <w:pStyle w:val="TableParagraph"/>
              <w:spacing w:before="66"/>
              <w:ind w:left="0"/>
              <w:jc w:val="center"/>
              <w:rPr>
                <w:rFonts w:ascii="Arial" w:hAnsi="Arial" w:cs="Arial"/>
                <w:sz w:val="20"/>
              </w:rPr>
            </w:pPr>
          </w:p>
        </w:tc>
      </w:tr>
      <w:tr w:rsidR="00E70DDE" w:rsidRPr="002A4312" w14:paraId="73DAB846" w14:textId="515DCE05" w:rsidTr="00E70DDE">
        <w:trPr>
          <w:trHeight w:val="369"/>
        </w:trPr>
        <w:tc>
          <w:tcPr>
            <w:tcW w:w="3600" w:type="dxa"/>
            <w:vMerge/>
            <w:shd w:val="clear" w:color="auto" w:fill="7030A0"/>
          </w:tcPr>
          <w:p w14:paraId="1FBEF16F" w14:textId="77777777" w:rsidR="00E70DDE" w:rsidRDefault="00E70DDE" w:rsidP="00E535B7">
            <w:pPr>
              <w:pStyle w:val="TableParagraph"/>
              <w:ind w:left="0" w:right="991"/>
              <w:rPr>
                <w:rFonts w:ascii="Arial" w:hAnsi="Arial" w:cs="Arial"/>
                <w:b/>
                <w:sz w:val="28"/>
              </w:rPr>
            </w:pPr>
          </w:p>
        </w:tc>
        <w:tc>
          <w:tcPr>
            <w:tcW w:w="887" w:type="dxa"/>
            <w:tcBorders>
              <w:right w:val="nil"/>
            </w:tcBorders>
            <w:shd w:val="clear" w:color="auto" w:fill="B2A1C7" w:themeFill="accent4" w:themeFillTint="99"/>
          </w:tcPr>
          <w:p w14:paraId="7B40F12F" w14:textId="7226B1FE" w:rsidR="00E70DDE" w:rsidRDefault="00E70DDE" w:rsidP="00E535B7">
            <w:pPr>
              <w:pStyle w:val="TableParagraph"/>
              <w:spacing w:before="66"/>
              <w:ind w:left="102"/>
              <w:rPr>
                <w:rFonts w:ascii="Arial" w:hAnsi="Arial" w:cs="Arial"/>
                <w:sz w:val="20"/>
              </w:rPr>
            </w:pPr>
            <w:r>
              <w:rPr>
                <w:rFonts w:ascii="Arial" w:hAnsi="Arial" w:cs="Arial"/>
                <w:sz w:val="20"/>
              </w:rPr>
              <w:t>AS.9</w:t>
            </w:r>
          </w:p>
        </w:tc>
        <w:tc>
          <w:tcPr>
            <w:tcW w:w="7200" w:type="dxa"/>
            <w:tcBorders>
              <w:left w:val="nil"/>
            </w:tcBorders>
            <w:shd w:val="clear" w:color="auto" w:fill="B2A1C7" w:themeFill="accent4" w:themeFillTint="99"/>
          </w:tcPr>
          <w:p w14:paraId="05718B51" w14:textId="46AAC923" w:rsidR="00E70DDE" w:rsidRDefault="00E70DDE" w:rsidP="00E535B7">
            <w:pPr>
              <w:pStyle w:val="TableParagraph"/>
              <w:spacing w:before="66"/>
              <w:ind w:left="660"/>
              <w:rPr>
                <w:rFonts w:ascii="Arial" w:hAnsi="Arial" w:cs="Arial"/>
                <w:sz w:val="20"/>
              </w:rPr>
            </w:pPr>
            <w:r>
              <w:rPr>
                <w:rFonts w:ascii="Arial" w:hAnsi="Arial" w:cs="Arial"/>
                <w:sz w:val="20"/>
              </w:rPr>
              <w:t>Manage Administrative Transaction Processing</w:t>
            </w:r>
          </w:p>
        </w:tc>
        <w:tc>
          <w:tcPr>
            <w:tcW w:w="1440" w:type="dxa"/>
            <w:tcBorders>
              <w:left w:val="nil"/>
            </w:tcBorders>
            <w:shd w:val="clear" w:color="auto" w:fill="B2A1C7" w:themeFill="accent4" w:themeFillTint="99"/>
            <w:vAlign w:val="center"/>
          </w:tcPr>
          <w:p w14:paraId="6FFA63FC" w14:textId="10DC35BE" w:rsidR="00E70DDE" w:rsidRDefault="00E70DDE" w:rsidP="00C31966">
            <w:pPr>
              <w:pStyle w:val="TableParagraph"/>
              <w:spacing w:before="66"/>
              <w:ind w:left="0"/>
              <w:jc w:val="center"/>
              <w:rPr>
                <w:rFonts w:ascii="Arial" w:hAnsi="Arial" w:cs="Arial"/>
                <w:sz w:val="20"/>
              </w:rPr>
            </w:pPr>
            <w:r>
              <w:rPr>
                <w:rFonts w:ascii="Arial" w:hAnsi="Arial" w:cs="Arial"/>
                <w:sz w:val="20"/>
              </w:rPr>
              <w:t>TBD</w:t>
            </w:r>
          </w:p>
        </w:tc>
        <w:tc>
          <w:tcPr>
            <w:tcW w:w="1440" w:type="dxa"/>
            <w:tcBorders>
              <w:left w:val="nil"/>
            </w:tcBorders>
            <w:shd w:val="clear" w:color="auto" w:fill="B2A1C7" w:themeFill="accent4" w:themeFillTint="99"/>
          </w:tcPr>
          <w:p w14:paraId="16B56C23" w14:textId="77777777" w:rsidR="00E70DDE" w:rsidRDefault="00E70DDE" w:rsidP="00C31966">
            <w:pPr>
              <w:pStyle w:val="TableParagraph"/>
              <w:spacing w:before="66"/>
              <w:ind w:left="0"/>
              <w:jc w:val="center"/>
              <w:rPr>
                <w:rFonts w:ascii="Arial" w:hAnsi="Arial" w:cs="Arial"/>
                <w:sz w:val="20"/>
              </w:rPr>
            </w:pPr>
          </w:p>
        </w:tc>
      </w:tr>
      <w:tr w:rsidR="00E70DDE" w:rsidRPr="002A4312" w14:paraId="535B59F6" w14:textId="490237C8" w:rsidTr="00E70DDE">
        <w:trPr>
          <w:trHeight w:val="369"/>
        </w:trPr>
        <w:tc>
          <w:tcPr>
            <w:tcW w:w="3600" w:type="dxa"/>
            <w:vMerge w:val="restart"/>
            <w:shd w:val="clear" w:color="auto" w:fill="948A54" w:themeFill="background2" w:themeFillShade="80"/>
          </w:tcPr>
          <w:p w14:paraId="7052EED3" w14:textId="77777777" w:rsidR="00E70DDE" w:rsidRDefault="00E70DDE" w:rsidP="00E535B7">
            <w:pPr>
              <w:pStyle w:val="TableParagraph"/>
              <w:ind w:left="0" w:right="991"/>
              <w:rPr>
                <w:rFonts w:ascii="Arial" w:hAnsi="Arial" w:cs="Arial"/>
                <w:b/>
                <w:sz w:val="28"/>
              </w:rPr>
            </w:pPr>
          </w:p>
          <w:p w14:paraId="40618772" w14:textId="482C8E11" w:rsidR="00E70DDE" w:rsidRDefault="00E70DDE" w:rsidP="00E535B7">
            <w:pPr>
              <w:pStyle w:val="TableParagraph"/>
              <w:ind w:left="750" w:right="991"/>
              <w:rPr>
                <w:rFonts w:ascii="Arial" w:hAnsi="Arial" w:cs="Arial"/>
                <w:b/>
                <w:sz w:val="28"/>
              </w:rPr>
            </w:pPr>
            <w:r>
              <w:rPr>
                <w:rFonts w:ascii="Arial" w:hAnsi="Arial" w:cs="Arial"/>
                <w:b/>
                <w:sz w:val="28"/>
              </w:rPr>
              <w:t>Record</w:t>
            </w:r>
          </w:p>
          <w:p w14:paraId="4620E16D" w14:textId="63E76D86" w:rsidR="00E70DDE" w:rsidRPr="002A4312" w:rsidRDefault="00E70DDE" w:rsidP="006E715C">
            <w:pPr>
              <w:pStyle w:val="TableParagraph"/>
              <w:ind w:left="750" w:right="991" w:firstLine="5"/>
              <w:rPr>
                <w:rFonts w:ascii="Arial" w:hAnsi="Arial" w:cs="Arial"/>
                <w:b/>
                <w:sz w:val="28"/>
              </w:rPr>
            </w:pPr>
            <w:r w:rsidRPr="002A4312">
              <w:rPr>
                <w:rFonts w:ascii="Arial" w:hAnsi="Arial" w:cs="Arial"/>
                <w:b/>
                <w:sz w:val="28"/>
              </w:rPr>
              <w:t>Infrastructure</w:t>
            </w:r>
          </w:p>
        </w:tc>
        <w:tc>
          <w:tcPr>
            <w:tcW w:w="887" w:type="dxa"/>
            <w:tcBorders>
              <w:right w:val="nil"/>
            </w:tcBorders>
            <w:shd w:val="clear" w:color="auto" w:fill="C4BC96" w:themeFill="background2" w:themeFillShade="BF"/>
            <w:vAlign w:val="center"/>
          </w:tcPr>
          <w:p w14:paraId="7674F13B" w14:textId="423E8D47" w:rsidR="00E70DDE" w:rsidRPr="002A4312" w:rsidRDefault="00E70DDE" w:rsidP="007F2981">
            <w:pPr>
              <w:pStyle w:val="TableParagraph"/>
              <w:ind w:left="102"/>
              <w:rPr>
                <w:rFonts w:ascii="Arial" w:hAnsi="Arial" w:cs="Arial"/>
                <w:sz w:val="20"/>
              </w:rPr>
            </w:pPr>
            <w:r>
              <w:rPr>
                <w:rFonts w:ascii="Arial" w:hAnsi="Arial" w:cs="Arial"/>
                <w:sz w:val="20"/>
              </w:rPr>
              <w:t>RI</w:t>
            </w:r>
            <w:r w:rsidRPr="002A4312">
              <w:rPr>
                <w:rFonts w:ascii="Arial" w:hAnsi="Arial" w:cs="Arial"/>
                <w:sz w:val="20"/>
              </w:rPr>
              <w:t>.1</w:t>
            </w:r>
          </w:p>
        </w:tc>
        <w:tc>
          <w:tcPr>
            <w:tcW w:w="7200" w:type="dxa"/>
            <w:tcBorders>
              <w:left w:val="nil"/>
            </w:tcBorders>
            <w:shd w:val="clear" w:color="auto" w:fill="C4BC96" w:themeFill="background2" w:themeFillShade="BF"/>
            <w:vAlign w:val="center"/>
          </w:tcPr>
          <w:p w14:paraId="7F574E14" w14:textId="1D5ADBEC" w:rsidR="00E70DDE" w:rsidRPr="002A4312" w:rsidRDefault="00E70DDE" w:rsidP="007F2981">
            <w:pPr>
              <w:pStyle w:val="TableParagraph"/>
              <w:ind w:left="660"/>
              <w:rPr>
                <w:rFonts w:ascii="Arial" w:hAnsi="Arial" w:cs="Arial"/>
                <w:sz w:val="20"/>
              </w:rPr>
            </w:pPr>
            <w:r>
              <w:rPr>
                <w:rFonts w:ascii="Arial" w:hAnsi="Arial" w:cs="Arial"/>
                <w:sz w:val="20"/>
              </w:rPr>
              <w:t>Record Lifecycle and Lifespan</w:t>
            </w:r>
          </w:p>
        </w:tc>
        <w:tc>
          <w:tcPr>
            <w:tcW w:w="1440" w:type="dxa"/>
            <w:tcBorders>
              <w:left w:val="nil"/>
            </w:tcBorders>
            <w:shd w:val="clear" w:color="auto" w:fill="C4BC96" w:themeFill="background2" w:themeFillShade="BF"/>
            <w:vAlign w:val="center"/>
          </w:tcPr>
          <w:p w14:paraId="66D32290" w14:textId="584419DA" w:rsidR="00E70DDE" w:rsidRDefault="00E70DDE" w:rsidP="007F2981">
            <w:pPr>
              <w:pStyle w:val="TableParagraph"/>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C4BC96" w:themeFill="background2" w:themeFillShade="BF"/>
          </w:tcPr>
          <w:p w14:paraId="7522CEEA" w14:textId="77777777" w:rsidR="00E70DDE" w:rsidRDefault="00E70DDE" w:rsidP="007F2981">
            <w:pPr>
              <w:pStyle w:val="TableParagraph"/>
              <w:ind w:left="0"/>
              <w:jc w:val="center"/>
              <w:rPr>
                <w:rFonts w:ascii="Arial" w:hAnsi="Arial" w:cs="Arial"/>
                <w:sz w:val="20"/>
              </w:rPr>
            </w:pPr>
          </w:p>
        </w:tc>
      </w:tr>
      <w:tr w:rsidR="00E70DDE" w:rsidRPr="002A4312" w14:paraId="294CE7C1" w14:textId="5368F05A" w:rsidTr="00E70DDE">
        <w:trPr>
          <w:trHeight w:val="431"/>
        </w:trPr>
        <w:tc>
          <w:tcPr>
            <w:tcW w:w="3600" w:type="dxa"/>
            <w:vMerge/>
            <w:tcBorders>
              <w:top w:val="nil"/>
            </w:tcBorders>
            <w:shd w:val="clear" w:color="auto" w:fill="00CCFF"/>
          </w:tcPr>
          <w:p w14:paraId="72972694" w14:textId="77777777" w:rsidR="00E70DDE" w:rsidRPr="002A4312" w:rsidRDefault="00E70DDE">
            <w:pPr>
              <w:rPr>
                <w:rFonts w:ascii="Arial" w:hAnsi="Arial" w:cs="Arial"/>
                <w:sz w:val="2"/>
                <w:szCs w:val="2"/>
              </w:rPr>
            </w:pPr>
          </w:p>
        </w:tc>
        <w:tc>
          <w:tcPr>
            <w:tcW w:w="887" w:type="dxa"/>
            <w:tcBorders>
              <w:right w:val="nil"/>
            </w:tcBorders>
            <w:shd w:val="clear" w:color="auto" w:fill="C4BC96" w:themeFill="background2" w:themeFillShade="BF"/>
            <w:vAlign w:val="center"/>
          </w:tcPr>
          <w:p w14:paraId="2BAFF168" w14:textId="16A835F3" w:rsidR="00E70DDE" w:rsidRPr="002A4312" w:rsidRDefault="00E70DDE" w:rsidP="007F2981">
            <w:pPr>
              <w:pStyle w:val="TableParagraph"/>
              <w:ind w:left="102"/>
              <w:rPr>
                <w:rFonts w:ascii="Arial" w:hAnsi="Arial" w:cs="Arial"/>
                <w:sz w:val="20"/>
              </w:rPr>
            </w:pPr>
            <w:r>
              <w:rPr>
                <w:rFonts w:ascii="Arial" w:hAnsi="Arial" w:cs="Arial"/>
                <w:sz w:val="20"/>
              </w:rPr>
              <w:t>RI</w:t>
            </w:r>
            <w:r w:rsidRPr="002A4312">
              <w:rPr>
                <w:rFonts w:ascii="Arial" w:hAnsi="Arial" w:cs="Arial"/>
                <w:sz w:val="20"/>
              </w:rPr>
              <w:t>.2</w:t>
            </w:r>
          </w:p>
        </w:tc>
        <w:tc>
          <w:tcPr>
            <w:tcW w:w="7200" w:type="dxa"/>
            <w:tcBorders>
              <w:left w:val="nil"/>
            </w:tcBorders>
            <w:shd w:val="clear" w:color="auto" w:fill="C4BC96" w:themeFill="background2" w:themeFillShade="BF"/>
            <w:vAlign w:val="center"/>
          </w:tcPr>
          <w:p w14:paraId="17CCDD27" w14:textId="6B4F8217" w:rsidR="00E70DDE" w:rsidRPr="002A4312" w:rsidRDefault="00E70DDE" w:rsidP="007F2981">
            <w:pPr>
              <w:pStyle w:val="TableParagraph"/>
              <w:ind w:left="660"/>
              <w:rPr>
                <w:rFonts w:ascii="Arial" w:hAnsi="Arial" w:cs="Arial"/>
                <w:sz w:val="20"/>
              </w:rPr>
            </w:pPr>
            <w:r>
              <w:rPr>
                <w:rFonts w:ascii="Arial" w:hAnsi="Arial" w:cs="Arial"/>
                <w:sz w:val="20"/>
              </w:rPr>
              <w:t>Record Synchronization</w:t>
            </w:r>
          </w:p>
        </w:tc>
        <w:tc>
          <w:tcPr>
            <w:tcW w:w="1440" w:type="dxa"/>
            <w:tcBorders>
              <w:left w:val="nil"/>
            </w:tcBorders>
            <w:shd w:val="clear" w:color="auto" w:fill="C4BC96" w:themeFill="background2" w:themeFillShade="BF"/>
            <w:vAlign w:val="center"/>
          </w:tcPr>
          <w:p w14:paraId="105A68B8" w14:textId="47A09550" w:rsidR="00E70DDE" w:rsidRDefault="00E70DDE" w:rsidP="007F2981">
            <w:pPr>
              <w:pStyle w:val="TableParagraph"/>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C4BC96" w:themeFill="background2" w:themeFillShade="BF"/>
          </w:tcPr>
          <w:p w14:paraId="7BD98495" w14:textId="77777777" w:rsidR="00E70DDE" w:rsidRDefault="00E70DDE" w:rsidP="007F2981">
            <w:pPr>
              <w:pStyle w:val="TableParagraph"/>
              <w:ind w:left="0"/>
              <w:jc w:val="center"/>
              <w:rPr>
                <w:rFonts w:ascii="Arial" w:hAnsi="Arial" w:cs="Arial"/>
                <w:sz w:val="20"/>
              </w:rPr>
            </w:pPr>
          </w:p>
        </w:tc>
      </w:tr>
      <w:tr w:rsidR="00E70DDE" w:rsidRPr="002A4312" w14:paraId="3AF2D380" w14:textId="62C04ACD" w:rsidTr="00E70DDE">
        <w:trPr>
          <w:trHeight w:val="374"/>
        </w:trPr>
        <w:tc>
          <w:tcPr>
            <w:tcW w:w="3600" w:type="dxa"/>
            <w:vMerge/>
            <w:tcBorders>
              <w:top w:val="nil"/>
              <w:bottom w:val="nil"/>
            </w:tcBorders>
            <w:shd w:val="clear" w:color="auto" w:fill="00CCFF"/>
          </w:tcPr>
          <w:p w14:paraId="06638EA4" w14:textId="77777777" w:rsidR="00E70DDE" w:rsidRPr="002A4312" w:rsidRDefault="00E70DDE">
            <w:pPr>
              <w:rPr>
                <w:rFonts w:ascii="Arial" w:hAnsi="Arial" w:cs="Arial"/>
                <w:sz w:val="2"/>
                <w:szCs w:val="2"/>
              </w:rPr>
            </w:pPr>
          </w:p>
        </w:tc>
        <w:tc>
          <w:tcPr>
            <w:tcW w:w="887" w:type="dxa"/>
            <w:tcBorders>
              <w:right w:val="nil"/>
            </w:tcBorders>
            <w:shd w:val="clear" w:color="auto" w:fill="C4BC96" w:themeFill="background2" w:themeFillShade="BF"/>
            <w:vAlign w:val="center"/>
          </w:tcPr>
          <w:p w14:paraId="3463CD8B" w14:textId="38AE529C" w:rsidR="00E70DDE" w:rsidRPr="002A4312" w:rsidRDefault="00E70DDE" w:rsidP="007F2981">
            <w:pPr>
              <w:pStyle w:val="TableParagraph"/>
              <w:ind w:left="102"/>
              <w:rPr>
                <w:rFonts w:ascii="Arial" w:hAnsi="Arial" w:cs="Arial"/>
                <w:sz w:val="20"/>
              </w:rPr>
            </w:pPr>
            <w:r>
              <w:rPr>
                <w:rFonts w:ascii="Arial" w:hAnsi="Arial" w:cs="Arial"/>
                <w:sz w:val="20"/>
              </w:rPr>
              <w:t>RI</w:t>
            </w:r>
            <w:r w:rsidRPr="002A4312">
              <w:rPr>
                <w:rFonts w:ascii="Arial" w:hAnsi="Arial" w:cs="Arial"/>
                <w:sz w:val="20"/>
              </w:rPr>
              <w:t>.3</w:t>
            </w:r>
          </w:p>
        </w:tc>
        <w:tc>
          <w:tcPr>
            <w:tcW w:w="7200" w:type="dxa"/>
            <w:tcBorders>
              <w:left w:val="nil"/>
            </w:tcBorders>
            <w:shd w:val="clear" w:color="auto" w:fill="C4BC96" w:themeFill="background2" w:themeFillShade="BF"/>
            <w:vAlign w:val="center"/>
          </w:tcPr>
          <w:p w14:paraId="73D12E87" w14:textId="719CD397" w:rsidR="00E70DDE" w:rsidRPr="002A4312" w:rsidRDefault="00E70DDE" w:rsidP="007F2981">
            <w:pPr>
              <w:pStyle w:val="TableParagraph"/>
              <w:ind w:left="660"/>
              <w:rPr>
                <w:rFonts w:ascii="Arial" w:hAnsi="Arial" w:cs="Arial"/>
                <w:sz w:val="20"/>
              </w:rPr>
            </w:pPr>
            <w:r w:rsidRPr="002A4312">
              <w:rPr>
                <w:rFonts w:ascii="Arial" w:hAnsi="Arial" w:cs="Arial"/>
                <w:sz w:val="20"/>
              </w:rPr>
              <w:t>Re</w:t>
            </w:r>
            <w:r>
              <w:rPr>
                <w:rFonts w:ascii="Arial" w:hAnsi="Arial" w:cs="Arial"/>
                <w:sz w:val="20"/>
              </w:rPr>
              <w:t>cord Archive and Restore</w:t>
            </w:r>
          </w:p>
        </w:tc>
        <w:tc>
          <w:tcPr>
            <w:tcW w:w="1440" w:type="dxa"/>
            <w:tcBorders>
              <w:left w:val="nil"/>
            </w:tcBorders>
            <w:shd w:val="clear" w:color="auto" w:fill="C4BC96" w:themeFill="background2" w:themeFillShade="BF"/>
            <w:vAlign w:val="center"/>
          </w:tcPr>
          <w:p w14:paraId="1FE53CD8" w14:textId="768D0516" w:rsidR="00E70DDE" w:rsidRPr="002A4312" w:rsidRDefault="00E70DDE" w:rsidP="007F2981">
            <w:pPr>
              <w:pStyle w:val="TableParagraph"/>
              <w:ind w:left="0"/>
              <w:jc w:val="center"/>
              <w:rPr>
                <w:rFonts w:ascii="Arial" w:hAnsi="Arial" w:cs="Arial"/>
                <w:sz w:val="20"/>
              </w:rPr>
            </w:pPr>
            <w:r>
              <w:rPr>
                <w:rFonts w:ascii="Arial" w:hAnsi="Arial" w:cs="Arial"/>
                <w:sz w:val="20"/>
              </w:rPr>
              <w:t>Included</w:t>
            </w:r>
          </w:p>
        </w:tc>
        <w:tc>
          <w:tcPr>
            <w:tcW w:w="1440" w:type="dxa"/>
            <w:tcBorders>
              <w:left w:val="nil"/>
            </w:tcBorders>
            <w:shd w:val="clear" w:color="auto" w:fill="C4BC96" w:themeFill="background2" w:themeFillShade="BF"/>
          </w:tcPr>
          <w:p w14:paraId="06029249" w14:textId="77777777" w:rsidR="00E70DDE" w:rsidRDefault="00E70DDE" w:rsidP="007F2981">
            <w:pPr>
              <w:pStyle w:val="TableParagraph"/>
              <w:ind w:left="0"/>
              <w:jc w:val="center"/>
              <w:rPr>
                <w:rFonts w:ascii="Arial" w:hAnsi="Arial" w:cs="Arial"/>
                <w:sz w:val="20"/>
              </w:rPr>
            </w:pPr>
          </w:p>
        </w:tc>
      </w:tr>
      <w:tr w:rsidR="00E70DDE" w:rsidRPr="002A4312" w14:paraId="090D4634" w14:textId="2BB2BF01" w:rsidTr="00E70DDE">
        <w:trPr>
          <w:trHeight w:val="374"/>
        </w:trPr>
        <w:tc>
          <w:tcPr>
            <w:tcW w:w="3600" w:type="dxa"/>
            <w:vMerge w:val="restart"/>
            <w:tcBorders>
              <w:top w:val="nil"/>
            </w:tcBorders>
            <w:shd w:val="clear" w:color="auto" w:fill="C00000"/>
          </w:tcPr>
          <w:p w14:paraId="69270FA2" w14:textId="77777777" w:rsidR="00E70DDE" w:rsidRDefault="00E70DDE" w:rsidP="00CF7EF0">
            <w:pPr>
              <w:pStyle w:val="TableParagraph"/>
              <w:ind w:left="750" w:right="991"/>
              <w:rPr>
                <w:rFonts w:ascii="Arial" w:hAnsi="Arial" w:cs="Arial"/>
                <w:b/>
                <w:sz w:val="28"/>
              </w:rPr>
            </w:pPr>
            <w:proofErr w:type="spellStart"/>
            <w:r>
              <w:rPr>
                <w:rFonts w:ascii="Arial" w:hAnsi="Arial" w:cs="Arial"/>
                <w:sz w:val="2"/>
                <w:szCs w:val="2"/>
              </w:rPr>
              <w:t>Tr</w:t>
            </w:r>
            <w:proofErr w:type="spellEnd"/>
            <w:r>
              <w:rPr>
                <w:rFonts w:ascii="Arial" w:hAnsi="Arial" w:cs="Arial"/>
                <w:b/>
                <w:sz w:val="28"/>
              </w:rPr>
              <w:t xml:space="preserve"> </w:t>
            </w:r>
          </w:p>
          <w:p w14:paraId="27F1879F" w14:textId="77777777" w:rsidR="00E70DDE" w:rsidRDefault="00E70DDE" w:rsidP="00CF7EF0">
            <w:pPr>
              <w:pStyle w:val="TableParagraph"/>
              <w:shd w:val="clear" w:color="auto" w:fill="C00000"/>
              <w:ind w:left="750" w:right="991"/>
              <w:rPr>
                <w:rFonts w:ascii="Arial" w:hAnsi="Arial" w:cs="Arial"/>
                <w:b/>
                <w:sz w:val="28"/>
              </w:rPr>
            </w:pPr>
          </w:p>
          <w:p w14:paraId="5202691C" w14:textId="5FFC9460" w:rsidR="00E70DDE" w:rsidRPr="002A4312" w:rsidRDefault="00E70DDE" w:rsidP="00CF7EF0">
            <w:pPr>
              <w:pStyle w:val="TableParagraph"/>
              <w:shd w:val="clear" w:color="auto" w:fill="C00000"/>
              <w:ind w:left="750" w:right="991"/>
              <w:rPr>
                <w:rFonts w:ascii="Arial" w:hAnsi="Arial" w:cs="Arial"/>
                <w:sz w:val="2"/>
                <w:szCs w:val="2"/>
              </w:rPr>
            </w:pPr>
            <w:r w:rsidRPr="00CF7EF0">
              <w:rPr>
                <w:rFonts w:ascii="Arial" w:hAnsi="Arial" w:cs="Arial"/>
                <w:b/>
                <w:sz w:val="28"/>
                <w:shd w:val="clear" w:color="auto" w:fill="C00000"/>
              </w:rPr>
              <w:t>Trust Infrastructure</w:t>
            </w:r>
          </w:p>
        </w:tc>
        <w:tc>
          <w:tcPr>
            <w:tcW w:w="887" w:type="dxa"/>
            <w:tcBorders>
              <w:right w:val="nil"/>
            </w:tcBorders>
            <w:shd w:val="clear" w:color="auto" w:fill="D99594" w:themeFill="accent2" w:themeFillTint="99"/>
          </w:tcPr>
          <w:p w14:paraId="41873475" w14:textId="0A3F058B" w:rsidR="00E70DDE" w:rsidRPr="00CF7EF0" w:rsidRDefault="00E70DDE" w:rsidP="00E535B7">
            <w:pPr>
              <w:pStyle w:val="TableParagraph"/>
              <w:spacing w:before="66"/>
              <w:ind w:left="102"/>
              <w:rPr>
                <w:rFonts w:ascii="Arial" w:hAnsi="Arial" w:cs="Arial"/>
                <w:color w:val="FFFFFF" w:themeColor="background1"/>
                <w:sz w:val="20"/>
              </w:rPr>
            </w:pPr>
            <w:r w:rsidRPr="00CF7EF0">
              <w:rPr>
                <w:rFonts w:ascii="Arial" w:hAnsi="Arial" w:cs="Arial"/>
                <w:color w:val="FFFFFF" w:themeColor="background1"/>
                <w:sz w:val="20"/>
              </w:rPr>
              <w:t>TI.1</w:t>
            </w:r>
          </w:p>
        </w:tc>
        <w:tc>
          <w:tcPr>
            <w:tcW w:w="7200" w:type="dxa"/>
            <w:tcBorders>
              <w:left w:val="nil"/>
            </w:tcBorders>
            <w:shd w:val="clear" w:color="auto" w:fill="D99594" w:themeFill="accent2" w:themeFillTint="99"/>
          </w:tcPr>
          <w:p w14:paraId="7AF44BCF" w14:textId="1721A1E9" w:rsidR="00E70DDE" w:rsidRPr="00CF7EF0" w:rsidRDefault="00E70DDE" w:rsidP="00E535B7">
            <w:pPr>
              <w:pStyle w:val="TableParagraph"/>
              <w:spacing w:before="66"/>
              <w:ind w:left="660"/>
              <w:rPr>
                <w:rFonts w:ascii="Arial" w:hAnsi="Arial" w:cs="Arial"/>
                <w:color w:val="FFFFFF" w:themeColor="background1"/>
                <w:sz w:val="20"/>
              </w:rPr>
            </w:pPr>
            <w:r w:rsidRPr="00CF7EF0">
              <w:rPr>
                <w:rFonts w:ascii="Arial" w:hAnsi="Arial" w:cs="Arial"/>
                <w:color w:val="FFFFFF" w:themeColor="background1"/>
                <w:sz w:val="20"/>
              </w:rPr>
              <w:t>Security</w:t>
            </w:r>
          </w:p>
        </w:tc>
        <w:tc>
          <w:tcPr>
            <w:tcW w:w="1440" w:type="dxa"/>
            <w:tcBorders>
              <w:left w:val="nil"/>
            </w:tcBorders>
            <w:shd w:val="clear" w:color="auto" w:fill="D99594" w:themeFill="accent2" w:themeFillTint="99"/>
            <w:vAlign w:val="center"/>
          </w:tcPr>
          <w:p w14:paraId="39EDC11A" w14:textId="1B0913D5" w:rsidR="00E70DDE" w:rsidRPr="00A76562" w:rsidRDefault="00E70DDE" w:rsidP="00C31966">
            <w:pPr>
              <w:pStyle w:val="TableParagraph"/>
              <w:spacing w:before="66"/>
              <w:ind w:left="0"/>
              <w:jc w:val="center"/>
              <w:rPr>
                <w:rFonts w:ascii="Arial" w:hAnsi="Arial" w:cs="Arial"/>
                <w:color w:val="FFFFFF" w:themeColor="background1"/>
                <w:sz w:val="20"/>
              </w:rPr>
            </w:pPr>
            <w:r w:rsidRPr="00A76562">
              <w:rPr>
                <w:rFonts w:ascii="Arial" w:hAnsi="Arial" w:cs="Arial"/>
                <w:color w:val="FFFFFF" w:themeColor="background1"/>
                <w:sz w:val="20"/>
              </w:rPr>
              <w:t>Included</w:t>
            </w:r>
          </w:p>
        </w:tc>
        <w:tc>
          <w:tcPr>
            <w:tcW w:w="1440" w:type="dxa"/>
            <w:tcBorders>
              <w:left w:val="nil"/>
            </w:tcBorders>
            <w:shd w:val="clear" w:color="auto" w:fill="D99594" w:themeFill="accent2" w:themeFillTint="99"/>
          </w:tcPr>
          <w:p w14:paraId="035663F5" w14:textId="77777777" w:rsidR="00E70DDE" w:rsidRPr="00A76562" w:rsidRDefault="00E70DDE" w:rsidP="00C31966">
            <w:pPr>
              <w:pStyle w:val="TableParagraph"/>
              <w:spacing w:before="66"/>
              <w:ind w:left="0"/>
              <w:jc w:val="center"/>
              <w:rPr>
                <w:rFonts w:ascii="Arial" w:hAnsi="Arial" w:cs="Arial"/>
                <w:color w:val="FFFFFF" w:themeColor="background1"/>
                <w:sz w:val="20"/>
              </w:rPr>
            </w:pPr>
          </w:p>
        </w:tc>
      </w:tr>
      <w:tr w:rsidR="00E70DDE" w:rsidRPr="002A4312" w14:paraId="23A9D38F" w14:textId="24455245" w:rsidTr="00E70DDE">
        <w:trPr>
          <w:trHeight w:val="374"/>
        </w:trPr>
        <w:tc>
          <w:tcPr>
            <w:tcW w:w="3600" w:type="dxa"/>
            <w:vMerge/>
            <w:shd w:val="clear" w:color="auto" w:fill="C00000"/>
          </w:tcPr>
          <w:p w14:paraId="32066843" w14:textId="0FCA9596" w:rsidR="00E70DDE" w:rsidRPr="002A4312" w:rsidRDefault="00E70DDE">
            <w:pPr>
              <w:rPr>
                <w:rFonts w:ascii="Arial" w:hAnsi="Arial" w:cs="Arial"/>
                <w:sz w:val="2"/>
                <w:szCs w:val="2"/>
              </w:rPr>
            </w:pPr>
          </w:p>
        </w:tc>
        <w:tc>
          <w:tcPr>
            <w:tcW w:w="887" w:type="dxa"/>
            <w:tcBorders>
              <w:right w:val="nil"/>
            </w:tcBorders>
            <w:shd w:val="clear" w:color="auto" w:fill="D99594" w:themeFill="accent2" w:themeFillTint="99"/>
          </w:tcPr>
          <w:p w14:paraId="3ADAB146" w14:textId="5E92D25D" w:rsidR="00E70DDE" w:rsidRPr="00CF7EF0" w:rsidRDefault="00E70DDE" w:rsidP="00E535B7">
            <w:pPr>
              <w:pStyle w:val="TableParagraph"/>
              <w:spacing w:before="66"/>
              <w:ind w:left="102"/>
              <w:rPr>
                <w:rFonts w:ascii="Arial" w:hAnsi="Arial" w:cs="Arial"/>
                <w:color w:val="FFFFFF" w:themeColor="background1"/>
                <w:sz w:val="20"/>
              </w:rPr>
            </w:pPr>
            <w:r w:rsidRPr="00CF7EF0">
              <w:rPr>
                <w:rFonts w:ascii="Arial" w:hAnsi="Arial" w:cs="Arial"/>
                <w:color w:val="FFFFFF" w:themeColor="background1"/>
                <w:sz w:val="20"/>
              </w:rPr>
              <w:t>TI.2</w:t>
            </w:r>
          </w:p>
        </w:tc>
        <w:tc>
          <w:tcPr>
            <w:tcW w:w="7200" w:type="dxa"/>
            <w:tcBorders>
              <w:left w:val="nil"/>
            </w:tcBorders>
            <w:shd w:val="clear" w:color="auto" w:fill="D99594" w:themeFill="accent2" w:themeFillTint="99"/>
          </w:tcPr>
          <w:p w14:paraId="72CFA996" w14:textId="757FE4A9" w:rsidR="00E70DDE" w:rsidRPr="00CF7EF0" w:rsidRDefault="00E70DDE" w:rsidP="00E535B7">
            <w:pPr>
              <w:pStyle w:val="TableParagraph"/>
              <w:spacing w:before="66"/>
              <w:ind w:left="660"/>
              <w:rPr>
                <w:rFonts w:ascii="Arial" w:hAnsi="Arial" w:cs="Arial"/>
                <w:color w:val="FFFFFF" w:themeColor="background1"/>
                <w:sz w:val="20"/>
              </w:rPr>
            </w:pPr>
            <w:r w:rsidRPr="00CF7EF0">
              <w:rPr>
                <w:rFonts w:ascii="Arial" w:hAnsi="Arial" w:cs="Arial"/>
                <w:color w:val="FFFFFF" w:themeColor="background1"/>
                <w:sz w:val="20"/>
              </w:rPr>
              <w:t>Audit</w:t>
            </w:r>
          </w:p>
        </w:tc>
        <w:tc>
          <w:tcPr>
            <w:tcW w:w="1440" w:type="dxa"/>
            <w:tcBorders>
              <w:left w:val="nil"/>
            </w:tcBorders>
            <w:shd w:val="clear" w:color="auto" w:fill="D99594" w:themeFill="accent2" w:themeFillTint="99"/>
            <w:vAlign w:val="center"/>
          </w:tcPr>
          <w:p w14:paraId="6BCB0F8E" w14:textId="464A8927" w:rsidR="00E70DDE" w:rsidRPr="00A76562" w:rsidRDefault="00E70DDE" w:rsidP="00C31966">
            <w:pPr>
              <w:pStyle w:val="TableParagraph"/>
              <w:spacing w:before="66"/>
              <w:ind w:left="0"/>
              <w:jc w:val="center"/>
              <w:rPr>
                <w:rFonts w:ascii="Arial" w:hAnsi="Arial" w:cs="Arial"/>
                <w:color w:val="FFFFFF" w:themeColor="background1"/>
                <w:sz w:val="20"/>
              </w:rPr>
            </w:pPr>
            <w:r w:rsidRPr="00A76562">
              <w:rPr>
                <w:rFonts w:ascii="Arial" w:hAnsi="Arial" w:cs="Arial"/>
                <w:color w:val="FFFFFF" w:themeColor="background1"/>
                <w:sz w:val="20"/>
              </w:rPr>
              <w:t>Included</w:t>
            </w:r>
          </w:p>
        </w:tc>
        <w:tc>
          <w:tcPr>
            <w:tcW w:w="1440" w:type="dxa"/>
            <w:tcBorders>
              <w:left w:val="nil"/>
            </w:tcBorders>
            <w:shd w:val="clear" w:color="auto" w:fill="D99594" w:themeFill="accent2" w:themeFillTint="99"/>
          </w:tcPr>
          <w:p w14:paraId="1271F79D" w14:textId="77777777" w:rsidR="00E70DDE" w:rsidRPr="00A76562" w:rsidRDefault="00E70DDE" w:rsidP="00C31966">
            <w:pPr>
              <w:pStyle w:val="TableParagraph"/>
              <w:spacing w:before="66"/>
              <w:ind w:left="0"/>
              <w:jc w:val="center"/>
              <w:rPr>
                <w:rFonts w:ascii="Arial" w:hAnsi="Arial" w:cs="Arial"/>
                <w:color w:val="FFFFFF" w:themeColor="background1"/>
                <w:sz w:val="20"/>
              </w:rPr>
            </w:pPr>
          </w:p>
        </w:tc>
      </w:tr>
      <w:tr w:rsidR="00E70DDE" w:rsidRPr="002A4312" w14:paraId="522CB6F6" w14:textId="3934EDA5" w:rsidTr="00E70DDE">
        <w:trPr>
          <w:trHeight w:val="374"/>
        </w:trPr>
        <w:tc>
          <w:tcPr>
            <w:tcW w:w="3600" w:type="dxa"/>
            <w:vMerge/>
            <w:shd w:val="clear" w:color="auto" w:fill="C00000"/>
          </w:tcPr>
          <w:p w14:paraId="048D75FE" w14:textId="77777777" w:rsidR="00E70DDE" w:rsidRPr="002A4312" w:rsidRDefault="00E70DDE">
            <w:pPr>
              <w:rPr>
                <w:rFonts w:ascii="Arial" w:hAnsi="Arial" w:cs="Arial"/>
                <w:sz w:val="2"/>
                <w:szCs w:val="2"/>
              </w:rPr>
            </w:pPr>
          </w:p>
        </w:tc>
        <w:tc>
          <w:tcPr>
            <w:tcW w:w="887" w:type="dxa"/>
            <w:tcBorders>
              <w:right w:val="nil"/>
            </w:tcBorders>
            <w:shd w:val="clear" w:color="auto" w:fill="D99594" w:themeFill="accent2" w:themeFillTint="99"/>
          </w:tcPr>
          <w:p w14:paraId="41F43A42" w14:textId="4E1A3D17" w:rsidR="00E70DDE" w:rsidRPr="00A76562" w:rsidRDefault="00E70DDE" w:rsidP="00E535B7">
            <w:pPr>
              <w:pStyle w:val="TableParagraph"/>
              <w:spacing w:before="66"/>
              <w:ind w:left="102"/>
              <w:rPr>
                <w:rFonts w:ascii="Arial" w:hAnsi="Arial" w:cs="Arial"/>
                <w:strike/>
                <w:color w:val="FFFFFF" w:themeColor="background1"/>
                <w:sz w:val="20"/>
              </w:rPr>
            </w:pPr>
            <w:r w:rsidRPr="00A76562">
              <w:rPr>
                <w:rFonts w:ascii="Arial" w:hAnsi="Arial" w:cs="Arial"/>
                <w:strike/>
                <w:color w:val="FFFFFF" w:themeColor="background1"/>
                <w:sz w:val="20"/>
              </w:rPr>
              <w:t>TI.3</w:t>
            </w:r>
          </w:p>
        </w:tc>
        <w:tc>
          <w:tcPr>
            <w:tcW w:w="7200" w:type="dxa"/>
            <w:tcBorders>
              <w:left w:val="nil"/>
            </w:tcBorders>
            <w:shd w:val="clear" w:color="auto" w:fill="D99594" w:themeFill="accent2" w:themeFillTint="99"/>
          </w:tcPr>
          <w:p w14:paraId="516BDD87" w14:textId="16628B60" w:rsidR="00E70DDE" w:rsidRPr="00A76562" w:rsidRDefault="00E70DDE" w:rsidP="00E535B7">
            <w:pPr>
              <w:pStyle w:val="TableParagraph"/>
              <w:spacing w:before="66"/>
              <w:ind w:left="660"/>
              <w:rPr>
                <w:rFonts w:ascii="Arial" w:hAnsi="Arial" w:cs="Arial"/>
                <w:strike/>
                <w:color w:val="FFFFFF" w:themeColor="background1"/>
                <w:sz w:val="20"/>
              </w:rPr>
            </w:pPr>
            <w:r w:rsidRPr="00A76562">
              <w:rPr>
                <w:rFonts w:ascii="Arial" w:hAnsi="Arial" w:cs="Arial"/>
                <w:strike/>
                <w:color w:val="FFFFFF" w:themeColor="background1"/>
                <w:sz w:val="20"/>
              </w:rPr>
              <w:t>Registry and Directory Services</w:t>
            </w:r>
          </w:p>
        </w:tc>
        <w:tc>
          <w:tcPr>
            <w:tcW w:w="1440" w:type="dxa"/>
            <w:tcBorders>
              <w:left w:val="nil"/>
            </w:tcBorders>
            <w:shd w:val="clear" w:color="auto" w:fill="D99594" w:themeFill="accent2" w:themeFillTint="99"/>
            <w:vAlign w:val="center"/>
          </w:tcPr>
          <w:p w14:paraId="321E5EEF" w14:textId="6280B6F5" w:rsidR="00E70DDE" w:rsidRPr="00A76562" w:rsidRDefault="00E70DDE" w:rsidP="00C31966">
            <w:pPr>
              <w:pStyle w:val="TableParagraph"/>
              <w:spacing w:before="66"/>
              <w:ind w:left="0"/>
              <w:jc w:val="center"/>
              <w:rPr>
                <w:rFonts w:ascii="Arial" w:hAnsi="Arial" w:cs="Arial"/>
                <w:color w:val="FFFFFF" w:themeColor="background1"/>
                <w:sz w:val="20"/>
              </w:rPr>
            </w:pPr>
            <w:r w:rsidRPr="00A76562">
              <w:rPr>
                <w:rFonts w:ascii="Arial" w:hAnsi="Arial" w:cs="Arial"/>
                <w:color w:val="FFFFFF" w:themeColor="background1"/>
                <w:sz w:val="20"/>
              </w:rPr>
              <w:t>Excluded</w:t>
            </w:r>
          </w:p>
        </w:tc>
        <w:tc>
          <w:tcPr>
            <w:tcW w:w="1440" w:type="dxa"/>
            <w:tcBorders>
              <w:left w:val="nil"/>
            </w:tcBorders>
            <w:shd w:val="clear" w:color="auto" w:fill="D99594" w:themeFill="accent2" w:themeFillTint="99"/>
          </w:tcPr>
          <w:p w14:paraId="3E8DA1D7" w14:textId="77777777" w:rsidR="00E70DDE" w:rsidRPr="00A76562" w:rsidRDefault="00E70DDE" w:rsidP="00C31966">
            <w:pPr>
              <w:pStyle w:val="TableParagraph"/>
              <w:spacing w:before="66"/>
              <w:ind w:left="0"/>
              <w:jc w:val="center"/>
              <w:rPr>
                <w:rFonts w:ascii="Arial" w:hAnsi="Arial" w:cs="Arial"/>
                <w:color w:val="FFFFFF" w:themeColor="background1"/>
                <w:sz w:val="20"/>
              </w:rPr>
            </w:pPr>
          </w:p>
        </w:tc>
      </w:tr>
      <w:tr w:rsidR="00E70DDE" w:rsidRPr="002A4312" w14:paraId="50235B97" w14:textId="5A869935" w:rsidTr="00E70DDE">
        <w:trPr>
          <w:trHeight w:val="374"/>
        </w:trPr>
        <w:tc>
          <w:tcPr>
            <w:tcW w:w="3600" w:type="dxa"/>
            <w:vMerge/>
            <w:shd w:val="clear" w:color="auto" w:fill="C00000"/>
          </w:tcPr>
          <w:p w14:paraId="1CE2C2CD" w14:textId="77777777" w:rsidR="00E70DDE" w:rsidRPr="002A4312" w:rsidRDefault="00E70DDE">
            <w:pPr>
              <w:rPr>
                <w:rFonts w:ascii="Arial" w:hAnsi="Arial" w:cs="Arial"/>
                <w:sz w:val="2"/>
                <w:szCs w:val="2"/>
              </w:rPr>
            </w:pPr>
          </w:p>
        </w:tc>
        <w:tc>
          <w:tcPr>
            <w:tcW w:w="887" w:type="dxa"/>
            <w:tcBorders>
              <w:right w:val="nil"/>
            </w:tcBorders>
            <w:shd w:val="clear" w:color="auto" w:fill="D99594" w:themeFill="accent2" w:themeFillTint="99"/>
          </w:tcPr>
          <w:p w14:paraId="4257E75F" w14:textId="17DC470C" w:rsidR="00E70DDE" w:rsidRPr="00CF7EF0" w:rsidRDefault="00E70DDE" w:rsidP="00E535B7">
            <w:pPr>
              <w:pStyle w:val="TableParagraph"/>
              <w:spacing w:before="66"/>
              <w:ind w:left="102"/>
              <w:rPr>
                <w:rFonts w:ascii="Arial" w:hAnsi="Arial" w:cs="Arial"/>
                <w:color w:val="FFFFFF" w:themeColor="background1"/>
                <w:sz w:val="20"/>
              </w:rPr>
            </w:pPr>
            <w:r w:rsidRPr="00CF7EF0">
              <w:rPr>
                <w:rFonts w:ascii="Arial" w:hAnsi="Arial" w:cs="Arial"/>
                <w:color w:val="FFFFFF" w:themeColor="background1"/>
                <w:sz w:val="20"/>
              </w:rPr>
              <w:t>TI.4</w:t>
            </w:r>
          </w:p>
        </w:tc>
        <w:tc>
          <w:tcPr>
            <w:tcW w:w="7200" w:type="dxa"/>
            <w:tcBorders>
              <w:left w:val="nil"/>
            </w:tcBorders>
            <w:shd w:val="clear" w:color="auto" w:fill="D99594" w:themeFill="accent2" w:themeFillTint="99"/>
          </w:tcPr>
          <w:p w14:paraId="41540A7E" w14:textId="152EE79F" w:rsidR="00E70DDE" w:rsidRPr="00CF7EF0" w:rsidRDefault="00E70DDE" w:rsidP="00E535B7">
            <w:pPr>
              <w:pStyle w:val="TableParagraph"/>
              <w:spacing w:before="66"/>
              <w:ind w:left="660"/>
              <w:rPr>
                <w:rFonts w:ascii="Arial" w:hAnsi="Arial" w:cs="Arial"/>
                <w:color w:val="FFFFFF" w:themeColor="background1"/>
                <w:sz w:val="20"/>
              </w:rPr>
            </w:pPr>
            <w:r w:rsidRPr="00CF7EF0">
              <w:rPr>
                <w:rFonts w:ascii="Arial" w:hAnsi="Arial" w:cs="Arial"/>
                <w:color w:val="FFFFFF" w:themeColor="background1"/>
                <w:sz w:val="20"/>
              </w:rPr>
              <w:t>Standard Terminology and Terminology Services</w:t>
            </w:r>
          </w:p>
        </w:tc>
        <w:tc>
          <w:tcPr>
            <w:tcW w:w="1440" w:type="dxa"/>
            <w:tcBorders>
              <w:left w:val="nil"/>
            </w:tcBorders>
            <w:shd w:val="clear" w:color="auto" w:fill="D99594" w:themeFill="accent2" w:themeFillTint="99"/>
            <w:vAlign w:val="center"/>
          </w:tcPr>
          <w:p w14:paraId="48F5BCC9" w14:textId="347C6E8B" w:rsidR="00E70DDE" w:rsidRPr="00A76562" w:rsidRDefault="00E70DDE" w:rsidP="00C31966">
            <w:pPr>
              <w:pStyle w:val="TableParagraph"/>
              <w:spacing w:before="66"/>
              <w:ind w:left="0"/>
              <w:jc w:val="center"/>
              <w:rPr>
                <w:rFonts w:ascii="Arial" w:hAnsi="Arial" w:cs="Arial"/>
                <w:color w:val="FFFFFF" w:themeColor="background1"/>
                <w:sz w:val="20"/>
              </w:rPr>
            </w:pPr>
            <w:r w:rsidRPr="00A76562">
              <w:rPr>
                <w:rFonts w:ascii="Arial" w:hAnsi="Arial" w:cs="Arial"/>
                <w:color w:val="FFFFFF" w:themeColor="background1"/>
                <w:sz w:val="20"/>
              </w:rPr>
              <w:t>Included</w:t>
            </w:r>
          </w:p>
        </w:tc>
        <w:tc>
          <w:tcPr>
            <w:tcW w:w="1440" w:type="dxa"/>
            <w:tcBorders>
              <w:left w:val="nil"/>
            </w:tcBorders>
            <w:shd w:val="clear" w:color="auto" w:fill="D99594" w:themeFill="accent2" w:themeFillTint="99"/>
          </w:tcPr>
          <w:p w14:paraId="78B079DD" w14:textId="77777777" w:rsidR="00E70DDE" w:rsidRPr="00A76562" w:rsidRDefault="00E70DDE" w:rsidP="00C31966">
            <w:pPr>
              <w:pStyle w:val="TableParagraph"/>
              <w:spacing w:before="66"/>
              <w:ind w:left="0"/>
              <w:jc w:val="center"/>
              <w:rPr>
                <w:rFonts w:ascii="Arial" w:hAnsi="Arial" w:cs="Arial"/>
                <w:color w:val="FFFFFF" w:themeColor="background1"/>
                <w:sz w:val="20"/>
              </w:rPr>
            </w:pPr>
          </w:p>
        </w:tc>
      </w:tr>
      <w:tr w:rsidR="00E70DDE" w:rsidRPr="002A4312" w14:paraId="206BCA77" w14:textId="25401DE8" w:rsidTr="00E70DDE">
        <w:trPr>
          <w:trHeight w:val="374"/>
        </w:trPr>
        <w:tc>
          <w:tcPr>
            <w:tcW w:w="3600" w:type="dxa"/>
            <w:vMerge/>
            <w:shd w:val="clear" w:color="auto" w:fill="C00000"/>
          </w:tcPr>
          <w:p w14:paraId="007ACF34" w14:textId="77777777" w:rsidR="00E70DDE" w:rsidRPr="002A4312" w:rsidRDefault="00E70DDE">
            <w:pPr>
              <w:rPr>
                <w:rFonts w:ascii="Arial" w:hAnsi="Arial" w:cs="Arial"/>
                <w:sz w:val="2"/>
                <w:szCs w:val="2"/>
              </w:rPr>
            </w:pPr>
          </w:p>
        </w:tc>
        <w:tc>
          <w:tcPr>
            <w:tcW w:w="887" w:type="dxa"/>
            <w:tcBorders>
              <w:right w:val="nil"/>
            </w:tcBorders>
            <w:shd w:val="clear" w:color="auto" w:fill="D99594" w:themeFill="accent2" w:themeFillTint="99"/>
          </w:tcPr>
          <w:p w14:paraId="026BB8B7" w14:textId="6269C197" w:rsidR="00E70DDE" w:rsidRPr="00CF7EF0" w:rsidRDefault="00E70DDE" w:rsidP="00E535B7">
            <w:pPr>
              <w:pStyle w:val="TableParagraph"/>
              <w:spacing w:before="66"/>
              <w:ind w:left="102"/>
              <w:rPr>
                <w:rFonts w:ascii="Arial" w:hAnsi="Arial" w:cs="Arial"/>
                <w:color w:val="FFFFFF" w:themeColor="background1"/>
                <w:sz w:val="20"/>
              </w:rPr>
            </w:pPr>
            <w:r w:rsidRPr="00CF7EF0">
              <w:rPr>
                <w:rFonts w:ascii="Arial" w:hAnsi="Arial" w:cs="Arial"/>
                <w:color w:val="FFFFFF" w:themeColor="background1"/>
                <w:sz w:val="20"/>
              </w:rPr>
              <w:t>TI.5</w:t>
            </w:r>
          </w:p>
        </w:tc>
        <w:tc>
          <w:tcPr>
            <w:tcW w:w="7200" w:type="dxa"/>
            <w:tcBorders>
              <w:left w:val="nil"/>
            </w:tcBorders>
            <w:shd w:val="clear" w:color="auto" w:fill="D99594" w:themeFill="accent2" w:themeFillTint="99"/>
          </w:tcPr>
          <w:p w14:paraId="7999E825" w14:textId="1CAADD72" w:rsidR="00E70DDE" w:rsidRPr="00CF7EF0" w:rsidRDefault="00E70DDE" w:rsidP="00E535B7">
            <w:pPr>
              <w:pStyle w:val="TableParagraph"/>
              <w:spacing w:before="66"/>
              <w:ind w:left="660"/>
              <w:rPr>
                <w:rFonts w:ascii="Arial" w:hAnsi="Arial" w:cs="Arial"/>
                <w:color w:val="FFFFFF" w:themeColor="background1"/>
                <w:sz w:val="20"/>
              </w:rPr>
            </w:pPr>
            <w:r w:rsidRPr="00CF7EF0">
              <w:rPr>
                <w:rFonts w:ascii="Arial" w:hAnsi="Arial" w:cs="Arial"/>
                <w:color w:val="FFFFFF" w:themeColor="background1"/>
                <w:sz w:val="20"/>
              </w:rPr>
              <w:t xml:space="preserve">Standards-Based </w:t>
            </w:r>
            <w:r w:rsidR="005A616C" w:rsidRPr="00CF7EF0">
              <w:rPr>
                <w:rFonts w:ascii="Arial" w:hAnsi="Arial" w:cs="Arial"/>
                <w:color w:val="FFFFFF" w:themeColor="background1"/>
                <w:sz w:val="20"/>
              </w:rPr>
              <w:t>Interoperability</w:t>
            </w:r>
          </w:p>
        </w:tc>
        <w:tc>
          <w:tcPr>
            <w:tcW w:w="1440" w:type="dxa"/>
            <w:tcBorders>
              <w:left w:val="nil"/>
            </w:tcBorders>
            <w:shd w:val="clear" w:color="auto" w:fill="D99594" w:themeFill="accent2" w:themeFillTint="99"/>
            <w:vAlign w:val="center"/>
          </w:tcPr>
          <w:p w14:paraId="56337C9D" w14:textId="24A98804" w:rsidR="00E70DDE" w:rsidRPr="00A76562" w:rsidRDefault="00E70DDE" w:rsidP="00C31966">
            <w:pPr>
              <w:pStyle w:val="TableParagraph"/>
              <w:spacing w:before="66"/>
              <w:ind w:left="0"/>
              <w:jc w:val="center"/>
              <w:rPr>
                <w:rFonts w:ascii="Arial" w:hAnsi="Arial" w:cs="Arial"/>
                <w:color w:val="FFFFFF" w:themeColor="background1"/>
                <w:sz w:val="20"/>
              </w:rPr>
            </w:pPr>
            <w:r w:rsidRPr="00A76562">
              <w:rPr>
                <w:rFonts w:ascii="Arial" w:hAnsi="Arial" w:cs="Arial"/>
                <w:color w:val="FFFFFF" w:themeColor="background1"/>
                <w:sz w:val="20"/>
              </w:rPr>
              <w:t>Included</w:t>
            </w:r>
          </w:p>
        </w:tc>
        <w:tc>
          <w:tcPr>
            <w:tcW w:w="1440" w:type="dxa"/>
            <w:tcBorders>
              <w:left w:val="nil"/>
            </w:tcBorders>
            <w:shd w:val="clear" w:color="auto" w:fill="D99594" w:themeFill="accent2" w:themeFillTint="99"/>
          </w:tcPr>
          <w:p w14:paraId="27C80242" w14:textId="77777777" w:rsidR="00E70DDE" w:rsidRPr="00A76562" w:rsidRDefault="00E70DDE" w:rsidP="00C31966">
            <w:pPr>
              <w:pStyle w:val="TableParagraph"/>
              <w:spacing w:before="66"/>
              <w:ind w:left="0"/>
              <w:jc w:val="center"/>
              <w:rPr>
                <w:rFonts w:ascii="Arial" w:hAnsi="Arial" w:cs="Arial"/>
                <w:color w:val="FFFFFF" w:themeColor="background1"/>
                <w:sz w:val="20"/>
              </w:rPr>
            </w:pPr>
          </w:p>
        </w:tc>
      </w:tr>
      <w:tr w:rsidR="00E70DDE" w:rsidRPr="002A4312" w14:paraId="0520690C" w14:textId="3F0B6190" w:rsidTr="00E70DDE">
        <w:trPr>
          <w:trHeight w:val="374"/>
        </w:trPr>
        <w:tc>
          <w:tcPr>
            <w:tcW w:w="3600" w:type="dxa"/>
            <w:vMerge/>
            <w:shd w:val="clear" w:color="auto" w:fill="C00000"/>
          </w:tcPr>
          <w:p w14:paraId="088E6D4C" w14:textId="77777777" w:rsidR="00E70DDE" w:rsidRPr="002A4312" w:rsidRDefault="00E70DDE">
            <w:pPr>
              <w:rPr>
                <w:rFonts w:ascii="Arial" w:hAnsi="Arial" w:cs="Arial"/>
                <w:sz w:val="2"/>
                <w:szCs w:val="2"/>
              </w:rPr>
            </w:pPr>
          </w:p>
        </w:tc>
        <w:tc>
          <w:tcPr>
            <w:tcW w:w="887" w:type="dxa"/>
            <w:tcBorders>
              <w:right w:val="nil"/>
            </w:tcBorders>
            <w:shd w:val="clear" w:color="auto" w:fill="D99594" w:themeFill="accent2" w:themeFillTint="99"/>
          </w:tcPr>
          <w:p w14:paraId="5B03C0B8" w14:textId="23C4FE8C" w:rsidR="00E70DDE" w:rsidRPr="00A76562" w:rsidRDefault="00E70DDE" w:rsidP="00E535B7">
            <w:pPr>
              <w:pStyle w:val="TableParagraph"/>
              <w:spacing w:before="66"/>
              <w:ind w:left="102"/>
              <w:rPr>
                <w:rFonts w:ascii="Arial" w:hAnsi="Arial" w:cs="Arial"/>
                <w:strike/>
                <w:color w:val="FFFFFF" w:themeColor="background1"/>
                <w:sz w:val="20"/>
              </w:rPr>
            </w:pPr>
            <w:r w:rsidRPr="00A76562">
              <w:rPr>
                <w:rFonts w:ascii="Arial" w:hAnsi="Arial" w:cs="Arial"/>
                <w:strike/>
                <w:color w:val="FFFFFF" w:themeColor="background1"/>
                <w:sz w:val="20"/>
              </w:rPr>
              <w:t>TI.6</w:t>
            </w:r>
          </w:p>
        </w:tc>
        <w:tc>
          <w:tcPr>
            <w:tcW w:w="7200" w:type="dxa"/>
            <w:tcBorders>
              <w:left w:val="nil"/>
            </w:tcBorders>
            <w:shd w:val="clear" w:color="auto" w:fill="D99594" w:themeFill="accent2" w:themeFillTint="99"/>
          </w:tcPr>
          <w:p w14:paraId="3A0530F4" w14:textId="3BADC5CD" w:rsidR="00E70DDE" w:rsidRPr="00A76562" w:rsidRDefault="00E70DDE" w:rsidP="00E535B7">
            <w:pPr>
              <w:pStyle w:val="TableParagraph"/>
              <w:spacing w:before="66"/>
              <w:ind w:left="660"/>
              <w:rPr>
                <w:rFonts w:ascii="Arial" w:hAnsi="Arial" w:cs="Arial"/>
                <w:strike/>
                <w:color w:val="FFFFFF" w:themeColor="background1"/>
                <w:sz w:val="20"/>
              </w:rPr>
            </w:pPr>
            <w:r w:rsidRPr="00A76562">
              <w:rPr>
                <w:rFonts w:ascii="Arial" w:hAnsi="Arial" w:cs="Arial"/>
                <w:strike/>
                <w:color w:val="FFFFFF" w:themeColor="background1"/>
                <w:sz w:val="20"/>
              </w:rPr>
              <w:t>Business Rules Management</w:t>
            </w:r>
          </w:p>
        </w:tc>
        <w:tc>
          <w:tcPr>
            <w:tcW w:w="1440" w:type="dxa"/>
            <w:tcBorders>
              <w:left w:val="nil"/>
            </w:tcBorders>
            <w:shd w:val="clear" w:color="auto" w:fill="D99594" w:themeFill="accent2" w:themeFillTint="99"/>
            <w:vAlign w:val="center"/>
          </w:tcPr>
          <w:p w14:paraId="7433DFDF" w14:textId="783FE212" w:rsidR="00E70DDE" w:rsidRPr="00CF7EF0" w:rsidRDefault="00E70DDE" w:rsidP="00C31966">
            <w:pPr>
              <w:pStyle w:val="TableParagraph"/>
              <w:spacing w:before="66"/>
              <w:ind w:left="0"/>
              <w:jc w:val="center"/>
              <w:rPr>
                <w:rFonts w:ascii="Arial" w:hAnsi="Arial" w:cs="Arial"/>
                <w:color w:val="FFFFFF" w:themeColor="background1"/>
                <w:sz w:val="20"/>
              </w:rPr>
            </w:pPr>
            <w:r>
              <w:rPr>
                <w:rFonts w:ascii="Arial" w:hAnsi="Arial" w:cs="Arial"/>
                <w:color w:val="FFFFFF" w:themeColor="background1"/>
                <w:sz w:val="20"/>
              </w:rPr>
              <w:t>Excluded</w:t>
            </w:r>
          </w:p>
        </w:tc>
        <w:tc>
          <w:tcPr>
            <w:tcW w:w="1440" w:type="dxa"/>
            <w:tcBorders>
              <w:left w:val="nil"/>
            </w:tcBorders>
            <w:shd w:val="clear" w:color="auto" w:fill="D99594" w:themeFill="accent2" w:themeFillTint="99"/>
          </w:tcPr>
          <w:p w14:paraId="32AAA502" w14:textId="77777777" w:rsidR="00E70DDE" w:rsidRDefault="00E70DDE" w:rsidP="00C31966">
            <w:pPr>
              <w:pStyle w:val="TableParagraph"/>
              <w:spacing w:before="66"/>
              <w:ind w:left="0"/>
              <w:jc w:val="center"/>
              <w:rPr>
                <w:rFonts w:ascii="Arial" w:hAnsi="Arial" w:cs="Arial"/>
                <w:color w:val="FFFFFF" w:themeColor="background1"/>
                <w:sz w:val="20"/>
              </w:rPr>
            </w:pPr>
          </w:p>
        </w:tc>
      </w:tr>
      <w:tr w:rsidR="00E70DDE" w:rsidRPr="002A4312" w14:paraId="2F34309F" w14:textId="57891372" w:rsidTr="00E70DDE">
        <w:trPr>
          <w:trHeight w:val="374"/>
        </w:trPr>
        <w:tc>
          <w:tcPr>
            <w:tcW w:w="3600" w:type="dxa"/>
            <w:vMerge/>
            <w:shd w:val="clear" w:color="auto" w:fill="C00000"/>
          </w:tcPr>
          <w:p w14:paraId="569E557A" w14:textId="77777777" w:rsidR="00E70DDE" w:rsidRPr="002A4312" w:rsidRDefault="00E70DDE">
            <w:pPr>
              <w:rPr>
                <w:rFonts w:ascii="Arial" w:hAnsi="Arial" w:cs="Arial"/>
                <w:sz w:val="2"/>
                <w:szCs w:val="2"/>
              </w:rPr>
            </w:pPr>
          </w:p>
        </w:tc>
        <w:tc>
          <w:tcPr>
            <w:tcW w:w="887" w:type="dxa"/>
            <w:tcBorders>
              <w:right w:val="nil"/>
            </w:tcBorders>
            <w:shd w:val="clear" w:color="auto" w:fill="D99594" w:themeFill="accent2" w:themeFillTint="99"/>
          </w:tcPr>
          <w:p w14:paraId="134213DF" w14:textId="03A2E6D1" w:rsidR="00E70DDE" w:rsidRPr="00A76562" w:rsidRDefault="00E70DDE" w:rsidP="00E535B7">
            <w:pPr>
              <w:pStyle w:val="TableParagraph"/>
              <w:spacing w:before="66"/>
              <w:ind w:left="102"/>
              <w:rPr>
                <w:rFonts w:ascii="Arial" w:hAnsi="Arial" w:cs="Arial"/>
                <w:strike/>
                <w:color w:val="FFFFFF" w:themeColor="background1"/>
                <w:sz w:val="20"/>
              </w:rPr>
            </w:pPr>
            <w:r w:rsidRPr="00A76562">
              <w:rPr>
                <w:rFonts w:ascii="Arial" w:hAnsi="Arial" w:cs="Arial"/>
                <w:strike/>
                <w:color w:val="FFFFFF" w:themeColor="background1"/>
                <w:sz w:val="20"/>
              </w:rPr>
              <w:t>TI.7</w:t>
            </w:r>
          </w:p>
        </w:tc>
        <w:tc>
          <w:tcPr>
            <w:tcW w:w="7200" w:type="dxa"/>
            <w:tcBorders>
              <w:left w:val="nil"/>
            </w:tcBorders>
            <w:shd w:val="clear" w:color="auto" w:fill="D99594" w:themeFill="accent2" w:themeFillTint="99"/>
          </w:tcPr>
          <w:p w14:paraId="690110B9" w14:textId="7FE37335" w:rsidR="00E70DDE" w:rsidRPr="00A76562" w:rsidRDefault="00E70DDE" w:rsidP="00E535B7">
            <w:pPr>
              <w:pStyle w:val="TableParagraph"/>
              <w:spacing w:before="66"/>
              <w:ind w:left="660"/>
              <w:rPr>
                <w:rFonts w:ascii="Arial" w:hAnsi="Arial" w:cs="Arial"/>
                <w:strike/>
                <w:color w:val="FFFFFF" w:themeColor="background1"/>
                <w:sz w:val="20"/>
              </w:rPr>
            </w:pPr>
            <w:r w:rsidRPr="00A76562">
              <w:rPr>
                <w:rFonts w:ascii="Arial" w:hAnsi="Arial" w:cs="Arial"/>
                <w:strike/>
                <w:color w:val="FFFFFF" w:themeColor="background1"/>
                <w:sz w:val="20"/>
              </w:rPr>
              <w:t>Workflow Management</w:t>
            </w:r>
          </w:p>
        </w:tc>
        <w:tc>
          <w:tcPr>
            <w:tcW w:w="1440" w:type="dxa"/>
            <w:tcBorders>
              <w:left w:val="nil"/>
            </w:tcBorders>
            <w:shd w:val="clear" w:color="auto" w:fill="D99594" w:themeFill="accent2" w:themeFillTint="99"/>
            <w:vAlign w:val="center"/>
          </w:tcPr>
          <w:p w14:paraId="68EB8AAE" w14:textId="447856BE" w:rsidR="00E70DDE" w:rsidRPr="00CF7EF0" w:rsidRDefault="00E70DDE" w:rsidP="00C31966">
            <w:pPr>
              <w:pStyle w:val="TableParagraph"/>
              <w:spacing w:before="66"/>
              <w:ind w:left="0"/>
              <w:jc w:val="center"/>
              <w:rPr>
                <w:rFonts w:ascii="Arial" w:hAnsi="Arial" w:cs="Arial"/>
                <w:color w:val="FFFFFF" w:themeColor="background1"/>
                <w:sz w:val="20"/>
              </w:rPr>
            </w:pPr>
            <w:r>
              <w:rPr>
                <w:rFonts w:ascii="Arial" w:hAnsi="Arial" w:cs="Arial"/>
                <w:color w:val="FFFFFF" w:themeColor="background1"/>
                <w:sz w:val="20"/>
              </w:rPr>
              <w:t>Excluded</w:t>
            </w:r>
          </w:p>
        </w:tc>
        <w:tc>
          <w:tcPr>
            <w:tcW w:w="1440" w:type="dxa"/>
            <w:tcBorders>
              <w:left w:val="nil"/>
            </w:tcBorders>
            <w:shd w:val="clear" w:color="auto" w:fill="D99594" w:themeFill="accent2" w:themeFillTint="99"/>
          </w:tcPr>
          <w:p w14:paraId="40BBCE76" w14:textId="77777777" w:rsidR="00E70DDE" w:rsidRDefault="00E70DDE" w:rsidP="00C31966">
            <w:pPr>
              <w:pStyle w:val="TableParagraph"/>
              <w:spacing w:before="66"/>
              <w:ind w:left="0"/>
              <w:jc w:val="center"/>
              <w:rPr>
                <w:rFonts w:ascii="Arial" w:hAnsi="Arial" w:cs="Arial"/>
                <w:color w:val="FFFFFF" w:themeColor="background1"/>
                <w:sz w:val="20"/>
              </w:rPr>
            </w:pPr>
          </w:p>
        </w:tc>
      </w:tr>
      <w:tr w:rsidR="00E70DDE" w:rsidRPr="002A4312" w14:paraId="4E95032C" w14:textId="7FEC5ABB" w:rsidTr="00E70DDE">
        <w:trPr>
          <w:trHeight w:val="374"/>
        </w:trPr>
        <w:tc>
          <w:tcPr>
            <w:tcW w:w="3600" w:type="dxa"/>
            <w:vMerge/>
            <w:shd w:val="clear" w:color="auto" w:fill="C00000"/>
          </w:tcPr>
          <w:p w14:paraId="2BDDEDCB" w14:textId="77777777" w:rsidR="00E70DDE" w:rsidRPr="002A4312" w:rsidRDefault="00E70DDE">
            <w:pPr>
              <w:rPr>
                <w:rFonts w:ascii="Arial" w:hAnsi="Arial" w:cs="Arial"/>
                <w:sz w:val="2"/>
                <w:szCs w:val="2"/>
              </w:rPr>
            </w:pPr>
          </w:p>
        </w:tc>
        <w:tc>
          <w:tcPr>
            <w:tcW w:w="887" w:type="dxa"/>
            <w:tcBorders>
              <w:right w:val="nil"/>
            </w:tcBorders>
            <w:shd w:val="clear" w:color="auto" w:fill="D99594" w:themeFill="accent2" w:themeFillTint="99"/>
          </w:tcPr>
          <w:p w14:paraId="7BF85B96" w14:textId="35EA5A7B" w:rsidR="00E70DDE" w:rsidRPr="00CF7EF0" w:rsidRDefault="00E70DDE" w:rsidP="00E535B7">
            <w:pPr>
              <w:pStyle w:val="TableParagraph"/>
              <w:spacing w:before="66"/>
              <w:ind w:left="102"/>
              <w:rPr>
                <w:rFonts w:ascii="Arial" w:hAnsi="Arial" w:cs="Arial"/>
                <w:color w:val="FFFFFF" w:themeColor="background1"/>
                <w:sz w:val="20"/>
              </w:rPr>
            </w:pPr>
            <w:r w:rsidRPr="00CF7EF0">
              <w:rPr>
                <w:rFonts w:ascii="Arial" w:hAnsi="Arial" w:cs="Arial"/>
                <w:color w:val="FFFFFF" w:themeColor="background1"/>
                <w:sz w:val="20"/>
              </w:rPr>
              <w:t>TI.8</w:t>
            </w:r>
          </w:p>
        </w:tc>
        <w:tc>
          <w:tcPr>
            <w:tcW w:w="7200" w:type="dxa"/>
            <w:tcBorders>
              <w:left w:val="nil"/>
            </w:tcBorders>
            <w:shd w:val="clear" w:color="auto" w:fill="D99594" w:themeFill="accent2" w:themeFillTint="99"/>
          </w:tcPr>
          <w:p w14:paraId="01DE7757" w14:textId="76FD2987" w:rsidR="00E70DDE" w:rsidRPr="00CF7EF0" w:rsidRDefault="00E70DDE" w:rsidP="00E535B7">
            <w:pPr>
              <w:pStyle w:val="TableParagraph"/>
              <w:spacing w:before="66"/>
              <w:ind w:left="660"/>
              <w:rPr>
                <w:rFonts w:ascii="Arial" w:hAnsi="Arial" w:cs="Arial"/>
                <w:color w:val="FFFFFF" w:themeColor="background1"/>
                <w:sz w:val="20"/>
              </w:rPr>
            </w:pPr>
            <w:r w:rsidRPr="00CF7EF0">
              <w:rPr>
                <w:rFonts w:ascii="Arial" w:hAnsi="Arial" w:cs="Arial"/>
                <w:color w:val="FFFFFF" w:themeColor="background1"/>
                <w:sz w:val="20"/>
              </w:rPr>
              <w:t>Database Backup and Recovery</w:t>
            </w:r>
          </w:p>
        </w:tc>
        <w:tc>
          <w:tcPr>
            <w:tcW w:w="1440" w:type="dxa"/>
            <w:tcBorders>
              <w:left w:val="nil"/>
            </w:tcBorders>
            <w:shd w:val="clear" w:color="auto" w:fill="D99594" w:themeFill="accent2" w:themeFillTint="99"/>
            <w:vAlign w:val="center"/>
          </w:tcPr>
          <w:p w14:paraId="160A579B" w14:textId="5C5C696C" w:rsidR="00E70DDE" w:rsidRPr="00CF7EF0" w:rsidRDefault="00E70DDE" w:rsidP="00C31966">
            <w:pPr>
              <w:pStyle w:val="TableParagraph"/>
              <w:spacing w:before="66"/>
              <w:ind w:left="0"/>
              <w:jc w:val="center"/>
              <w:rPr>
                <w:rFonts w:ascii="Arial" w:hAnsi="Arial" w:cs="Arial"/>
                <w:color w:val="FFFFFF" w:themeColor="background1"/>
                <w:sz w:val="20"/>
              </w:rPr>
            </w:pPr>
            <w:r>
              <w:rPr>
                <w:rFonts w:ascii="Arial" w:hAnsi="Arial" w:cs="Arial"/>
                <w:color w:val="FFFFFF" w:themeColor="background1"/>
                <w:sz w:val="20"/>
              </w:rPr>
              <w:t>Included</w:t>
            </w:r>
          </w:p>
        </w:tc>
        <w:tc>
          <w:tcPr>
            <w:tcW w:w="1440" w:type="dxa"/>
            <w:tcBorders>
              <w:left w:val="nil"/>
            </w:tcBorders>
            <w:shd w:val="clear" w:color="auto" w:fill="D99594" w:themeFill="accent2" w:themeFillTint="99"/>
          </w:tcPr>
          <w:p w14:paraId="2961BE48" w14:textId="77777777" w:rsidR="00E70DDE" w:rsidRDefault="00E70DDE" w:rsidP="00C31966">
            <w:pPr>
              <w:pStyle w:val="TableParagraph"/>
              <w:spacing w:before="66"/>
              <w:ind w:left="0"/>
              <w:jc w:val="center"/>
              <w:rPr>
                <w:rFonts w:ascii="Arial" w:hAnsi="Arial" w:cs="Arial"/>
                <w:color w:val="FFFFFF" w:themeColor="background1"/>
                <w:sz w:val="20"/>
              </w:rPr>
            </w:pPr>
          </w:p>
        </w:tc>
      </w:tr>
      <w:tr w:rsidR="00E70DDE" w:rsidRPr="002A4312" w14:paraId="18231EC2" w14:textId="25CD9DDC" w:rsidTr="00E70DDE">
        <w:trPr>
          <w:trHeight w:val="374"/>
        </w:trPr>
        <w:tc>
          <w:tcPr>
            <w:tcW w:w="3600" w:type="dxa"/>
            <w:vMerge/>
            <w:shd w:val="clear" w:color="auto" w:fill="C00000"/>
          </w:tcPr>
          <w:p w14:paraId="0EACB829" w14:textId="77777777" w:rsidR="00E70DDE" w:rsidRPr="002A4312" w:rsidRDefault="00E70DDE">
            <w:pPr>
              <w:rPr>
                <w:rFonts w:ascii="Arial" w:hAnsi="Arial" w:cs="Arial"/>
                <w:sz w:val="2"/>
                <w:szCs w:val="2"/>
              </w:rPr>
            </w:pPr>
          </w:p>
        </w:tc>
        <w:tc>
          <w:tcPr>
            <w:tcW w:w="887" w:type="dxa"/>
            <w:tcBorders>
              <w:right w:val="nil"/>
            </w:tcBorders>
            <w:shd w:val="clear" w:color="auto" w:fill="D99594" w:themeFill="accent2" w:themeFillTint="99"/>
          </w:tcPr>
          <w:p w14:paraId="1321C61A" w14:textId="14A55D9B" w:rsidR="00E70DDE" w:rsidRPr="00CF7EF0" w:rsidRDefault="00E70DDE" w:rsidP="00E535B7">
            <w:pPr>
              <w:pStyle w:val="TableParagraph"/>
              <w:spacing w:before="66"/>
              <w:ind w:left="102"/>
              <w:rPr>
                <w:rFonts w:ascii="Arial" w:hAnsi="Arial" w:cs="Arial"/>
                <w:color w:val="FFFFFF" w:themeColor="background1"/>
                <w:sz w:val="20"/>
              </w:rPr>
            </w:pPr>
            <w:r w:rsidRPr="00CF7EF0">
              <w:rPr>
                <w:rFonts w:ascii="Arial" w:hAnsi="Arial" w:cs="Arial"/>
                <w:color w:val="FFFFFF" w:themeColor="background1"/>
                <w:sz w:val="20"/>
              </w:rPr>
              <w:t>TI.9</w:t>
            </w:r>
          </w:p>
        </w:tc>
        <w:tc>
          <w:tcPr>
            <w:tcW w:w="7200" w:type="dxa"/>
            <w:tcBorders>
              <w:left w:val="nil"/>
            </w:tcBorders>
            <w:shd w:val="clear" w:color="auto" w:fill="D99594" w:themeFill="accent2" w:themeFillTint="99"/>
          </w:tcPr>
          <w:p w14:paraId="11B998AF" w14:textId="73D1B7D9" w:rsidR="00E70DDE" w:rsidRPr="00CF7EF0" w:rsidRDefault="00E70DDE" w:rsidP="00E535B7">
            <w:pPr>
              <w:pStyle w:val="TableParagraph"/>
              <w:spacing w:before="66"/>
              <w:ind w:left="660"/>
              <w:rPr>
                <w:rFonts w:ascii="Arial" w:hAnsi="Arial" w:cs="Arial"/>
                <w:color w:val="FFFFFF" w:themeColor="background1"/>
                <w:sz w:val="20"/>
              </w:rPr>
            </w:pPr>
            <w:r w:rsidRPr="00CF7EF0">
              <w:rPr>
                <w:rFonts w:ascii="Arial" w:hAnsi="Arial" w:cs="Arial"/>
                <w:color w:val="FFFFFF" w:themeColor="background1"/>
                <w:sz w:val="20"/>
              </w:rPr>
              <w:t>Systems Management Operations and Performance</w:t>
            </w:r>
          </w:p>
        </w:tc>
        <w:tc>
          <w:tcPr>
            <w:tcW w:w="1440" w:type="dxa"/>
            <w:tcBorders>
              <w:left w:val="nil"/>
            </w:tcBorders>
            <w:shd w:val="clear" w:color="auto" w:fill="D99594" w:themeFill="accent2" w:themeFillTint="99"/>
            <w:vAlign w:val="center"/>
          </w:tcPr>
          <w:p w14:paraId="2709E9D2" w14:textId="24917FFF" w:rsidR="00E70DDE" w:rsidRPr="00CF7EF0" w:rsidRDefault="00E70DDE" w:rsidP="00C31966">
            <w:pPr>
              <w:pStyle w:val="TableParagraph"/>
              <w:spacing w:before="66"/>
              <w:ind w:left="0"/>
              <w:jc w:val="center"/>
              <w:rPr>
                <w:rFonts w:ascii="Arial" w:hAnsi="Arial" w:cs="Arial"/>
                <w:color w:val="FFFFFF" w:themeColor="background1"/>
                <w:sz w:val="20"/>
              </w:rPr>
            </w:pPr>
            <w:r>
              <w:rPr>
                <w:rFonts w:ascii="Arial" w:hAnsi="Arial" w:cs="Arial"/>
                <w:color w:val="FFFFFF" w:themeColor="background1"/>
                <w:sz w:val="20"/>
              </w:rPr>
              <w:t>Included</w:t>
            </w:r>
          </w:p>
        </w:tc>
        <w:tc>
          <w:tcPr>
            <w:tcW w:w="1440" w:type="dxa"/>
            <w:tcBorders>
              <w:left w:val="nil"/>
            </w:tcBorders>
            <w:shd w:val="clear" w:color="auto" w:fill="D99594" w:themeFill="accent2" w:themeFillTint="99"/>
          </w:tcPr>
          <w:p w14:paraId="5C2DC242" w14:textId="77777777" w:rsidR="00E70DDE" w:rsidRDefault="00E70DDE" w:rsidP="00C31966">
            <w:pPr>
              <w:pStyle w:val="TableParagraph"/>
              <w:spacing w:before="66"/>
              <w:ind w:left="0"/>
              <w:jc w:val="center"/>
              <w:rPr>
                <w:rFonts w:ascii="Arial" w:hAnsi="Arial" w:cs="Arial"/>
                <w:color w:val="FFFFFF" w:themeColor="background1"/>
                <w:sz w:val="20"/>
              </w:rPr>
            </w:pPr>
          </w:p>
        </w:tc>
      </w:tr>
    </w:tbl>
    <w:p w14:paraId="3AD455B2" w14:textId="77777777" w:rsidR="00FC575A" w:rsidRPr="002A4312" w:rsidRDefault="00FC575A" w:rsidP="00702F22">
      <w:pPr>
        <w:pStyle w:val="BodyText"/>
        <w:ind w:left="630"/>
        <w:rPr>
          <w:rFonts w:ascii="Arial" w:hAnsi="Arial" w:cs="Arial"/>
          <w:b/>
        </w:rPr>
      </w:pPr>
    </w:p>
    <w:p w14:paraId="7EE85EA8" w14:textId="77777777" w:rsidR="00FC575A" w:rsidRPr="002A4312" w:rsidRDefault="00FC575A">
      <w:pPr>
        <w:pStyle w:val="BodyText"/>
        <w:spacing w:before="2"/>
        <w:rPr>
          <w:rFonts w:ascii="Arial" w:hAnsi="Arial" w:cs="Arial"/>
          <w:b/>
          <w:sz w:val="16"/>
        </w:rPr>
      </w:pPr>
    </w:p>
    <w:p w14:paraId="338460CC" w14:textId="3370D653" w:rsidR="00FC575A" w:rsidRPr="002A4312" w:rsidRDefault="006B22E6">
      <w:pPr>
        <w:spacing w:before="91"/>
        <w:ind w:left="588" w:right="35"/>
        <w:rPr>
          <w:rFonts w:ascii="Arial" w:hAnsi="Arial" w:cs="Arial"/>
          <w:i/>
          <w:sz w:val="20"/>
        </w:rPr>
      </w:pPr>
      <w:r w:rsidRPr="002A4312">
        <w:rPr>
          <w:rFonts w:ascii="Arial" w:hAnsi="Arial" w:cs="Arial"/>
          <w:sz w:val="20"/>
        </w:rPr>
        <w:t xml:space="preserve">Following is the ENCPRS </w:t>
      </w:r>
      <w:r w:rsidR="00C73DD7">
        <w:rPr>
          <w:rFonts w:ascii="Arial" w:hAnsi="Arial" w:cs="Arial"/>
          <w:sz w:val="20"/>
        </w:rPr>
        <w:t>Functional Profile</w:t>
      </w:r>
      <w:r w:rsidRPr="002A4312">
        <w:rPr>
          <w:rFonts w:ascii="Arial" w:hAnsi="Arial" w:cs="Arial"/>
          <w:sz w:val="20"/>
        </w:rPr>
        <w:t xml:space="preserve">, which adheres to the format described in the document HL7 </w:t>
      </w:r>
      <w:r w:rsidR="00842722">
        <w:rPr>
          <w:rFonts w:ascii="Arial" w:hAnsi="Arial" w:cs="Arial"/>
          <w:sz w:val="20"/>
        </w:rPr>
        <w:t>International</w:t>
      </w:r>
      <w:r w:rsidRPr="002A4312">
        <w:rPr>
          <w:rFonts w:ascii="Arial" w:hAnsi="Arial" w:cs="Arial"/>
          <w:sz w:val="20"/>
        </w:rPr>
        <w:t xml:space="preserve"> EHR </w:t>
      </w:r>
      <w:r w:rsidR="00702F22">
        <w:rPr>
          <w:rFonts w:ascii="Arial" w:hAnsi="Arial" w:cs="Arial"/>
          <w:sz w:val="20"/>
        </w:rPr>
        <w:t>WG</w:t>
      </w:r>
      <w:r w:rsidRPr="002A4312">
        <w:rPr>
          <w:rFonts w:ascii="Arial" w:hAnsi="Arial" w:cs="Arial"/>
          <w:sz w:val="20"/>
        </w:rPr>
        <w:t xml:space="preserve">: Electronic Health Record- System Functional Model, Release 1, February 2009, </w:t>
      </w:r>
      <w:r w:rsidRPr="002A4312">
        <w:rPr>
          <w:rFonts w:ascii="Arial" w:hAnsi="Arial" w:cs="Arial"/>
          <w:i/>
          <w:sz w:val="20"/>
        </w:rPr>
        <w:t>How-To Guide for Creating Functional Profiles.</w:t>
      </w:r>
    </w:p>
    <w:p w14:paraId="78823F0F" w14:textId="77777777" w:rsidR="00FC575A" w:rsidRPr="002A4312" w:rsidRDefault="00FC575A">
      <w:pPr>
        <w:pStyle w:val="BodyText"/>
        <w:spacing w:before="1"/>
        <w:rPr>
          <w:rFonts w:ascii="Arial" w:hAnsi="Arial" w:cs="Arial"/>
          <w:i/>
        </w:rPr>
      </w:pPr>
    </w:p>
    <w:p w14:paraId="78C9F561" w14:textId="57818159" w:rsidR="00702F22" w:rsidRDefault="006B22E6" w:rsidP="00702F22">
      <w:pPr>
        <w:pStyle w:val="BodyText"/>
        <w:ind w:left="588" w:right="685"/>
        <w:rPr>
          <w:rFonts w:ascii="Arial" w:hAnsi="Arial" w:cs="Arial"/>
        </w:rPr>
      </w:pPr>
      <w:r w:rsidRPr="002A4312">
        <w:rPr>
          <w:rFonts w:ascii="Arial" w:hAnsi="Arial" w:cs="Arial"/>
          <w:b/>
        </w:rPr>
        <w:t xml:space="preserve">Notes for Reviewing the profile: </w:t>
      </w:r>
      <w:r w:rsidRPr="002A4312">
        <w:rPr>
          <w:rFonts w:ascii="Arial" w:hAnsi="Arial" w:cs="Arial"/>
        </w:rPr>
        <w:t xml:space="preserve">The columns under FM Source refer to the original headers, functions, or criteria from the Functional Model, and the column status. The column status indicates whether our functional profile row was changed from the HL7 </w:t>
      </w:r>
      <w:r w:rsidR="00842722">
        <w:rPr>
          <w:rFonts w:ascii="Arial" w:hAnsi="Arial" w:cs="Arial"/>
        </w:rPr>
        <w:t>International</w:t>
      </w:r>
      <w:r w:rsidRPr="002A4312">
        <w:rPr>
          <w:rFonts w:ascii="Arial" w:hAnsi="Arial" w:cs="Arial"/>
        </w:rPr>
        <w:t xml:space="preserve"> EHR Functional Model: no change (N/C),</w:t>
      </w:r>
      <w:r w:rsidR="00D51CF3">
        <w:rPr>
          <w:rFonts w:ascii="Arial" w:hAnsi="Arial" w:cs="Arial"/>
        </w:rPr>
        <w:t xml:space="preserve"> no change except for reference update (N/C R)</w:t>
      </w:r>
      <w:r w:rsidRPr="002A4312">
        <w:rPr>
          <w:rFonts w:ascii="Arial" w:hAnsi="Arial" w:cs="Arial"/>
        </w:rPr>
        <w:t xml:space="preserve"> a modification</w:t>
      </w:r>
      <w:r w:rsidR="00D51CF3">
        <w:rPr>
          <w:rFonts w:ascii="Arial" w:hAnsi="Arial" w:cs="Arial"/>
        </w:rPr>
        <w:t xml:space="preserve"> of the base model R1 to R2</w:t>
      </w:r>
      <w:r w:rsidRPr="002A4312">
        <w:rPr>
          <w:rFonts w:ascii="Arial" w:hAnsi="Arial" w:cs="Arial"/>
        </w:rPr>
        <w:t xml:space="preserve"> (</w:t>
      </w:r>
      <w:r w:rsidR="00D51CF3">
        <w:rPr>
          <w:rFonts w:ascii="Arial" w:hAnsi="Arial" w:cs="Arial"/>
        </w:rPr>
        <w:t>B/</w:t>
      </w:r>
      <w:r w:rsidRPr="002A4312">
        <w:rPr>
          <w:rFonts w:ascii="Arial" w:hAnsi="Arial" w:cs="Arial"/>
        </w:rPr>
        <w:t>M)</w:t>
      </w:r>
      <w:r w:rsidR="00D51CF3">
        <w:rPr>
          <w:rFonts w:ascii="Arial" w:hAnsi="Arial" w:cs="Arial"/>
        </w:rPr>
        <w:t>, a modification to</w:t>
      </w:r>
      <w:r w:rsidRPr="002A4312">
        <w:rPr>
          <w:rFonts w:ascii="Arial" w:hAnsi="Arial" w:cs="Arial"/>
        </w:rPr>
        <w:t xml:space="preserve"> </w:t>
      </w:r>
      <w:r w:rsidR="00D51CF3">
        <w:rPr>
          <w:rFonts w:ascii="Arial" w:hAnsi="Arial" w:cs="Arial"/>
        </w:rPr>
        <w:t xml:space="preserve">the base model R2 for to be nutrition-specific </w:t>
      </w:r>
      <w:r w:rsidRPr="002A4312">
        <w:rPr>
          <w:rFonts w:ascii="Arial" w:hAnsi="Arial" w:cs="Arial"/>
        </w:rPr>
        <w:t>or an addition (A). Please note: row numbers (far right column) begin at “1” in each section (DC, S, IN) of the functional profile.</w:t>
      </w:r>
    </w:p>
    <w:p w14:paraId="40637229" w14:textId="69AD6779" w:rsidR="00702F22" w:rsidRDefault="00702F22" w:rsidP="00702F22">
      <w:pPr>
        <w:pStyle w:val="BodyText"/>
        <w:ind w:right="685"/>
        <w:rPr>
          <w:rFonts w:ascii="Arial" w:hAnsi="Arial" w:cs="Arial"/>
        </w:rPr>
      </w:pPr>
    </w:p>
    <w:p w14:paraId="3C677B67" w14:textId="1A6EC164" w:rsidR="00702F22" w:rsidRPr="002A4312" w:rsidRDefault="00702F22" w:rsidP="00702F22">
      <w:pPr>
        <w:pStyle w:val="BodyText"/>
        <w:ind w:left="630" w:right="685"/>
        <w:rPr>
          <w:rFonts w:ascii="Arial" w:hAnsi="Arial" w:cs="Arial"/>
        </w:rPr>
        <w:sectPr w:rsidR="00702F22" w:rsidRPr="002A4312" w:rsidSect="00213D5F">
          <w:footerReference w:type="even" r:id="rId61"/>
          <w:footerReference w:type="default" r:id="rId62"/>
          <w:pgSz w:w="15840" w:h="12240" w:orient="landscape"/>
          <w:pgMar w:top="720" w:right="720" w:bottom="720" w:left="720" w:header="0" w:footer="978" w:gutter="0"/>
          <w:pgNumType w:start="18"/>
          <w:cols w:space="720"/>
          <w:docGrid w:linePitch="299"/>
        </w:sectPr>
      </w:pPr>
      <w:r w:rsidRPr="00702F22">
        <w:rPr>
          <w:rFonts w:ascii="Arial" w:hAnsi="Arial" w:cs="Arial"/>
          <w:b/>
        </w:rPr>
        <w:t>Notes regarding scope:</w:t>
      </w:r>
      <w:r>
        <w:rPr>
          <w:rFonts w:ascii="Arial" w:hAnsi="Arial" w:cs="Arial"/>
        </w:rPr>
        <w:t xml:space="preserve">  For this </w:t>
      </w:r>
      <w:r w:rsidR="009D1DAF">
        <w:rPr>
          <w:rFonts w:ascii="Arial" w:hAnsi="Arial" w:cs="Arial"/>
        </w:rPr>
        <w:t xml:space="preserve">R2 </w:t>
      </w:r>
      <w:r>
        <w:rPr>
          <w:rFonts w:ascii="Arial" w:hAnsi="Arial" w:cs="Arial"/>
        </w:rPr>
        <w:t>release of the ENCPRS-FP, support for the “Population Health Support” section of the ENRS-FM R2 base functional model is out-of-scope.  However, the project team did not exclude because there are no requirements, rather that we sought to limit the scope of the R2 release to keep in</w:t>
      </w:r>
      <w:r w:rsidR="009D1DAF">
        <w:rPr>
          <w:rFonts w:ascii="Arial" w:hAnsi="Arial" w:cs="Arial"/>
        </w:rPr>
        <w:t>-</w:t>
      </w:r>
      <w:r>
        <w:rPr>
          <w:rFonts w:ascii="Arial" w:hAnsi="Arial" w:cs="Arial"/>
        </w:rPr>
        <w:t xml:space="preserve">synch with the first project’s scope to allow continuation of the HL7 Normative ballot process to </w:t>
      </w:r>
      <w:proofErr w:type="spellStart"/>
      <w:r>
        <w:rPr>
          <w:rFonts w:ascii="Arial" w:hAnsi="Arial" w:cs="Arial"/>
        </w:rPr>
        <w:t>it’s</w:t>
      </w:r>
      <w:proofErr w:type="spellEnd"/>
      <w:r>
        <w:rPr>
          <w:rFonts w:ascii="Arial" w:hAnsi="Arial" w:cs="Arial"/>
        </w:rPr>
        <w:t xml:space="preserve"> conclusion, that ENCPRS-FP R2 become a Normative Standard.  It is expected that a future project will add support for </w:t>
      </w:r>
      <w:commentRangeStart w:id="63"/>
      <w:r>
        <w:rPr>
          <w:rFonts w:ascii="Arial" w:hAnsi="Arial" w:cs="Arial"/>
        </w:rPr>
        <w:t>Population Health.</w:t>
      </w:r>
      <w:commentRangeEnd w:id="63"/>
      <w:r w:rsidR="00864BBC">
        <w:rPr>
          <w:rStyle w:val="CommentReference"/>
        </w:rPr>
        <w:commentReference w:id="63"/>
      </w:r>
    </w:p>
    <w:p w14:paraId="42176C36" w14:textId="59C422C9" w:rsidR="00FC575A" w:rsidRPr="002A4312" w:rsidRDefault="006B22E6">
      <w:pPr>
        <w:pStyle w:val="Heading1"/>
        <w:spacing w:before="63"/>
        <w:ind w:left="316" w:firstLine="0"/>
      </w:pPr>
      <w:bookmarkStart w:id="64" w:name="11."/>
      <w:bookmarkStart w:id="65" w:name="12."/>
      <w:bookmarkStart w:id="66" w:name="Chapter_2:__Direct_Care_Functions"/>
      <w:bookmarkStart w:id="67" w:name="_Toc508580781"/>
      <w:bookmarkEnd w:id="64"/>
      <w:bookmarkEnd w:id="65"/>
      <w:bookmarkEnd w:id="66"/>
      <w:r w:rsidRPr="002A4312">
        <w:lastRenderedPageBreak/>
        <w:t xml:space="preserve">Chapter 2: </w:t>
      </w:r>
      <w:r w:rsidR="009166A2">
        <w:t>Overarching</w:t>
      </w:r>
      <w:r w:rsidRPr="002A4312">
        <w:t xml:space="preserve"> Functions</w:t>
      </w:r>
      <w:bookmarkEnd w:id="67"/>
    </w:p>
    <w:p w14:paraId="51D62535" w14:textId="77777777" w:rsidR="00FC575A" w:rsidRPr="002A4312" w:rsidRDefault="00FC575A">
      <w:pPr>
        <w:pStyle w:val="BodyText"/>
        <w:rPr>
          <w:rFonts w:ascii="Arial" w:hAnsi="Arial" w:cs="Arial"/>
          <w:b/>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5"/>
        <w:gridCol w:w="8067"/>
        <w:gridCol w:w="957"/>
        <w:gridCol w:w="957"/>
        <w:gridCol w:w="957"/>
      </w:tblGrid>
      <w:tr w:rsidR="008D01F9" w14:paraId="14A03EFD" w14:textId="10E616E7" w:rsidTr="006D40DC">
        <w:trPr>
          <w:trHeight w:val="573"/>
        </w:trPr>
        <w:tc>
          <w:tcPr>
            <w:tcW w:w="1855" w:type="dxa"/>
            <w:tcBorders>
              <w:bottom w:val="single" w:sz="6" w:space="0" w:color="000000"/>
              <w:right w:val="single" w:sz="4" w:space="0" w:color="FFFFFF"/>
            </w:tcBorders>
            <w:shd w:val="clear" w:color="auto" w:fill="0070C0"/>
          </w:tcPr>
          <w:p w14:paraId="06B08DEF" w14:textId="77777777" w:rsidR="008D01F9" w:rsidRDefault="008D01F9" w:rsidP="00836B45">
            <w:pPr>
              <w:pStyle w:val="TableParagraph"/>
              <w:spacing w:line="171" w:lineRule="exact"/>
              <w:ind w:left="84"/>
              <w:rPr>
                <w:b/>
                <w:sz w:val="16"/>
              </w:rPr>
            </w:pPr>
            <w:r>
              <w:rPr>
                <w:b/>
                <w:sz w:val="16"/>
              </w:rPr>
              <w:t>Section/Id#:</w:t>
            </w:r>
          </w:p>
          <w:p w14:paraId="3E41B2BC" w14:textId="77777777" w:rsidR="008D01F9" w:rsidRDefault="008D01F9" w:rsidP="00B94A57">
            <w:pPr>
              <w:pStyle w:val="TableParagraph"/>
              <w:spacing w:before="8"/>
              <w:ind w:left="84" w:right="900"/>
              <w:rPr>
                <w:b/>
                <w:sz w:val="16"/>
              </w:rPr>
            </w:pPr>
            <w:r>
              <w:rPr>
                <w:b/>
                <w:sz w:val="16"/>
              </w:rPr>
              <w:t>Type:</w:t>
            </w:r>
          </w:p>
          <w:p w14:paraId="7972B6E0" w14:textId="77777777" w:rsidR="008D01F9" w:rsidRDefault="008D01F9" w:rsidP="00B94A57">
            <w:pPr>
              <w:pStyle w:val="TableParagraph"/>
              <w:spacing w:before="8"/>
              <w:ind w:left="84" w:right="720"/>
              <w:rPr>
                <w:b/>
                <w:sz w:val="16"/>
              </w:rPr>
            </w:pPr>
            <w:r>
              <w:rPr>
                <w:b/>
                <w:sz w:val="16"/>
              </w:rPr>
              <w:t>Name:</w:t>
            </w:r>
          </w:p>
        </w:tc>
        <w:tc>
          <w:tcPr>
            <w:tcW w:w="8067" w:type="dxa"/>
            <w:tcBorders>
              <w:left w:val="single" w:sz="4" w:space="0" w:color="FFFFFF"/>
              <w:bottom w:val="single" w:sz="6" w:space="0" w:color="000000"/>
              <w:right w:val="single" w:sz="4" w:space="0" w:color="FFFFFF"/>
            </w:tcBorders>
            <w:shd w:val="clear" w:color="auto" w:fill="0070C0"/>
          </w:tcPr>
          <w:p w14:paraId="40DEB4BF" w14:textId="77777777" w:rsidR="008D01F9" w:rsidRDefault="008D01F9" w:rsidP="00836B45">
            <w:pPr>
              <w:pStyle w:val="TableParagraph"/>
              <w:spacing w:before="6"/>
              <w:rPr>
                <w:sz w:val="15"/>
              </w:rPr>
            </w:pPr>
          </w:p>
          <w:p w14:paraId="3AC8E984" w14:textId="77777777" w:rsidR="008D01F9" w:rsidRDefault="008D01F9" w:rsidP="00836B45">
            <w:pPr>
              <w:pStyle w:val="TableParagraph"/>
              <w:ind w:left="84"/>
              <w:rPr>
                <w:b/>
                <w:sz w:val="16"/>
              </w:rPr>
            </w:pPr>
            <w:r>
              <w:rPr>
                <w:b/>
                <w:sz w:val="16"/>
              </w:rPr>
              <w:t>Conformance Criteria</w:t>
            </w:r>
          </w:p>
        </w:tc>
        <w:tc>
          <w:tcPr>
            <w:tcW w:w="957" w:type="dxa"/>
            <w:tcBorders>
              <w:left w:val="single" w:sz="4" w:space="0" w:color="FFFFFF"/>
              <w:bottom w:val="single" w:sz="6" w:space="0" w:color="000000"/>
            </w:tcBorders>
            <w:shd w:val="clear" w:color="auto" w:fill="0070C0"/>
          </w:tcPr>
          <w:p w14:paraId="48B33688" w14:textId="77777777" w:rsidR="008D01F9" w:rsidRDefault="008D01F9" w:rsidP="00836B45">
            <w:pPr>
              <w:pStyle w:val="TableParagraph"/>
              <w:spacing w:before="6"/>
              <w:rPr>
                <w:sz w:val="15"/>
              </w:rPr>
            </w:pPr>
          </w:p>
          <w:p w14:paraId="1E3FE77C" w14:textId="77777777" w:rsidR="008D01F9" w:rsidRDefault="008D01F9" w:rsidP="00836B45">
            <w:pPr>
              <w:pStyle w:val="TableParagraph"/>
              <w:ind w:left="242" w:right="234"/>
              <w:jc w:val="center"/>
              <w:rPr>
                <w:b/>
                <w:sz w:val="16"/>
              </w:rPr>
            </w:pPr>
            <w:r>
              <w:rPr>
                <w:b/>
                <w:sz w:val="16"/>
              </w:rPr>
              <w:t>Row#</w:t>
            </w:r>
          </w:p>
        </w:tc>
        <w:tc>
          <w:tcPr>
            <w:tcW w:w="957" w:type="dxa"/>
            <w:tcBorders>
              <w:left w:val="single" w:sz="4" w:space="0" w:color="FFFFFF"/>
              <w:bottom w:val="single" w:sz="6" w:space="0" w:color="000000"/>
            </w:tcBorders>
            <w:shd w:val="clear" w:color="auto" w:fill="0070C0"/>
          </w:tcPr>
          <w:p w14:paraId="5149A9CE" w14:textId="44EBE4F0" w:rsidR="008D01F9" w:rsidRPr="008D01F9" w:rsidRDefault="008D01F9" w:rsidP="00CD56DB">
            <w:pPr>
              <w:pStyle w:val="TableParagraph"/>
              <w:spacing w:before="120"/>
              <w:ind w:left="101"/>
              <w:jc w:val="center"/>
              <w:rPr>
                <w:b/>
                <w:sz w:val="15"/>
              </w:rPr>
            </w:pPr>
            <w:r w:rsidRPr="008D01F9">
              <w:rPr>
                <w:b/>
                <w:sz w:val="16"/>
              </w:rPr>
              <w:t>Criteria Status</w:t>
            </w:r>
          </w:p>
        </w:tc>
        <w:tc>
          <w:tcPr>
            <w:tcW w:w="957" w:type="dxa"/>
            <w:tcBorders>
              <w:left w:val="single" w:sz="4" w:space="0" w:color="FFFFFF"/>
              <w:bottom w:val="single" w:sz="6" w:space="0" w:color="000000"/>
            </w:tcBorders>
            <w:shd w:val="clear" w:color="auto" w:fill="0070C0"/>
          </w:tcPr>
          <w:p w14:paraId="66094474" w14:textId="7787F5EE" w:rsidR="008D01F9" w:rsidRPr="008D01F9" w:rsidRDefault="008D01F9" w:rsidP="00CD56DB">
            <w:pPr>
              <w:pStyle w:val="TableParagraph"/>
              <w:spacing w:before="120"/>
              <w:ind w:left="15"/>
              <w:jc w:val="center"/>
              <w:rPr>
                <w:b/>
                <w:sz w:val="16"/>
              </w:rPr>
            </w:pPr>
            <w:r w:rsidRPr="008D01F9">
              <w:rPr>
                <w:b/>
                <w:sz w:val="16"/>
              </w:rPr>
              <w:t>Mapping to R1</w:t>
            </w:r>
          </w:p>
        </w:tc>
      </w:tr>
      <w:tr w:rsidR="008D01F9" w14:paraId="6BB40CBE" w14:textId="0C93FA40" w:rsidTr="00477D98">
        <w:trPr>
          <w:trHeight w:val="186"/>
        </w:trPr>
        <w:tc>
          <w:tcPr>
            <w:tcW w:w="1855" w:type="dxa"/>
            <w:tcBorders>
              <w:top w:val="single" w:sz="6" w:space="0" w:color="000000"/>
              <w:bottom w:val="single" w:sz="2" w:space="0" w:color="000000"/>
            </w:tcBorders>
            <w:shd w:val="clear" w:color="auto" w:fill="8DB3E2" w:themeFill="text2" w:themeFillTint="66"/>
          </w:tcPr>
          <w:p w14:paraId="629D3990" w14:textId="77777777" w:rsidR="008D01F9" w:rsidRDefault="008D01F9" w:rsidP="00836B45">
            <w:pPr>
              <w:pStyle w:val="TableParagraph"/>
              <w:spacing w:line="167" w:lineRule="exact"/>
              <w:ind w:left="84"/>
              <w:rPr>
                <w:sz w:val="16"/>
              </w:rPr>
            </w:pPr>
            <w:bookmarkStart w:id="68" w:name="OV.1_Overarching_Criteria"/>
            <w:bookmarkEnd w:id="68"/>
            <w:r>
              <w:rPr>
                <w:sz w:val="16"/>
              </w:rPr>
              <w:t>OV.1</w:t>
            </w:r>
          </w:p>
        </w:tc>
        <w:tc>
          <w:tcPr>
            <w:tcW w:w="8067" w:type="dxa"/>
            <w:vMerge w:val="restart"/>
            <w:tcBorders>
              <w:top w:val="single" w:sz="6" w:space="0" w:color="000000"/>
            </w:tcBorders>
            <w:shd w:val="clear" w:color="auto" w:fill="8DB3E2" w:themeFill="text2" w:themeFillTint="66"/>
          </w:tcPr>
          <w:p w14:paraId="44B6385B" w14:textId="324631CF" w:rsidR="008D01F9" w:rsidRPr="00173BB5" w:rsidRDefault="00173BB5" w:rsidP="00173BB5">
            <w:pPr>
              <w:pStyle w:val="TableParagraph"/>
              <w:ind w:left="86"/>
              <w:jc w:val="center"/>
              <w:rPr>
                <w:b/>
                <w:sz w:val="16"/>
              </w:rPr>
            </w:pPr>
            <w:r w:rsidRPr="00173BB5">
              <w:rPr>
                <w:b/>
                <w:sz w:val="24"/>
              </w:rPr>
              <w:t>Overarching Criteria</w:t>
            </w:r>
          </w:p>
        </w:tc>
        <w:tc>
          <w:tcPr>
            <w:tcW w:w="957" w:type="dxa"/>
            <w:vMerge w:val="restart"/>
            <w:tcBorders>
              <w:top w:val="single" w:sz="6" w:space="0" w:color="000000"/>
            </w:tcBorders>
            <w:shd w:val="clear" w:color="auto" w:fill="8DB3E2" w:themeFill="text2" w:themeFillTint="66"/>
            <w:vAlign w:val="center"/>
          </w:tcPr>
          <w:p w14:paraId="25BA008E" w14:textId="77777777" w:rsidR="008D01F9" w:rsidRDefault="008D01F9" w:rsidP="00173BB5">
            <w:pPr>
              <w:pStyle w:val="TableParagraph"/>
              <w:ind w:left="9"/>
              <w:jc w:val="center"/>
              <w:rPr>
                <w:sz w:val="16"/>
              </w:rPr>
            </w:pPr>
            <w:r>
              <w:rPr>
                <w:sz w:val="16"/>
              </w:rPr>
              <w:t>1</w:t>
            </w:r>
          </w:p>
        </w:tc>
        <w:tc>
          <w:tcPr>
            <w:tcW w:w="957" w:type="dxa"/>
            <w:vMerge w:val="restart"/>
            <w:tcBorders>
              <w:top w:val="single" w:sz="6" w:space="0" w:color="000000"/>
            </w:tcBorders>
            <w:shd w:val="clear" w:color="auto" w:fill="8DB3E2" w:themeFill="text2" w:themeFillTint="66"/>
            <w:vAlign w:val="center"/>
          </w:tcPr>
          <w:p w14:paraId="41389B70" w14:textId="2FEF019C" w:rsidR="008D01F9" w:rsidRDefault="001A01CC" w:rsidP="00173BB5">
            <w:pPr>
              <w:pStyle w:val="TableParagraph"/>
              <w:ind w:left="0"/>
              <w:jc w:val="center"/>
              <w:rPr>
                <w:sz w:val="15"/>
              </w:rPr>
            </w:pPr>
            <w:r w:rsidRPr="001A01CC">
              <w:rPr>
                <w:sz w:val="16"/>
              </w:rPr>
              <w:t>Include</w:t>
            </w:r>
          </w:p>
        </w:tc>
        <w:tc>
          <w:tcPr>
            <w:tcW w:w="957" w:type="dxa"/>
            <w:vMerge w:val="restart"/>
            <w:tcBorders>
              <w:top w:val="single" w:sz="6" w:space="0" w:color="000000"/>
            </w:tcBorders>
            <w:shd w:val="clear" w:color="auto" w:fill="8DB3E2" w:themeFill="text2" w:themeFillTint="66"/>
            <w:vAlign w:val="center"/>
          </w:tcPr>
          <w:p w14:paraId="23F41024" w14:textId="6585F216" w:rsidR="008D01F9" w:rsidRDefault="008D01F9" w:rsidP="00173BB5">
            <w:pPr>
              <w:pStyle w:val="TableParagraph"/>
              <w:ind w:left="15"/>
              <w:jc w:val="center"/>
              <w:rPr>
                <w:sz w:val="15"/>
              </w:rPr>
            </w:pPr>
            <w:r>
              <w:rPr>
                <w:sz w:val="15"/>
              </w:rPr>
              <w:t>DC</w:t>
            </w:r>
          </w:p>
        </w:tc>
      </w:tr>
      <w:tr w:rsidR="008D01F9" w14:paraId="5B1DF57E" w14:textId="651BF2F8" w:rsidTr="00477D98">
        <w:trPr>
          <w:trHeight w:val="185"/>
        </w:trPr>
        <w:tc>
          <w:tcPr>
            <w:tcW w:w="1855" w:type="dxa"/>
            <w:tcBorders>
              <w:top w:val="single" w:sz="2" w:space="0" w:color="000000"/>
              <w:bottom w:val="single" w:sz="2" w:space="0" w:color="000000"/>
            </w:tcBorders>
            <w:shd w:val="clear" w:color="auto" w:fill="8DB3E2" w:themeFill="text2" w:themeFillTint="66"/>
          </w:tcPr>
          <w:p w14:paraId="7559C7F6" w14:textId="77777777" w:rsidR="008D01F9" w:rsidRDefault="008D01F9" w:rsidP="00836B45">
            <w:pPr>
              <w:pStyle w:val="TableParagraph"/>
              <w:spacing w:line="166" w:lineRule="exact"/>
              <w:ind w:left="84"/>
              <w:rPr>
                <w:sz w:val="16"/>
              </w:rPr>
            </w:pPr>
            <w:r>
              <w:rPr>
                <w:sz w:val="16"/>
              </w:rPr>
              <w:t>Function</w:t>
            </w:r>
          </w:p>
        </w:tc>
        <w:tc>
          <w:tcPr>
            <w:tcW w:w="8067" w:type="dxa"/>
            <w:vMerge/>
            <w:tcBorders>
              <w:top w:val="nil"/>
            </w:tcBorders>
            <w:shd w:val="clear" w:color="auto" w:fill="8DB3E2" w:themeFill="text2" w:themeFillTint="66"/>
          </w:tcPr>
          <w:p w14:paraId="10591AC9" w14:textId="77777777" w:rsidR="008D01F9" w:rsidRDefault="008D01F9" w:rsidP="00836B45">
            <w:pPr>
              <w:rPr>
                <w:sz w:val="2"/>
                <w:szCs w:val="2"/>
              </w:rPr>
            </w:pPr>
          </w:p>
        </w:tc>
        <w:tc>
          <w:tcPr>
            <w:tcW w:w="957" w:type="dxa"/>
            <w:vMerge/>
            <w:tcBorders>
              <w:top w:val="nil"/>
            </w:tcBorders>
            <w:shd w:val="clear" w:color="auto" w:fill="8DB3E2" w:themeFill="text2" w:themeFillTint="66"/>
          </w:tcPr>
          <w:p w14:paraId="45655295" w14:textId="77777777" w:rsidR="008D01F9" w:rsidRDefault="008D01F9" w:rsidP="00836B45">
            <w:pPr>
              <w:rPr>
                <w:sz w:val="2"/>
                <w:szCs w:val="2"/>
              </w:rPr>
            </w:pPr>
          </w:p>
        </w:tc>
        <w:tc>
          <w:tcPr>
            <w:tcW w:w="957" w:type="dxa"/>
            <w:vMerge/>
            <w:shd w:val="clear" w:color="auto" w:fill="8DB3E2" w:themeFill="text2" w:themeFillTint="66"/>
          </w:tcPr>
          <w:p w14:paraId="7D1FB8C0" w14:textId="77777777" w:rsidR="008D01F9" w:rsidRDefault="008D01F9" w:rsidP="00836B45">
            <w:pPr>
              <w:rPr>
                <w:sz w:val="2"/>
                <w:szCs w:val="2"/>
              </w:rPr>
            </w:pPr>
          </w:p>
        </w:tc>
        <w:tc>
          <w:tcPr>
            <w:tcW w:w="957" w:type="dxa"/>
            <w:vMerge/>
            <w:shd w:val="clear" w:color="auto" w:fill="8DB3E2" w:themeFill="text2" w:themeFillTint="66"/>
          </w:tcPr>
          <w:p w14:paraId="7C44EF47" w14:textId="77777777" w:rsidR="008D01F9" w:rsidRDefault="008D01F9" w:rsidP="00836B45">
            <w:pPr>
              <w:rPr>
                <w:sz w:val="2"/>
                <w:szCs w:val="2"/>
              </w:rPr>
            </w:pPr>
          </w:p>
        </w:tc>
      </w:tr>
      <w:tr w:rsidR="00E70DDE" w14:paraId="19E8A229" w14:textId="28C33CFF" w:rsidTr="004D2386">
        <w:trPr>
          <w:trHeight w:val="847"/>
        </w:trPr>
        <w:tc>
          <w:tcPr>
            <w:tcW w:w="12793" w:type="dxa"/>
            <w:gridSpan w:val="5"/>
            <w:tcBorders>
              <w:bottom w:val="single" w:sz="6" w:space="0" w:color="000000"/>
            </w:tcBorders>
          </w:tcPr>
          <w:p w14:paraId="19881184" w14:textId="77777777" w:rsidR="00E70DDE" w:rsidRDefault="00E70DDE" w:rsidP="00E70DDE">
            <w:pPr>
              <w:pStyle w:val="TableParagraph"/>
              <w:spacing w:before="67"/>
              <w:ind w:left="330"/>
              <w:rPr>
                <w:sz w:val="16"/>
              </w:rPr>
            </w:pPr>
            <w:r>
              <w:rPr>
                <w:b/>
                <w:sz w:val="16"/>
              </w:rPr>
              <w:t xml:space="preserve">Statement: </w:t>
            </w:r>
            <w:r>
              <w:rPr>
                <w:sz w:val="16"/>
              </w:rPr>
              <w:t>Overarching criteria are those that apply to all EHR Systems.</w:t>
            </w:r>
          </w:p>
          <w:p w14:paraId="6507BC54" w14:textId="1414AF8D" w:rsidR="00E70DDE" w:rsidRDefault="00E70DDE" w:rsidP="00E70DDE">
            <w:pPr>
              <w:pStyle w:val="TableParagraph"/>
              <w:spacing w:before="67"/>
              <w:ind w:left="330"/>
              <w:rPr>
                <w:b/>
                <w:sz w:val="16"/>
              </w:rPr>
            </w:pPr>
            <w:r>
              <w:rPr>
                <w:b/>
                <w:sz w:val="16"/>
              </w:rPr>
              <w:t>Description:</w:t>
            </w:r>
            <w:r>
              <w:rPr>
                <w:b/>
                <w:spacing w:val="-10"/>
                <w:sz w:val="16"/>
              </w:rPr>
              <w:t xml:space="preserve"> </w:t>
            </w:r>
            <w:r>
              <w:rPr>
                <w:sz w:val="16"/>
              </w:rPr>
              <w:t>The</w:t>
            </w:r>
            <w:r>
              <w:rPr>
                <w:spacing w:val="-10"/>
                <w:sz w:val="16"/>
              </w:rPr>
              <w:t xml:space="preserve"> </w:t>
            </w:r>
            <w:r>
              <w:rPr>
                <w:sz w:val="16"/>
              </w:rPr>
              <w:t>Overarching</w:t>
            </w:r>
            <w:r>
              <w:rPr>
                <w:spacing w:val="-10"/>
                <w:sz w:val="16"/>
              </w:rPr>
              <w:t xml:space="preserve"> </w:t>
            </w:r>
            <w:r>
              <w:rPr>
                <w:sz w:val="16"/>
              </w:rPr>
              <w:t>Section</w:t>
            </w:r>
            <w:r>
              <w:rPr>
                <w:spacing w:val="-10"/>
                <w:sz w:val="16"/>
              </w:rPr>
              <w:t xml:space="preserve"> </w:t>
            </w:r>
            <w:r>
              <w:rPr>
                <w:sz w:val="16"/>
              </w:rPr>
              <w:t>contains</w:t>
            </w:r>
            <w:r>
              <w:rPr>
                <w:spacing w:val="-10"/>
                <w:sz w:val="16"/>
              </w:rPr>
              <w:t xml:space="preserve"> </w:t>
            </w:r>
            <w:r>
              <w:rPr>
                <w:sz w:val="16"/>
              </w:rPr>
              <w:t>Conformance</w:t>
            </w:r>
            <w:r>
              <w:rPr>
                <w:spacing w:val="-10"/>
                <w:sz w:val="16"/>
              </w:rPr>
              <w:t xml:space="preserve"> </w:t>
            </w:r>
            <w:r>
              <w:rPr>
                <w:sz w:val="16"/>
              </w:rPr>
              <w:t>Criteria</w:t>
            </w:r>
            <w:r>
              <w:rPr>
                <w:spacing w:val="-10"/>
                <w:sz w:val="16"/>
              </w:rPr>
              <w:t xml:space="preserve"> </w:t>
            </w:r>
            <w:r>
              <w:rPr>
                <w:sz w:val="16"/>
              </w:rPr>
              <w:t>that</w:t>
            </w:r>
            <w:r>
              <w:rPr>
                <w:spacing w:val="-10"/>
                <w:sz w:val="16"/>
              </w:rPr>
              <w:t xml:space="preserve"> </w:t>
            </w:r>
            <w:r>
              <w:rPr>
                <w:sz w:val="16"/>
              </w:rPr>
              <w:t>apply</w:t>
            </w:r>
            <w:r>
              <w:rPr>
                <w:spacing w:val="-10"/>
                <w:sz w:val="16"/>
              </w:rPr>
              <w:t xml:space="preserve"> </w:t>
            </w:r>
            <w:r>
              <w:rPr>
                <w:sz w:val="16"/>
              </w:rPr>
              <w:t>to</w:t>
            </w:r>
            <w:r>
              <w:rPr>
                <w:spacing w:val="-10"/>
                <w:sz w:val="16"/>
              </w:rPr>
              <w:t xml:space="preserve"> </w:t>
            </w:r>
            <w:r>
              <w:rPr>
                <w:sz w:val="16"/>
              </w:rPr>
              <w:t>all</w:t>
            </w:r>
            <w:r>
              <w:rPr>
                <w:spacing w:val="-10"/>
                <w:sz w:val="16"/>
              </w:rPr>
              <w:t xml:space="preserve"> </w:t>
            </w:r>
            <w:r>
              <w:rPr>
                <w:sz w:val="16"/>
              </w:rPr>
              <w:t>EHR</w:t>
            </w:r>
            <w:r>
              <w:rPr>
                <w:spacing w:val="-10"/>
                <w:sz w:val="16"/>
              </w:rPr>
              <w:t xml:space="preserve"> </w:t>
            </w:r>
            <w:r>
              <w:rPr>
                <w:sz w:val="16"/>
              </w:rPr>
              <w:t>Systems</w:t>
            </w:r>
            <w:r>
              <w:rPr>
                <w:spacing w:val="-10"/>
                <w:sz w:val="16"/>
              </w:rPr>
              <w:t xml:space="preserve"> </w:t>
            </w:r>
            <w:r>
              <w:rPr>
                <w:sz w:val="16"/>
              </w:rPr>
              <w:t>and</w:t>
            </w:r>
            <w:r>
              <w:rPr>
                <w:spacing w:val="-10"/>
                <w:sz w:val="16"/>
              </w:rPr>
              <w:t xml:space="preserve"> </w:t>
            </w:r>
            <w:r>
              <w:rPr>
                <w:sz w:val="16"/>
              </w:rPr>
              <w:t>consequently</w:t>
            </w:r>
            <w:r>
              <w:rPr>
                <w:spacing w:val="-10"/>
                <w:sz w:val="16"/>
              </w:rPr>
              <w:t xml:space="preserve"> </w:t>
            </w:r>
            <w:r>
              <w:rPr>
                <w:sz w:val="16"/>
              </w:rPr>
              <w:t>must</w:t>
            </w:r>
            <w:r>
              <w:rPr>
                <w:spacing w:val="-10"/>
                <w:sz w:val="16"/>
              </w:rPr>
              <w:t xml:space="preserve"> </w:t>
            </w:r>
            <w:r>
              <w:rPr>
                <w:sz w:val="16"/>
              </w:rPr>
              <w:t>be</w:t>
            </w:r>
            <w:r>
              <w:rPr>
                <w:spacing w:val="-10"/>
                <w:sz w:val="16"/>
              </w:rPr>
              <w:t xml:space="preserve"> </w:t>
            </w:r>
            <w:r>
              <w:rPr>
                <w:sz w:val="16"/>
              </w:rPr>
              <w:t>included in all EHR-S FM compliant profiles. These criteria are grouped under a single Function.</w:t>
            </w:r>
          </w:p>
        </w:tc>
      </w:tr>
      <w:tr w:rsidR="008D01F9" w14:paraId="2E3697D9" w14:textId="74D0DD78" w:rsidTr="00EA5092">
        <w:trPr>
          <w:trHeight w:val="239"/>
        </w:trPr>
        <w:tc>
          <w:tcPr>
            <w:tcW w:w="1855" w:type="dxa"/>
            <w:vMerge w:val="restart"/>
            <w:tcBorders>
              <w:right w:val="single" w:sz="8" w:space="0" w:color="000000"/>
            </w:tcBorders>
          </w:tcPr>
          <w:p w14:paraId="0CA1C1F6" w14:textId="77777777" w:rsidR="008D01F9" w:rsidRDefault="008D01F9" w:rsidP="00836B45">
            <w:pPr>
              <w:pStyle w:val="TableParagraph"/>
              <w:rPr>
                <w:sz w:val="16"/>
              </w:rPr>
            </w:pPr>
          </w:p>
        </w:tc>
        <w:tc>
          <w:tcPr>
            <w:tcW w:w="8067" w:type="dxa"/>
            <w:tcBorders>
              <w:top w:val="single" w:sz="6" w:space="0" w:color="000000"/>
              <w:left w:val="single" w:sz="8" w:space="0" w:color="000000"/>
              <w:right w:val="single" w:sz="6" w:space="0" w:color="000000"/>
            </w:tcBorders>
          </w:tcPr>
          <w:p w14:paraId="349AA8C9" w14:textId="77777777" w:rsidR="008D01F9" w:rsidRDefault="008D01F9" w:rsidP="00836B45">
            <w:pPr>
              <w:pStyle w:val="TableParagraph"/>
              <w:spacing w:before="35"/>
              <w:ind w:left="207"/>
              <w:rPr>
                <w:sz w:val="16"/>
              </w:rPr>
            </w:pPr>
            <w:r>
              <w:rPr>
                <w:b/>
                <w:sz w:val="16"/>
              </w:rPr>
              <w:t xml:space="preserve">1. </w:t>
            </w:r>
            <w:r>
              <w:rPr>
                <w:sz w:val="16"/>
              </w:rPr>
              <w:t>The system SHALL conform to function</w:t>
            </w:r>
            <w:r>
              <w:rPr>
                <w:color w:val="0000FF"/>
                <w:sz w:val="16"/>
              </w:rPr>
              <w:t xml:space="preserve"> </w:t>
            </w:r>
            <w:hyperlink w:anchor="_bookmark23" w:history="1">
              <w:r>
                <w:rPr>
                  <w:color w:val="0000FF"/>
                  <w:sz w:val="16"/>
                  <w:u w:val="single" w:color="0000FF"/>
                </w:rPr>
                <w:t>CP.9.1</w:t>
              </w:r>
            </w:hyperlink>
            <w:r>
              <w:rPr>
                <w:color w:val="0000FF"/>
                <w:sz w:val="16"/>
              </w:rPr>
              <w:t xml:space="preserve"> </w:t>
            </w:r>
            <w:r>
              <w:rPr>
                <w:sz w:val="16"/>
              </w:rPr>
              <w:t>(Produce a Summary Record of Care).</w:t>
            </w:r>
          </w:p>
        </w:tc>
        <w:tc>
          <w:tcPr>
            <w:tcW w:w="957" w:type="dxa"/>
            <w:tcBorders>
              <w:top w:val="single" w:sz="6" w:space="0" w:color="000000"/>
              <w:left w:val="single" w:sz="6" w:space="0" w:color="000000"/>
              <w:right w:val="single" w:sz="6" w:space="0" w:color="000000"/>
            </w:tcBorders>
            <w:vAlign w:val="center"/>
          </w:tcPr>
          <w:p w14:paraId="2C4A01DF" w14:textId="77777777" w:rsidR="008D01F9" w:rsidRDefault="008D01F9" w:rsidP="00EA5092">
            <w:pPr>
              <w:pStyle w:val="TableParagraph"/>
              <w:spacing w:before="11"/>
              <w:ind w:left="19"/>
              <w:jc w:val="center"/>
              <w:rPr>
                <w:sz w:val="16"/>
              </w:rPr>
            </w:pPr>
            <w:r>
              <w:rPr>
                <w:sz w:val="16"/>
              </w:rPr>
              <w:t>2</w:t>
            </w:r>
          </w:p>
        </w:tc>
        <w:tc>
          <w:tcPr>
            <w:tcW w:w="957" w:type="dxa"/>
            <w:tcBorders>
              <w:top w:val="single" w:sz="6" w:space="0" w:color="000000"/>
              <w:left w:val="single" w:sz="6" w:space="0" w:color="000000"/>
              <w:right w:val="single" w:sz="6" w:space="0" w:color="000000"/>
            </w:tcBorders>
            <w:vAlign w:val="center"/>
          </w:tcPr>
          <w:p w14:paraId="6D567761" w14:textId="395FECF5" w:rsidR="008D01F9" w:rsidRDefault="008D01F9" w:rsidP="00EA5092">
            <w:pPr>
              <w:pStyle w:val="TableParagraph"/>
              <w:spacing w:before="11"/>
              <w:ind w:left="0"/>
              <w:jc w:val="center"/>
              <w:rPr>
                <w:sz w:val="16"/>
              </w:rPr>
            </w:pPr>
            <w:r>
              <w:rPr>
                <w:sz w:val="16"/>
              </w:rPr>
              <w:t>N/C</w:t>
            </w:r>
            <w:r w:rsidR="001A01CC">
              <w:rPr>
                <w:sz w:val="16"/>
              </w:rPr>
              <w:t xml:space="preserve"> R</w:t>
            </w:r>
          </w:p>
        </w:tc>
        <w:tc>
          <w:tcPr>
            <w:tcW w:w="957" w:type="dxa"/>
            <w:tcBorders>
              <w:top w:val="single" w:sz="6" w:space="0" w:color="000000"/>
              <w:left w:val="single" w:sz="6" w:space="0" w:color="000000"/>
              <w:right w:val="single" w:sz="6" w:space="0" w:color="000000"/>
            </w:tcBorders>
            <w:vAlign w:val="center"/>
          </w:tcPr>
          <w:p w14:paraId="0BCD4792" w14:textId="200DD2A4" w:rsidR="008D01F9" w:rsidRDefault="00F94070" w:rsidP="00EA5092">
            <w:pPr>
              <w:pStyle w:val="TableParagraph"/>
              <w:spacing w:before="11"/>
              <w:ind w:left="0"/>
              <w:jc w:val="center"/>
              <w:rPr>
                <w:sz w:val="16"/>
              </w:rPr>
            </w:pPr>
            <w:r>
              <w:rPr>
                <w:sz w:val="16"/>
              </w:rPr>
              <w:t>DC.1.1.4</w:t>
            </w:r>
          </w:p>
        </w:tc>
      </w:tr>
      <w:tr w:rsidR="008D01F9" w14:paraId="796E47EC" w14:textId="5D3F72FF" w:rsidTr="00EA5092">
        <w:trPr>
          <w:trHeight w:val="240"/>
        </w:trPr>
        <w:tc>
          <w:tcPr>
            <w:tcW w:w="1855" w:type="dxa"/>
            <w:vMerge/>
            <w:tcBorders>
              <w:top w:val="nil"/>
              <w:right w:val="single" w:sz="8" w:space="0" w:color="000000"/>
            </w:tcBorders>
          </w:tcPr>
          <w:p w14:paraId="7F6C3B21" w14:textId="77777777" w:rsidR="008D01F9" w:rsidRDefault="008D01F9" w:rsidP="00836B45">
            <w:pPr>
              <w:rPr>
                <w:sz w:val="2"/>
                <w:szCs w:val="2"/>
              </w:rPr>
            </w:pPr>
          </w:p>
        </w:tc>
        <w:tc>
          <w:tcPr>
            <w:tcW w:w="8067" w:type="dxa"/>
            <w:tcBorders>
              <w:left w:val="single" w:sz="8" w:space="0" w:color="000000"/>
              <w:right w:val="single" w:sz="6" w:space="0" w:color="000000"/>
            </w:tcBorders>
          </w:tcPr>
          <w:p w14:paraId="76255AA2" w14:textId="77777777" w:rsidR="008D01F9" w:rsidRDefault="008D01F9" w:rsidP="00836B45">
            <w:pPr>
              <w:pStyle w:val="TableParagraph"/>
              <w:spacing w:before="35"/>
              <w:ind w:left="207"/>
              <w:rPr>
                <w:sz w:val="16"/>
              </w:rPr>
            </w:pPr>
            <w:r>
              <w:rPr>
                <w:b/>
                <w:sz w:val="16"/>
              </w:rPr>
              <w:t xml:space="preserve">2. </w:t>
            </w:r>
            <w:r>
              <w:rPr>
                <w:sz w:val="16"/>
              </w:rPr>
              <w:t>The system SHALL conform to function</w:t>
            </w:r>
            <w:r>
              <w:rPr>
                <w:color w:val="0000FF"/>
                <w:sz w:val="16"/>
              </w:rPr>
              <w:t xml:space="preserve"> </w:t>
            </w:r>
            <w:hyperlink w:anchor="_bookmark53" w:history="1">
              <w:r>
                <w:rPr>
                  <w:color w:val="0000FF"/>
                  <w:sz w:val="16"/>
                  <w:u w:val="single" w:color="0000FF"/>
                </w:rPr>
                <w:t>CPS.9.3</w:t>
              </w:r>
            </w:hyperlink>
            <w:r>
              <w:rPr>
                <w:color w:val="0000FF"/>
                <w:sz w:val="16"/>
              </w:rPr>
              <w:t xml:space="preserve"> </w:t>
            </w:r>
            <w:r>
              <w:rPr>
                <w:sz w:val="16"/>
              </w:rPr>
              <w:t>(Health Record Output).</w:t>
            </w:r>
          </w:p>
        </w:tc>
        <w:tc>
          <w:tcPr>
            <w:tcW w:w="957" w:type="dxa"/>
            <w:tcBorders>
              <w:left w:val="single" w:sz="6" w:space="0" w:color="000000"/>
              <w:right w:val="single" w:sz="6" w:space="0" w:color="000000"/>
            </w:tcBorders>
            <w:vAlign w:val="center"/>
          </w:tcPr>
          <w:p w14:paraId="1212E1D4" w14:textId="77777777" w:rsidR="008D01F9" w:rsidRDefault="008D01F9" w:rsidP="00EA5092">
            <w:pPr>
              <w:pStyle w:val="TableParagraph"/>
              <w:spacing w:before="11"/>
              <w:ind w:left="19"/>
              <w:jc w:val="center"/>
              <w:rPr>
                <w:sz w:val="16"/>
              </w:rPr>
            </w:pPr>
            <w:r>
              <w:rPr>
                <w:sz w:val="16"/>
              </w:rPr>
              <w:t>3</w:t>
            </w:r>
          </w:p>
        </w:tc>
        <w:tc>
          <w:tcPr>
            <w:tcW w:w="957" w:type="dxa"/>
            <w:tcBorders>
              <w:left w:val="single" w:sz="6" w:space="0" w:color="000000"/>
              <w:right w:val="single" w:sz="6" w:space="0" w:color="000000"/>
            </w:tcBorders>
            <w:vAlign w:val="center"/>
          </w:tcPr>
          <w:p w14:paraId="0138DFFA" w14:textId="696F44BB" w:rsidR="008D01F9" w:rsidRDefault="008D01F9" w:rsidP="00EA5092">
            <w:pPr>
              <w:pStyle w:val="TableParagraph"/>
              <w:spacing w:before="11"/>
              <w:ind w:left="0"/>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662B7B00" w14:textId="21E40E0F" w:rsidR="008D01F9" w:rsidRDefault="00981896" w:rsidP="00EA5092">
            <w:pPr>
              <w:pStyle w:val="TableParagraph"/>
              <w:spacing w:before="11"/>
              <w:ind w:left="0"/>
              <w:jc w:val="center"/>
              <w:rPr>
                <w:sz w:val="16"/>
              </w:rPr>
            </w:pPr>
            <w:r>
              <w:rPr>
                <w:sz w:val="16"/>
              </w:rPr>
              <w:t>DC.1#24</w:t>
            </w:r>
          </w:p>
        </w:tc>
      </w:tr>
      <w:tr w:rsidR="008D01F9" w14:paraId="3822A157" w14:textId="2D1A8B17" w:rsidTr="00EA5092">
        <w:trPr>
          <w:trHeight w:val="240"/>
        </w:trPr>
        <w:tc>
          <w:tcPr>
            <w:tcW w:w="1855" w:type="dxa"/>
            <w:vMerge/>
            <w:tcBorders>
              <w:top w:val="nil"/>
              <w:right w:val="single" w:sz="8" w:space="0" w:color="000000"/>
            </w:tcBorders>
          </w:tcPr>
          <w:p w14:paraId="16CA14A2" w14:textId="77777777" w:rsidR="008D01F9" w:rsidRDefault="008D01F9" w:rsidP="00836B45">
            <w:pPr>
              <w:rPr>
                <w:sz w:val="2"/>
                <w:szCs w:val="2"/>
              </w:rPr>
            </w:pPr>
          </w:p>
        </w:tc>
        <w:tc>
          <w:tcPr>
            <w:tcW w:w="8067" w:type="dxa"/>
            <w:tcBorders>
              <w:left w:val="single" w:sz="8" w:space="0" w:color="000000"/>
              <w:right w:val="single" w:sz="6" w:space="0" w:color="000000"/>
            </w:tcBorders>
          </w:tcPr>
          <w:p w14:paraId="618653E8" w14:textId="77777777" w:rsidR="008D01F9" w:rsidRDefault="008D01F9" w:rsidP="00836B45">
            <w:pPr>
              <w:pStyle w:val="TableParagraph"/>
              <w:spacing w:before="35"/>
              <w:ind w:left="207"/>
              <w:rPr>
                <w:sz w:val="16"/>
              </w:rPr>
            </w:pPr>
            <w:r>
              <w:rPr>
                <w:b/>
                <w:sz w:val="16"/>
              </w:rPr>
              <w:t xml:space="preserve">3. </w:t>
            </w:r>
            <w:r>
              <w:rPr>
                <w:sz w:val="16"/>
              </w:rPr>
              <w:t>The system SHALL conform to function</w:t>
            </w:r>
            <w:r>
              <w:rPr>
                <w:color w:val="0000FF"/>
                <w:sz w:val="16"/>
              </w:rPr>
              <w:t xml:space="preserve"> </w:t>
            </w:r>
            <w:hyperlink w:anchor="_bookmark54" w:history="1">
              <w:r>
                <w:rPr>
                  <w:color w:val="0000FF"/>
                  <w:sz w:val="16"/>
                  <w:u w:val="single" w:color="0000FF"/>
                </w:rPr>
                <w:t>CPS.9.4</w:t>
              </w:r>
            </w:hyperlink>
            <w:r>
              <w:rPr>
                <w:color w:val="0000FF"/>
                <w:sz w:val="16"/>
              </w:rPr>
              <w:t xml:space="preserve"> </w:t>
            </w:r>
            <w:r>
              <w:rPr>
                <w:sz w:val="16"/>
              </w:rPr>
              <w:t>(Standard Report Generation).</w:t>
            </w:r>
          </w:p>
        </w:tc>
        <w:tc>
          <w:tcPr>
            <w:tcW w:w="957" w:type="dxa"/>
            <w:tcBorders>
              <w:left w:val="single" w:sz="6" w:space="0" w:color="000000"/>
              <w:right w:val="single" w:sz="6" w:space="0" w:color="000000"/>
            </w:tcBorders>
            <w:vAlign w:val="center"/>
          </w:tcPr>
          <w:p w14:paraId="794DC8F0" w14:textId="77777777" w:rsidR="008D01F9" w:rsidRDefault="008D01F9" w:rsidP="00EA5092">
            <w:pPr>
              <w:pStyle w:val="TableParagraph"/>
              <w:spacing w:before="11"/>
              <w:ind w:left="19"/>
              <w:jc w:val="center"/>
              <w:rPr>
                <w:sz w:val="16"/>
              </w:rPr>
            </w:pPr>
            <w:r>
              <w:rPr>
                <w:sz w:val="16"/>
              </w:rPr>
              <w:t>4</w:t>
            </w:r>
          </w:p>
        </w:tc>
        <w:tc>
          <w:tcPr>
            <w:tcW w:w="957" w:type="dxa"/>
            <w:tcBorders>
              <w:left w:val="single" w:sz="6" w:space="0" w:color="000000"/>
              <w:right w:val="single" w:sz="6" w:space="0" w:color="000000"/>
            </w:tcBorders>
            <w:vAlign w:val="center"/>
          </w:tcPr>
          <w:p w14:paraId="43C3182B" w14:textId="41215BCD" w:rsidR="008D01F9" w:rsidRDefault="008D01F9" w:rsidP="00EA5092">
            <w:pPr>
              <w:pStyle w:val="TableParagraph"/>
              <w:spacing w:before="11"/>
              <w:ind w:left="0"/>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6E56ADE5" w14:textId="5D1A24EE" w:rsidR="008D01F9" w:rsidRDefault="000528B9" w:rsidP="00EA5092">
            <w:pPr>
              <w:pStyle w:val="TableParagraph"/>
              <w:spacing w:before="11"/>
              <w:ind w:left="0"/>
              <w:jc w:val="center"/>
              <w:rPr>
                <w:sz w:val="16"/>
              </w:rPr>
            </w:pPr>
            <w:r>
              <w:rPr>
                <w:sz w:val="16"/>
              </w:rPr>
              <w:t>S.2.2.2</w:t>
            </w:r>
          </w:p>
        </w:tc>
      </w:tr>
      <w:tr w:rsidR="008D01F9" w14:paraId="10DBDB23" w14:textId="0E5A2168" w:rsidTr="00EA5092">
        <w:trPr>
          <w:trHeight w:val="240"/>
        </w:trPr>
        <w:tc>
          <w:tcPr>
            <w:tcW w:w="1855" w:type="dxa"/>
            <w:vMerge/>
            <w:tcBorders>
              <w:top w:val="nil"/>
              <w:right w:val="single" w:sz="8" w:space="0" w:color="000000"/>
            </w:tcBorders>
          </w:tcPr>
          <w:p w14:paraId="23944DB7" w14:textId="77777777" w:rsidR="008D01F9" w:rsidRDefault="008D01F9" w:rsidP="00836B45">
            <w:pPr>
              <w:rPr>
                <w:sz w:val="2"/>
                <w:szCs w:val="2"/>
              </w:rPr>
            </w:pPr>
          </w:p>
        </w:tc>
        <w:tc>
          <w:tcPr>
            <w:tcW w:w="8067" w:type="dxa"/>
            <w:tcBorders>
              <w:left w:val="single" w:sz="8" w:space="0" w:color="000000"/>
              <w:right w:val="single" w:sz="6" w:space="0" w:color="000000"/>
            </w:tcBorders>
          </w:tcPr>
          <w:p w14:paraId="0B76276C" w14:textId="77777777" w:rsidR="008D01F9" w:rsidRDefault="008D01F9" w:rsidP="00836B45">
            <w:pPr>
              <w:pStyle w:val="TableParagraph"/>
              <w:spacing w:before="35"/>
              <w:ind w:left="207"/>
              <w:rPr>
                <w:sz w:val="16"/>
              </w:rPr>
            </w:pPr>
            <w:r>
              <w:rPr>
                <w:b/>
                <w:sz w:val="16"/>
              </w:rPr>
              <w:t xml:space="preserve">4. </w:t>
            </w:r>
            <w:r>
              <w:rPr>
                <w:sz w:val="16"/>
              </w:rPr>
              <w:t>The system SHALL conform to function</w:t>
            </w:r>
            <w:r>
              <w:rPr>
                <w:color w:val="0000FF"/>
                <w:sz w:val="16"/>
              </w:rPr>
              <w:t xml:space="preserve"> </w:t>
            </w:r>
            <w:hyperlink w:anchor="_bookmark87" w:history="1">
              <w:r>
                <w:rPr>
                  <w:color w:val="0000FF"/>
                  <w:sz w:val="16"/>
                  <w:u w:val="single" w:color="0000FF"/>
                </w:rPr>
                <w:t>RI.1.1</w:t>
              </w:r>
            </w:hyperlink>
            <w:r>
              <w:rPr>
                <w:color w:val="0000FF"/>
                <w:sz w:val="16"/>
              </w:rPr>
              <w:t xml:space="preserve"> </w:t>
            </w:r>
            <w:r>
              <w:rPr>
                <w:sz w:val="16"/>
              </w:rPr>
              <w:t>(Record Lifecycle) and all child functions.</w:t>
            </w:r>
          </w:p>
        </w:tc>
        <w:tc>
          <w:tcPr>
            <w:tcW w:w="957" w:type="dxa"/>
            <w:tcBorders>
              <w:left w:val="single" w:sz="6" w:space="0" w:color="000000"/>
              <w:right w:val="single" w:sz="6" w:space="0" w:color="000000"/>
            </w:tcBorders>
            <w:vAlign w:val="center"/>
          </w:tcPr>
          <w:p w14:paraId="4ED307B7" w14:textId="77777777" w:rsidR="008D01F9" w:rsidRDefault="008D01F9" w:rsidP="00EA5092">
            <w:pPr>
              <w:pStyle w:val="TableParagraph"/>
              <w:spacing w:before="11"/>
              <w:ind w:left="19"/>
              <w:jc w:val="center"/>
              <w:rPr>
                <w:sz w:val="16"/>
              </w:rPr>
            </w:pPr>
            <w:r>
              <w:rPr>
                <w:sz w:val="16"/>
              </w:rPr>
              <w:t>5</w:t>
            </w:r>
          </w:p>
        </w:tc>
        <w:tc>
          <w:tcPr>
            <w:tcW w:w="957" w:type="dxa"/>
            <w:tcBorders>
              <w:left w:val="single" w:sz="6" w:space="0" w:color="000000"/>
              <w:right w:val="single" w:sz="6" w:space="0" w:color="000000"/>
            </w:tcBorders>
            <w:vAlign w:val="center"/>
          </w:tcPr>
          <w:p w14:paraId="72B59CB6" w14:textId="4DAB0528" w:rsidR="008D01F9" w:rsidRDefault="008D01F9" w:rsidP="00EA5092">
            <w:pPr>
              <w:pStyle w:val="TableParagraph"/>
              <w:spacing w:before="11"/>
              <w:ind w:left="0"/>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32C045F5" w14:textId="3641D6E5" w:rsidR="008D01F9" w:rsidRDefault="00981896" w:rsidP="00EA5092">
            <w:pPr>
              <w:pStyle w:val="TableParagraph"/>
              <w:spacing w:before="11"/>
              <w:ind w:left="0"/>
              <w:jc w:val="center"/>
              <w:rPr>
                <w:sz w:val="16"/>
              </w:rPr>
            </w:pPr>
            <w:r>
              <w:rPr>
                <w:sz w:val="16"/>
              </w:rPr>
              <w:t>TBD</w:t>
            </w:r>
          </w:p>
        </w:tc>
      </w:tr>
      <w:tr w:rsidR="008D01F9" w14:paraId="3C9065FB" w14:textId="1548A42B" w:rsidTr="00EA5092">
        <w:trPr>
          <w:trHeight w:val="240"/>
        </w:trPr>
        <w:tc>
          <w:tcPr>
            <w:tcW w:w="1855" w:type="dxa"/>
            <w:vMerge/>
            <w:tcBorders>
              <w:top w:val="nil"/>
              <w:right w:val="single" w:sz="8" w:space="0" w:color="000000"/>
            </w:tcBorders>
          </w:tcPr>
          <w:p w14:paraId="5D729785" w14:textId="77777777" w:rsidR="008D01F9" w:rsidRDefault="008D01F9" w:rsidP="00836B45">
            <w:pPr>
              <w:rPr>
                <w:sz w:val="2"/>
                <w:szCs w:val="2"/>
              </w:rPr>
            </w:pPr>
          </w:p>
        </w:tc>
        <w:tc>
          <w:tcPr>
            <w:tcW w:w="8067" w:type="dxa"/>
            <w:tcBorders>
              <w:left w:val="single" w:sz="8" w:space="0" w:color="000000"/>
              <w:right w:val="single" w:sz="6" w:space="0" w:color="000000"/>
            </w:tcBorders>
          </w:tcPr>
          <w:p w14:paraId="102B9FF0" w14:textId="77777777" w:rsidR="008D01F9" w:rsidRDefault="008D01F9" w:rsidP="00836B45">
            <w:pPr>
              <w:pStyle w:val="TableParagraph"/>
              <w:spacing w:before="35"/>
              <w:ind w:left="207"/>
              <w:rPr>
                <w:sz w:val="16"/>
              </w:rPr>
            </w:pPr>
            <w:r>
              <w:rPr>
                <w:b/>
                <w:sz w:val="16"/>
              </w:rPr>
              <w:t xml:space="preserve">5. </w:t>
            </w:r>
            <w:r>
              <w:rPr>
                <w:sz w:val="16"/>
              </w:rPr>
              <w:t>The system SHALL conform to function</w:t>
            </w:r>
            <w:r>
              <w:rPr>
                <w:color w:val="0000FF"/>
                <w:sz w:val="16"/>
              </w:rPr>
              <w:t xml:space="preserve"> </w:t>
            </w:r>
            <w:hyperlink w:anchor="_bookmark92" w:history="1">
              <w:r>
                <w:rPr>
                  <w:color w:val="0000FF"/>
                  <w:sz w:val="16"/>
                  <w:u w:val="single" w:color="0000FF"/>
                </w:rPr>
                <w:t>RI.1.2</w:t>
              </w:r>
            </w:hyperlink>
            <w:r>
              <w:rPr>
                <w:color w:val="0000FF"/>
                <w:sz w:val="16"/>
              </w:rPr>
              <w:t xml:space="preserve"> </w:t>
            </w:r>
            <w:r>
              <w:rPr>
                <w:sz w:val="16"/>
              </w:rPr>
              <w:t>(Record Lifespan) and all child functions.</w:t>
            </w:r>
          </w:p>
        </w:tc>
        <w:tc>
          <w:tcPr>
            <w:tcW w:w="957" w:type="dxa"/>
            <w:tcBorders>
              <w:left w:val="single" w:sz="6" w:space="0" w:color="000000"/>
              <w:right w:val="single" w:sz="6" w:space="0" w:color="000000"/>
            </w:tcBorders>
            <w:vAlign w:val="center"/>
          </w:tcPr>
          <w:p w14:paraId="74A36CC3" w14:textId="77777777" w:rsidR="008D01F9" w:rsidRDefault="008D01F9" w:rsidP="00EA5092">
            <w:pPr>
              <w:pStyle w:val="TableParagraph"/>
              <w:spacing w:before="11"/>
              <w:ind w:left="19"/>
              <w:jc w:val="center"/>
              <w:rPr>
                <w:sz w:val="16"/>
              </w:rPr>
            </w:pPr>
            <w:r>
              <w:rPr>
                <w:sz w:val="16"/>
              </w:rPr>
              <w:t>6</w:t>
            </w:r>
          </w:p>
        </w:tc>
        <w:tc>
          <w:tcPr>
            <w:tcW w:w="957" w:type="dxa"/>
            <w:tcBorders>
              <w:left w:val="single" w:sz="6" w:space="0" w:color="000000"/>
              <w:right w:val="single" w:sz="6" w:space="0" w:color="000000"/>
            </w:tcBorders>
            <w:vAlign w:val="center"/>
          </w:tcPr>
          <w:p w14:paraId="77C5F4DE" w14:textId="3023B77B" w:rsidR="008D01F9" w:rsidRDefault="008D01F9" w:rsidP="00EA5092">
            <w:pPr>
              <w:pStyle w:val="TableParagraph"/>
              <w:spacing w:before="11"/>
              <w:ind w:left="0"/>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1ECEC922" w14:textId="64EB08EE" w:rsidR="008D01F9" w:rsidRDefault="00981896" w:rsidP="00EA5092">
            <w:pPr>
              <w:pStyle w:val="TableParagraph"/>
              <w:spacing w:before="11"/>
              <w:ind w:left="0"/>
              <w:jc w:val="center"/>
              <w:rPr>
                <w:sz w:val="16"/>
              </w:rPr>
            </w:pPr>
            <w:r>
              <w:rPr>
                <w:sz w:val="16"/>
              </w:rPr>
              <w:t>TBD</w:t>
            </w:r>
          </w:p>
        </w:tc>
      </w:tr>
      <w:tr w:rsidR="008D01F9" w14:paraId="328AD0FE" w14:textId="7E06EA13" w:rsidTr="005F62BA">
        <w:trPr>
          <w:trHeight w:val="240"/>
        </w:trPr>
        <w:tc>
          <w:tcPr>
            <w:tcW w:w="1855" w:type="dxa"/>
            <w:vMerge/>
            <w:tcBorders>
              <w:top w:val="nil"/>
              <w:right w:val="single" w:sz="8" w:space="0" w:color="000000"/>
            </w:tcBorders>
          </w:tcPr>
          <w:p w14:paraId="0AA532D1" w14:textId="77777777" w:rsidR="008D01F9" w:rsidRDefault="008D01F9" w:rsidP="00836B45">
            <w:pPr>
              <w:rPr>
                <w:sz w:val="2"/>
                <w:szCs w:val="2"/>
              </w:rPr>
            </w:pPr>
          </w:p>
        </w:tc>
        <w:tc>
          <w:tcPr>
            <w:tcW w:w="8067" w:type="dxa"/>
            <w:tcBorders>
              <w:left w:val="single" w:sz="8" w:space="0" w:color="000000"/>
              <w:right w:val="single" w:sz="6" w:space="0" w:color="000000"/>
            </w:tcBorders>
            <w:shd w:val="clear" w:color="auto" w:fill="F2DBDB" w:themeFill="accent2" w:themeFillTint="33"/>
          </w:tcPr>
          <w:p w14:paraId="7E9B2D3A" w14:textId="77777777" w:rsidR="008D01F9" w:rsidRDefault="008D01F9" w:rsidP="00836B45">
            <w:pPr>
              <w:pStyle w:val="TableParagraph"/>
              <w:spacing w:before="35"/>
              <w:ind w:left="207"/>
              <w:rPr>
                <w:sz w:val="16"/>
              </w:rPr>
            </w:pPr>
            <w:r>
              <w:rPr>
                <w:b/>
                <w:sz w:val="16"/>
              </w:rPr>
              <w:t xml:space="preserve">6. </w:t>
            </w:r>
            <w:r>
              <w:rPr>
                <w:sz w:val="16"/>
              </w:rPr>
              <w:t>The system SHALL conform to function</w:t>
            </w:r>
            <w:r>
              <w:rPr>
                <w:color w:val="0000FF"/>
                <w:sz w:val="16"/>
              </w:rPr>
              <w:t xml:space="preserve"> </w:t>
            </w:r>
            <w:hyperlink w:anchor="_bookmark94" w:history="1">
              <w:r>
                <w:rPr>
                  <w:color w:val="0000FF"/>
                  <w:sz w:val="16"/>
                  <w:u w:val="single" w:color="0000FF"/>
                </w:rPr>
                <w:t>RI.2</w:t>
              </w:r>
            </w:hyperlink>
            <w:r>
              <w:rPr>
                <w:color w:val="0000FF"/>
                <w:sz w:val="16"/>
              </w:rPr>
              <w:t xml:space="preserve"> </w:t>
            </w:r>
            <w:r>
              <w:rPr>
                <w:sz w:val="16"/>
              </w:rPr>
              <w:t>(Record Synchronization).</w:t>
            </w:r>
          </w:p>
        </w:tc>
        <w:tc>
          <w:tcPr>
            <w:tcW w:w="957" w:type="dxa"/>
            <w:tcBorders>
              <w:left w:val="single" w:sz="6" w:space="0" w:color="000000"/>
              <w:right w:val="single" w:sz="6" w:space="0" w:color="000000"/>
            </w:tcBorders>
            <w:shd w:val="clear" w:color="auto" w:fill="F2DBDB" w:themeFill="accent2" w:themeFillTint="33"/>
            <w:vAlign w:val="center"/>
          </w:tcPr>
          <w:p w14:paraId="2222F7D8" w14:textId="77777777" w:rsidR="008D01F9" w:rsidRDefault="008D01F9" w:rsidP="00EA5092">
            <w:pPr>
              <w:pStyle w:val="TableParagraph"/>
              <w:spacing w:before="11"/>
              <w:ind w:left="19"/>
              <w:jc w:val="center"/>
              <w:rPr>
                <w:sz w:val="16"/>
              </w:rPr>
            </w:pPr>
            <w:r>
              <w:rPr>
                <w:sz w:val="16"/>
              </w:rPr>
              <w:t>7</w:t>
            </w:r>
          </w:p>
        </w:tc>
        <w:tc>
          <w:tcPr>
            <w:tcW w:w="957" w:type="dxa"/>
            <w:tcBorders>
              <w:left w:val="single" w:sz="6" w:space="0" w:color="000000"/>
              <w:right w:val="single" w:sz="6" w:space="0" w:color="000000"/>
            </w:tcBorders>
            <w:shd w:val="clear" w:color="auto" w:fill="F2DBDB" w:themeFill="accent2" w:themeFillTint="33"/>
            <w:vAlign w:val="center"/>
          </w:tcPr>
          <w:p w14:paraId="11B0C6E2" w14:textId="33DC95DE" w:rsidR="008D01F9" w:rsidRDefault="00653501" w:rsidP="00EA5092">
            <w:pPr>
              <w:pStyle w:val="TableParagraph"/>
              <w:spacing w:before="11"/>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6A4EDB1A" w14:textId="5EB701DC" w:rsidR="008D01F9" w:rsidRDefault="00163906" w:rsidP="00EA5092">
            <w:pPr>
              <w:pStyle w:val="TableParagraph"/>
              <w:spacing w:before="11"/>
              <w:ind w:left="0"/>
              <w:jc w:val="center"/>
              <w:rPr>
                <w:sz w:val="16"/>
              </w:rPr>
            </w:pPr>
            <w:r>
              <w:rPr>
                <w:sz w:val="16"/>
              </w:rPr>
              <w:t>DC.1#10</w:t>
            </w:r>
          </w:p>
        </w:tc>
      </w:tr>
      <w:tr w:rsidR="008D01F9" w14:paraId="69486C31" w14:textId="6E386C8E" w:rsidTr="00EA5092">
        <w:trPr>
          <w:trHeight w:val="240"/>
        </w:trPr>
        <w:tc>
          <w:tcPr>
            <w:tcW w:w="1855" w:type="dxa"/>
            <w:vMerge/>
            <w:tcBorders>
              <w:top w:val="nil"/>
              <w:right w:val="single" w:sz="8" w:space="0" w:color="000000"/>
            </w:tcBorders>
          </w:tcPr>
          <w:p w14:paraId="12806A9B" w14:textId="77777777" w:rsidR="008D01F9" w:rsidRDefault="008D01F9" w:rsidP="00836B45">
            <w:pPr>
              <w:rPr>
                <w:sz w:val="2"/>
                <w:szCs w:val="2"/>
              </w:rPr>
            </w:pPr>
          </w:p>
        </w:tc>
        <w:tc>
          <w:tcPr>
            <w:tcW w:w="8067" w:type="dxa"/>
            <w:tcBorders>
              <w:left w:val="single" w:sz="8" w:space="0" w:color="000000"/>
              <w:right w:val="single" w:sz="6" w:space="0" w:color="000000"/>
            </w:tcBorders>
          </w:tcPr>
          <w:p w14:paraId="638676FA" w14:textId="77777777" w:rsidR="008D01F9" w:rsidRDefault="008D01F9" w:rsidP="00836B45">
            <w:pPr>
              <w:pStyle w:val="TableParagraph"/>
              <w:spacing w:before="35"/>
              <w:ind w:left="207"/>
              <w:rPr>
                <w:sz w:val="16"/>
              </w:rPr>
            </w:pPr>
            <w:r>
              <w:rPr>
                <w:b/>
                <w:sz w:val="16"/>
              </w:rPr>
              <w:t xml:space="preserve">7. </w:t>
            </w:r>
            <w:r>
              <w:rPr>
                <w:sz w:val="16"/>
              </w:rPr>
              <w:t>The system SHALL conform to function</w:t>
            </w:r>
            <w:r>
              <w:rPr>
                <w:color w:val="0000FF"/>
                <w:sz w:val="16"/>
              </w:rPr>
              <w:t xml:space="preserve"> </w:t>
            </w:r>
            <w:hyperlink w:anchor="_bookmark95" w:history="1">
              <w:r>
                <w:rPr>
                  <w:color w:val="0000FF"/>
                  <w:sz w:val="16"/>
                  <w:u w:val="single" w:color="0000FF"/>
                </w:rPr>
                <w:t>RI.3</w:t>
              </w:r>
            </w:hyperlink>
            <w:r>
              <w:rPr>
                <w:color w:val="0000FF"/>
                <w:sz w:val="16"/>
              </w:rPr>
              <w:t xml:space="preserve"> </w:t>
            </w:r>
            <w:r>
              <w:rPr>
                <w:sz w:val="16"/>
              </w:rPr>
              <w:t>(Record Archive and Restore).</w:t>
            </w:r>
          </w:p>
        </w:tc>
        <w:tc>
          <w:tcPr>
            <w:tcW w:w="957" w:type="dxa"/>
            <w:tcBorders>
              <w:left w:val="single" w:sz="6" w:space="0" w:color="000000"/>
              <w:right w:val="single" w:sz="6" w:space="0" w:color="000000"/>
            </w:tcBorders>
            <w:vAlign w:val="center"/>
          </w:tcPr>
          <w:p w14:paraId="388F3747" w14:textId="77777777" w:rsidR="008D01F9" w:rsidRDefault="008D01F9" w:rsidP="00EA5092">
            <w:pPr>
              <w:pStyle w:val="TableParagraph"/>
              <w:spacing w:before="11"/>
              <w:ind w:left="19"/>
              <w:jc w:val="center"/>
              <w:rPr>
                <w:sz w:val="16"/>
              </w:rPr>
            </w:pPr>
            <w:r>
              <w:rPr>
                <w:sz w:val="16"/>
              </w:rPr>
              <w:t>8</w:t>
            </w:r>
          </w:p>
        </w:tc>
        <w:tc>
          <w:tcPr>
            <w:tcW w:w="957" w:type="dxa"/>
            <w:tcBorders>
              <w:left w:val="single" w:sz="6" w:space="0" w:color="000000"/>
              <w:right w:val="single" w:sz="6" w:space="0" w:color="000000"/>
            </w:tcBorders>
            <w:vAlign w:val="center"/>
          </w:tcPr>
          <w:p w14:paraId="05EEC0E7" w14:textId="24A09B10" w:rsidR="008D01F9" w:rsidRDefault="008D01F9" w:rsidP="00EA5092">
            <w:pPr>
              <w:pStyle w:val="TableParagraph"/>
              <w:spacing w:before="11"/>
              <w:ind w:left="0"/>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05A963F3" w14:textId="6E179C4B" w:rsidR="008D01F9" w:rsidRDefault="00981896" w:rsidP="00EA5092">
            <w:pPr>
              <w:pStyle w:val="TableParagraph"/>
              <w:spacing w:before="11"/>
              <w:ind w:left="0"/>
              <w:jc w:val="center"/>
              <w:rPr>
                <w:sz w:val="16"/>
              </w:rPr>
            </w:pPr>
            <w:r>
              <w:rPr>
                <w:sz w:val="16"/>
              </w:rPr>
              <w:t>TBD</w:t>
            </w:r>
          </w:p>
        </w:tc>
      </w:tr>
      <w:tr w:rsidR="008D01F9" w14:paraId="05FC51B5" w14:textId="4E6C052B" w:rsidTr="00EA5092">
        <w:trPr>
          <w:trHeight w:val="240"/>
        </w:trPr>
        <w:tc>
          <w:tcPr>
            <w:tcW w:w="1855" w:type="dxa"/>
            <w:vMerge/>
            <w:tcBorders>
              <w:top w:val="nil"/>
              <w:right w:val="single" w:sz="8" w:space="0" w:color="000000"/>
            </w:tcBorders>
          </w:tcPr>
          <w:p w14:paraId="1A6B85FE" w14:textId="77777777" w:rsidR="008D01F9" w:rsidRDefault="008D01F9" w:rsidP="00836B45">
            <w:pPr>
              <w:rPr>
                <w:sz w:val="2"/>
                <w:szCs w:val="2"/>
              </w:rPr>
            </w:pPr>
          </w:p>
        </w:tc>
        <w:tc>
          <w:tcPr>
            <w:tcW w:w="8067" w:type="dxa"/>
            <w:tcBorders>
              <w:left w:val="single" w:sz="8" w:space="0" w:color="000000"/>
              <w:right w:val="single" w:sz="6" w:space="0" w:color="000000"/>
            </w:tcBorders>
          </w:tcPr>
          <w:p w14:paraId="2A003439" w14:textId="77777777" w:rsidR="008D01F9" w:rsidRDefault="008D01F9" w:rsidP="00836B45">
            <w:pPr>
              <w:pStyle w:val="TableParagraph"/>
              <w:spacing w:before="35"/>
              <w:ind w:left="207"/>
              <w:rPr>
                <w:sz w:val="16"/>
              </w:rPr>
            </w:pPr>
            <w:r>
              <w:rPr>
                <w:b/>
                <w:sz w:val="16"/>
              </w:rPr>
              <w:t xml:space="preserve">8. </w:t>
            </w:r>
            <w:r>
              <w:rPr>
                <w:sz w:val="16"/>
              </w:rPr>
              <w:t>The system SHALL conform to function</w:t>
            </w:r>
            <w:r>
              <w:rPr>
                <w:color w:val="0000FF"/>
                <w:sz w:val="16"/>
              </w:rPr>
              <w:t xml:space="preserve"> </w:t>
            </w:r>
            <w:hyperlink w:anchor="_bookmark98" w:history="1">
              <w:r>
                <w:rPr>
                  <w:color w:val="0000FF"/>
                  <w:sz w:val="16"/>
                  <w:u w:val="single" w:color="0000FF"/>
                </w:rPr>
                <w:t>TI.1.1</w:t>
              </w:r>
            </w:hyperlink>
            <w:r>
              <w:rPr>
                <w:color w:val="0000FF"/>
                <w:sz w:val="16"/>
              </w:rPr>
              <w:t xml:space="preserve"> </w:t>
            </w:r>
            <w:r>
              <w:rPr>
                <w:sz w:val="16"/>
              </w:rPr>
              <w:t>(Entity Authentication).</w:t>
            </w:r>
          </w:p>
        </w:tc>
        <w:tc>
          <w:tcPr>
            <w:tcW w:w="957" w:type="dxa"/>
            <w:tcBorders>
              <w:left w:val="single" w:sz="6" w:space="0" w:color="000000"/>
              <w:right w:val="single" w:sz="6" w:space="0" w:color="000000"/>
            </w:tcBorders>
            <w:vAlign w:val="center"/>
          </w:tcPr>
          <w:p w14:paraId="64E0251A" w14:textId="77777777" w:rsidR="008D01F9" w:rsidRDefault="008D01F9" w:rsidP="00EA5092">
            <w:pPr>
              <w:pStyle w:val="TableParagraph"/>
              <w:spacing w:before="11"/>
              <w:ind w:left="19"/>
              <w:jc w:val="center"/>
              <w:rPr>
                <w:sz w:val="16"/>
              </w:rPr>
            </w:pPr>
            <w:r>
              <w:rPr>
                <w:sz w:val="16"/>
              </w:rPr>
              <w:t>9</w:t>
            </w:r>
          </w:p>
        </w:tc>
        <w:tc>
          <w:tcPr>
            <w:tcW w:w="957" w:type="dxa"/>
            <w:tcBorders>
              <w:left w:val="single" w:sz="6" w:space="0" w:color="000000"/>
              <w:right w:val="single" w:sz="6" w:space="0" w:color="000000"/>
            </w:tcBorders>
            <w:vAlign w:val="center"/>
          </w:tcPr>
          <w:p w14:paraId="2CB26AEF" w14:textId="3DE7585D" w:rsidR="008D01F9" w:rsidRDefault="008D01F9" w:rsidP="00EA5092">
            <w:pPr>
              <w:pStyle w:val="TableParagraph"/>
              <w:spacing w:before="11"/>
              <w:ind w:left="0"/>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210F1CB0" w14:textId="19429FF2" w:rsidR="008D01F9" w:rsidRDefault="00163906" w:rsidP="00EA5092">
            <w:pPr>
              <w:pStyle w:val="TableParagraph"/>
              <w:spacing w:before="11"/>
              <w:ind w:left="0"/>
              <w:jc w:val="center"/>
              <w:rPr>
                <w:sz w:val="16"/>
              </w:rPr>
            </w:pPr>
            <w:r>
              <w:rPr>
                <w:sz w:val="16"/>
              </w:rPr>
              <w:t>DC.1#1</w:t>
            </w:r>
          </w:p>
        </w:tc>
      </w:tr>
      <w:tr w:rsidR="008D01F9" w14:paraId="0C7C4FDF" w14:textId="5BCC4C26" w:rsidTr="00EA5092">
        <w:trPr>
          <w:trHeight w:val="240"/>
        </w:trPr>
        <w:tc>
          <w:tcPr>
            <w:tcW w:w="1855" w:type="dxa"/>
            <w:vMerge/>
            <w:tcBorders>
              <w:top w:val="nil"/>
              <w:right w:val="single" w:sz="8" w:space="0" w:color="000000"/>
            </w:tcBorders>
          </w:tcPr>
          <w:p w14:paraId="3BD73883" w14:textId="77777777" w:rsidR="008D01F9" w:rsidRDefault="008D01F9" w:rsidP="00836B45">
            <w:pPr>
              <w:rPr>
                <w:sz w:val="2"/>
                <w:szCs w:val="2"/>
              </w:rPr>
            </w:pPr>
          </w:p>
        </w:tc>
        <w:tc>
          <w:tcPr>
            <w:tcW w:w="8067" w:type="dxa"/>
            <w:tcBorders>
              <w:left w:val="single" w:sz="8" w:space="0" w:color="000000"/>
              <w:right w:val="single" w:sz="6" w:space="0" w:color="000000"/>
            </w:tcBorders>
          </w:tcPr>
          <w:p w14:paraId="4A9FD66D" w14:textId="77777777" w:rsidR="008D01F9" w:rsidRDefault="008D01F9" w:rsidP="00836B45">
            <w:pPr>
              <w:pStyle w:val="TableParagraph"/>
              <w:spacing w:before="35"/>
              <w:ind w:left="207"/>
              <w:rPr>
                <w:sz w:val="16"/>
              </w:rPr>
            </w:pPr>
            <w:r>
              <w:rPr>
                <w:b/>
                <w:sz w:val="16"/>
              </w:rPr>
              <w:t xml:space="preserve">9. </w:t>
            </w:r>
            <w:r>
              <w:rPr>
                <w:sz w:val="16"/>
              </w:rPr>
              <w:t>The system SHALL conform to function</w:t>
            </w:r>
            <w:r>
              <w:rPr>
                <w:color w:val="0000FF"/>
                <w:sz w:val="16"/>
              </w:rPr>
              <w:t xml:space="preserve"> </w:t>
            </w:r>
            <w:hyperlink w:anchor="_bookmark99" w:history="1">
              <w:r>
                <w:rPr>
                  <w:color w:val="0000FF"/>
                  <w:sz w:val="16"/>
                  <w:u w:val="single" w:color="0000FF"/>
                </w:rPr>
                <w:t>TI.1.2</w:t>
              </w:r>
            </w:hyperlink>
            <w:r>
              <w:rPr>
                <w:color w:val="0000FF"/>
                <w:sz w:val="16"/>
              </w:rPr>
              <w:t xml:space="preserve"> </w:t>
            </w:r>
            <w:r>
              <w:rPr>
                <w:sz w:val="16"/>
              </w:rPr>
              <w:t>(Entity Authorization</w:t>
            </w:r>
            <w:proofErr w:type="gramStart"/>
            <w:r>
              <w:rPr>
                <w:sz w:val="16"/>
              </w:rPr>
              <w:t>) .</w:t>
            </w:r>
            <w:proofErr w:type="gramEnd"/>
          </w:p>
        </w:tc>
        <w:tc>
          <w:tcPr>
            <w:tcW w:w="957" w:type="dxa"/>
            <w:tcBorders>
              <w:left w:val="single" w:sz="6" w:space="0" w:color="000000"/>
              <w:right w:val="single" w:sz="6" w:space="0" w:color="000000"/>
            </w:tcBorders>
            <w:vAlign w:val="center"/>
          </w:tcPr>
          <w:p w14:paraId="70F1EF75" w14:textId="77777777" w:rsidR="008D01F9" w:rsidRDefault="008D01F9" w:rsidP="00EA5092">
            <w:pPr>
              <w:pStyle w:val="TableParagraph"/>
              <w:spacing w:before="11"/>
              <w:ind w:left="280" w:right="261"/>
              <w:jc w:val="center"/>
              <w:rPr>
                <w:sz w:val="16"/>
              </w:rPr>
            </w:pPr>
            <w:r>
              <w:rPr>
                <w:sz w:val="16"/>
              </w:rPr>
              <w:t>10</w:t>
            </w:r>
          </w:p>
        </w:tc>
        <w:tc>
          <w:tcPr>
            <w:tcW w:w="957" w:type="dxa"/>
            <w:tcBorders>
              <w:left w:val="single" w:sz="6" w:space="0" w:color="000000"/>
              <w:right w:val="single" w:sz="6" w:space="0" w:color="000000"/>
            </w:tcBorders>
            <w:vAlign w:val="center"/>
          </w:tcPr>
          <w:p w14:paraId="1B0B4B92" w14:textId="39CF2DEB" w:rsidR="008D01F9" w:rsidRDefault="008D01F9" w:rsidP="00EA5092">
            <w:pPr>
              <w:pStyle w:val="TableParagraph"/>
              <w:spacing w:before="11"/>
              <w:ind w:left="0" w:right="-15"/>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47924132" w14:textId="0E484A24" w:rsidR="008D01F9" w:rsidRDefault="00163906" w:rsidP="00EA5092">
            <w:pPr>
              <w:pStyle w:val="TableParagraph"/>
              <w:spacing w:before="11"/>
              <w:ind w:left="0"/>
              <w:jc w:val="center"/>
              <w:rPr>
                <w:sz w:val="16"/>
              </w:rPr>
            </w:pPr>
            <w:r>
              <w:rPr>
                <w:sz w:val="16"/>
              </w:rPr>
              <w:t>DC.1#2</w:t>
            </w:r>
          </w:p>
        </w:tc>
      </w:tr>
      <w:tr w:rsidR="008D01F9" w14:paraId="0FE8645F" w14:textId="50DBEA83" w:rsidTr="00EA5092">
        <w:trPr>
          <w:trHeight w:val="240"/>
        </w:trPr>
        <w:tc>
          <w:tcPr>
            <w:tcW w:w="1855" w:type="dxa"/>
            <w:vMerge/>
            <w:tcBorders>
              <w:top w:val="nil"/>
              <w:right w:val="single" w:sz="8" w:space="0" w:color="000000"/>
            </w:tcBorders>
          </w:tcPr>
          <w:p w14:paraId="1810D4F0" w14:textId="77777777" w:rsidR="008D01F9" w:rsidRDefault="008D01F9" w:rsidP="00836B45">
            <w:pPr>
              <w:rPr>
                <w:sz w:val="2"/>
                <w:szCs w:val="2"/>
              </w:rPr>
            </w:pPr>
          </w:p>
        </w:tc>
        <w:tc>
          <w:tcPr>
            <w:tcW w:w="8067" w:type="dxa"/>
            <w:tcBorders>
              <w:left w:val="single" w:sz="8" w:space="0" w:color="000000"/>
              <w:right w:val="single" w:sz="6" w:space="0" w:color="000000"/>
            </w:tcBorders>
          </w:tcPr>
          <w:p w14:paraId="58C5B422" w14:textId="77777777" w:rsidR="008D01F9" w:rsidRDefault="008D01F9" w:rsidP="00836B45">
            <w:pPr>
              <w:pStyle w:val="TableParagraph"/>
              <w:spacing w:before="35"/>
              <w:ind w:left="118"/>
              <w:rPr>
                <w:sz w:val="16"/>
              </w:rPr>
            </w:pPr>
            <w:r>
              <w:rPr>
                <w:b/>
                <w:sz w:val="16"/>
              </w:rPr>
              <w:t xml:space="preserve">10. </w:t>
            </w:r>
            <w:r>
              <w:rPr>
                <w:sz w:val="16"/>
              </w:rPr>
              <w:t>The system SHALL conform to function</w:t>
            </w:r>
            <w:r>
              <w:rPr>
                <w:color w:val="0000FF"/>
                <w:sz w:val="16"/>
              </w:rPr>
              <w:t xml:space="preserve"> </w:t>
            </w:r>
            <w:hyperlink w:anchor="_bookmark100" w:history="1">
              <w:r>
                <w:rPr>
                  <w:color w:val="0000FF"/>
                  <w:sz w:val="16"/>
                  <w:u w:val="single" w:color="0000FF"/>
                </w:rPr>
                <w:t>TI.1.3</w:t>
              </w:r>
            </w:hyperlink>
            <w:r>
              <w:rPr>
                <w:color w:val="0000FF"/>
                <w:sz w:val="16"/>
              </w:rPr>
              <w:t xml:space="preserve"> </w:t>
            </w:r>
            <w:r>
              <w:rPr>
                <w:sz w:val="16"/>
              </w:rPr>
              <w:t>(Entity Access Control).</w:t>
            </w:r>
          </w:p>
        </w:tc>
        <w:tc>
          <w:tcPr>
            <w:tcW w:w="957" w:type="dxa"/>
            <w:tcBorders>
              <w:left w:val="single" w:sz="6" w:space="0" w:color="000000"/>
              <w:right w:val="single" w:sz="6" w:space="0" w:color="000000"/>
            </w:tcBorders>
            <w:vAlign w:val="center"/>
          </w:tcPr>
          <w:p w14:paraId="339C57FD" w14:textId="77777777" w:rsidR="008D01F9" w:rsidRDefault="008D01F9" w:rsidP="00EA5092">
            <w:pPr>
              <w:pStyle w:val="TableParagraph"/>
              <w:spacing w:before="11"/>
              <w:ind w:left="280" w:right="261"/>
              <w:jc w:val="center"/>
              <w:rPr>
                <w:sz w:val="16"/>
              </w:rPr>
            </w:pPr>
            <w:r>
              <w:rPr>
                <w:sz w:val="16"/>
              </w:rPr>
              <w:t>11</w:t>
            </w:r>
          </w:p>
        </w:tc>
        <w:tc>
          <w:tcPr>
            <w:tcW w:w="957" w:type="dxa"/>
            <w:tcBorders>
              <w:left w:val="single" w:sz="6" w:space="0" w:color="000000"/>
              <w:right w:val="single" w:sz="6" w:space="0" w:color="000000"/>
            </w:tcBorders>
            <w:vAlign w:val="center"/>
          </w:tcPr>
          <w:p w14:paraId="2257E46F" w14:textId="3C77EFC8" w:rsidR="008D01F9" w:rsidRDefault="008D01F9" w:rsidP="00EA5092">
            <w:pPr>
              <w:pStyle w:val="TableParagraph"/>
              <w:spacing w:before="11"/>
              <w:ind w:left="0" w:right="-15"/>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1FC08B25" w14:textId="2DA64939" w:rsidR="008D01F9" w:rsidRDefault="00163906" w:rsidP="00EA5092">
            <w:pPr>
              <w:pStyle w:val="TableParagraph"/>
              <w:spacing w:before="11"/>
              <w:ind w:left="0"/>
              <w:jc w:val="center"/>
              <w:rPr>
                <w:sz w:val="16"/>
              </w:rPr>
            </w:pPr>
            <w:r>
              <w:rPr>
                <w:sz w:val="16"/>
              </w:rPr>
              <w:t>DC.1#3</w:t>
            </w:r>
          </w:p>
        </w:tc>
      </w:tr>
      <w:tr w:rsidR="008D01F9" w14:paraId="4448021F" w14:textId="38A6BEF8" w:rsidTr="00EA5092">
        <w:trPr>
          <w:trHeight w:val="240"/>
        </w:trPr>
        <w:tc>
          <w:tcPr>
            <w:tcW w:w="1855" w:type="dxa"/>
            <w:vMerge/>
            <w:tcBorders>
              <w:top w:val="nil"/>
              <w:right w:val="single" w:sz="8" w:space="0" w:color="000000"/>
            </w:tcBorders>
          </w:tcPr>
          <w:p w14:paraId="615F53B8" w14:textId="77777777" w:rsidR="008D01F9" w:rsidRDefault="008D01F9" w:rsidP="00836B45">
            <w:pPr>
              <w:rPr>
                <w:sz w:val="2"/>
                <w:szCs w:val="2"/>
              </w:rPr>
            </w:pPr>
          </w:p>
        </w:tc>
        <w:tc>
          <w:tcPr>
            <w:tcW w:w="8067" w:type="dxa"/>
            <w:tcBorders>
              <w:left w:val="single" w:sz="8" w:space="0" w:color="000000"/>
              <w:right w:val="single" w:sz="6" w:space="0" w:color="000000"/>
            </w:tcBorders>
          </w:tcPr>
          <w:p w14:paraId="211BB76D" w14:textId="77777777" w:rsidR="008D01F9" w:rsidRDefault="008D01F9" w:rsidP="00836B45">
            <w:pPr>
              <w:pStyle w:val="TableParagraph"/>
              <w:spacing w:before="35"/>
              <w:ind w:left="118"/>
              <w:rPr>
                <w:sz w:val="16"/>
              </w:rPr>
            </w:pPr>
            <w:r>
              <w:rPr>
                <w:b/>
                <w:sz w:val="16"/>
              </w:rPr>
              <w:t xml:space="preserve">11. </w:t>
            </w:r>
            <w:r>
              <w:rPr>
                <w:sz w:val="16"/>
              </w:rPr>
              <w:t>The system SHALL conform to function</w:t>
            </w:r>
            <w:r>
              <w:rPr>
                <w:color w:val="0000FF"/>
                <w:sz w:val="16"/>
              </w:rPr>
              <w:t xml:space="preserve"> </w:t>
            </w:r>
            <w:hyperlink w:anchor="_bookmark101" w:history="1">
              <w:r>
                <w:rPr>
                  <w:color w:val="0000FF"/>
                  <w:sz w:val="16"/>
                  <w:u w:val="single" w:color="0000FF"/>
                </w:rPr>
                <w:t>TI.1.4</w:t>
              </w:r>
            </w:hyperlink>
            <w:r>
              <w:rPr>
                <w:color w:val="0000FF"/>
                <w:sz w:val="16"/>
              </w:rPr>
              <w:t xml:space="preserve"> </w:t>
            </w:r>
            <w:r>
              <w:rPr>
                <w:sz w:val="16"/>
              </w:rPr>
              <w:t>(Patient Access Management).</w:t>
            </w:r>
          </w:p>
        </w:tc>
        <w:tc>
          <w:tcPr>
            <w:tcW w:w="957" w:type="dxa"/>
            <w:tcBorders>
              <w:left w:val="single" w:sz="6" w:space="0" w:color="000000"/>
              <w:right w:val="single" w:sz="6" w:space="0" w:color="000000"/>
            </w:tcBorders>
            <w:vAlign w:val="center"/>
          </w:tcPr>
          <w:p w14:paraId="3F58948F" w14:textId="77777777" w:rsidR="008D01F9" w:rsidRDefault="008D01F9" w:rsidP="00EA5092">
            <w:pPr>
              <w:pStyle w:val="TableParagraph"/>
              <w:spacing w:before="11"/>
              <w:ind w:left="280" w:right="261"/>
              <w:jc w:val="center"/>
              <w:rPr>
                <w:sz w:val="16"/>
              </w:rPr>
            </w:pPr>
            <w:r>
              <w:rPr>
                <w:sz w:val="16"/>
              </w:rPr>
              <w:t>12</w:t>
            </w:r>
          </w:p>
        </w:tc>
        <w:tc>
          <w:tcPr>
            <w:tcW w:w="957" w:type="dxa"/>
            <w:tcBorders>
              <w:left w:val="single" w:sz="6" w:space="0" w:color="000000"/>
              <w:right w:val="single" w:sz="6" w:space="0" w:color="000000"/>
            </w:tcBorders>
            <w:vAlign w:val="center"/>
          </w:tcPr>
          <w:p w14:paraId="490EC962" w14:textId="556BEAC7" w:rsidR="008D01F9" w:rsidRDefault="008D01F9" w:rsidP="00EA5092">
            <w:pPr>
              <w:pStyle w:val="TableParagraph"/>
              <w:spacing w:before="11"/>
              <w:ind w:left="0" w:right="-15"/>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6FF8F03B" w14:textId="1407BB62" w:rsidR="008D01F9" w:rsidRDefault="00B94A57" w:rsidP="00EA5092">
            <w:pPr>
              <w:pStyle w:val="TableParagraph"/>
              <w:spacing w:before="11"/>
              <w:ind w:left="0"/>
              <w:jc w:val="center"/>
              <w:rPr>
                <w:sz w:val="16"/>
              </w:rPr>
            </w:pPr>
            <w:r>
              <w:rPr>
                <w:sz w:val="16"/>
              </w:rPr>
              <w:t>TBD</w:t>
            </w:r>
          </w:p>
        </w:tc>
      </w:tr>
      <w:tr w:rsidR="008D01F9" w14:paraId="5317AE03" w14:textId="3C24F3DB" w:rsidTr="00EA5092">
        <w:trPr>
          <w:trHeight w:val="240"/>
        </w:trPr>
        <w:tc>
          <w:tcPr>
            <w:tcW w:w="1855" w:type="dxa"/>
            <w:vMerge/>
            <w:tcBorders>
              <w:top w:val="nil"/>
              <w:right w:val="single" w:sz="8" w:space="0" w:color="000000"/>
            </w:tcBorders>
          </w:tcPr>
          <w:p w14:paraId="198646BE" w14:textId="77777777" w:rsidR="008D01F9" w:rsidRDefault="008D01F9" w:rsidP="00836B45">
            <w:pPr>
              <w:rPr>
                <w:sz w:val="2"/>
                <w:szCs w:val="2"/>
              </w:rPr>
            </w:pPr>
          </w:p>
        </w:tc>
        <w:tc>
          <w:tcPr>
            <w:tcW w:w="8067" w:type="dxa"/>
            <w:tcBorders>
              <w:left w:val="single" w:sz="8" w:space="0" w:color="000000"/>
              <w:right w:val="single" w:sz="6" w:space="0" w:color="000000"/>
            </w:tcBorders>
          </w:tcPr>
          <w:p w14:paraId="4F549494" w14:textId="77777777" w:rsidR="008D01F9" w:rsidRDefault="008D01F9" w:rsidP="00836B45">
            <w:pPr>
              <w:pStyle w:val="TableParagraph"/>
              <w:spacing w:before="35"/>
              <w:ind w:left="118"/>
              <w:rPr>
                <w:sz w:val="16"/>
              </w:rPr>
            </w:pPr>
            <w:r>
              <w:rPr>
                <w:b/>
                <w:sz w:val="16"/>
              </w:rPr>
              <w:t xml:space="preserve">12. </w:t>
            </w:r>
            <w:r>
              <w:rPr>
                <w:sz w:val="16"/>
              </w:rPr>
              <w:t>The system SHALL conform to function</w:t>
            </w:r>
            <w:r>
              <w:rPr>
                <w:color w:val="0000FF"/>
                <w:sz w:val="16"/>
              </w:rPr>
              <w:t xml:space="preserve"> </w:t>
            </w:r>
            <w:hyperlink w:anchor="_bookmark102" w:history="1">
              <w:r>
                <w:rPr>
                  <w:color w:val="0000FF"/>
                  <w:sz w:val="16"/>
                  <w:u w:val="single" w:color="0000FF"/>
                </w:rPr>
                <w:t>TI.1.5</w:t>
              </w:r>
            </w:hyperlink>
            <w:r>
              <w:rPr>
                <w:color w:val="0000FF"/>
                <w:sz w:val="16"/>
              </w:rPr>
              <w:t xml:space="preserve"> </w:t>
            </w:r>
            <w:r>
              <w:rPr>
                <w:sz w:val="16"/>
              </w:rPr>
              <w:t>(Non-Repudiation).</w:t>
            </w:r>
          </w:p>
        </w:tc>
        <w:tc>
          <w:tcPr>
            <w:tcW w:w="957" w:type="dxa"/>
            <w:tcBorders>
              <w:left w:val="single" w:sz="6" w:space="0" w:color="000000"/>
              <w:right w:val="single" w:sz="6" w:space="0" w:color="000000"/>
            </w:tcBorders>
            <w:vAlign w:val="center"/>
          </w:tcPr>
          <w:p w14:paraId="7AD4DC63" w14:textId="77777777" w:rsidR="008D01F9" w:rsidRDefault="008D01F9" w:rsidP="00EA5092">
            <w:pPr>
              <w:pStyle w:val="TableParagraph"/>
              <w:spacing w:before="11"/>
              <w:ind w:left="280" w:right="261"/>
              <w:jc w:val="center"/>
              <w:rPr>
                <w:sz w:val="16"/>
              </w:rPr>
            </w:pPr>
            <w:r>
              <w:rPr>
                <w:sz w:val="16"/>
              </w:rPr>
              <w:t>13</w:t>
            </w:r>
          </w:p>
        </w:tc>
        <w:tc>
          <w:tcPr>
            <w:tcW w:w="957" w:type="dxa"/>
            <w:tcBorders>
              <w:left w:val="single" w:sz="6" w:space="0" w:color="000000"/>
              <w:right w:val="single" w:sz="6" w:space="0" w:color="000000"/>
            </w:tcBorders>
            <w:vAlign w:val="center"/>
          </w:tcPr>
          <w:p w14:paraId="4647AFD0" w14:textId="5047A110" w:rsidR="008D01F9" w:rsidRDefault="008D01F9" w:rsidP="00EA5092">
            <w:pPr>
              <w:pStyle w:val="TableParagraph"/>
              <w:spacing w:before="11"/>
              <w:ind w:left="0" w:right="-15"/>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70ABEC1A" w14:textId="6D2CBBEC" w:rsidR="008D01F9" w:rsidRDefault="00163906" w:rsidP="00EA5092">
            <w:pPr>
              <w:pStyle w:val="TableParagraph"/>
              <w:spacing w:before="11"/>
              <w:ind w:left="0"/>
              <w:jc w:val="center"/>
              <w:rPr>
                <w:sz w:val="16"/>
              </w:rPr>
            </w:pPr>
            <w:r>
              <w:rPr>
                <w:sz w:val="16"/>
              </w:rPr>
              <w:t>DC.1#4</w:t>
            </w:r>
          </w:p>
        </w:tc>
      </w:tr>
      <w:tr w:rsidR="008D01F9" w14:paraId="1AFC8BAB" w14:textId="0E8D8F98" w:rsidTr="00EA5092">
        <w:trPr>
          <w:trHeight w:val="443"/>
        </w:trPr>
        <w:tc>
          <w:tcPr>
            <w:tcW w:w="1855" w:type="dxa"/>
            <w:vMerge/>
            <w:tcBorders>
              <w:top w:val="nil"/>
              <w:right w:val="single" w:sz="8" w:space="0" w:color="000000"/>
            </w:tcBorders>
          </w:tcPr>
          <w:p w14:paraId="4E7B803B" w14:textId="77777777" w:rsidR="008D01F9" w:rsidRDefault="008D01F9" w:rsidP="00836B45">
            <w:pPr>
              <w:rPr>
                <w:sz w:val="2"/>
                <w:szCs w:val="2"/>
              </w:rPr>
            </w:pPr>
          </w:p>
        </w:tc>
        <w:tc>
          <w:tcPr>
            <w:tcW w:w="8067" w:type="dxa"/>
            <w:tcBorders>
              <w:left w:val="single" w:sz="8" w:space="0" w:color="000000"/>
              <w:right w:val="single" w:sz="6" w:space="0" w:color="000000"/>
            </w:tcBorders>
          </w:tcPr>
          <w:p w14:paraId="72F33AC9" w14:textId="77777777" w:rsidR="008D01F9" w:rsidRDefault="008D01F9" w:rsidP="00836B45">
            <w:pPr>
              <w:pStyle w:val="TableParagraph"/>
              <w:spacing w:before="28" w:line="190" w:lineRule="atLeast"/>
              <w:ind w:left="453" w:right="51" w:hanging="335"/>
              <w:jc w:val="both"/>
              <w:rPr>
                <w:sz w:val="16"/>
              </w:rPr>
            </w:pPr>
            <w:r>
              <w:rPr>
                <w:b/>
                <w:sz w:val="16"/>
              </w:rPr>
              <w:t xml:space="preserve">13. </w:t>
            </w:r>
            <w:r>
              <w:rPr>
                <w:sz w:val="16"/>
              </w:rPr>
              <w:t>IF the system transmits data to or receives data from a system outside of a secure network, THEN the system SHALL conform to function</w:t>
            </w:r>
            <w:r>
              <w:rPr>
                <w:color w:val="0000FF"/>
                <w:sz w:val="16"/>
              </w:rPr>
              <w:t xml:space="preserve"> </w:t>
            </w:r>
            <w:hyperlink w:anchor="_bookmark103" w:history="1">
              <w:r>
                <w:rPr>
                  <w:color w:val="0000FF"/>
                  <w:sz w:val="16"/>
                  <w:u w:val="single" w:color="0000FF"/>
                </w:rPr>
                <w:t>TI.1.6</w:t>
              </w:r>
            </w:hyperlink>
            <w:r>
              <w:rPr>
                <w:color w:val="0000FF"/>
                <w:sz w:val="16"/>
              </w:rPr>
              <w:t xml:space="preserve">  </w:t>
            </w:r>
            <w:r>
              <w:rPr>
                <w:sz w:val="16"/>
              </w:rPr>
              <w:t>(Secure Data Exchange), to ensure that the data  are protected.</w:t>
            </w:r>
          </w:p>
        </w:tc>
        <w:tc>
          <w:tcPr>
            <w:tcW w:w="957" w:type="dxa"/>
            <w:tcBorders>
              <w:left w:val="single" w:sz="6" w:space="0" w:color="000000"/>
              <w:right w:val="single" w:sz="6" w:space="0" w:color="000000"/>
            </w:tcBorders>
            <w:vAlign w:val="center"/>
          </w:tcPr>
          <w:p w14:paraId="784F7305" w14:textId="77777777" w:rsidR="008D01F9" w:rsidRDefault="008D01F9" w:rsidP="00D51CF3">
            <w:pPr>
              <w:pStyle w:val="TableParagraph"/>
              <w:ind w:left="0"/>
              <w:jc w:val="center"/>
              <w:rPr>
                <w:sz w:val="16"/>
              </w:rPr>
            </w:pPr>
            <w:r>
              <w:rPr>
                <w:sz w:val="16"/>
              </w:rPr>
              <w:t>14</w:t>
            </w:r>
          </w:p>
        </w:tc>
        <w:tc>
          <w:tcPr>
            <w:tcW w:w="957" w:type="dxa"/>
            <w:tcBorders>
              <w:left w:val="single" w:sz="6" w:space="0" w:color="000000"/>
              <w:right w:val="single" w:sz="6" w:space="0" w:color="000000"/>
            </w:tcBorders>
            <w:vAlign w:val="center"/>
          </w:tcPr>
          <w:p w14:paraId="2D568479" w14:textId="59865C78" w:rsidR="008D01F9" w:rsidRDefault="008D01F9" w:rsidP="00D51CF3">
            <w:pPr>
              <w:pStyle w:val="TableParagraph"/>
              <w:ind w:left="0" w:right="-15"/>
              <w:jc w:val="center"/>
              <w:rPr>
                <w:sz w:val="17"/>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67CA6E4B" w14:textId="72004324" w:rsidR="008D01F9" w:rsidRDefault="00163906" w:rsidP="00D51CF3">
            <w:pPr>
              <w:pStyle w:val="TableParagraph"/>
              <w:ind w:left="0"/>
              <w:jc w:val="center"/>
              <w:rPr>
                <w:sz w:val="16"/>
              </w:rPr>
            </w:pPr>
            <w:r>
              <w:rPr>
                <w:sz w:val="16"/>
              </w:rPr>
              <w:t>DC.1#5</w:t>
            </w:r>
          </w:p>
        </w:tc>
      </w:tr>
      <w:tr w:rsidR="008D01F9" w14:paraId="6617B7AA" w14:textId="5BF6164D" w:rsidTr="00EA5092">
        <w:trPr>
          <w:trHeight w:val="623"/>
        </w:trPr>
        <w:tc>
          <w:tcPr>
            <w:tcW w:w="1855" w:type="dxa"/>
            <w:vMerge/>
            <w:tcBorders>
              <w:top w:val="nil"/>
              <w:right w:val="single" w:sz="8" w:space="0" w:color="000000"/>
            </w:tcBorders>
          </w:tcPr>
          <w:p w14:paraId="6586D48B" w14:textId="77777777" w:rsidR="008D01F9" w:rsidRDefault="008D01F9" w:rsidP="00836B45">
            <w:pPr>
              <w:rPr>
                <w:sz w:val="2"/>
                <w:szCs w:val="2"/>
              </w:rPr>
            </w:pPr>
          </w:p>
        </w:tc>
        <w:tc>
          <w:tcPr>
            <w:tcW w:w="8067" w:type="dxa"/>
            <w:tcBorders>
              <w:left w:val="single" w:sz="8" w:space="0" w:color="000000"/>
              <w:right w:val="single" w:sz="6" w:space="0" w:color="000000"/>
            </w:tcBorders>
          </w:tcPr>
          <w:p w14:paraId="0094C5E5" w14:textId="77777777" w:rsidR="008D01F9" w:rsidRDefault="008D01F9" w:rsidP="00836B45">
            <w:pPr>
              <w:pStyle w:val="TableParagraph"/>
              <w:spacing w:before="28" w:line="190" w:lineRule="atLeast"/>
              <w:ind w:left="453" w:right="51" w:hanging="335"/>
              <w:jc w:val="both"/>
              <w:rPr>
                <w:sz w:val="16"/>
              </w:rPr>
            </w:pPr>
            <w:r>
              <w:rPr>
                <w:b/>
                <w:sz w:val="16"/>
              </w:rPr>
              <w:t xml:space="preserve">14. </w:t>
            </w:r>
            <w:r>
              <w:rPr>
                <w:sz w:val="16"/>
              </w:rPr>
              <w:t>IF the system transmits data to or receives data from a system outside of a secure network, THEN the system SHALL conform to function</w:t>
            </w:r>
            <w:r>
              <w:rPr>
                <w:color w:val="0000FF"/>
                <w:sz w:val="16"/>
              </w:rPr>
              <w:t xml:space="preserve"> </w:t>
            </w:r>
            <w:hyperlink w:anchor="_bookmark104" w:history="1">
              <w:r>
                <w:rPr>
                  <w:color w:val="0000FF"/>
                  <w:sz w:val="16"/>
                  <w:u w:val="single" w:color="0000FF"/>
                </w:rPr>
                <w:t>TI.1.7</w:t>
              </w:r>
            </w:hyperlink>
            <w:r>
              <w:rPr>
                <w:color w:val="0000FF"/>
                <w:sz w:val="16"/>
              </w:rPr>
              <w:t xml:space="preserve"> </w:t>
            </w:r>
            <w:r>
              <w:rPr>
                <w:sz w:val="16"/>
              </w:rPr>
              <w:t>(Secure Data Routing), to ensure that the exchange occurs only among authorized senders and receivers.</w:t>
            </w:r>
          </w:p>
        </w:tc>
        <w:tc>
          <w:tcPr>
            <w:tcW w:w="957" w:type="dxa"/>
            <w:tcBorders>
              <w:left w:val="single" w:sz="6" w:space="0" w:color="000000"/>
              <w:right w:val="single" w:sz="6" w:space="0" w:color="000000"/>
            </w:tcBorders>
            <w:vAlign w:val="center"/>
          </w:tcPr>
          <w:p w14:paraId="3C3205DD" w14:textId="77777777" w:rsidR="008D01F9" w:rsidRDefault="008D01F9" w:rsidP="00D51CF3">
            <w:pPr>
              <w:pStyle w:val="TableParagraph"/>
              <w:ind w:left="0"/>
              <w:jc w:val="center"/>
              <w:rPr>
                <w:sz w:val="16"/>
              </w:rPr>
            </w:pPr>
            <w:r>
              <w:rPr>
                <w:sz w:val="16"/>
              </w:rPr>
              <w:t>15</w:t>
            </w:r>
          </w:p>
        </w:tc>
        <w:tc>
          <w:tcPr>
            <w:tcW w:w="957" w:type="dxa"/>
            <w:tcBorders>
              <w:left w:val="single" w:sz="6" w:space="0" w:color="000000"/>
              <w:right w:val="single" w:sz="6" w:space="0" w:color="000000"/>
            </w:tcBorders>
            <w:vAlign w:val="center"/>
          </w:tcPr>
          <w:p w14:paraId="7FDA1BC4" w14:textId="473D9358" w:rsidR="008D01F9" w:rsidRDefault="008D01F9" w:rsidP="00D51CF3">
            <w:pPr>
              <w:pStyle w:val="TableParagraph"/>
              <w:ind w:left="0" w:right="-15"/>
              <w:jc w:val="center"/>
              <w:rPr>
                <w:sz w:val="17"/>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0AC266C3" w14:textId="61BDD715" w:rsidR="008D01F9" w:rsidRDefault="00163906" w:rsidP="00D51CF3">
            <w:pPr>
              <w:pStyle w:val="TableParagraph"/>
              <w:ind w:left="0"/>
              <w:jc w:val="center"/>
              <w:rPr>
                <w:sz w:val="16"/>
              </w:rPr>
            </w:pPr>
            <w:r>
              <w:rPr>
                <w:sz w:val="16"/>
              </w:rPr>
              <w:t>DC.1#6</w:t>
            </w:r>
          </w:p>
        </w:tc>
      </w:tr>
      <w:tr w:rsidR="008D01F9" w14:paraId="37475CD9" w14:textId="5EECF1B3" w:rsidTr="00EA5092">
        <w:trPr>
          <w:trHeight w:val="240"/>
        </w:trPr>
        <w:tc>
          <w:tcPr>
            <w:tcW w:w="1855" w:type="dxa"/>
            <w:vMerge/>
            <w:tcBorders>
              <w:top w:val="nil"/>
              <w:right w:val="single" w:sz="8" w:space="0" w:color="000000"/>
            </w:tcBorders>
          </w:tcPr>
          <w:p w14:paraId="36EDE06E" w14:textId="77777777" w:rsidR="008D01F9" w:rsidRDefault="008D01F9" w:rsidP="00836B45">
            <w:pPr>
              <w:rPr>
                <w:sz w:val="2"/>
                <w:szCs w:val="2"/>
              </w:rPr>
            </w:pPr>
          </w:p>
        </w:tc>
        <w:tc>
          <w:tcPr>
            <w:tcW w:w="8067" w:type="dxa"/>
            <w:tcBorders>
              <w:left w:val="single" w:sz="8" w:space="0" w:color="000000"/>
              <w:right w:val="single" w:sz="6" w:space="0" w:color="000000"/>
            </w:tcBorders>
          </w:tcPr>
          <w:p w14:paraId="5EC7B679" w14:textId="77777777" w:rsidR="008D01F9" w:rsidRDefault="008D01F9" w:rsidP="00836B45">
            <w:pPr>
              <w:pStyle w:val="TableParagraph"/>
              <w:spacing w:before="35"/>
              <w:ind w:left="118"/>
              <w:rPr>
                <w:sz w:val="16"/>
              </w:rPr>
            </w:pPr>
            <w:r>
              <w:rPr>
                <w:b/>
                <w:sz w:val="16"/>
              </w:rPr>
              <w:t xml:space="preserve">15. </w:t>
            </w:r>
            <w:r>
              <w:rPr>
                <w:sz w:val="16"/>
              </w:rPr>
              <w:t>The system SHALL conform to function</w:t>
            </w:r>
            <w:r>
              <w:rPr>
                <w:color w:val="0000FF"/>
                <w:sz w:val="16"/>
              </w:rPr>
              <w:t xml:space="preserve"> </w:t>
            </w:r>
            <w:hyperlink w:anchor="_bookmark105" w:history="1">
              <w:r>
                <w:rPr>
                  <w:color w:val="0000FF"/>
                  <w:sz w:val="16"/>
                  <w:u w:val="single" w:color="0000FF"/>
                </w:rPr>
                <w:t>TI.1.8</w:t>
              </w:r>
            </w:hyperlink>
            <w:r>
              <w:rPr>
                <w:color w:val="0000FF"/>
                <w:sz w:val="16"/>
              </w:rPr>
              <w:t xml:space="preserve"> </w:t>
            </w:r>
            <w:r>
              <w:rPr>
                <w:sz w:val="16"/>
              </w:rPr>
              <w:t>(Patient Privacy and Confidentiality).</w:t>
            </w:r>
          </w:p>
        </w:tc>
        <w:tc>
          <w:tcPr>
            <w:tcW w:w="957" w:type="dxa"/>
            <w:tcBorders>
              <w:left w:val="single" w:sz="6" w:space="0" w:color="000000"/>
              <w:right w:val="single" w:sz="6" w:space="0" w:color="000000"/>
            </w:tcBorders>
            <w:vAlign w:val="center"/>
          </w:tcPr>
          <w:p w14:paraId="2EB029FB" w14:textId="77777777" w:rsidR="008D01F9" w:rsidRDefault="008D01F9" w:rsidP="00EA5092">
            <w:pPr>
              <w:pStyle w:val="TableParagraph"/>
              <w:spacing w:before="11"/>
              <w:ind w:left="280" w:right="261"/>
              <w:jc w:val="center"/>
              <w:rPr>
                <w:sz w:val="16"/>
              </w:rPr>
            </w:pPr>
            <w:r>
              <w:rPr>
                <w:sz w:val="16"/>
              </w:rPr>
              <w:t>16</w:t>
            </w:r>
          </w:p>
        </w:tc>
        <w:tc>
          <w:tcPr>
            <w:tcW w:w="957" w:type="dxa"/>
            <w:tcBorders>
              <w:left w:val="single" w:sz="6" w:space="0" w:color="000000"/>
              <w:right w:val="single" w:sz="6" w:space="0" w:color="000000"/>
            </w:tcBorders>
            <w:vAlign w:val="center"/>
          </w:tcPr>
          <w:p w14:paraId="4F1FB0AB" w14:textId="5E17B121" w:rsidR="008D01F9" w:rsidRDefault="008D01F9" w:rsidP="00EA5092">
            <w:pPr>
              <w:pStyle w:val="TableParagraph"/>
              <w:spacing w:before="11"/>
              <w:ind w:left="0" w:right="-15"/>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430135F8" w14:textId="211AABE5" w:rsidR="008D01F9" w:rsidRDefault="00163906" w:rsidP="00EA5092">
            <w:pPr>
              <w:pStyle w:val="TableParagraph"/>
              <w:spacing w:before="11"/>
              <w:ind w:left="0"/>
              <w:jc w:val="center"/>
              <w:rPr>
                <w:sz w:val="16"/>
              </w:rPr>
            </w:pPr>
            <w:r>
              <w:rPr>
                <w:sz w:val="16"/>
              </w:rPr>
              <w:t>DC.1#8</w:t>
            </w:r>
          </w:p>
        </w:tc>
      </w:tr>
      <w:tr w:rsidR="008D01F9" w14:paraId="54461ABB" w14:textId="2080520C" w:rsidTr="00EA5092">
        <w:trPr>
          <w:trHeight w:val="240"/>
        </w:trPr>
        <w:tc>
          <w:tcPr>
            <w:tcW w:w="1855" w:type="dxa"/>
            <w:vMerge/>
            <w:tcBorders>
              <w:top w:val="nil"/>
              <w:right w:val="single" w:sz="8" w:space="0" w:color="000000"/>
            </w:tcBorders>
          </w:tcPr>
          <w:p w14:paraId="47C1C26E" w14:textId="77777777" w:rsidR="008D01F9" w:rsidRDefault="008D01F9" w:rsidP="00836B45">
            <w:pPr>
              <w:rPr>
                <w:sz w:val="2"/>
                <w:szCs w:val="2"/>
              </w:rPr>
            </w:pPr>
          </w:p>
        </w:tc>
        <w:tc>
          <w:tcPr>
            <w:tcW w:w="8067" w:type="dxa"/>
            <w:tcBorders>
              <w:left w:val="single" w:sz="8" w:space="0" w:color="000000"/>
              <w:right w:val="single" w:sz="6" w:space="0" w:color="000000"/>
            </w:tcBorders>
          </w:tcPr>
          <w:p w14:paraId="6F4CC861" w14:textId="77777777" w:rsidR="008D01F9" w:rsidRDefault="008D01F9" w:rsidP="00836B45">
            <w:pPr>
              <w:pStyle w:val="TableParagraph"/>
              <w:spacing w:before="35"/>
              <w:ind w:left="118"/>
              <w:rPr>
                <w:sz w:val="16"/>
              </w:rPr>
            </w:pPr>
            <w:r>
              <w:rPr>
                <w:b/>
                <w:sz w:val="16"/>
              </w:rPr>
              <w:t xml:space="preserve">16. </w:t>
            </w:r>
            <w:r>
              <w:rPr>
                <w:sz w:val="16"/>
              </w:rPr>
              <w:t>The system SHALL conform to function</w:t>
            </w:r>
            <w:r>
              <w:rPr>
                <w:color w:val="0000FF"/>
                <w:sz w:val="16"/>
              </w:rPr>
              <w:t xml:space="preserve"> </w:t>
            </w:r>
            <w:hyperlink w:anchor="_bookmark106" w:history="1">
              <w:r>
                <w:rPr>
                  <w:color w:val="0000FF"/>
                  <w:sz w:val="16"/>
                  <w:u w:val="single" w:color="0000FF"/>
                </w:rPr>
                <w:t>TI.2</w:t>
              </w:r>
            </w:hyperlink>
            <w:r>
              <w:rPr>
                <w:color w:val="0000FF"/>
                <w:sz w:val="16"/>
              </w:rPr>
              <w:t xml:space="preserve"> </w:t>
            </w:r>
            <w:r>
              <w:rPr>
                <w:sz w:val="16"/>
              </w:rPr>
              <w:t>(Audit) and all child functions.</w:t>
            </w:r>
          </w:p>
        </w:tc>
        <w:tc>
          <w:tcPr>
            <w:tcW w:w="957" w:type="dxa"/>
            <w:tcBorders>
              <w:left w:val="single" w:sz="6" w:space="0" w:color="000000"/>
              <w:right w:val="single" w:sz="6" w:space="0" w:color="000000"/>
            </w:tcBorders>
            <w:vAlign w:val="center"/>
          </w:tcPr>
          <w:p w14:paraId="6FB029F2" w14:textId="77777777" w:rsidR="008D01F9" w:rsidRDefault="008D01F9" w:rsidP="00EA5092">
            <w:pPr>
              <w:pStyle w:val="TableParagraph"/>
              <w:spacing w:before="11"/>
              <w:ind w:left="280" w:right="261"/>
              <w:jc w:val="center"/>
              <w:rPr>
                <w:sz w:val="16"/>
              </w:rPr>
            </w:pPr>
            <w:r>
              <w:rPr>
                <w:sz w:val="16"/>
              </w:rPr>
              <w:t>17</w:t>
            </w:r>
          </w:p>
        </w:tc>
        <w:tc>
          <w:tcPr>
            <w:tcW w:w="957" w:type="dxa"/>
            <w:tcBorders>
              <w:left w:val="single" w:sz="6" w:space="0" w:color="000000"/>
              <w:right w:val="single" w:sz="6" w:space="0" w:color="000000"/>
            </w:tcBorders>
            <w:vAlign w:val="center"/>
          </w:tcPr>
          <w:p w14:paraId="035A4F63" w14:textId="4AAD1CB8" w:rsidR="008D01F9" w:rsidRDefault="008D01F9" w:rsidP="00EA5092">
            <w:pPr>
              <w:pStyle w:val="TableParagraph"/>
              <w:spacing w:before="11"/>
              <w:ind w:left="0" w:right="-15"/>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75D85FDC" w14:textId="35B633BE" w:rsidR="008D01F9" w:rsidRDefault="00981896" w:rsidP="00EA5092">
            <w:pPr>
              <w:pStyle w:val="TableParagraph"/>
              <w:spacing w:before="11"/>
              <w:ind w:left="0" w:right="46"/>
              <w:jc w:val="center"/>
              <w:rPr>
                <w:sz w:val="16"/>
              </w:rPr>
            </w:pPr>
            <w:r>
              <w:rPr>
                <w:sz w:val="16"/>
              </w:rPr>
              <w:t>TBD</w:t>
            </w:r>
          </w:p>
        </w:tc>
      </w:tr>
      <w:tr w:rsidR="008D01F9" w14:paraId="3591BB8C" w14:textId="08E28265" w:rsidTr="00EA5092">
        <w:trPr>
          <w:trHeight w:val="240"/>
        </w:trPr>
        <w:tc>
          <w:tcPr>
            <w:tcW w:w="1855" w:type="dxa"/>
            <w:vMerge/>
            <w:tcBorders>
              <w:top w:val="nil"/>
              <w:right w:val="single" w:sz="8" w:space="0" w:color="000000"/>
            </w:tcBorders>
          </w:tcPr>
          <w:p w14:paraId="207C4E7A" w14:textId="77777777" w:rsidR="008D01F9" w:rsidRDefault="008D01F9" w:rsidP="00836B45">
            <w:pPr>
              <w:rPr>
                <w:sz w:val="2"/>
                <w:szCs w:val="2"/>
              </w:rPr>
            </w:pPr>
          </w:p>
        </w:tc>
        <w:tc>
          <w:tcPr>
            <w:tcW w:w="8067" w:type="dxa"/>
            <w:tcBorders>
              <w:left w:val="single" w:sz="8" w:space="0" w:color="000000"/>
              <w:right w:val="single" w:sz="6" w:space="0" w:color="000000"/>
            </w:tcBorders>
            <w:shd w:val="clear" w:color="auto" w:fill="A6A6A6" w:themeFill="background1" w:themeFillShade="A6"/>
          </w:tcPr>
          <w:p w14:paraId="5BDB704A" w14:textId="77777777" w:rsidR="008D01F9" w:rsidRDefault="008D01F9" w:rsidP="00836B45">
            <w:pPr>
              <w:pStyle w:val="TableParagraph"/>
              <w:spacing w:before="35"/>
              <w:ind w:left="118"/>
              <w:rPr>
                <w:sz w:val="16"/>
              </w:rPr>
            </w:pPr>
            <w:r>
              <w:rPr>
                <w:b/>
                <w:sz w:val="16"/>
              </w:rPr>
              <w:t xml:space="preserve">17. </w:t>
            </w:r>
            <w:r>
              <w:rPr>
                <w:sz w:val="16"/>
              </w:rPr>
              <w:t>The system SHOULD conform to function</w:t>
            </w:r>
            <w:r>
              <w:rPr>
                <w:color w:val="0000FF"/>
                <w:sz w:val="16"/>
              </w:rPr>
              <w:t xml:space="preserve"> </w:t>
            </w:r>
            <w:hyperlink w:anchor="_bookmark107" w:history="1">
              <w:r>
                <w:rPr>
                  <w:color w:val="0000FF"/>
                  <w:sz w:val="16"/>
                  <w:u w:val="single" w:color="0000FF"/>
                </w:rPr>
                <w:t>TI.3</w:t>
              </w:r>
            </w:hyperlink>
            <w:r>
              <w:rPr>
                <w:color w:val="0000FF"/>
                <w:sz w:val="16"/>
              </w:rPr>
              <w:t xml:space="preserve"> </w:t>
            </w:r>
            <w:r>
              <w:rPr>
                <w:sz w:val="16"/>
              </w:rPr>
              <w:t>(Registry and Directory Services).</w:t>
            </w:r>
          </w:p>
        </w:tc>
        <w:tc>
          <w:tcPr>
            <w:tcW w:w="957" w:type="dxa"/>
            <w:tcBorders>
              <w:left w:val="single" w:sz="6" w:space="0" w:color="000000"/>
              <w:right w:val="single" w:sz="6" w:space="0" w:color="000000"/>
            </w:tcBorders>
            <w:shd w:val="clear" w:color="auto" w:fill="A6A6A6" w:themeFill="background1" w:themeFillShade="A6"/>
            <w:vAlign w:val="center"/>
          </w:tcPr>
          <w:p w14:paraId="0C6FBC26" w14:textId="77777777" w:rsidR="008D01F9" w:rsidRDefault="008D01F9" w:rsidP="00EA5092">
            <w:pPr>
              <w:pStyle w:val="TableParagraph"/>
              <w:spacing w:before="11"/>
              <w:ind w:left="280" w:right="261"/>
              <w:jc w:val="center"/>
              <w:rPr>
                <w:sz w:val="16"/>
              </w:rPr>
            </w:pPr>
            <w:r>
              <w:rPr>
                <w:sz w:val="16"/>
              </w:rPr>
              <w:t>18</w:t>
            </w:r>
          </w:p>
        </w:tc>
        <w:tc>
          <w:tcPr>
            <w:tcW w:w="957" w:type="dxa"/>
            <w:tcBorders>
              <w:left w:val="single" w:sz="6" w:space="0" w:color="000000"/>
              <w:right w:val="single" w:sz="6" w:space="0" w:color="000000"/>
            </w:tcBorders>
            <w:shd w:val="clear" w:color="auto" w:fill="A6A6A6" w:themeFill="background1" w:themeFillShade="A6"/>
            <w:vAlign w:val="center"/>
          </w:tcPr>
          <w:p w14:paraId="4A61C4B4" w14:textId="1983AF60" w:rsidR="008D01F9" w:rsidRDefault="00FE0826" w:rsidP="00EA5092">
            <w:pPr>
              <w:pStyle w:val="TableParagraph"/>
              <w:spacing w:before="11"/>
              <w:ind w:left="0" w:right="-15"/>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74B11FC0" w14:textId="7755D3F4" w:rsidR="008D01F9" w:rsidRDefault="00163906" w:rsidP="00EA5092">
            <w:pPr>
              <w:pStyle w:val="TableParagraph"/>
              <w:spacing w:before="11"/>
              <w:ind w:left="0"/>
              <w:jc w:val="center"/>
              <w:rPr>
                <w:sz w:val="16"/>
              </w:rPr>
            </w:pPr>
            <w:r>
              <w:rPr>
                <w:sz w:val="16"/>
              </w:rPr>
              <w:t>DC.1#14</w:t>
            </w:r>
          </w:p>
        </w:tc>
      </w:tr>
      <w:tr w:rsidR="008D01F9" w14:paraId="13AD4409" w14:textId="4A1BF865" w:rsidTr="00EA5092">
        <w:trPr>
          <w:trHeight w:val="240"/>
        </w:trPr>
        <w:tc>
          <w:tcPr>
            <w:tcW w:w="1855" w:type="dxa"/>
            <w:vMerge/>
            <w:tcBorders>
              <w:top w:val="nil"/>
              <w:right w:val="single" w:sz="8" w:space="0" w:color="000000"/>
            </w:tcBorders>
          </w:tcPr>
          <w:p w14:paraId="32D4B71D" w14:textId="77777777" w:rsidR="008D01F9" w:rsidRDefault="008D01F9" w:rsidP="00836B45">
            <w:pPr>
              <w:rPr>
                <w:sz w:val="2"/>
                <w:szCs w:val="2"/>
              </w:rPr>
            </w:pPr>
          </w:p>
        </w:tc>
        <w:tc>
          <w:tcPr>
            <w:tcW w:w="8067" w:type="dxa"/>
            <w:tcBorders>
              <w:left w:val="single" w:sz="8" w:space="0" w:color="000000"/>
              <w:right w:val="single" w:sz="6" w:space="0" w:color="000000"/>
            </w:tcBorders>
          </w:tcPr>
          <w:p w14:paraId="2581916E" w14:textId="77777777" w:rsidR="008D01F9" w:rsidRDefault="008D01F9" w:rsidP="00836B45">
            <w:pPr>
              <w:pStyle w:val="TableParagraph"/>
              <w:spacing w:before="35"/>
              <w:ind w:left="118"/>
              <w:rPr>
                <w:sz w:val="16"/>
              </w:rPr>
            </w:pPr>
            <w:r>
              <w:rPr>
                <w:b/>
                <w:sz w:val="16"/>
              </w:rPr>
              <w:t xml:space="preserve">18. </w:t>
            </w:r>
            <w:r>
              <w:rPr>
                <w:sz w:val="16"/>
              </w:rPr>
              <w:t>The system SHALL conform to function</w:t>
            </w:r>
            <w:r>
              <w:rPr>
                <w:color w:val="0000FF"/>
                <w:sz w:val="16"/>
              </w:rPr>
              <w:t xml:space="preserve"> </w:t>
            </w:r>
            <w:hyperlink w:anchor="_bookmark108" w:history="1">
              <w:r>
                <w:rPr>
                  <w:color w:val="0000FF"/>
                  <w:sz w:val="16"/>
                  <w:u w:val="single" w:color="0000FF"/>
                </w:rPr>
                <w:t>TI.4</w:t>
              </w:r>
            </w:hyperlink>
            <w:r>
              <w:rPr>
                <w:color w:val="0000FF"/>
                <w:sz w:val="16"/>
              </w:rPr>
              <w:t xml:space="preserve"> </w:t>
            </w:r>
            <w:r>
              <w:rPr>
                <w:sz w:val="16"/>
              </w:rPr>
              <w:t>(Standard Terminology and Terminology Services).</w:t>
            </w:r>
          </w:p>
        </w:tc>
        <w:tc>
          <w:tcPr>
            <w:tcW w:w="957" w:type="dxa"/>
            <w:tcBorders>
              <w:left w:val="single" w:sz="6" w:space="0" w:color="000000"/>
              <w:right w:val="single" w:sz="6" w:space="0" w:color="000000"/>
            </w:tcBorders>
            <w:vAlign w:val="center"/>
          </w:tcPr>
          <w:p w14:paraId="76B4DDC8" w14:textId="77777777" w:rsidR="008D01F9" w:rsidRDefault="008D01F9" w:rsidP="00EA5092">
            <w:pPr>
              <w:pStyle w:val="TableParagraph"/>
              <w:spacing w:before="11"/>
              <w:ind w:left="280" w:right="261"/>
              <w:jc w:val="center"/>
              <w:rPr>
                <w:sz w:val="16"/>
              </w:rPr>
            </w:pPr>
            <w:r>
              <w:rPr>
                <w:sz w:val="16"/>
              </w:rPr>
              <w:t>19</w:t>
            </w:r>
          </w:p>
        </w:tc>
        <w:tc>
          <w:tcPr>
            <w:tcW w:w="957" w:type="dxa"/>
            <w:tcBorders>
              <w:left w:val="single" w:sz="6" w:space="0" w:color="000000"/>
              <w:right w:val="single" w:sz="6" w:space="0" w:color="000000"/>
            </w:tcBorders>
            <w:vAlign w:val="center"/>
          </w:tcPr>
          <w:p w14:paraId="34391E61" w14:textId="780EAADD" w:rsidR="008D01F9" w:rsidRDefault="008D01F9" w:rsidP="00EA5092">
            <w:pPr>
              <w:pStyle w:val="TableParagraph"/>
              <w:spacing w:before="11"/>
              <w:ind w:left="0" w:right="-15"/>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2E15070B" w14:textId="55A7E52C" w:rsidR="008D01F9" w:rsidRDefault="00EA5092" w:rsidP="00EA5092">
            <w:pPr>
              <w:pStyle w:val="TableParagraph"/>
              <w:spacing w:before="11"/>
              <w:ind w:left="0" w:right="42"/>
              <w:jc w:val="center"/>
              <w:rPr>
                <w:sz w:val="16"/>
              </w:rPr>
            </w:pPr>
            <w:r>
              <w:rPr>
                <w:sz w:val="16"/>
              </w:rPr>
              <w:t>TBD</w:t>
            </w:r>
          </w:p>
        </w:tc>
      </w:tr>
      <w:tr w:rsidR="008D01F9" w14:paraId="00C9E5C0" w14:textId="77BC0E5B" w:rsidTr="00EA5092">
        <w:trPr>
          <w:trHeight w:val="533"/>
        </w:trPr>
        <w:tc>
          <w:tcPr>
            <w:tcW w:w="1855" w:type="dxa"/>
            <w:vMerge/>
            <w:tcBorders>
              <w:top w:val="nil"/>
              <w:right w:val="single" w:sz="8" w:space="0" w:color="000000"/>
            </w:tcBorders>
          </w:tcPr>
          <w:p w14:paraId="7917C2D7" w14:textId="77777777" w:rsidR="008D01F9" w:rsidRDefault="008D01F9" w:rsidP="00836B45">
            <w:pPr>
              <w:rPr>
                <w:sz w:val="2"/>
                <w:szCs w:val="2"/>
              </w:rPr>
            </w:pPr>
          </w:p>
        </w:tc>
        <w:tc>
          <w:tcPr>
            <w:tcW w:w="8067" w:type="dxa"/>
            <w:tcBorders>
              <w:left w:val="single" w:sz="8" w:space="0" w:color="000000"/>
              <w:right w:val="single" w:sz="6" w:space="0" w:color="000000"/>
            </w:tcBorders>
          </w:tcPr>
          <w:p w14:paraId="1F9AAD71" w14:textId="77777777" w:rsidR="008D01F9" w:rsidRDefault="008D01F9" w:rsidP="00836B45">
            <w:pPr>
              <w:pStyle w:val="TableParagraph"/>
              <w:spacing w:before="28" w:line="190" w:lineRule="atLeast"/>
              <w:ind w:left="453" w:right="51" w:hanging="335"/>
              <w:jc w:val="both"/>
              <w:rPr>
                <w:sz w:val="16"/>
              </w:rPr>
            </w:pPr>
            <w:r>
              <w:rPr>
                <w:b/>
                <w:sz w:val="16"/>
              </w:rPr>
              <w:t xml:space="preserve">19. </w:t>
            </w:r>
            <w:r>
              <w:rPr>
                <w:sz w:val="16"/>
              </w:rPr>
              <w:t>IF the system manages data for which standard terminologies have been established, THEN the system SHALL conform to function</w:t>
            </w:r>
            <w:r>
              <w:rPr>
                <w:color w:val="0000FF"/>
                <w:sz w:val="16"/>
              </w:rPr>
              <w:t xml:space="preserve"> </w:t>
            </w:r>
            <w:hyperlink w:anchor="_bookmark109" w:history="1">
              <w:r>
                <w:rPr>
                  <w:color w:val="0000FF"/>
                  <w:sz w:val="16"/>
                  <w:u w:val="single" w:color="0000FF"/>
                </w:rPr>
                <w:t>TI.4.1</w:t>
              </w:r>
            </w:hyperlink>
            <w:r>
              <w:rPr>
                <w:color w:val="0000FF"/>
                <w:sz w:val="16"/>
              </w:rPr>
              <w:t xml:space="preserve"> </w:t>
            </w:r>
            <w:r>
              <w:rPr>
                <w:sz w:val="16"/>
              </w:rPr>
              <w:t>(Standard Terminologies and Terminology Models) to support semantic interoperability.</w:t>
            </w:r>
          </w:p>
        </w:tc>
        <w:tc>
          <w:tcPr>
            <w:tcW w:w="957" w:type="dxa"/>
            <w:tcBorders>
              <w:left w:val="single" w:sz="6" w:space="0" w:color="000000"/>
              <w:right w:val="single" w:sz="6" w:space="0" w:color="000000"/>
            </w:tcBorders>
            <w:vAlign w:val="center"/>
          </w:tcPr>
          <w:p w14:paraId="7004BCBF" w14:textId="77777777" w:rsidR="008D01F9" w:rsidRDefault="008D01F9" w:rsidP="00D51CF3">
            <w:pPr>
              <w:pStyle w:val="TableParagraph"/>
              <w:ind w:left="280" w:right="261"/>
              <w:jc w:val="center"/>
              <w:rPr>
                <w:sz w:val="16"/>
              </w:rPr>
            </w:pPr>
            <w:r>
              <w:rPr>
                <w:sz w:val="16"/>
              </w:rPr>
              <w:t>20</w:t>
            </w:r>
          </w:p>
        </w:tc>
        <w:tc>
          <w:tcPr>
            <w:tcW w:w="957" w:type="dxa"/>
            <w:tcBorders>
              <w:left w:val="single" w:sz="6" w:space="0" w:color="000000"/>
              <w:right w:val="single" w:sz="6" w:space="0" w:color="000000"/>
            </w:tcBorders>
            <w:vAlign w:val="center"/>
          </w:tcPr>
          <w:p w14:paraId="125D19D2" w14:textId="51976B57" w:rsidR="008D01F9" w:rsidRDefault="008D01F9" w:rsidP="00D51CF3">
            <w:pPr>
              <w:pStyle w:val="TableParagraph"/>
              <w:ind w:left="0" w:right="-14"/>
              <w:jc w:val="center"/>
              <w:rPr>
                <w:sz w:val="17"/>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047F9F57" w14:textId="21683671" w:rsidR="008D01F9" w:rsidRDefault="00163906" w:rsidP="00D51CF3">
            <w:pPr>
              <w:pStyle w:val="TableParagraph"/>
              <w:ind w:left="0"/>
              <w:jc w:val="center"/>
              <w:rPr>
                <w:sz w:val="16"/>
              </w:rPr>
            </w:pPr>
            <w:r>
              <w:rPr>
                <w:sz w:val="16"/>
              </w:rPr>
              <w:t>DC.1#15</w:t>
            </w:r>
          </w:p>
        </w:tc>
      </w:tr>
      <w:tr w:rsidR="008D01F9" w14:paraId="387DB1BD" w14:textId="2F107DD6" w:rsidTr="00EA5092">
        <w:trPr>
          <w:trHeight w:val="623"/>
        </w:trPr>
        <w:tc>
          <w:tcPr>
            <w:tcW w:w="1855" w:type="dxa"/>
            <w:vMerge/>
            <w:tcBorders>
              <w:top w:val="nil"/>
              <w:right w:val="single" w:sz="8" w:space="0" w:color="000000"/>
            </w:tcBorders>
          </w:tcPr>
          <w:p w14:paraId="5C7F9BB0" w14:textId="77777777" w:rsidR="008D01F9" w:rsidRDefault="008D01F9" w:rsidP="00836B45">
            <w:pPr>
              <w:rPr>
                <w:sz w:val="2"/>
                <w:szCs w:val="2"/>
              </w:rPr>
            </w:pPr>
          </w:p>
        </w:tc>
        <w:tc>
          <w:tcPr>
            <w:tcW w:w="8067" w:type="dxa"/>
            <w:tcBorders>
              <w:left w:val="single" w:sz="8" w:space="0" w:color="000000"/>
              <w:right w:val="single" w:sz="6" w:space="0" w:color="000000"/>
            </w:tcBorders>
          </w:tcPr>
          <w:p w14:paraId="26849DD6" w14:textId="77777777" w:rsidR="008D01F9" w:rsidRDefault="008D01F9" w:rsidP="00836B45">
            <w:pPr>
              <w:pStyle w:val="TableParagraph"/>
              <w:spacing w:before="28" w:line="190" w:lineRule="atLeast"/>
              <w:ind w:left="453" w:right="50" w:hanging="335"/>
              <w:jc w:val="both"/>
              <w:rPr>
                <w:sz w:val="16"/>
              </w:rPr>
            </w:pPr>
            <w:r>
              <w:rPr>
                <w:b/>
                <w:sz w:val="16"/>
              </w:rPr>
              <w:t xml:space="preserve">20. </w:t>
            </w:r>
            <w:r>
              <w:rPr>
                <w:sz w:val="16"/>
              </w:rPr>
              <w:t>IF the system manages data for which standard terminologies have been established, THEN the system SHALL conform to function</w:t>
            </w:r>
            <w:r>
              <w:rPr>
                <w:color w:val="0000FF"/>
                <w:sz w:val="16"/>
              </w:rPr>
              <w:t xml:space="preserve"> </w:t>
            </w:r>
            <w:hyperlink w:anchor="_bookmark110" w:history="1">
              <w:r>
                <w:rPr>
                  <w:color w:val="0000FF"/>
                  <w:sz w:val="16"/>
                  <w:u w:val="single" w:color="0000FF"/>
                </w:rPr>
                <w:t>TI.4.2</w:t>
              </w:r>
            </w:hyperlink>
            <w:r>
              <w:rPr>
                <w:color w:val="0000FF"/>
                <w:sz w:val="16"/>
              </w:rPr>
              <w:t xml:space="preserve"> </w:t>
            </w:r>
            <w:r>
              <w:rPr>
                <w:sz w:val="16"/>
              </w:rPr>
              <w:t>(Maintenance and Versioning of Standard</w:t>
            </w:r>
            <w:r>
              <w:rPr>
                <w:spacing w:val="-26"/>
                <w:sz w:val="16"/>
              </w:rPr>
              <w:t xml:space="preserve"> </w:t>
            </w:r>
            <w:r>
              <w:rPr>
                <w:sz w:val="16"/>
              </w:rPr>
              <w:t>Terminologies) to preserve the semantics of coded data over time.</w:t>
            </w:r>
          </w:p>
        </w:tc>
        <w:tc>
          <w:tcPr>
            <w:tcW w:w="957" w:type="dxa"/>
            <w:tcBorders>
              <w:left w:val="single" w:sz="6" w:space="0" w:color="000000"/>
              <w:right w:val="single" w:sz="6" w:space="0" w:color="000000"/>
            </w:tcBorders>
            <w:vAlign w:val="center"/>
          </w:tcPr>
          <w:p w14:paraId="6959E39B" w14:textId="77777777" w:rsidR="008D01F9" w:rsidRDefault="008D01F9" w:rsidP="00D51CF3">
            <w:pPr>
              <w:pStyle w:val="TableParagraph"/>
              <w:ind w:left="280" w:right="261"/>
              <w:jc w:val="center"/>
              <w:rPr>
                <w:sz w:val="16"/>
              </w:rPr>
            </w:pPr>
            <w:r>
              <w:rPr>
                <w:sz w:val="16"/>
              </w:rPr>
              <w:t>21</w:t>
            </w:r>
          </w:p>
        </w:tc>
        <w:tc>
          <w:tcPr>
            <w:tcW w:w="957" w:type="dxa"/>
            <w:tcBorders>
              <w:left w:val="single" w:sz="6" w:space="0" w:color="000000"/>
              <w:right w:val="single" w:sz="6" w:space="0" w:color="000000"/>
            </w:tcBorders>
            <w:vAlign w:val="center"/>
          </w:tcPr>
          <w:p w14:paraId="575BE2E8" w14:textId="33FAA7D1" w:rsidR="008D01F9" w:rsidRDefault="00CD56DB" w:rsidP="00D51CF3">
            <w:pPr>
              <w:pStyle w:val="TableParagraph"/>
              <w:ind w:left="0" w:right="-14"/>
              <w:jc w:val="center"/>
              <w:rPr>
                <w:sz w:val="17"/>
              </w:rPr>
            </w:pPr>
            <w:r w:rsidRPr="00D51CF3">
              <w:rPr>
                <w:sz w:val="16"/>
              </w:rPr>
              <w:t>N/C</w:t>
            </w:r>
            <w:r w:rsidR="001E44FB" w:rsidRPr="00D51CF3">
              <w:rPr>
                <w:sz w:val="16"/>
              </w:rPr>
              <w:t xml:space="preserve"> R</w:t>
            </w:r>
          </w:p>
        </w:tc>
        <w:tc>
          <w:tcPr>
            <w:tcW w:w="957" w:type="dxa"/>
            <w:tcBorders>
              <w:left w:val="single" w:sz="6" w:space="0" w:color="000000"/>
              <w:right w:val="single" w:sz="6" w:space="0" w:color="000000"/>
            </w:tcBorders>
            <w:vAlign w:val="center"/>
          </w:tcPr>
          <w:p w14:paraId="26B83B2F" w14:textId="2D4C870F" w:rsidR="008D01F9" w:rsidRDefault="00163906" w:rsidP="00D51CF3">
            <w:pPr>
              <w:pStyle w:val="TableParagraph"/>
              <w:ind w:left="0"/>
              <w:jc w:val="center"/>
              <w:rPr>
                <w:sz w:val="17"/>
              </w:rPr>
            </w:pPr>
            <w:r>
              <w:rPr>
                <w:sz w:val="16"/>
              </w:rPr>
              <w:t>DC.1#16</w:t>
            </w:r>
          </w:p>
        </w:tc>
      </w:tr>
      <w:tr w:rsidR="008D01F9" w14:paraId="1F2075C2" w14:textId="04C335A5" w:rsidTr="00EA5092">
        <w:trPr>
          <w:trHeight w:val="431"/>
        </w:trPr>
        <w:tc>
          <w:tcPr>
            <w:tcW w:w="1855" w:type="dxa"/>
            <w:vMerge/>
            <w:tcBorders>
              <w:top w:val="nil"/>
              <w:right w:val="single" w:sz="8" w:space="0" w:color="000000"/>
            </w:tcBorders>
          </w:tcPr>
          <w:p w14:paraId="49185FE0" w14:textId="77777777" w:rsidR="008D01F9" w:rsidRDefault="008D01F9" w:rsidP="00836B45">
            <w:pPr>
              <w:rPr>
                <w:sz w:val="2"/>
                <w:szCs w:val="2"/>
              </w:rPr>
            </w:pPr>
          </w:p>
        </w:tc>
        <w:tc>
          <w:tcPr>
            <w:tcW w:w="8067" w:type="dxa"/>
            <w:tcBorders>
              <w:left w:val="single" w:sz="8" w:space="0" w:color="000000"/>
              <w:right w:val="single" w:sz="6" w:space="0" w:color="000000"/>
            </w:tcBorders>
            <w:shd w:val="clear" w:color="auto" w:fill="A6A6A6" w:themeFill="background1" w:themeFillShade="A6"/>
          </w:tcPr>
          <w:p w14:paraId="4722E167" w14:textId="77777777" w:rsidR="008D01F9" w:rsidRDefault="008D01F9" w:rsidP="00836B45">
            <w:pPr>
              <w:pStyle w:val="TableParagraph"/>
              <w:spacing w:before="28" w:line="190" w:lineRule="atLeast"/>
              <w:ind w:left="453" w:hanging="335"/>
              <w:rPr>
                <w:sz w:val="16"/>
              </w:rPr>
            </w:pPr>
            <w:r>
              <w:rPr>
                <w:b/>
                <w:sz w:val="16"/>
              </w:rPr>
              <w:t xml:space="preserve">21. </w:t>
            </w:r>
            <w:r>
              <w:rPr>
                <w:sz w:val="16"/>
              </w:rPr>
              <w:t>IF terminology mapping is implemented within the system, THEN the system SHALL conform to function</w:t>
            </w:r>
            <w:r>
              <w:rPr>
                <w:color w:val="0000FF"/>
                <w:sz w:val="16"/>
              </w:rPr>
              <w:t xml:space="preserve"> </w:t>
            </w:r>
            <w:hyperlink w:anchor="_bookmark111" w:history="1">
              <w:r>
                <w:rPr>
                  <w:color w:val="0000FF"/>
                  <w:sz w:val="16"/>
                  <w:u w:val="single" w:color="0000FF"/>
                </w:rPr>
                <w:t>TI.4.3</w:t>
              </w:r>
            </w:hyperlink>
            <w:r>
              <w:rPr>
                <w:color w:val="0000FF"/>
                <w:sz w:val="16"/>
              </w:rPr>
              <w:t xml:space="preserve"> </w:t>
            </w:r>
            <w:r>
              <w:rPr>
                <w:sz w:val="16"/>
              </w:rPr>
              <w:t>(Terminology Mapping).</w:t>
            </w:r>
          </w:p>
        </w:tc>
        <w:tc>
          <w:tcPr>
            <w:tcW w:w="957" w:type="dxa"/>
            <w:tcBorders>
              <w:left w:val="single" w:sz="6" w:space="0" w:color="000000"/>
              <w:right w:val="single" w:sz="6" w:space="0" w:color="000000"/>
            </w:tcBorders>
            <w:shd w:val="clear" w:color="auto" w:fill="A6A6A6" w:themeFill="background1" w:themeFillShade="A6"/>
            <w:vAlign w:val="center"/>
          </w:tcPr>
          <w:p w14:paraId="202DFBC5" w14:textId="77777777" w:rsidR="008D01F9" w:rsidRDefault="008D01F9" w:rsidP="00D51CF3">
            <w:pPr>
              <w:pStyle w:val="TableParagraph"/>
              <w:ind w:left="280" w:right="261"/>
              <w:jc w:val="center"/>
              <w:rPr>
                <w:sz w:val="16"/>
              </w:rPr>
            </w:pPr>
            <w:r>
              <w:rPr>
                <w:sz w:val="16"/>
              </w:rPr>
              <w:t>22</w:t>
            </w:r>
          </w:p>
        </w:tc>
        <w:tc>
          <w:tcPr>
            <w:tcW w:w="957" w:type="dxa"/>
            <w:tcBorders>
              <w:left w:val="single" w:sz="6" w:space="0" w:color="000000"/>
              <w:right w:val="single" w:sz="6" w:space="0" w:color="000000"/>
            </w:tcBorders>
            <w:shd w:val="clear" w:color="auto" w:fill="A6A6A6" w:themeFill="background1" w:themeFillShade="A6"/>
            <w:vAlign w:val="center"/>
          </w:tcPr>
          <w:p w14:paraId="1A097554" w14:textId="4B878AF6" w:rsidR="008D01F9" w:rsidRDefault="00FE0826" w:rsidP="00D51CF3">
            <w:pPr>
              <w:pStyle w:val="TableParagraph"/>
              <w:ind w:left="0" w:right="-15"/>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4FEDBDED" w14:textId="67FD4493" w:rsidR="008D01F9" w:rsidRDefault="00163906" w:rsidP="00D51CF3">
            <w:pPr>
              <w:pStyle w:val="TableParagraph"/>
              <w:ind w:left="0"/>
              <w:jc w:val="center"/>
              <w:rPr>
                <w:sz w:val="16"/>
              </w:rPr>
            </w:pPr>
            <w:r>
              <w:rPr>
                <w:sz w:val="16"/>
              </w:rPr>
              <w:t>DC.1#17</w:t>
            </w:r>
          </w:p>
        </w:tc>
      </w:tr>
    </w:tbl>
    <w:p w14:paraId="75D4B6B6" w14:textId="3608F61F" w:rsidR="00981896" w:rsidRDefault="00981896">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2"/>
        <w:gridCol w:w="957"/>
        <w:gridCol w:w="957"/>
        <w:gridCol w:w="957"/>
      </w:tblGrid>
      <w:tr w:rsidR="008D01F9" w14:paraId="3E582F11" w14:textId="6E9C15C5" w:rsidTr="009130E5">
        <w:trPr>
          <w:trHeight w:val="624"/>
        </w:trPr>
        <w:tc>
          <w:tcPr>
            <w:tcW w:w="2400" w:type="dxa"/>
            <w:vMerge w:val="restart"/>
            <w:tcBorders>
              <w:top w:val="nil"/>
              <w:right w:val="single" w:sz="8" w:space="0" w:color="000000"/>
            </w:tcBorders>
          </w:tcPr>
          <w:p w14:paraId="3B524800" w14:textId="46ACFF8E" w:rsidR="008D01F9" w:rsidRDefault="008D01F9" w:rsidP="00836B45">
            <w:pPr>
              <w:rPr>
                <w:sz w:val="2"/>
                <w:szCs w:val="2"/>
              </w:rPr>
            </w:pPr>
          </w:p>
        </w:tc>
        <w:tc>
          <w:tcPr>
            <w:tcW w:w="7522" w:type="dxa"/>
            <w:tcBorders>
              <w:left w:val="single" w:sz="8" w:space="0" w:color="000000"/>
              <w:right w:val="single" w:sz="6" w:space="0" w:color="000000"/>
            </w:tcBorders>
          </w:tcPr>
          <w:p w14:paraId="5EA10E80" w14:textId="77777777" w:rsidR="008D01F9" w:rsidRDefault="008D01F9" w:rsidP="00836B45">
            <w:pPr>
              <w:pStyle w:val="TableParagraph"/>
              <w:spacing w:before="28" w:line="190" w:lineRule="atLeast"/>
              <w:ind w:left="453" w:right="50" w:hanging="335"/>
              <w:jc w:val="both"/>
              <w:rPr>
                <w:sz w:val="16"/>
              </w:rPr>
            </w:pPr>
            <w:r>
              <w:rPr>
                <w:b/>
                <w:sz w:val="16"/>
              </w:rPr>
              <w:t xml:space="preserve">22. </w:t>
            </w:r>
            <w:r>
              <w:rPr>
                <w:sz w:val="16"/>
              </w:rPr>
              <w:t>IF the system receives or transmits data for which jurisdictionally established interchange standards exist, THEN the system SHALL conform to function</w:t>
            </w:r>
            <w:r>
              <w:rPr>
                <w:color w:val="0000FF"/>
                <w:sz w:val="16"/>
              </w:rPr>
              <w:t xml:space="preserve"> </w:t>
            </w:r>
            <w:hyperlink w:anchor="_bookmark113" w:history="1">
              <w:r>
                <w:rPr>
                  <w:color w:val="0000FF"/>
                  <w:sz w:val="16"/>
                  <w:u w:val="single" w:color="0000FF"/>
                </w:rPr>
                <w:t>TI.5.1</w:t>
              </w:r>
            </w:hyperlink>
            <w:r>
              <w:rPr>
                <w:color w:val="0000FF"/>
                <w:sz w:val="16"/>
              </w:rPr>
              <w:t xml:space="preserve"> </w:t>
            </w:r>
            <w:r>
              <w:rPr>
                <w:sz w:val="16"/>
              </w:rPr>
              <w:t>(Application and Structured-Document Interchange Standards) and all child functions to support interoperability.</w:t>
            </w:r>
          </w:p>
        </w:tc>
        <w:tc>
          <w:tcPr>
            <w:tcW w:w="957" w:type="dxa"/>
            <w:tcBorders>
              <w:left w:val="single" w:sz="6" w:space="0" w:color="000000"/>
              <w:right w:val="single" w:sz="6" w:space="0" w:color="000000"/>
            </w:tcBorders>
            <w:vAlign w:val="center"/>
          </w:tcPr>
          <w:p w14:paraId="5F7FA134" w14:textId="77777777" w:rsidR="008D01F9" w:rsidRDefault="008D01F9" w:rsidP="00D51CF3">
            <w:pPr>
              <w:pStyle w:val="TableParagraph"/>
              <w:ind w:left="280" w:right="261"/>
              <w:jc w:val="center"/>
              <w:rPr>
                <w:sz w:val="16"/>
              </w:rPr>
            </w:pPr>
            <w:r>
              <w:rPr>
                <w:sz w:val="16"/>
              </w:rPr>
              <w:t>23</w:t>
            </w:r>
          </w:p>
        </w:tc>
        <w:tc>
          <w:tcPr>
            <w:tcW w:w="957" w:type="dxa"/>
            <w:tcBorders>
              <w:left w:val="single" w:sz="6" w:space="0" w:color="000000"/>
              <w:right w:val="single" w:sz="6" w:space="0" w:color="000000"/>
            </w:tcBorders>
            <w:vAlign w:val="center"/>
          </w:tcPr>
          <w:p w14:paraId="7028145A" w14:textId="2A0CCD26" w:rsidR="008D01F9" w:rsidRDefault="008D01F9" w:rsidP="00D51CF3">
            <w:pPr>
              <w:pStyle w:val="TableParagraph"/>
              <w:ind w:left="0" w:right="-15"/>
              <w:jc w:val="center"/>
              <w:rPr>
                <w:sz w:val="17"/>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74FC1D40" w14:textId="17A039AF" w:rsidR="008D01F9" w:rsidRDefault="00163906" w:rsidP="00D51CF3">
            <w:pPr>
              <w:pStyle w:val="TableParagraph"/>
              <w:ind w:left="0"/>
              <w:jc w:val="center"/>
              <w:rPr>
                <w:sz w:val="16"/>
              </w:rPr>
            </w:pPr>
            <w:r>
              <w:rPr>
                <w:sz w:val="16"/>
              </w:rPr>
              <w:t>DC.1#18</w:t>
            </w:r>
          </w:p>
        </w:tc>
      </w:tr>
      <w:tr w:rsidR="008D01F9" w14:paraId="0CED087A" w14:textId="06FB15AB" w:rsidTr="009130E5">
        <w:trPr>
          <w:trHeight w:val="624"/>
        </w:trPr>
        <w:tc>
          <w:tcPr>
            <w:tcW w:w="2400" w:type="dxa"/>
            <w:vMerge/>
            <w:tcBorders>
              <w:top w:val="nil"/>
              <w:right w:val="single" w:sz="8" w:space="0" w:color="000000"/>
            </w:tcBorders>
          </w:tcPr>
          <w:p w14:paraId="58127D96" w14:textId="77777777" w:rsidR="008D01F9" w:rsidRDefault="008D01F9" w:rsidP="00836B45">
            <w:pPr>
              <w:rPr>
                <w:sz w:val="2"/>
                <w:szCs w:val="2"/>
              </w:rPr>
            </w:pPr>
          </w:p>
        </w:tc>
        <w:tc>
          <w:tcPr>
            <w:tcW w:w="7522" w:type="dxa"/>
            <w:tcBorders>
              <w:left w:val="single" w:sz="8" w:space="0" w:color="000000"/>
              <w:right w:val="single" w:sz="6" w:space="0" w:color="000000"/>
            </w:tcBorders>
          </w:tcPr>
          <w:p w14:paraId="5868B83C" w14:textId="77777777" w:rsidR="008D01F9" w:rsidRDefault="008D01F9" w:rsidP="00836B45">
            <w:pPr>
              <w:pStyle w:val="TableParagraph"/>
              <w:spacing w:before="28" w:line="190" w:lineRule="atLeast"/>
              <w:ind w:left="453" w:right="50" w:hanging="335"/>
              <w:jc w:val="both"/>
              <w:rPr>
                <w:sz w:val="16"/>
              </w:rPr>
            </w:pPr>
            <w:r>
              <w:rPr>
                <w:b/>
                <w:sz w:val="16"/>
              </w:rPr>
              <w:t xml:space="preserve">23. </w:t>
            </w:r>
            <w:r>
              <w:rPr>
                <w:sz w:val="16"/>
              </w:rPr>
              <w:t>IF the system receives and transmits data for which generally accepted interchange standards have been established, THEN the system SHALL conform to function</w:t>
            </w:r>
            <w:r>
              <w:rPr>
                <w:color w:val="0000FF"/>
                <w:sz w:val="16"/>
              </w:rPr>
              <w:t xml:space="preserve"> </w:t>
            </w:r>
            <w:hyperlink w:anchor="_bookmark114" w:history="1">
              <w:r>
                <w:rPr>
                  <w:color w:val="0000FF"/>
                  <w:sz w:val="16"/>
                  <w:u w:val="single" w:color="0000FF"/>
                </w:rPr>
                <w:t>TI.5.2</w:t>
              </w:r>
            </w:hyperlink>
            <w:r>
              <w:rPr>
                <w:color w:val="0000FF"/>
                <w:sz w:val="16"/>
              </w:rPr>
              <w:t xml:space="preserve"> </w:t>
            </w:r>
            <w:r>
              <w:rPr>
                <w:sz w:val="16"/>
              </w:rPr>
              <w:t>(Interchange Standards Versioning and Maintenance), to accommodate the inevitable evolution of interchange standards.</w:t>
            </w:r>
          </w:p>
        </w:tc>
        <w:tc>
          <w:tcPr>
            <w:tcW w:w="957" w:type="dxa"/>
            <w:tcBorders>
              <w:left w:val="single" w:sz="6" w:space="0" w:color="000000"/>
              <w:right w:val="single" w:sz="6" w:space="0" w:color="000000"/>
            </w:tcBorders>
            <w:vAlign w:val="center"/>
          </w:tcPr>
          <w:p w14:paraId="348FD50C" w14:textId="77777777" w:rsidR="008D01F9" w:rsidRDefault="008D01F9" w:rsidP="00D51CF3">
            <w:pPr>
              <w:pStyle w:val="TableParagraph"/>
              <w:ind w:left="280" w:right="261"/>
              <w:jc w:val="center"/>
              <w:rPr>
                <w:sz w:val="16"/>
              </w:rPr>
            </w:pPr>
            <w:r>
              <w:rPr>
                <w:sz w:val="16"/>
              </w:rPr>
              <w:t>24</w:t>
            </w:r>
          </w:p>
        </w:tc>
        <w:tc>
          <w:tcPr>
            <w:tcW w:w="957" w:type="dxa"/>
            <w:tcBorders>
              <w:left w:val="single" w:sz="6" w:space="0" w:color="000000"/>
              <w:right w:val="single" w:sz="6" w:space="0" w:color="000000"/>
            </w:tcBorders>
            <w:vAlign w:val="center"/>
          </w:tcPr>
          <w:p w14:paraId="7158ACFE" w14:textId="2A45C20C" w:rsidR="008D01F9" w:rsidRDefault="008D01F9" w:rsidP="00D51CF3">
            <w:pPr>
              <w:pStyle w:val="TableParagraph"/>
              <w:ind w:left="0"/>
              <w:jc w:val="center"/>
              <w:rPr>
                <w:sz w:val="17"/>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697AE682" w14:textId="7C3C2BE8" w:rsidR="008D01F9" w:rsidRDefault="00163906" w:rsidP="00D51CF3">
            <w:pPr>
              <w:pStyle w:val="TableParagraph"/>
              <w:ind w:left="0"/>
              <w:jc w:val="center"/>
              <w:rPr>
                <w:sz w:val="16"/>
              </w:rPr>
            </w:pPr>
            <w:r>
              <w:rPr>
                <w:sz w:val="16"/>
              </w:rPr>
              <w:t>DC.1#19</w:t>
            </w:r>
          </w:p>
        </w:tc>
      </w:tr>
      <w:tr w:rsidR="008D01F9" w14:paraId="4450C159" w14:textId="2AE9FB92" w:rsidTr="009130E5">
        <w:trPr>
          <w:trHeight w:val="240"/>
        </w:trPr>
        <w:tc>
          <w:tcPr>
            <w:tcW w:w="2400" w:type="dxa"/>
            <w:vMerge/>
            <w:tcBorders>
              <w:top w:val="nil"/>
              <w:right w:val="single" w:sz="8" w:space="0" w:color="000000"/>
            </w:tcBorders>
          </w:tcPr>
          <w:p w14:paraId="7C6ADEFF" w14:textId="77777777" w:rsidR="008D01F9" w:rsidRDefault="008D01F9" w:rsidP="00836B45">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2AF9E30F" w14:textId="77777777" w:rsidR="008D01F9" w:rsidRDefault="008D01F9" w:rsidP="00836B45">
            <w:pPr>
              <w:pStyle w:val="TableParagraph"/>
              <w:spacing w:before="35"/>
              <w:ind w:left="118"/>
              <w:rPr>
                <w:sz w:val="16"/>
              </w:rPr>
            </w:pPr>
            <w:r>
              <w:rPr>
                <w:b/>
                <w:sz w:val="16"/>
              </w:rPr>
              <w:t xml:space="preserve">24. </w:t>
            </w:r>
            <w:r>
              <w:rPr>
                <w:sz w:val="16"/>
              </w:rPr>
              <w:t>The system SHOULD conform to function</w:t>
            </w:r>
            <w:r>
              <w:rPr>
                <w:color w:val="0000FF"/>
                <w:sz w:val="16"/>
              </w:rPr>
              <w:t xml:space="preserve"> </w:t>
            </w:r>
            <w:hyperlink w:anchor="_bookmark115" w:history="1">
              <w:r>
                <w:rPr>
                  <w:color w:val="0000FF"/>
                  <w:sz w:val="16"/>
                  <w:u w:val="single" w:color="0000FF"/>
                </w:rPr>
                <w:t>TI.5.3</w:t>
              </w:r>
            </w:hyperlink>
            <w:r>
              <w:rPr>
                <w:color w:val="0000FF"/>
                <w:sz w:val="16"/>
              </w:rPr>
              <w:t xml:space="preserve"> </w:t>
            </w:r>
            <w:r>
              <w:rPr>
                <w:sz w:val="16"/>
              </w:rPr>
              <w:t>(Standards-based Application Integration).</w:t>
            </w:r>
          </w:p>
        </w:tc>
        <w:tc>
          <w:tcPr>
            <w:tcW w:w="957" w:type="dxa"/>
            <w:tcBorders>
              <w:left w:val="single" w:sz="6" w:space="0" w:color="000000"/>
              <w:right w:val="single" w:sz="6" w:space="0" w:color="000000"/>
            </w:tcBorders>
            <w:shd w:val="clear" w:color="auto" w:fill="A6A6A6" w:themeFill="background1" w:themeFillShade="A6"/>
            <w:vAlign w:val="center"/>
          </w:tcPr>
          <w:p w14:paraId="4F888B31" w14:textId="77777777" w:rsidR="008D01F9" w:rsidRDefault="008D01F9" w:rsidP="009130E5">
            <w:pPr>
              <w:pStyle w:val="TableParagraph"/>
              <w:spacing w:before="11"/>
              <w:ind w:left="280" w:right="261"/>
              <w:jc w:val="center"/>
              <w:rPr>
                <w:sz w:val="16"/>
              </w:rPr>
            </w:pPr>
            <w:r>
              <w:rPr>
                <w:sz w:val="16"/>
              </w:rPr>
              <w:t>25</w:t>
            </w:r>
          </w:p>
        </w:tc>
        <w:tc>
          <w:tcPr>
            <w:tcW w:w="957" w:type="dxa"/>
            <w:tcBorders>
              <w:left w:val="single" w:sz="6" w:space="0" w:color="000000"/>
              <w:right w:val="single" w:sz="6" w:space="0" w:color="000000"/>
            </w:tcBorders>
            <w:shd w:val="clear" w:color="auto" w:fill="A6A6A6" w:themeFill="background1" w:themeFillShade="A6"/>
            <w:vAlign w:val="center"/>
          </w:tcPr>
          <w:p w14:paraId="599BA22B" w14:textId="31A71769" w:rsidR="008D01F9" w:rsidRDefault="00FE0826" w:rsidP="009130E5">
            <w:pPr>
              <w:pStyle w:val="TableParagraph"/>
              <w:spacing w:before="11"/>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6D64CA8E" w14:textId="0C1B8BD7" w:rsidR="008D01F9" w:rsidRDefault="00981896" w:rsidP="009130E5">
            <w:pPr>
              <w:pStyle w:val="TableParagraph"/>
              <w:spacing w:before="11"/>
              <w:ind w:left="0"/>
              <w:jc w:val="center"/>
              <w:rPr>
                <w:sz w:val="16"/>
              </w:rPr>
            </w:pPr>
            <w:r>
              <w:rPr>
                <w:sz w:val="16"/>
              </w:rPr>
              <w:t>DC.1#20</w:t>
            </w:r>
          </w:p>
        </w:tc>
      </w:tr>
      <w:tr w:rsidR="008D01F9" w14:paraId="225434F9" w14:textId="4EBBA478" w:rsidTr="009130E5">
        <w:trPr>
          <w:trHeight w:val="461"/>
        </w:trPr>
        <w:tc>
          <w:tcPr>
            <w:tcW w:w="2400" w:type="dxa"/>
            <w:vMerge/>
            <w:tcBorders>
              <w:top w:val="nil"/>
              <w:right w:val="single" w:sz="8" w:space="0" w:color="000000"/>
            </w:tcBorders>
          </w:tcPr>
          <w:p w14:paraId="69165868" w14:textId="77777777" w:rsidR="008D01F9" w:rsidRDefault="008D01F9" w:rsidP="00836B45">
            <w:pPr>
              <w:rPr>
                <w:sz w:val="2"/>
                <w:szCs w:val="2"/>
              </w:rPr>
            </w:pPr>
          </w:p>
        </w:tc>
        <w:tc>
          <w:tcPr>
            <w:tcW w:w="7522" w:type="dxa"/>
            <w:tcBorders>
              <w:left w:val="single" w:sz="8" w:space="0" w:color="000000"/>
              <w:right w:val="single" w:sz="6" w:space="0" w:color="000000"/>
            </w:tcBorders>
          </w:tcPr>
          <w:p w14:paraId="194A8F43" w14:textId="77777777" w:rsidR="008D01F9" w:rsidRDefault="008D01F9" w:rsidP="00836B45">
            <w:pPr>
              <w:pStyle w:val="TableParagraph"/>
              <w:spacing w:before="28" w:line="190" w:lineRule="atLeast"/>
              <w:ind w:left="453" w:right="51" w:hanging="335"/>
              <w:jc w:val="both"/>
              <w:rPr>
                <w:sz w:val="16"/>
              </w:rPr>
            </w:pPr>
            <w:r>
              <w:rPr>
                <w:b/>
                <w:sz w:val="16"/>
              </w:rPr>
              <w:t>25.</w:t>
            </w:r>
            <w:r>
              <w:rPr>
                <w:b/>
                <w:spacing w:val="21"/>
                <w:sz w:val="16"/>
              </w:rPr>
              <w:t xml:space="preserve"> </w:t>
            </w:r>
            <w:r>
              <w:rPr>
                <w:sz w:val="16"/>
              </w:rPr>
              <w:t>IF</w:t>
            </w:r>
            <w:r>
              <w:rPr>
                <w:spacing w:val="-11"/>
                <w:sz w:val="16"/>
              </w:rPr>
              <w:t xml:space="preserve"> </w:t>
            </w:r>
            <w:r>
              <w:rPr>
                <w:sz w:val="16"/>
              </w:rPr>
              <w:t>the</w:t>
            </w:r>
            <w:r>
              <w:rPr>
                <w:spacing w:val="-11"/>
                <w:sz w:val="16"/>
              </w:rPr>
              <w:t xml:space="preserve"> </w:t>
            </w:r>
            <w:r>
              <w:rPr>
                <w:sz w:val="16"/>
              </w:rPr>
              <w:t>system</w:t>
            </w:r>
            <w:r>
              <w:rPr>
                <w:spacing w:val="-11"/>
                <w:sz w:val="16"/>
              </w:rPr>
              <w:t xml:space="preserve"> </w:t>
            </w:r>
            <w:r>
              <w:rPr>
                <w:sz w:val="16"/>
              </w:rPr>
              <w:t>receives</w:t>
            </w:r>
            <w:r>
              <w:rPr>
                <w:spacing w:val="-11"/>
                <w:sz w:val="16"/>
              </w:rPr>
              <w:t xml:space="preserve"> </w:t>
            </w:r>
            <w:r>
              <w:rPr>
                <w:sz w:val="16"/>
              </w:rPr>
              <w:t>and</w:t>
            </w:r>
            <w:r>
              <w:rPr>
                <w:spacing w:val="-11"/>
                <w:sz w:val="16"/>
              </w:rPr>
              <w:t xml:space="preserve"> </w:t>
            </w:r>
            <w:r>
              <w:rPr>
                <w:sz w:val="16"/>
              </w:rPr>
              <w:t>transmits</w:t>
            </w:r>
            <w:r>
              <w:rPr>
                <w:spacing w:val="-11"/>
                <w:sz w:val="16"/>
              </w:rPr>
              <w:t xml:space="preserve"> </w:t>
            </w:r>
            <w:r>
              <w:rPr>
                <w:sz w:val="16"/>
              </w:rPr>
              <w:t>data</w:t>
            </w:r>
            <w:r>
              <w:rPr>
                <w:spacing w:val="-11"/>
                <w:sz w:val="16"/>
              </w:rPr>
              <w:t xml:space="preserve"> </w:t>
            </w:r>
            <w:r>
              <w:rPr>
                <w:sz w:val="16"/>
              </w:rPr>
              <w:t>with</w:t>
            </w:r>
            <w:r>
              <w:rPr>
                <w:spacing w:val="-11"/>
                <w:sz w:val="16"/>
              </w:rPr>
              <w:t xml:space="preserve"> </w:t>
            </w:r>
            <w:r>
              <w:rPr>
                <w:sz w:val="16"/>
              </w:rPr>
              <w:t>other</w:t>
            </w:r>
            <w:r>
              <w:rPr>
                <w:spacing w:val="-11"/>
                <w:sz w:val="16"/>
              </w:rPr>
              <w:t xml:space="preserve"> </w:t>
            </w:r>
            <w:r>
              <w:rPr>
                <w:sz w:val="16"/>
              </w:rPr>
              <w:t>systems</w:t>
            </w:r>
            <w:r>
              <w:rPr>
                <w:spacing w:val="-11"/>
                <w:sz w:val="16"/>
              </w:rPr>
              <w:t xml:space="preserve"> </w:t>
            </w:r>
            <w:r>
              <w:rPr>
                <w:sz w:val="16"/>
              </w:rPr>
              <w:t>outside</w:t>
            </w:r>
            <w:r>
              <w:rPr>
                <w:spacing w:val="-11"/>
                <w:sz w:val="16"/>
              </w:rPr>
              <w:t xml:space="preserve"> </w:t>
            </w:r>
            <w:r>
              <w:rPr>
                <w:sz w:val="16"/>
              </w:rPr>
              <w:t>itself,</w:t>
            </w:r>
            <w:r>
              <w:rPr>
                <w:spacing w:val="-11"/>
                <w:sz w:val="16"/>
              </w:rPr>
              <w:t xml:space="preserve"> </w:t>
            </w:r>
            <w:r>
              <w:rPr>
                <w:sz w:val="16"/>
              </w:rPr>
              <w:t>THEN</w:t>
            </w:r>
            <w:r>
              <w:rPr>
                <w:spacing w:val="-11"/>
                <w:sz w:val="16"/>
              </w:rPr>
              <w:t xml:space="preserve"> </w:t>
            </w:r>
            <w:r>
              <w:rPr>
                <w:sz w:val="16"/>
              </w:rPr>
              <w:t>the</w:t>
            </w:r>
            <w:r>
              <w:rPr>
                <w:spacing w:val="-11"/>
                <w:sz w:val="16"/>
              </w:rPr>
              <w:t xml:space="preserve"> </w:t>
            </w:r>
            <w:r>
              <w:rPr>
                <w:sz w:val="16"/>
              </w:rPr>
              <w:t>system</w:t>
            </w:r>
            <w:r>
              <w:rPr>
                <w:spacing w:val="-11"/>
                <w:sz w:val="16"/>
              </w:rPr>
              <w:t xml:space="preserve"> </w:t>
            </w:r>
            <w:r>
              <w:rPr>
                <w:sz w:val="16"/>
              </w:rPr>
              <w:t>SHALL conform to function</w:t>
            </w:r>
            <w:r>
              <w:rPr>
                <w:color w:val="0000FF"/>
                <w:sz w:val="16"/>
              </w:rPr>
              <w:t xml:space="preserve"> </w:t>
            </w:r>
            <w:hyperlink w:anchor="_bookmark116" w:history="1">
              <w:r>
                <w:rPr>
                  <w:color w:val="0000FF"/>
                  <w:sz w:val="16"/>
                  <w:u w:val="single" w:color="0000FF"/>
                </w:rPr>
                <w:t>TI.5.4</w:t>
              </w:r>
            </w:hyperlink>
            <w:r>
              <w:rPr>
                <w:color w:val="0000FF"/>
                <w:sz w:val="16"/>
              </w:rPr>
              <w:t xml:space="preserve"> </w:t>
            </w:r>
            <w:r>
              <w:rPr>
                <w:sz w:val="16"/>
              </w:rPr>
              <w:t>(Interchange Agreements), to define how the sender and receiver will exchange data.</w:t>
            </w:r>
          </w:p>
        </w:tc>
        <w:tc>
          <w:tcPr>
            <w:tcW w:w="957" w:type="dxa"/>
            <w:tcBorders>
              <w:left w:val="single" w:sz="6" w:space="0" w:color="000000"/>
              <w:right w:val="single" w:sz="6" w:space="0" w:color="000000"/>
            </w:tcBorders>
            <w:vAlign w:val="center"/>
          </w:tcPr>
          <w:p w14:paraId="69E21BDF" w14:textId="77777777" w:rsidR="008D01F9" w:rsidRDefault="008D01F9" w:rsidP="00D51CF3">
            <w:pPr>
              <w:pStyle w:val="TableParagraph"/>
              <w:ind w:left="0" w:right="15"/>
              <w:jc w:val="center"/>
              <w:rPr>
                <w:sz w:val="16"/>
              </w:rPr>
            </w:pPr>
            <w:r>
              <w:rPr>
                <w:sz w:val="16"/>
              </w:rPr>
              <w:t>26</w:t>
            </w:r>
          </w:p>
        </w:tc>
        <w:tc>
          <w:tcPr>
            <w:tcW w:w="957" w:type="dxa"/>
            <w:tcBorders>
              <w:left w:val="single" w:sz="6" w:space="0" w:color="000000"/>
              <w:right w:val="single" w:sz="6" w:space="0" w:color="000000"/>
            </w:tcBorders>
            <w:vAlign w:val="center"/>
          </w:tcPr>
          <w:p w14:paraId="7008DAC6" w14:textId="23EBA988" w:rsidR="008D01F9" w:rsidRDefault="008D01F9" w:rsidP="00D51CF3">
            <w:pPr>
              <w:pStyle w:val="TableParagraph"/>
              <w:ind w:left="0"/>
              <w:jc w:val="center"/>
              <w:rPr>
                <w:sz w:val="17"/>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0FA1653D" w14:textId="5DA6A9A3" w:rsidR="008D01F9" w:rsidRDefault="00981896" w:rsidP="00D51CF3">
            <w:pPr>
              <w:pStyle w:val="TableParagraph"/>
              <w:ind w:left="0"/>
              <w:jc w:val="center"/>
              <w:rPr>
                <w:sz w:val="16"/>
              </w:rPr>
            </w:pPr>
            <w:r>
              <w:rPr>
                <w:sz w:val="16"/>
              </w:rPr>
              <w:t>DC.1#21</w:t>
            </w:r>
          </w:p>
        </w:tc>
      </w:tr>
      <w:tr w:rsidR="008D01F9" w14:paraId="44E912C5" w14:textId="3DB5A03D" w:rsidTr="009130E5">
        <w:trPr>
          <w:trHeight w:val="239"/>
        </w:trPr>
        <w:tc>
          <w:tcPr>
            <w:tcW w:w="2400" w:type="dxa"/>
            <w:vMerge/>
            <w:tcBorders>
              <w:top w:val="nil"/>
              <w:right w:val="single" w:sz="8" w:space="0" w:color="000000"/>
            </w:tcBorders>
          </w:tcPr>
          <w:p w14:paraId="1380EAB5" w14:textId="77777777" w:rsidR="008D01F9" w:rsidRDefault="008D01F9" w:rsidP="00836B45">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53B8E8B6" w14:textId="77777777" w:rsidR="008D01F9" w:rsidRDefault="008D01F9" w:rsidP="00836B45">
            <w:pPr>
              <w:pStyle w:val="TableParagraph"/>
              <w:spacing w:before="35"/>
              <w:ind w:left="118"/>
              <w:rPr>
                <w:sz w:val="16"/>
              </w:rPr>
            </w:pPr>
            <w:r>
              <w:rPr>
                <w:b/>
                <w:sz w:val="16"/>
              </w:rPr>
              <w:t xml:space="preserve">26. </w:t>
            </w:r>
            <w:r>
              <w:rPr>
                <w:sz w:val="16"/>
              </w:rPr>
              <w:t>The system SHOULD conform to function</w:t>
            </w:r>
            <w:r>
              <w:rPr>
                <w:color w:val="0000FF"/>
                <w:sz w:val="16"/>
              </w:rPr>
              <w:t xml:space="preserve"> </w:t>
            </w:r>
            <w:hyperlink w:anchor="_bookmark117" w:history="1">
              <w:r>
                <w:rPr>
                  <w:color w:val="0000FF"/>
                  <w:sz w:val="16"/>
                  <w:u w:val="single" w:color="0000FF"/>
                </w:rPr>
                <w:t>TI.6</w:t>
              </w:r>
            </w:hyperlink>
            <w:r>
              <w:rPr>
                <w:color w:val="0000FF"/>
                <w:sz w:val="16"/>
              </w:rPr>
              <w:t xml:space="preserve"> </w:t>
            </w:r>
            <w:r>
              <w:rPr>
                <w:sz w:val="16"/>
              </w:rPr>
              <w:t>(Business Rules Management).</w:t>
            </w:r>
          </w:p>
        </w:tc>
        <w:tc>
          <w:tcPr>
            <w:tcW w:w="957" w:type="dxa"/>
            <w:tcBorders>
              <w:left w:val="single" w:sz="6" w:space="0" w:color="000000"/>
              <w:right w:val="single" w:sz="6" w:space="0" w:color="000000"/>
            </w:tcBorders>
            <w:shd w:val="clear" w:color="auto" w:fill="A6A6A6" w:themeFill="background1" w:themeFillShade="A6"/>
            <w:vAlign w:val="center"/>
          </w:tcPr>
          <w:p w14:paraId="77C4687A" w14:textId="77777777" w:rsidR="008D01F9" w:rsidRDefault="008D01F9" w:rsidP="009130E5">
            <w:pPr>
              <w:pStyle w:val="TableParagraph"/>
              <w:spacing w:before="11"/>
              <w:ind w:left="280" w:right="261"/>
              <w:jc w:val="center"/>
              <w:rPr>
                <w:sz w:val="16"/>
              </w:rPr>
            </w:pPr>
            <w:r>
              <w:rPr>
                <w:sz w:val="16"/>
              </w:rPr>
              <w:t>27</w:t>
            </w:r>
          </w:p>
        </w:tc>
        <w:tc>
          <w:tcPr>
            <w:tcW w:w="957" w:type="dxa"/>
            <w:tcBorders>
              <w:left w:val="single" w:sz="6" w:space="0" w:color="000000"/>
              <w:right w:val="single" w:sz="6" w:space="0" w:color="000000"/>
            </w:tcBorders>
            <w:shd w:val="clear" w:color="auto" w:fill="A6A6A6" w:themeFill="background1" w:themeFillShade="A6"/>
            <w:vAlign w:val="center"/>
          </w:tcPr>
          <w:p w14:paraId="75784AAA" w14:textId="31552273" w:rsidR="008D01F9" w:rsidRDefault="00FE0826" w:rsidP="009130E5">
            <w:pPr>
              <w:pStyle w:val="TableParagraph"/>
              <w:spacing w:before="11"/>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7BD11E25" w14:textId="0AE4F567" w:rsidR="008D01F9" w:rsidRDefault="00981896" w:rsidP="009130E5">
            <w:pPr>
              <w:pStyle w:val="TableParagraph"/>
              <w:spacing w:before="11"/>
              <w:ind w:left="0"/>
              <w:jc w:val="center"/>
              <w:rPr>
                <w:sz w:val="16"/>
              </w:rPr>
            </w:pPr>
            <w:r>
              <w:rPr>
                <w:sz w:val="16"/>
              </w:rPr>
              <w:t>DC.1#22</w:t>
            </w:r>
          </w:p>
        </w:tc>
      </w:tr>
      <w:tr w:rsidR="008D01F9" w14:paraId="5626435E" w14:textId="207E776A" w:rsidTr="009130E5">
        <w:trPr>
          <w:trHeight w:val="240"/>
        </w:trPr>
        <w:tc>
          <w:tcPr>
            <w:tcW w:w="2400" w:type="dxa"/>
            <w:vMerge/>
            <w:tcBorders>
              <w:top w:val="nil"/>
              <w:right w:val="single" w:sz="8" w:space="0" w:color="000000"/>
            </w:tcBorders>
          </w:tcPr>
          <w:p w14:paraId="3C81F28C" w14:textId="77777777" w:rsidR="008D01F9" w:rsidRDefault="008D01F9" w:rsidP="00836B45">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6042BCAC" w14:textId="77777777" w:rsidR="008D01F9" w:rsidRDefault="008D01F9" w:rsidP="00836B45">
            <w:pPr>
              <w:pStyle w:val="TableParagraph"/>
              <w:spacing w:before="35"/>
              <w:ind w:left="118"/>
              <w:rPr>
                <w:sz w:val="16"/>
              </w:rPr>
            </w:pPr>
            <w:r>
              <w:rPr>
                <w:b/>
                <w:sz w:val="16"/>
              </w:rPr>
              <w:t xml:space="preserve">27. </w:t>
            </w:r>
            <w:r>
              <w:rPr>
                <w:sz w:val="16"/>
              </w:rPr>
              <w:t>The system SHOULD conform to function</w:t>
            </w:r>
            <w:r>
              <w:rPr>
                <w:color w:val="0000FF"/>
                <w:sz w:val="16"/>
              </w:rPr>
              <w:t xml:space="preserve"> </w:t>
            </w:r>
            <w:hyperlink w:anchor="_bookmark118" w:history="1">
              <w:r>
                <w:rPr>
                  <w:color w:val="0000FF"/>
                  <w:sz w:val="16"/>
                  <w:u w:val="single" w:color="0000FF"/>
                </w:rPr>
                <w:t>TI.7</w:t>
              </w:r>
            </w:hyperlink>
            <w:r>
              <w:rPr>
                <w:color w:val="0000FF"/>
                <w:sz w:val="16"/>
              </w:rPr>
              <w:t xml:space="preserve"> </w:t>
            </w:r>
            <w:r>
              <w:rPr>
                <w:sz w:val="16"/>
              </w:rPr>
              <w:t>(Workflow Management).</w:t>
            </w:r>
          </w:p>
        </w:tc>
        <w:tc>
          <w:tcPr>
            <w:tcW w:w="957" w:type="dxa"/>
            <w:tcBorders>
              <w:left w:val="single" w:sz="6" w:space="0" w:color="000000"/>
              <w:right w:val="single" w:sz="6" w:space="0" w:color="000000"/>
            </w:tcBorders>
            <w:shd w:val="clear" w:color="auto" w:fill="A6A6A6" w:themeFill="background1" w:themeFillShade="A6"/>
            <w:vAlign w:val="center"/>
          </w:tcPr>
          <w:p w14:paraId="7B4D0E30" w14:textId="77777777" w:rsidR="008D01F9" w:rsidRDefault="008D01F9" w:rsidP="009130E5">
            <w:pPr>
              <w:pStyle w:val="TableParagraph"/>
              <w:spacing w:before="11"/>
              <w:ind w:left="280" w:right="261"/>
              <w:jc w:val="center"/>
              <w:rPr>
                <w:sz w:val="16"/>
              </w:rPr>
            </w:pPr>
            <w:r>
              <w:rPr>
                <w:sz w:val="16"/>
              </w:rPr>
              <w:t>28</w:t>
            </w:r>
          </w:p>
        </w:tc>
        <w:tc>
          <w:tcPr>
            <w:tcW w:w="957" w:type="dxa"/>
            <w:tcBorders>
              <w:left w:val="single" w:sz="6" w:space="0" w:color="000000"/>
              <w:right w:val="single" w:sz="6" w:space="0" w:color="000000"/>
            </w:tcBorders>
            <w:shd w:val="clear" w:color="auto" w:fill="A6A6A6" w:themeFill="background1" w:themeFillShade="A6"/>
            <w:vAlign w:val="center"/>
          </w:tcPr>
          <w:p w14:paraId="6C3EB4AB" w14:textId="5BE902B2" w:rsidR="008D01F9" w:rsidRDefault="00FE0826" w:rsidP="009130E5">
            <w:pPr>
              <w:pStyle w:val="TableParagraph"/>
              <w:spacing w:before="11"/>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2EB7EEA8" w14:textId="6AF444F2" w:rsidR="008D01F9" w:rsidRDefault="00981896" w:rsidP="009130E5">
            <w:pPr>
              <w:pStyle w:val="TableParagraph"/>
              <w:spacing w:before="11"/>
              <w:ind w:left="0"/>
              <w:jc w:val="center"/>
              <w:rPr>
                <w:sz w:val="16"/>
              </w:rPr>
            </w:pPr>
            <w:r>
              <w:rPr>
                <w:sz w:val="16"/>
              </w:rPr>
              <w:t>DC.1#23</w:t>
            </w:r>
          </w:p>
        </w:tc>
      </w:tr>
      <w:tr w:rsidR="008D01F9" w14:paraId="0FB073F7" w14:textId="614B7201" w:rsidTr="009130E5">
        <w:trPr>
          <w:trHeight w:val="240"/>
        </w:trPr>
        <w:tc>
          <w:tcPr>
            <w:tcW w:w="2400" w:type="dxa"/>
            <w:vMerge/>
            <w:tcBorders>
              <w:top w:val="nil"/>
              <w:right w:val="single" w:sz="8" w:space="0" w:color="000000"/>
            </w:tcBorders>
          </w:tcPr>
          <w:p w14:paraId="14F357C6" w14:textId="77777777" w:rsidR="008D01F9" w:rsidRDefault="008D01F9" w:rsidP="00836B45">
            <w:pPr>
              <w:rPr>
                <w:sz w:val="2"/>
                <w:szCs w:val="2"/>
              </w:rPr>
            </w:pPr>
          </w:p>
        </w:tc>
        <w:tc>
          <w:tcPr>
            <w:tcW w:w="7522" w:type="dxa"/>
            <w:tcBorders>
              <w:left w:val="single" w:sz="8" w:space="0" w:color="000000"/>
              <w:right w:val="single" w:sz="6" w:space="0" w:color="000000"/>
            </w:tcBorders>
          </w:tcPr>
          <w:p w14:paraId="567B0C9D" w14:textId="77777777" w:rsidR="008D01F9" w:rsidRDefault="008D01F9" w:rsidP="00836B45">
            <w:pPr>
              <w:pStyle w:val="TableParagraph"/>
              <w:spacing w:before="35"/>
              <w:ind w:left="118"/>
              <w:rPr>
                <w:sz w:val="16"/>
              </w:rPr>
            </w:pPr>
            <w:r>
              <w:rPr>
                <w:b/>
                <w:sz w:val="16"/>
              </w:rPr>
              <w:t xml:space="preserve">28. </w:t>
            </w:r>
            <w:r>
              <w:rPr>
                <w:sz w:val="16"/>
              </w:rPr>
              <w:t>The system SHALL conform to function</w:t>
            </w:r>
            <w:r>
              <w:rPr>
                <w:color w:val="0000FF"/>
                <w:sz w:val="16"/>
              </w:rPr>
              <w:t xml:space="preserve"> </w:t>
            </w:r>
            <w:hyperlink w:anchor="_bookmark119" w:history="1">
              <w:r>
                <w:rPr>
                  <w:color w:val="0000FF"/>
                  <w:sz w:val="16"/>
                  <w:u w:val="single" w:color="0000FF"/>
                </w:rPr>
                <w:t>TI.8</w:t>
              </w:r>
            </w:hyperlink>
            <w:r>
              <w:rPr>
                <w:color w:val="0000FF"/>
                <w:sz w:val="16"/>
              </w:rPr>
              <w:t xml:space="preserve"> </w:t>
            </w:r>
            <w:r>
              <w:rPr>
                <w:sz w:val="16"/>
              </w:rPr>
              <w:t>(Database Backup and Recovery).</w:t>
            </w:r>
          </w:p>
        </w:tc>
        <w:tc>
          <w:tcPr>
            <w:tcW w:w="957" w:type="dxa"/>
            <w:tcBorders>
              <w:left w:val="single" w:sz="6" w:space="0" w:color="000000"/>
              <w:right w:val="single" w:sz="6" w:space="0" w:color="000000"/>
            </w:tcBorders>
            <w:vAlign w:val="center"/>
          </w:tcPr>
          <w:p w14:paraId="499FBA07" w14:textId="77777777" w:rsidR="008D01F9" w:rsidRDefault="008D01F9" w:rsidP="009130E5">
            <w:pPr>
              <w:pStyle w:val="TableParagraph"/>
              <w:spacing w:before="11"/>
              <w:ind w:left="280" w:right="261"/>
              <w:jc w:val="center"/>
              <w:rPr>
                <w:sz w:val="16"/>
              </w:rPr>
            </w:pPr>
            <w:r>
              <w:rPr>
                <w:sz w:val="16"/>
              </w:rPr>
              <w:t>29</w:t>
            </w:r>
          </w:p>
        </w:tc>
        <w:tc>
          <w:tcPr>
            <w:tcW w:w="957" w:type="dxa"/>
            <w:tcBorders>
              <w:left w:val="single" w:sz="6" w:space="0" w:color="000000"/>
              <w:right w:val="single" w:sz="6" w:space="0" w:color="000000"/>
            </w:tcBorders>
            <w:vAlign w:val="center"/>
          </w:tcPr>
          <w:p w14:paraId="46C76412" w14:textId="039312C0" w:rsidR="008D01F9" w:rsidRDefault="008D01F9" w:rsidP="009130E5">
            <w:pPr>
              <w:pStyle w:val="TableParagraph"/>
              <w:spacing w:before="11"/>
              <w:ind w:left="0"/>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26617B70" w14:textId="5EE5D922" w:rsidR="008D01F9" w:rsidRDefault="00981896" w:rsidP="009130E5">
            <w:pPr>
              <w:pStyle w:val="TableParagraph"/>
              <w:spacing w:before="11"/>
              <w:ind w:left="0"/>
              <w:jc w:val="center"/>
              <w:rPr>
                <w:sz w:val="16"/>
              </w:rPr>
            </w:pPr>
            <w:r>
              <w:rPr>
                <w:sz w:val="16"/>
              </w:rPr>
              <w:t>TBD</w:t>
            </w:r>
          </w:p>
        </w:tc>
      </w:tr>
      <w:tr w:rsidR="008D01F9" w14:paraId="560A21AD" w14:textId="04C940D2" w:rsidTr="009130E5">
        <w:trPr>
          <w:trHeight w:val="240"/>
        </w:trPr>
        <w:tc>
          <w:tcPr>
            <w:tcW w:w="2400" w:type="dxa"/>
            <w:vMerge/>
            <w:tcBorders>
              <w:top w:val="nil"/>
              <w:right w:val="single" w:sz="8" w:space="0" w:color="000000"/>
            </w:tcBorders>
          </w:tcPr>
          <w:p w14:paraId="7F5D80E6" w14:textId="77777777" w:rsidR="008D01F9" w:rsidRDefault="008D01F9" w:rsidP="00836B45">
            <w:pPr>
              <w:rPr>
                <w:sz w:val="2"/>
                <w:szCs w:val="2"/>
              </w:rPr>
            </w:pPr>
          </w:p>
        </w:tc>
        <w:tc>
          <w:tcPr>
            <w:tcW w:w="7522" w:type="dxa"/>
            <w:tcBorders>
              <w:left w:val="single" w:sz="8" w:space="0" w:color="000000"/>
              <w:right w:val="single" w:sz="6" w:space="0" w:color="000000"/>
            </w:tcBorders>
          </w:tcPr>
          <w:p w14:paraId="41270445" w14:textId="77777777" w:rsidR="008D01F9" w:rsidRDefault="008D01F9" w:rsidP="00836B45">
            <w:pPr>
              <w:pStyle w:val="TableParagraph"/>
              <w:spacing w:before="35"/>
              <w:ind w:left="118"/>
              <w:rPr>
                <w:sz w:val="16"/>
              </w:rPr>
            </w:pPr>
            <w:r>
              <w:rPr>
                <w:b/>
                <w:sz w:val="16"/>
              </w:rPr>
              <w:t xml:space="preserve">29. </w:t>
            </w:r>
            <w:r>
              <w:rPr>
                <w:sz w:val="16"/>
              </w:rPr>
              <w:t>The system SHALL conform to function</w:t>
            </w:r>
            <w:r>
              <w:rPr>
                <w:color w:val="0000FF"/>
                <w:sz w:val="16"/>
              </w:rPr>
              <w:t xml:space="preserve"> </w:t>
            </w:r>
            <w:hyperlink w:anchor="_bookmark55" w:history="1">
              <w:r>
                <w:rPr>
                  <w:color w:val="0000FF"/>
                  <w:sz w:val="16"/>
                  <w:u w:val="single" w:color="0000FF"/>
                </w:rPr>
                <w:t>CPS.10</w:t>
              </w:r>
            </w:hyperlink>
            <w:r>
              <w:rPr>
                <w:color w:val="0000FF"/>
                <w:sz w:val="16"/>
              </w:rPr>
              <w:t xml:space="preserve"> </w:t>
            </w:r>
            <w:r>
              <w:rPr>
                <w:sz w:val="16"/>
              </w:rPr>
              <w:t>(Manage User Help).</w:t>
            </w:r>
          </w:p>
        </w:tc>
        <w:tc>
          <w:tcPr>
            <w:tcW w:w="957" w:type="dxa"/>
            <w:tcBorders>
              <w:left w:val="single" w:sz="6" w:space="0" w:color="000000"/>
              <w:right w:val="single" w:sz="6" w:space="0" w:color="000000"/>
            </w:tcBorders>
            <w:vAlign w:val="center"/>
          </w:tcPr>
          <w:p w14:paraId="10DBA9B4" w14:textId="77777777" w:rsidR="008D01F9" w:rsidRDefault="008D01F9" w:rsidP="009130E5">
            <w:pPr>
              <w:pStyle w:val="TableParagraph"/>
              <w:spacing w:before="11"/>
              <w:ind w:left="280" w:right="261"/>
              <w:jc w:val="center"/>
              <w:rPr>
                <w:sz w:val="16"/>
              </w:rPr>
            </w:pPr>
            <w:r>
              <w:rPr>
                <w:sz w:val="16"/>
              </w:rPr>
              <w:t>31</w:t>
            </w:r>
          </w:p>
        </w:tc>
        <w:tc>
          <w:tcPr>
            <w:tcW w:w="957" w:type="dxa"/>
            <w:tcBorders>
              <w:left w:val="single" w:sz="6" w:space="0" w:color="000000"/>
              <w:right w:val="single" w:sz="6" w:space="0" w:color="000000"/>
            </w:tcBorders>
            <w:vAlign w:val="center"/>
          </w:tcPr>
          <w:p w14:paraId="2243D6E7" w14:textId="2D8B074F" w:rsidR="008D01F9" w:rsidRDefault="008D01F9" w:rsidP="009130E5">
            <w:pPr>
              <w:pStyle w:val="TableParagraph"/>
              <w:spacing w:before="11"/>
              <w:ind w:left="0"/>
              <w:jc w:val="center"/>
              <w:rPr>
                <w:sz w:val="16"/>
              </w:rPr>
            </w:pPr>
            <w:r>
              <w:rPr>
                <w:sz w:val="16"/>
              </w:rPr>
              <w:t>N/C</w:t>
            </w:r>
            <w:r w:rsidR="001E44FB">
              <w:rPr>
                <w:sz w:val="16"/>
              </w:rPr>
              <w:t xml:space="preserve"> R</w:t>
            </w:r>
          </w:p>
        </w:tc>
        <w:tc>
          <w:tcPr>
            <w:tcW w:w="957" w:type="dxa"/>
            <w:tcBorders>
              <w:left w:val="single" w:sz="6" w:space="0" w:color="000000"/>
              <w:right w:val="single" w:sz="6" w:space="0" w:color="000000"/>
            </w:tcBorders>
            <w:vAlign w:val="center"/>
          </w:tcPr>
          <w:p w14:paraId="37C8768E" w14:textId="2B10132C" w:rsidR="008D01F9" w:rsidRDefault="00981896" w:rsidP="009130E5">
            <w:pPr>
              <w:pStyle w:val="TableParagraph"/>
              <w:spacing w:before="11"/>
              <w:ind w:left="0"/>
              <w:jc w:val="center"/>
              <w:rPr>
                <w:sz w:val="16"/>
              </w:rPr>
            </w:pPr>
            <w:r>
              <w:rPr>
                <w:sz w:val="16"/>
              </w:rPr>
              <w:t>TBD</w:t>
            </w:r>
          </w:p>
        </w:tc>
      </w:tr>
      <w:tr w:rsidR="008D01F9" w14:paraId="5D0EB9CC" w14:textId="2078FD41" w:rsidTr="009130E5">
        <w:trPr>
          <w:trHeight w:val="239"/>
        </w:trPr>
        <w:tc>
          <w:tcPr>
            <w:tcW w:w="2400" w:type="dxa"/>
            <w:vMerge/>
            <w:tcBorders>
              <w:top w:val="nil"/>
              <w:right w:val="single" w:sz="8" w:space="0" w:color="000000"/>
            </w:tcBorders>
          </w:tcPr>
          <w:p w14:paraId="5DBAC808" w14:textId="77777777" w:rsidR="008D01F9" w:rsidRDefault="008D01F9" w:rsidP="00836B45">
            <w:pPr>
              <w:rPr>
                <w:sz w:val="2"/>
                <w:szCs w:val="2"/>
              </w:rPr>
            </w:pPr>
          </w:p>
        </w:tc>
        <w:tc>
          <w:tcPr>
            <w:tcW w:w="7522" w:type="dxa"/>
            <w:tcBorders>
              <w:left w:val="single" w:sz="8" w:space="0" w:color="000000"/>
              <w:bottom w:val="single" w:sz="6" w:space="0" w:color="000000"/>
              <w:right w:val="single" w:sz="6" w:space="0" w:color="000000"/>
            </w:tcBorders>
          </w:tcPr>
          <w:p w14:paraId="6198C11B" w14:textId="77777777" w:rsidR="008D01F9" w:rsidRDefault="008D01F9" w:rsidP="00836B45">
            <w:pPr>
              <w:pStyle w:val="TableParagraph"/>
              <w:spacing w:before="35"/>
              <w:ind w:left="118"/>
              <w:rPr>
                <w:sz w:val="16"/>
              </w:rPr>
            </w:pPr>
            <w:r>
              <w:rPr>
                <w:b/>
                <w:sz w:val="16"/>
              </w:rPr>
              <w:t xml:space="preserve">30. </w:t>
            </w:r>
            <w:r>
              <w:rPr>
                <w:sz w:val="16"/>
              </w:rPr>
              <w:t>The system SHALL conform to function</w:t>
            </w:r>
            <w:r>
              <w:rPr>
                <w:color w:val="0000FF"/>
                <w:sz w:val="16"/>
              </w:rPr>
              <w:t xml:space="preserve"> </w:t>
            </w:r>
            <w:hyperlink w:anchor="_bookmark120" w:history="1">
              <w:r>
                <w:rPr>
                  <w:color w:val="0000FF"/>
                  <w:sz w:val="16"/>
                  <w:u w:val="single" w:color="0000FF"/>
                </w:rPr>
                <w:t>TI.9</w:t>
              </w:r>
            </w:hyperlink>
            <w:r>
              <w:rPr>
                <w:color w:val="0000FF"/>
                <w:sz w:val="16"/>
              </w:rPr>
              <w:t xml:space="preserve"> </w:t>
            </w:r>
            <w:r>
              <w:rPr>
                <w:sz w:val="16"/>
              </w:rPr>
              <w:t>(System Management Operations and Performance).</w:t>
            </w:r>
          </w:p>
        </w:tc>
        <w:tc>
          <w:tcPr>
            <w:tcW w:w="957" w:type="dxa"/>
            <w:tcBorders>
              <w:left w:val="single" w:sz="6" w:space="0" w:color="000000"/>
              <w:bottom w:val="single" w:sz="6" w:space="0" w:color="000000"/>
              <w:right w:val="single" w:sz="6" w:space="0" w:color="000000"/>
            </w:tcBorders>
            <w:vAlign w:val="center"/>
          </w:tcPr>
          <w:p w14:paraId="3C351FB8" w14:textId="77777777" w:rsidR="008D01F9" w:rsidRDefault="008D01F9" w:rsidP="009130E5">
            <w:pPr>
              <w:pStyle w:val="TableParagraph"/>
              <w:spacing w:before="11"/>
              <w:ind w:left="280" w:right="261"/>
              <w:jc w:val="center"/>
              <w:rPr>
                <w:sz w:val="16"/>
              </w:rPr>
            </w:pPr>
            <w:r>
              <w:rPr>
                <w:sz w:val="16"/>
              </w:rPr>
              <w:t>30</w:t>
            </w:r>
          </w:p>
        </w:tc>
        <w:tc>
          <w:tcPr>
            <w:tcW w:w="957" w:type="dxa"/>
            <w:tcBorders>
              <w:left w:val="single" w:sz="6" w:space="0" w:color="000000"/>
              <w:bottom w:val="single" w:sz="6" w:space="0" w:color="000000"/>
              <w:right w:val="single" w:sz="6" w:space="0" w:color="000000"/>
            </w:tcBorders>
            <w:vAlign w:val="center"/>
          </w:tcPr>
          <w:p w14:paraId="2B5C1BC8" w14:textId="3BAB4A3A" w:rsidR="008D01F9" w:rsidRDefault="008D01F9" w:rsidP="009130E5">
            <w:pPr>
              <w:pStyle w:val="TableParagraph"/>
              <w:spacing w:before="11"/>
              <w:ind w:left="0"/>
              <w:jc w:val="center"/>
              <w:rPr>
                <w:sz w:val="16"/>
              </w:rPr>
            </w:pPr>
            <w:r>
              <w:rPr>
                <w:sz w:val="16"/>
              </w:rPr>
              <w:t>N/C</w:t>
            </w:r>
            <w:r w:rsidR="001E44FB">
              <w:rPr>
                <w:sz w:val="16"/>
              </w:rPr>
              <w:t xml:space="preserve"> R</w:t>
            </w:r>
          </w:p>
        </w:tc>
        <w:tc>
          <w:tcPr>
            <w:tcW w:w="957" w:type="dxa"/>
            <w:tcBorders>
              <w:left w:val="single" w:sz="6" w:space="0" w:color="000000"/>
              <w:bottom w:val="single" w:sz="6" w:space="0" w:color="000000"/>
              <w:right w:val="single" w:sz="6" w:space="0" w:color="000000"/>
            </w:tcBorders>
            <w:vAlign w:val="center"/>
          </w:tcPr>
          <w:p w14:paraId="5C986E05" w14:textId="3E288FA4" w:rsidR="008D01F9" w:rsidRDefault="00981896" w:rsidP="009130E5">
            <w:pPr>
              <w:pStyle w:val="TableParagraph"/>
              <w:spacing w:before="11"/>
              <w:ind w:left="0"/>
              <w:jc w:val="center"/>
              <w:rPr>
                <w:sz w:val="16"/>
              </w:rPr>
            </w:pPr>
            <w:r>
              <w:rPr>
                <w:sz w:val="16"/>
              </w:rPr>
              <w:t>TBD</w:t>
            </w:r>
          </w:p>
        </w:tc>
      </w:tr>
    </w:tbl>
    <w:p w14:paraId="1F5E4AEE" w14:textId="77777777" w:rsidR="00FC575A" w:rsidRPr="002A4312" w:rsidRDefault="00FC575A">
      <w:pPr>
        <w:pStyle w:val="BodyText"/>
        <w:rPr>
          <w:rFonts w:ascii="Arial" w:hAnsi="Arial" w:cs="Arial"/>
          <w:b/>
        </w:rPr>
      </w:pPr>
    </w:p>
    <w:p w14:paraId="7F6D5CC8" w14:textId="77777777" w:rsidR="00FC575A" w:rsidRPr="002A4312" w:rsidRDefault="00FC575A">
      <w:pPr>
        <w:pStyle w:val="BodyText"/>
        <w:rPr>
          <w:rFonts w:ascii="Arial" w:hAnsi="Arial" w:cs="Arial"/>
          <w:b/>
        </w:rPr>
      </w:pPr>
    </w:p>
    <w:p w14:paraId="218D5A12" w14:textId="70FFAC05" w:rsidR="00836B45" w:rsidRDefault="00836B45">
      <w:pPr>
        <w:rPr>
          <w:rFonts w:ascii="Arial" w:hAnsi="Arial" w:cs="Arial"/>
          <w:b/>
          <w:sz w:val="21"/>
          <w:szCs w:val="20"/>
        </w:rPr>
      </w:pPr>
      <w:r>
        <w:rPr>
          <w:rFonts w:ascii="Arial" w:hAnsi="Arial" w:cs="Arial"/>
          <w:b/>
          <w:sz w:val="21"/>
        </w:rPr>
        <w:br w:type="page"/>
      </w:r>
    </w:p>
    <w:p w14:paraId="068028AE" w14:textId="77777777" w:rsidR="00836B45" w:rsidRDefault="00836B45" w:rsidP="008D693E">
      <w:pPr>
        <w:pStyle w:val="Heading1"/>
        <w:numPr>
          <w:ilvl w:val="0"/>
          <w:numId w:val="23"/>
        </w:numPr>
        <w:tabs>
          <w:tab w:val="left" w:pos="387"/>
        </w:tabs>
        <w:spacing w:before="80"/>
        <w:ind w:hanging="266"/>
      </w:pPr>
      <w:bookmarkStart w:id="69" w:name="_Toc508580782"/>
      <w:r>
        <w:lastRenderedPageBreak/>
        <w:t>Care Provision Section</w:t>
      </w:r>
      <w:bookmarkEnd w:id="69"/>
    </w:p>
    <w:p w14:paraId="7DA543AB" w14:textId="77777777" w:rsidR="00836B45" w:rsidRDefault="00836B45" w:rsidP="00836B45">
      <w:pPr>
        <w:pStyle w:val="BodyText"/>
        <w:spacing w:before="5"/>
        <w:rPr>
          <w:b/>
          <w:sz w:val="28"/>
        </w:rPr>
      </w:pPr>
    </w:p>
    <w:p w14:paraId="4821FA9F" w14:textId="77777777" w:rsidR="00836B45" w:rsidRDefault="00836B45" w:rsidP="00836B45">
      <w:pPr>
        <w:pStyle w:val="Heading2"/>
      </w:pPr>
      <w:bookmarkStart w:id="70" w:name="_Toc508580783"/>
      <w:r>
        <w:t>Section Overview</w:t>
      </w:r>
      <w:bookmarkEnd w:id="70"/>
    </w:p>
    <w:p w14:paraId="5A987735" w14:textId="77777777" w:rsidR="00836B45" w:rsidRDefault="00836B45" w:rsidP="00836B45">
      <w:pPr>
        <w:pStyle w:val="BodyText"/>
        <w:spacing w:before="3"/>
        <w:rPr>
          <w:b/>
          <w:sz w:val="18"/>
        </w:rPr>
      </w:pPr>
    </w:p>
    <w:p w14:paraId="2622171B" w14:textId="7A47AE08" w:rsidR="00836B45" w:rsidRDefault="00836B45" w:rsidP="00836B45">
      <w:pPr>
        <w:pStyle w:val="BodyText"/>
        <w:spacing w:line="249" w:lineRule="auto"/>
        <w:ind w:left="120" w:right="196"/>
        <w:jc w:val="both"/>
      </w:pPr>
      <w:r>
        <w:t>The</w:t>
      </w:r>
      <w:r>
        <w:rPr>
          <w:spacing w:val="-11"/>
        </w:rPr>
        <w:t xml:space="preserve"> </w:t>
      </w:r>
      <w:r>
        <w:t>Care</w:t>
      </w:r>
      <w:r>
        <w:rPr>
          <w:spacing w:val="-11"/>
        </w:rPr>
        <w:t xml:space="preserve"> </w:t>
      </w:r>
      <w:r>
        <w:t>Provision</w:t>
      </w:r>
      <w:r>
        <w:rPr>
          <w:spacing w:val="-11"/>
        </w:rPr>
        <w:t xml:space="preserve"> </w:t>
      </w:r>
      <w:r>
        <w:t>Section</w:t>
      </w:r>
      <w:r>
        <w:rPr>
          <w:spacing w:val="-11"/>
        </w:rPr>
        <w:t xml:space="preserve"> </w:t>
      </w:r>
      <w:r>
        <w:t>contains</w:t>
      </w:r>
      <w:r>
        <w:rPr>
          <w:spacing w:val="-11"/>
        </w:rPr>
        <w:t xml:space="preserve"> </w:t>
      </w:r>
      <w:r>
        <w:t>those</w:t>
      </w:r>
      <w:r>
        <w:rPr>
          <w:spacing w:val="-11"/>
        </w:rPr>
        <w:t xml:space="preserve"> </w:t>
      </w:r>
      <w:r>
        <w:t>functions</w:t>
      </w:r>
      <w:r>
        <w:rPr>
          <w:spacing w:val="-11"/>
        </w:rPr>
        <w:t xml:space="preserve"> </w:t>
      </w:r>
      <w:r>
        <w:t>and</w:t>
      </w:r>
      <w:r>
        <w:rPr>
          <w:spacing w:val="-11"/>
        </w:rPr>
        <w:t xml:space="preserve"> </w:t>
      </w:r>
      <w:r>
        <w:t>supporting</w:t>
      </w:r>
      <w:r>
        <w:rPr>
          <w:spacing w:val="-11"/>
        </w:rPr>
        <w:t xml:space="preserve"> </w:t>
      </w:r>
      <w:r>
        <w:t>Conformance</w:t>
      </w:r>
      <w:r>
        <w:rPr>
          <w:spacing w:val="-11"/>
        </w:rPr>
        <w:t xml:space="preserve"> </w:t>
      </w:r>
      <w:r>
        <w:t>Criteria</w:t>
      </w:r>
      <w:r>
        <w:rPr>
          <w:spacing w:val="-11"/>
        </w:rPr>
        <w:t xml:space="preserve"> </w:t>
      </w:r>
      <w:r>
        <w:t>that</w:t>
      </w:r>
      <w:r>
        <w:rPr>
          <w:spacing w:val="-11"/>
        </w:rPr>
        <w:t xml:space="preserve"> </w:t>
      </w:r>
      <w:r>
        <w:t>are</w:t>
      </w:r>
      <w:r>
        <w:rPr>
          <w:spacing w:val="-11"/>
        </w:rPr>
        <w:t xml:space="preserve"> </w:t>
      </w:r>
      <w:r>
        <w:t>required</w:t>
      </w:r>
      <w:r>
        <w:rPr>
          <w:spacing w:val="-11"/>
        </w:rPr>
        <w:t xml:space="preserve"> </w:t>
      </w:r>
      <w:r>
        <w:t>to</w:t>
      </w:r>
      <w:r>
        <w:rPr>
          <w:spacing w:val="-11"/>
        </w:rPr>
        <w:t xml:space="preserve"> </w:t>
      </w:r>
      <w:r>
        <w:t>provide</w:t>
      </w:r>
      <w:r>
        <w:rPr>
          <w:spacing w:val="-11"/>
        </w:rPr>
        <w:t xml:space="preserve"> </w:t>
      </w:r>
      <w:r>
        <w:t>direct care to a specific patient and enable hands-on delivery of healthcare. The functions are general and are not limited t</w:t>
      </w:r>
      <w:r w:rsidR="00981896">
        <w:t xml:space="preserve">o </w:t>
      </w:r>
      <w:r>
        <w:t>a specific care setting and may be applied as part of an Electronic Health Record supporting healthcare offices, clinics, hospitals and specialty care centers. The functions in this section are organized in general flow of an encounter; however, it</w:t>
      </w:r>
      <w:r>
        <w:rPr>
          <w:spacing w:val="-3"/>
        </w:rPr>
        <w:t xml:space="preserve"> </w:t>
      </w:r>
      <w:r>
        <w:t>is</w:t>
      </w:r>
      <w:r>
        <w:rPr>
          <w:spacing w:val="-3"/>
        </w:rPr>
        <w:t xml:space="preserve"> </w:t>
      </w:r>
      <w:r>
        <w:t>recognized</w:t>
      </w:r>
      <w:r>
        <w:rPr>
          <w:spacing w:val="-3"/>
        </w:rPr>
        <w:t xml:space="preserve"> </w:t>
      </w:r>
      <w:r>
        <w:t>that</w:t>
      </w:r>
      <w:r>
        <w:rPr>
          <w:spacing w:val="-3"/>
        </w:rPr>
        <w:t xml:space="preserve"> </w:t>
      </w:r>
      <w:r>
        <w:t>encounter</w:t>
      </w:r>
      <w:r>
        <w:rPr>
          <w:spacing w:val="-3"/>
        </w:rPr>
        <w:t xml:space="preserve"> </w:t>
      </w:r>
      <w:r>
        <w:t>flow</w:t>
      </w:r>
      <w:r>
        <w:rPr>
          <w:spacing w:val="-3"/>
        </w:rPr>
        <w:t xml:space="preserve"> </w:t>
      </w:r>
      <w:r>
        <w:t>varies</w:t>
      </w:r>
      <w:r>
        <w:rPr>
          <w:spacing w:val="-3"/>
        </w:rPr>
        <w:t xml:space="preserve"> </w:t>
      </w:r>
      <w:r>
        <w:t>considerably</w:t>
      </w:r>
      <w:r>
        <w:rPr>
          <w:spacing w:val="-3"/>
        </w:rPr>
        <w:t xml:space="preserve"> </w:t>
      </w:r>
      <w:r>
        <w:t>in</w:t>
      </w:r>
      <w:r>
        <w:rPr>
          <w:spacing w:val="-3"/>
        </w:rPr>
        <w:t xml:space="preserve"> </w:t>
      </w:r>
      <w:r>
        <w:t>different</w:t>
      </w:r>
      <w:r>
        <w:rPr>
          <w:spacing w:val="-3"/>
        </w:rPr>
        <w:t xml:space="preserve"> </w:t>
      </w:r>
      <w:r>
        <w:t>care</w:t>
      </w:r>
      <w:r>
        <w:rPr>
          <w:spacing w:val="-3"/>
        </w:rPr>
        <w:t xml:space="preserve"> </w:t>
      </w:r>
      <w:r>
        <w:t>settings</w:t>
      </w:r>
      <w:r>
        <w:rPr>
          <w:spacing w:val="-3"/>
        </w:rPr>
        <w:t xml:space="preserve"> </w:t>
      </w:r>
      <w:r>
        <w:t>and</w:t>
      </w:r>
      <w:r>
        <w:rPr>
          <w:spacing w:val="-3"/>
        </w:rPr>
        <w:t xml:space="preserve"> </w:t>
      </w:r>
      <w:r>
        <w:t>scopes</w:t>
      </w:r>
      <w:r>
        <w:rPr>
          <w:spacing w:val="-3"/>
        </w:rPr>
        <w:t xml:space="preserve"> </w:t>
      </w:r>
      <w:r>
        <w:t>of</w:t>
      </w:r>
      <w:r>
        <w:rPr>
          <w:spacing w:val="-3"/>
        </w:rPr>
        <w:t xml:space="preserve"> </w:t>
      </w:r>
      <w:r>
        <w:t>practice.</w:t>
      </w:r>
      <w:r>
        <w:rPr>
          <w:spacing w:val="-3"/>
        </w:rPr>
        <w:t xml:space="preserve"> </w:t>
      </w:r>
      <w:r>
        <w:t>All</w:t>
      </w:r>
      <w:r>
        <w:rPr>
          <w:spacing w:val="-3"/>
        </w:rPr>
        <w:t xml:space="preserve"> </w:t>
      </w:r>
      <w:r>
        <w:t>functions</w:t>
      </w:r>
      <w:r>
        <w:rPr>
          <w:spacing w:val="-3"/>
        </w:rPr>
        <w:t xml:space="preserve"> </w:t>
      </w:r>
      <w:r>
        <w:t>within the Care Provision Section have an identifier starting with “CP”.</w:t>
      </w:r>
    </w:p>
    <w:p w14:paraId="04DD1B0A" w14:textId="77777777" w:rsidR="00836B45" w:rsidRDefault="00836B45" w:rsidP="00836B45">
      <w:pPr>
        <w:pStyle w:val="BodyText"/>
        <w:spacing w:before="10"/>
        <w:rPr>
          <w:sz w:val="18"/>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2"/>
        <w:gridCol w:w="959"/>
        <w:gridCol w:w="959"/>
        <w:gridCol w:w="963"/>
      </w:tblGrid>
      <w:tr w:rsidR="00600E40" w14:paraId="794ABE41" w14:textId="4AF8C90B" w:rsidTr="006D40DC">
        <w:trPr>
          <w:trHeight w:val="573"/>
        </w:trPr>
        <w:tc>
          <w:tcPr>
            <w:tcW w:w="2400" w:type="dxa"/>
            <w:tcBorders>
              <w:bottom w:val="single" w:sz="6" w:space="0" w:color="000000"/>
              <w:right w:val="single" w:sz="4" w:space="0" w:color="FFFFFF"/>
            </w:tcBorders>
            <w:shd w:val="clear" w:color="auto" w:fill="00B050"/>
          </w:tcPr>
          <w:p w14:paraId="3162F2E6" w14:textId="77777777" w:rsidR="00600E40" w:rsidRDefault="00600E40" w:rsidP="00600E40">
            <w:pPr>
              <w:pStyle w:val="TableParagraph"/>
              <w:spacing w:line="171" w:lineRule="exact"/>
              <w:ind w:left="85"/>
              <w:rPr>
                <w:b/>
                <w:sz w:val="16"/>
              </w:rPr>
            </w:pPr>
            <w:r>
              <w:rPr>
                <w:b/>
                <w:sz w:val="16"/>
              </w:rPr>
              <w:t>Section/Id#:</w:t>
            </w:r>
          </w:p>
          <w:p w14:paraId="3C0D3819" w14:textId="77777777" w:rsidR="00600E40" w:rsidRDefault="00600E40" w:rsidP="00600E40">
            <w:pPr>
              <w:pStyle w:val="TableParagraph"/>
              <w:spacing w:before="8"/>
              <w:ind w:left="85" w:right="1813"/>
              <w:rPr>
                <w:b/>
                <w:sz w:val="16"/>
              </w:rPr>
            </w:pPr>
            <w:r>
              <w:rPr>
                <w:b/>
                <w:sz w:val="16"/>
              </w:rPr>
              <w:t>Type:</w:t>
            </w:r>
          </w:p>
          <w:p w14:paraId="622DE90D" w14:textId="77777777" w:rsidR="00600E40" w:rsidRDefault="00600E40" w:rsidP="00600E40">
            <w:pPr>
              <w:pStyle w:val="TableParagraph"/>
              <w:spacing w:before="8"/>
              <w:ind w:left="85" w:right="1813"/>
              <w:rPr>
                <w:b/>
                <w:sz w:val="16"/>
              </w:rPr>
            </w:pPr>
            <w:r>
              <w:rPr>
                <w:b/>
                <w:sz w:val="16"/>
              </w:rPr>
              <w:t>Name:</w:t>
            </w:r>
          </w:p>
        </w:tc>
        <w:tc>
          <w:tcPr>
            <w:tcW w:w="7522" w:type="dxa"/>
            <w:tcBorders>
              <w:left w:val="single" w:sz="4" w:space="0" w:color="FFFFFF"/>
              <w:bottom w:val="single" w:sz="6" w:space="0" w:color="000000"/>
              <w:right w:val="single" w:sz="4" w:space="0" w:color="FFFFFF"/>
            </w:tcBorders>
            <w:shd w:val="clear" w:color="auto" w:fill="00B050"/>
          </w:tcPr>
          <w:p w14:paraId="16528CFD" w14:textId="77777777" w:rsidR="00600E40" w:rsidRDefault="00600E40" w:rsidP="00600E40">
            <w:pPr>
              <w:pStyle w:val="TableParagraph"/>
              <w:spacing w:before="6"/>
              <w:rPr>
                <w:sz w:val="15"/>
              </w:rPr>
            </w:pPr>
          </w:p>
          <w:p w14:paraId="77F783A6" w14:textId="77777777" w:rsidR="00600E40" w:rsidRDefault="00600E40" w:rsidP="00600E40">
            <w:pPr>
              <w:pStyle w:val="TableParagraph"/>
              <w:ind w:left="85"/>
              <w:rPr>
                <w:b/>
                <w:sz w:val="16"/>
              </w:rPr>
            </w:pPr>
            <w:r>
              <w:rPr>
                <w:b/>
                <w:sz w:val="16"/>
              </w:rPr>
              <w:t>Conformance Criteria</w:t>
            </w:r>
          </w:p>
        </w:tc>
        <w:tc>
          <w:tcPr>
            <w:tcW w:w="959" w:type="dxa"/>
            <w:tcBorders>
              <w:left w:val="single" w:sz="4" w:space="0" w:color="FFFFFF"/>
              <w:bottom w:val="single" w:sz="6" w:space="0" w:color="000000"/>
            </w:tcBorders>
            <w:shd w:val="clear" w:color="auto" w:fill="00B050"/>
          </w:tcPr>
          <w:p w14:paraId="6D826AEB" w14:textId="77777777" w:rsidR="00600E40" w:rsidRDefault="00600E40" w:rsidP="00600E40">
            <w:pPr>
              <w:pStyle w:val="TableParagraph"/>
              <w:spacing w:before="6"/>
              <w:rPr>
                <w:sz w:val="15"/>
              </w:rPr>
            </w:pPr>
          </w:p>
          <w:p w14:paraId="3F4C9DB3" w14:textId="77777777" w:rsidR="00600E40" w:rsidRDefault="00600E40" w:rsidP="00600E40">
            <w:pPr>
              <w:pStyle w:val="TableParagraph"/>
              <w:ind w:left="244" w:right="238"/>
              <w:jc w:val="center"/>
              <w:rPr>
                <w:b/>
                <w:sz w:val="16"/>
              </w:rPr>
            </w:pPr>
            <w:r>
              <w:rPr>
                <w:b/>
                <w:sz w:val="16"/>
              </w:rPr>
              <w:t>Row#</w:t>
            </w:r>
          </w:p>
        </w:tc>
        <w:tc>
          <w:tcPr>
            <w:tcW w:w="959" w:type="dxa"/>
            <w:tcBorders>
              <w:left w:val="single" w:sz="4" w:space="0" w:color="FFFFFF"/>
              <w:bottom w:val="single" w:sz="6" w:space="0" w:color="000000"/>
              <w:right w:val="single" w:sz="4" w:space="0" w:color="FFFFFF"/>
            </w:tcBorders>
            <w:shd w:val="clear" w:color="auto" w:fill="00B050"/>
            <w:vAlign w:val="center"/>
          </w:tcPr>
          <w:p w14:paraId="19888DF2" w14:textId="7D165292" w:rsidR="00600E40" w:rsidRDefault="00600E40" w:rsidP="00EA5092">
            <w:pPr>
              <w:pStyle w:val="TableParagraph"/>
              <w:spacing w:before="6"/>
              <w:ind w:left="0"/>
              <w:jc w:val="center"/>
              <w:rPr>
                <w:sz w:val="15"/>
              </w:rPr>
            </w:pPr>
            <w:r w:rsidRPr="008D01F9">
              <w:rPr>
                <w:b/>
                <w:sz w:val="16"/>
              </w:rPr>
              <w:t>Criteria Status</w:t>
            </w:r>
          </w:p>
        </w:tc>
        <w:tc>
          <w:tcPr>
            <w:tcW w:w="963" w:type="dxa"/>
            <w:tcBorders>
              <w:left w:val="single" w:sz="4" w:space="0" w:color="FFFFFF"/>
              <w:bottom w:val="single" w:sz="6" w:space="0" w:color="000000"/>
            </w:tcBorders>
            <w:shd w:val="clear" w:color="auto" w:fill="00B050"/>
            <w:vAlign w:val="center"/>
          </w:tcPr>
          <w:p w14:paraId="4545994A" w14:textId="5C6AB954" w:rsidR="00600E40" w:rsidRDefault="00600E40" w:rsidP="00EA5092">
            <w:pPr>
              <w:pStyle w:val="TableParagraph"/>
              <w:spacing w:before="6"/>
              <w:ind w:left="0"/>
              <w:jc w:val="center"/>
              <w:rPr>
                <w:sz w:val="15"/>
              </w:rPr>
            </w:pPr>
            <w:r w:rsidRPr="008D01F9">
              <w:rPr>
                <w:b/>
                <w:sz w:val="16"/>
              </w:rPr>
              <w:t>Mapping to R1</w:t>
            </w:r>
          </w:p>
        </w:tc>
      </w:tr>
      <w:tr w:rsidR="00600E40" w14:paraId="33550133" w14:textId="1A16941C" w:rsidTr="00477D98">
        <w:trPr>
          <w:trHeight w:val="186"/>
        </w:trPr>
        <w:tc>
          <w:tcPr>
            <w:tcW w:w="2400" w:type="dxa"/>
            <w:tcBorders>
              <w:top w:val="single" w:sz="6" w:space="0" w:color="000000"/>
              <w:bottom w:val="single" w:sz="2" w:space="0" w:color="000000"/>
            </w:tcBorders>
            <w:shd w:val="clear" w:color="auto" w:fill="99FF99"/>
          </w:tcPr>
          <w:p w14:paraId="4371C8D6" w14:textId="77777777" w:rsidR="00600E40" w:rsidRDefault="00600E40" w:rsidP="00600E40">
            <w:pPr>
              <w:pStyle w:val="TableParagraph"/>
              <w:spacing w:line="167" w:lineRule="exact"/>
              <w:ind w:left="85"/>
              <w:rPr>
                <w:sz w:val="16"/>
              </w:rPr>
            </w:pPr>
            <w:bookmarkStart w:id="71" w:name="CP.1_Manage_Clinical_History"/>
            <w:bookmarkEnd w:id="71"/>
            <w:r>
              <w:rPr>
                <w:sz w:val="16"/>
              </w:rPr>
              <w:t>CP.1</w:t>
            </w:r>
          </w:p>
        </w:tc>
        <w:tc>
          <w:tcPr>
            <w:tcW w:w="7522" w:type="dxa"/>
            <w:vMerge w:val="restart"/>
            <w:tcBorders>
              <w:top w:val="single" w:sz="6" w:space="0" w:color="000000"/>
            </w:tcBorders>
            <w:shd w:val="clear" w:color="auto" w:fill="99FF99"/>
            <w:vAlign w:val="center"/>
          </w:tcPr>
          <w:p w14:paraId="7F329214" w14:textId="46E91110" w:rsidR="00600E40" w:rsidRPr="00173BB5" w:rsidRDefault="00173BB5" w:rsidP="00172F64">
            <w:pPr>
              <w:pStyle w:val="TableParagraph"/>
              <w:ind w:left="86"/>
              <w:jc w:val="center"/>
              <w:rPr>
                <w:b/>
                <w:sz w:val="16"/>
              </w:rPr>
            </w:pPr>
            <w:r w:rsidRPr="00173BB5">
              <w:rPr>
                <w:b/>
                <w:sz w:val="24"/>
              </w:rPr>
              <w:t>Manage Clinical History</w:t>
            </w:r>
          </w:p>
        </w:tc>
        <w:tc>
          <w:tcPr>
            <w:tcW w:w="959" w:type="dxa"/>
            <w:vMerge w:val="restart"/>
            <w:tcBorders>
              <w:top w:val="single" w:sz="6" w:space="0" w:color="000000"/>
            </w:tcBorders>
            <w:shd w:val="clear" w:color="auto" w:fill="99FF99"/>
            <w:vAlign w:val="center"/>
          </w:tcPr>
          <w:p w14:paraId="732A2832" w14:textId="77777777" w:rsidR="00600E40" w:rsidRDefault="00600E40" w:rsidP="00EA5092">
            <w:pPr>
              <w:pStyle w:val="TableParagraph"/>
              <w:ind w:left="244" w:right="237"/>
              <w:jc w:val="center"/>
              <w:rPr>
                <w:sz w:val="16"/>
              </w:rPr>
            </w:pPr>
            <w:r>
              <w:rPr>
                <w:sz w:val="16"/>
              </w:rPr>
              <w:t>32</w:t>
            </w:r>
          </w:p>
        </w:tc>
        <w:tc>
          <w:tcPr>
            <w:tcW w:w="959" w:type="dxa"/>
            <w:vMerge w:val="restart"/>
            <w:tcBorders>
              <w:top w:val="single" w:sz="6" w:space="0" w:color="000000"/>
            </w:tcBorders>
            <w:shd w:val="clear" w:color="auto" w:fill="99FF99"/>
            <w:vAlign w:val="center"/>
          </w:tcPr>
          <w:p w14:paraId="50779725" w14:textId="7723885F" w:rsidR="00600E40" w:rsidRDefault="001A01CC" w:rsidP="00EA5092">
            <w:pPr>
              <w:pStyle w:val="TableParagraph"/>
              <w:ind w:left="0"/>
              <w:jc w:val="center"/>
              <w:rPr>
                <w:sz w:val="15"/>
              </w:rPr>
            </w:pPr>
            <w:r w:rsidRPr="00B94A57">
              <w:rPr>
                <w:sz w:val="16"/>
              </w:rPr>
              <w:t>Include</w:t>
            </w:r>
          </w:p>
        </w:tc>
        <w:tc>
          <w:tcPr>
            <w:tcW w:w="963" w:type="dxa"/>
            <w:vMerge w:val="restart"/>
            <w:tcBorders>
              <w:top w:val="single" w:sz="6" w:space="0" w:color="000000"/>
            </w:tcBorders>
            <w:shd w:val="clear" w:color="auto" w:fill="99FF99"/>
            <w:vAlign w:val="center"/>
          </w:tcPr>
          <w:p w14:paraId="6F3CC30C" w14:textId="7B11F439" w:rsidR="00600E40" w:rsidRDefault="00B94A57" w:rsidP="00EA5092">
            <w:pPr>
              <w:pStyle w:val="TableParagraph"/>
              <w:ind w:left="6"/>
              <w:jc w:val="center"/>
              <w:rPr>
                <w:sz w:val="15"/>
              </w:rPr>
            </w:pPr>
            <w:r w:rsidRPr="00B94A57">
              <w:rPr>
                <w:sz w:val="16"/>
              </w:rPr>
              <w:t>DC.1.4</w:t>
            </w:r>
          </w:p>
        </w:tc>
      </w:tr>
      <w:tr w:rsidR="00600E40" w14:paraId="464CE763" w14:textId="09138B24" w:rsidTr="00477D98">
        <w:trPr>
          <w:trHeight w:val="185"/>
        </w:trPr>
        <w:tc>
          <w:tcPr>
            <w:tcW w:w="2400" w:type="dxa"/>
            <w:tcBorders>
              <w:top w:val="single" w:sz="2" w:space="0" w:color="000000"/>
              <w:bottom w:val="single" w:sz="2" w:space="0" w:color="000000"/>
            </w:tcBorders>
            <w:shd w:val="clear" w:color="auto" w:fill="99FF99"/>
          </w:tcPr>
          <w:p w14:paraId="5F1BBEE4" w14:textId="77777777" w:rsidR="00600E40" w:rsidRDefault="00600E40" w:rsidP="00600E40">
            <w:pPr>
              <w:pStyle w:val="TableParagraph"/>
              <w:spacing w:line="166" w:lineRule="exact"/>
              <w:ind w:left="85"/>
              <w:rPr>
                <w:sz w:val="16"/>
              </w:rPr>
            </w:pPr>
            <w:r>
              <w:rPr>
                <w:sz w:val="16"/>
              </w:rPr>
              <w:t>Header</w:t>
            </w:r>
          </w:p>
        </w:tc>
        <w:tc>
          <w:tcPr>
            <w:tcW w:w="7522" w:type="dxa"/>
            <w:vMerge/>
            <w:tcBorders>
              <w:top w:val="nil"/>
            </w:tcBorders>
            <w:shd w:val="clear" w:color="auto" w:fill="99FF99"/>
          </w:tcPr>
          <w:p w14:paraId="467727F7" w14:textId="77777777" w:rsidR="00600E40" w:rsidRDefault="00600E40" w:rsidP="00600E40">
            <w:pPr>
              <w:rPr>
                <w:sz w:val="2"/>
                <w:szCs w:val="2"/>
              </w:rPr>
            </w:pPr>
          </w:p>
        </w:tc>
        <w:tc>
          <w:tcPr>
            <w:tcW w:w="959" w:type="dxa"/>
            <w:vMerge/>
            <w:tcBorders>
              <w:top w:val="nil"/>
            </w:tcBorders>
            <w:shd w:val="clear" w:color="auto" w:fill="99FF99"/>
          </w:tcPr>
          <w:p w14:paraId="6445013A" w14:textId="77777777" w:rsidR="00600E40" w:rsidRDefault="00600E40" w:rsidP="00600E40">
            <w:pPr>
              <w:rPr>
                <w:sz w:val="2"/>
                <w:szCs w:val="2"/>
              </w:rPr>
            </w:pPr>
          </w:p>
        </w:tc>
        <w:tc>
          <w:tcPr>
            <w:tcW w:w="959" w:type="dxa"/>
            <w:vMerge/>
            <w:shd w:val="clear" w:color="auto" w:fill="99FF99"/>
          </w:tcPr>
          <w:p w14:paraId="4ED6E84D" w14:textId="77777777" w:rsidR="00600E40" w:rsidRDefault="00600E40" w:rsidP="00600E40">
            <w:pPr>
              <w:rPr>
                <w:sz w:val="2"/>
                <w:szCs w:val="2"/>
              </w:rPr>
            </w:pPr>
          </w:p>
        </w:tc>
        <w:tc>
          <w:tcPr>
            <w:tcW w:w="963" w:type="dxa"/>
            <w:vMerge/>
            <w:shd w:val="clear" w:color="auto" w:fill="99FF99"/>
          </w:tcPr>
          <w:p w14:paraId="4DCD8738" w14:textId="16EE4B99" w:rsidR="00600E40" w:rsidRDefault="00600E40" w:rsidP="00174047">
            <w:pPr>
              <w:ind w:left="6"/>
              <w:rPr>
                <w:sz w:val="2"/>
                <w:szCs w:val="2"/>
              </w:rPr>
            </w:pPr>
          </w:p>
        </w:tc>
      </w:tr>
      <w:tr w:rsidR="00174047" w14:paraId="11E2600F" w14:textId="3CA5D52C" w:rsidTr="00172F64">
        <w:trPr>
          <w:trHeight w:val="812"/>
        </w:trPr>
        <w:tc>
          <w:tcPr>
            <w:tcW w:w="12803" w:type="dxa"/>
            <w:gridSpan w:val="5"/>
            <w:tcBorders>
              <w:bottom w:val="single" w:sz="12" w:space="0" w:color="000000"/>
            </w:tcBorders>
          </w:tcPr>
          <w:p w14:paraId="7D755312" w14:textId="77777777" w:rsidR="00174047" w:rsidRDefault="00174047" w:rsidP="00174047">
            <w:pPr>
              <w:pStyle w:val="TableParagraph"/>
              <w:spacing w:before="67"/>
              <w:ind w:left="330"/>
              <w:rPr>
                <w:sz w:val="16"/>
              </w:rPr>
            </w:pPr>
            <w:r>
              <w:rPr>
                <w:b/>
                <w:sz w:val="16"/>
              </w:rPr>
              <w:t xml:space="preserve">Statement: </w:t>
            </w:r>
            <w:r>
              <w:rPr>
                <w:sz w:val="16"/>
              </w:rPr>
              <w:t>Manage the patient's clinical history lists used to present summary or detailed information on patient health history.</w:t>
            </w:r>
          </w:p>
          <w:p w14:paraId="40EFC530" w14:textId="1900CE48" w:rsidR="00174047" w:rsidRDefault="00174047" w:rsidP="00174047">
            <w:pPr>
              <w:pStyle w:val="TableParagraph"/>
              <w:spacing w:before="67"/>
              <w:ind w:left="330"/>
              <w:rPr>
                <w:b/>
                <w:sz w:val="16"/>
              </w:rPr>
            </w:pPr>
            <w:r>
              <w:rPr>
                <w:b/>
                <w:sz w:val="16"/>
              </w:rPr>
              <w:t>Description:</w:t>
            </w:r>
            <w:r>
              <w:rPr>
                <w:b/>
                <w:spacing w:val="-5"/>
                <w:sz w:val="16"/>
              </w:rPr>
              <w:t xml:space="preserve"> </w:t>
            </w:r>
            <w:r>
              <w:rPr>
                <w:sz w:val="16"/>
              </w:rPr>
              <w:t>Patient</w:t>
            </w:r>
            <w:r>
              <w:rPr>
                <w:spacing w:val="-5"/>
                <w:sz w:val="16"/>
              </w:rPr>
              <w:t xml:space="preserve"> </w:t>
            </w:r>
            <w:r>
              <w:rPr>
                <w:sz w:val="16"/>
              </w:rPr>
              <w:t>Clinical</w:t>
            </w:r>
            <w:r>
              <w:rPr>
                <w:spacing w:val="-5"/>
                <w:sz w:val="16"/>
              </w:rPr>
              <w:t xml:space="preserve"> </w:t>
            </w:r>
            <w:r>
              <w:rPr>
                <w:sz w:val="16"/>
              </w:rPr>
              <w:t>History</w:t>
            </w:r>
            <w:r>
              <w:rPr>
                <w:spacing w:val="-5"/>
                <w:sz w:val="16"/>
              </w:rPr>
              <w:t xml:space="preserve"> </w:t>
            </w:r>
            <w:r>
              <w:rPr>
                <w:sz w:val="16"/>
              </w:rPr>
              <w:t>lists</w:t>
            </w:r>
            <w:r>
              <w:rPr>
                <w:spacing w:val="-5"/>
                <w:sz w:val="16"/>
              </w:rPr>
              <w:t xml:space="preserve"> </w:t>
            </w:r>
            <w:r>
              <w:rPr>
                <w:sz w:val="16"/>
              </w:rPr>
              <w:t>are</w:t>
            </w:r>
            <w:r>
              <w:rPr>
                <w:spacing w:val="-5"/>
                <w:sz w:val="16"/>
              </w:rPr>
              <w:t xml:space="preserve"> </w:t>
            </w:r>
            <w:r>
              <w:rPr>
                <w:sz w:val="16"/>
              </w:rPr>
              <w:t>used</w:t>
            </w:r>
            <w:r>
              <w:rPr>
                <w:spacing w:val="-5"/>
                <w:sz w:val="16"/>
              </w:rPr>
              <w:t xml:space="preserve"> </w:t>
            </w:r>
            <w:r>
              <w:rPr>
                <w:sz w:val="16"/>
              </w:rPr>
              <w:t>to</w:t>
            </w:r>
            <w:r>
              <w:rPr>
                <w:spacing w:val="-5"/>
                <w:sz w:val="16"/>
              </w:rPr>
              <w:t xml:space="preserve"> </w:t>
            </w:r>
            <w:r>
              <w:rPr>
                <w:sz w:val="16"/>
              </w:rPr>
              <w:t>present</w:t>
            </w:r>
            <w:r>
              <w:rPr>
                <w:spacing w:val="-5"/>
                <w:sz w:val="16"/>
              </w:rPr>
              <w:t xml:space="preserve"> </w:t>
            </w:r>
            <w:r>
              <w:rPr>
                <w:sz w:val="16"/>
              </w:rPr>
              <w:t>succinct</w:t>
            </w:r>
            <w:r>
              <w:rPr>
                <w:spacing w:val="-5"/>
                <w:sz w:val="16"/>
              </w:rPr>
              <w:t xml:space="preserve"> </w:t>
            </w:r>
            <w:r>
              <w:rPr>
                <w:sz w:val="16"/>
              </w:rPr>
              <w:t>"snapshots"</w:t>
            </w:r>
            <w:r>
              <w:rPr>
                <w:spacing w:val="-5"/>
                <w:sz w:val="16"/>
              </w:rPr>
              <w:t xml:space="preserve"> </w:t>
            </w:r>
            <w:r>
              <w:rPr>
                <w:sz w:val="16"/>
              </w:rPr>
              <w:t>of</w:t>
            </w:r>
            <w:r>
              <w:rPr>
                <w:spacing w:val="-5"/>
                <w:sz w:val="16"/>
              </w:rPr>
              <w:t xml:space="preserve"> </w:t>
            </w:r>
            <w:r>
              <w:rPr>
                <w:sz w:val="16"/>
              </w:rPr>
              <w:t>critical</w:t>
            </w:r>
            <w:r>
              <w:rPr>
                <w:spacing w:val="-5"/>
                <w:sz w:val="16"/>
              </w:rPr>
              <w:t xml:space="preserve"> </w:t>
            </w:r>
            <w:r>
              <w:rPr>
                <w:sz w:val="16"/>
              </w:rPr>
              <w:t>health</w:t>
            </w:r>
            <w:r>
              <w:rPr>
                <w:spacing w:val="-5"/>
                <w:sz w:val="16"/>
              </w:rPr>
              <w:t xml:space="preserve"> </w:t>
            </w:r>
            <w:r>
              <w:rPr>
                <w:sz w:val="16"/>
              </w:rPr>
              <w:t>information</w:t>
            </w:r>
            <w:r>
              <w:rPr>
                <w:spacing w:val="-5"/>
                <w:sz w:val="16"/>
              </w:rPr>
              <w:t xml:space="preserve"> </w:t>
            </w:r>
            <w:r>
              <w:rPr>
                <w:sz w:val="16"/>
              </w:rPr>
              <w:t>including</w:t>
            </w:r>
            <w:r>
              <w:rPr>
                <w:spacing w:val="-5"/>
                <w:sz w:val="16"/>
              </w:rPr>
              <w:t xml:space="preserve"> </w:t>
            </w:r>
            <w:r>
              <w:rPr>
                <w:sz w:val="16"/>
              </w:rPr>
              <w:t>patient</w:t>
            </w:r>
            <w:r>
              <w:rPr>
                <w:spacing w:val="-5"/>
                <w:sz w:val="16"/>
              </w:rPr>
              <w:t xml:space="preserve"> </w:t>
            </w:r>
            <w:r>
              <w:rPr>
                <w:sz w:val="16"/>
              </w:rPr>
              <w:t>history; allergy, intolerance and adverse reactions; medications; problems; strengths; immunizations; medical equipment/devices; and patient and family preferences.</w:t>
            </w:r>
          </w:p>
        </w:tc>
      </w:tr>
      <w:tr w:rsidR="00600E40" w14:paraId="7847962E" w14:textId="496C91DC" w:rsidTr="00477D98">
        <w:trPr>
          <w:trHeight w:val="189"/>
        </w:trPr>
        <w:tc>
          <w:tcPr>
            <w:tcW w:w="2400" w:type="dxa"/>
            <w:tcBorders>
              <w:top w:val="single" w:sz="12" w:space="0" w:color="000000"/>
              <w:bottom w:val="single" w:sz="2" w:space="0" w:color="000000"/>
            </w:tcBorders>
            <w:shd w:val="clear" w:color="auto" w:fill="99FF99"/>
          </w:tcPr>
          <w:p w14:paraId="348BED60" w14:textId="77777777" w:rsidR="00600E40" w:rsidRDefault="00600E40" w:rsidP="00600E40">
            <w:pPr>
              <w:pStyle w:val="TableParagraph"/>
              <w:spacing w:line="169" w:lineRule="exact"/>
              <w:ind w:left="85"/>
              <w:rPr>
                <w:sz w:val="16"/>
              </w:rPr>
            </w:pPr>
            <w:r>
              <w:rPr>
                <w:sz w:val="16"/>
              </w:rPr>
              <w:t>CP.1.1</w:t>
            </w:r>
          </w:p>
        </w:tc>
        <w:tc>
          <w:tcPr>
            <w:tcW w:w="7522" w:type="dxa"/>
            <w:vMerge w:val="restart"/>
            <w:tcBorders>
              <w:top w:val="single" w:sz="12" w:space="0" w:color="000000"/>
            </w:tcBorders>
            <w:shd w:val="clear" w:color="auto" w:fill="99FF99"/>
            <w:vAlign w:val="center"/>
          </w:tcPr>
          <w:p w14:paraId="771E521D" w14:textId="7F324309" w:rsidR="00600E40" w:rsidRPr="00173BB5" w:rsidRDefault="00173BB5" w:rsidP="00172F64">
            <w:pPr>
              <w:pStyle w:val="TableParagraph"/>
              <w:ind w:left="86"/>
              <w:jc w:val="center"/>
              <w:rPr>
                <w:b/>
                <w:sz w:val="16"/>
              </w:rPr>
            </w:pPr>
            <w:r w:rsidRPr="00173BB5">
              <w:rPr>
                <w:b/>
                <w:sz w:val="24"/>
              </w:rPr>
              <w:t>Manage Patient History</w:t>
            </w:r>
          </w:p>
        </w:tc>
        <w:tc>
          <w:tcPr>
            <w:tcW w:w="959" w:type="dxa"/>
            <w:vMerge w:val="restart"/>
            <w:tcBorders>
              <w:top w:val="single" w:sz="12" w:space="0" w:color="000000"/>
            </w:tcBorders>
            <w:shd w:val="clear" w:color="auto" w:fill="99FF99"/>
            <w:vAlign w:val="center"/>
          </w:tcPr>
          <w:p w14:paraId="1B4319F5" w14:textId="77777777" w:rsidR="00600E40" w:rsidRDefault="00600E40" w:rsidP="00EA5092">
            <w:pPr>
              <w:pStyle w:val="TableParagraph"/>
              <w:ind w:left="244" w:right="237"/>
              <w:jc w:val="center"/>
              <w:rPr>
                <w:sz w:val="16"/>
              </w:rPr>
            </w:pPr>
            <w:r>
              <w:rPr>
                <w:sz w:val="16"/>
              </w:rPr>
              <w:t>33</w:t>
            </w:r>
          </w:p>
        </w:tc>
        <w:tc>
          <w:tcPr>
            <w:tcW w:w="959" w:type="dxa"/>
            <w:vMerge w:val="restart"/>
            <w:tcBorders>
              <w:top w:val="single" w:sz="12" w:space="0" w:color="000000"/>
            </w:tcBorders>
            <w:shd w:val="clear" w:color="auto" w:fill="99FF99"/>
            <w:vAlign w:val="center"/>
          </w:tcPr>
          <w:p w14:paraId="3390AAB4" w14:textId="7C235879" w:rsidR="00600E40" w:rsidRDefault="001A01CC" w:rsidP="00EA5092">
            <w:pPr>
              <w:pStyle w:val="TableParagraph"/>
              <w:ind w:left="0"/>
              <w:jc w:val="center"/>
              <w:rPr>
                <w:sz w:val="15"/>
              </w:rPr>
            </w:pPr>
            <w:r w:rsidRPr="00B94A57">
              <w:rPr>
                <w:sz w:val="16"/>
              </w:rPr>
              <w:t>Include</w:t>
            </w:r>
          </w:p>
        </w:tc>
        <w:tc>
          <w:tcPr>
            <w:tcW w:w="963" w:type="dxa"/>
            <w:vMerge w:val="restart"/>
            <w:tcBorders>
              <w:top w:val="single" w:sz="12" w:space="0" w:color="000000"/>
            </w:tcBorders>
            <w:shd w:val="clear" w:color="auto" w:fill="99FF99"/>
            <w:vAlign w:val="center"/>
          </w:tcPr>
          <w:p w14:paraId="65249370" w14:textId="148411F4" w:rsidR="00600E40" w:rsidRDefault="00B94A57" w:rsidP="00EA5092">
            <w:pPr>
              <w:pStyle w:val="TableParagraph"/>
              <w:ind w:left="6"/>
              <w:jc w:val="center"/>
              <w:rPr>
                <w:sz w:val="15"/>
              </w:rPr>
            </w:pPr>
            <w:r w:rsidRPr="00B94A57">
              <w:rPr>
                <w:sz w:val="16"/>
              </w:rPr>
              <w:t>DC.1.2</w:t>
            </w:r>
          </w:p>
        </w:tc>
      </w:tr>
      <w:tr w:rsidR="00600E40" w14:paraId="128611B0" w14:textId="47392CD1" w:rsidTr="00477D98">
        <w:trPr>
          <w:trHeight w:val="185"/>
        </w:trPr>
        <w:tc>
          <w:tcPr>
            <w:tcW w:w="2400" w:type="dxa"/>
            <w:tcBorders>
              <w:top w:val="single" w:sz="2" w:space="0" w:color="000000"/>
              <w:bottom w:val="single" w:sz="2" w:space="0" w:color="000000"/>
            </w:tcBorders>
            <w:shd w:val="clear" w:color="auto" w:fill="99FF99"/>
          </w:tcPr>
          <w:p w14:paraId="6D595C2B" w14:textId="77777777" w:rsidR="00600E40" w:rsidRDefault="00600E40" w:rsidP="00600E40">
            <w:pPr>
              <w:pStyle w:val="TableParagraph"/>
              <w:spacing w:line="166" w:lineRule="exact"/>
              <w:ind w:left="85"/>
              <w:rPr>
                <w:sz w:val="16"/>
              </w:rPr>
            </w:pPr>
            <w:r>
              <w:rPr>
                <w:sz w:val="16"/>
              </w:rPr>
              <w:t>Function</w:t>
            </w:r>
          </w:p>
        </w:tc>
        <w:tc>
          <w:tcPr>
            <w:tcW w:w="7522" w:type="dxa"/>
            <w:vMerge/>
            <w:tcBorders>
              <w:top w:val="nil"/>
            </w:tcBorders>
            <w:shd w:val="clear" w:color="auto" w:fill="99FF99"/>
          </w:tcPr>
          <w:p w14:paraId="1831C866" w14:textId="77777777" w:rsidR="00600E40" w:rsidRDefault="00600E40" w:rsidP="00600E40">
            <w:pPr>
              <w:rPr>
                <w:sz w:val="2"/>
                <w:szCs w:val="2"/>
              </w:rPr>
            </w:pPr>
          </w:p>
        </w:tc>
        <w:tc>
          <w:tcPr>
            <w:tcW w:w="959" w:type="dxa"/>
            <w:vMerge/>
            <w:tcBorders>
              <w:top w:val="nil"/>
            </w:tcBorders>
            <w:shd w:val="clear" w:color="auto" w:fill="99FF99"/>
          </w:tcPr>
          <w:p w14:paraId="48E19E63" w14:textId="77777777" w:rsidR="00600E40" w:rsidRDefault="00600E40" w:rsidP="00600E40">
            <w:pPr>
              <w:rPr>
                <w:sz w:val="2"/>
                <w:szCs w:val="2"/>
              </w:rPr>
            </w:pPr>
          </w:p>
        </w:tc>
        <w:tc>
          <w:tcPr>
            <w:tcW w:w="959" w:type="dxa"/>
            <w:vMerge/>
            <w:shd w:val="clear" w:color="auto" w:fill="99FF99"/>
          </w:tcPr>
          <w:p w14:paraId="7E5C139E" w14:textId="77777777" w:rsidR="00600E40" w:rsidRDefault="00600E40" w:rsidP="00600E40">
            <w:pPr>
              <w:rPr>
                <w:sz w:val="2"/>
                <w:szCs w:val="2"/>
              </w:rPr>
            </w:pPr>
          </w:p>
        </w:tc>
        <w:tc>
          <w:tcPr>
            <w:tcW w:w="963" w:type="dxa"/>
            <w:vMerge/>
            <w:shd w:val="clear" w:color="auto" w:fill="99FF99"/>
          </w:tcPr>
          <w:p w14:paraId="777934CD" w14:textId="4FF17D2D" w:rsidR="00600E40" w:rsidRDefault="00600E40" w:rsidP="00174047">
            <w:pPr>
              <w:ind w:left="6"/>
              <w:rPr>
                <w:sz w:val="2"/>
                <w:szCs w:val="2"/>
              </w:rPr>
            </w:pPr>
          </w:p>
        </w:tc>
      </w:tr>
      <w:tr w:rsidR="00174047" w14:paraId="0798B2BD" w14:textId="0706A5CA" w:rsidTr="00174047">
        <w:trPr>
          <w:trHeight w:val="2279"/>
        </w:trPr>
        <w:tc>
          <w:tcPr>
            <w:tcW w:w="12803" w:type="dxa"/>
            <w:gridSpan w:val="5"/>
            <w:tcBorders>
              <w:bottom w:val="single" w:sz="6" w:space="0" w:color="000000"/>
            </w:tcBorders>
          </w:tcPr>
          <w:p w14:paraId="6BCDFE6B" w14:textId="77777777" w:rsidR="00174047" w:rsidRDefault="00174047" w:rsidP="00174047">
            <w:pPr>
              <w:pStyle w:val="TableParagraph"/>
              <w:spacing w:before="67" w:line="249" w:lineRule="auto"/>
              <w:ind w:left="420" w:right="234"/>
              <w:jc w:val="both"/>
              <w:rPr>
                <w:sz w:val="16"/>
              </w:rPr>
            </w:pPr>
            <w:r>
              <w:rPr>
                <w:b/>
                <w:sz w:val="16"/>
              </w:rPr>
              <w:t>Statement:</w:t>
            </w:r>
            <w:r>
              <w:rPr>
                <w:b/>
                <w:spacing w:val="-14"/>
                <w:sz w:val="16"/>
              </w:rPr>
              <w:t xml:space="preserve"> </w:t>
            </w:r>
            <w:r>
              <w:rPr>
                <w:sz w:val="16"/>
              </w:rPr>
              <w:t>Manage</w:t>
            </w:r>
            <w:r>
              <w:rPr>
                <w:spacing w:val="-14"/>
                <w:sz w:val="16"/>
              </w:rPr>
              <w:t xml:space="preserve"> </w:t>
            </w:r>
            <w:r>
              <w:rPr>
                <w:sz w:val="16"/>
              </w:rPr>
              <w:t>medical,</w:t>
            </w:r>
            <w:r>
              <w:rPr>
                <w:spacing w:val="-14"/>
                <w:sz w:val="16"/>
              </w:rPr>
              <w:t xml:space="preserve"> </w:t>
            </w:r>
            <w:r>
              <w:rPr>
                <w:sz w:val="16"/>
              </w:rPr>
              <w:t>procedural/surgical,</w:t>
            </w:r>
            <w:r>
              <w:rPr>
                <w:spacing w:val="-14"/>
                <w:sz w:val="16"/>
              </w:rPr>
              <w:t xml:space="preserve"> </w:t>
            </w:r>
            <w:r>
              <w:rPr>
                <w:sz w:val="16"/>
              </w:rPr>
              <w:t>mental</w:t>
            </w:r>
            <w:r>
              <w:rPr>
                <w:spacing w:val="-14"/>
                <w:sz w:val="16"/>
              </w:rPr>
              <w:t xml:space="preserve"> </w:t>
            </w:r>
            <w:r>
              <w:rPr>
                <w:sz w:val="16"/>
              </w:rPr>
              <w:t>health,</w:t>
            </w:r>
            <w:r>
              <w:rPr>
                <w:spacing w:val="-14"/>
                <w:sz w:val="16"/>
              </w:rPr>
              <w:t xml:space="preserve"> </w:t>
            </w:r>
            <w:r>
              <w:rPr>
                <w:sz w:val="16"/>
              </w:rPr>
              <w:t>substance</w:t>
            </w:r>
            <w:r>
              <w:rPr>
                <w:spacing w:val="-14"/>
                <w:sz w:val="16"/>
              </w:rPr>
              <w:t xml:space="preserve"> </w:t>
            </w:r>
            <w:r>
              <w:rPr>
                <w:sz w:val="16"/>
              </w:rPr>
              <w:t>use,</w:t>
            </w:r>
            <w:r>
              <w:rPr>
                <w:spacing w:val="-14"/>
                <w:sz w:val="16"/>
              </w:rPr>
              <w:t xml:space="preserve"> </w:t>
            </w:r>
            <w:r>
              <w:rPr>
                <w:sz w:val="16"/>
              </w:rPr>
              <w:t>social</w:t>
            </w:r>
            <w:r>
              <w:rPr>
                <w:spacing w:val="-14"/>
                <w:sz w:val="16"/>
              </w:rPr>
              <w:t xml:space="preserve"> </w:t>
            </w:r>
            <w:r>
              <w:rPr>
                <w:sz w:val="16"/>
              </w:rPr>
              <w:t>and</w:t>
            </w:r>
            <w:r>
              <w:rPr>
                <w:spacing w:val="-14"/>
                <w:sz w:val="16"/>
              </w:rPr>
              <w:t xml:space="preserve"> </w:t>
            </w:r>
            <w:r>
              <w:rPr>
                <w:sz w:val="16"/>
              </w:rPr>
              <w:t>family</w:t>
            </w:r>
            <w:r>
              <w:rPr>
                <w:spacing w:val="-14"/>
                <w:sz w:val="16"/>
              </w:rPr>
              <w:t xml:space="preserve"> </w:t>
            </w:r>
            <w:r>
              <w:rPr>
                <w:sz w:val="16"/>
              </w:rPr>
              <w:t>history.</w:t>
            </w:r>
            <w:r>
              <w:rPr>
                <w:spacing w:val="-14"/>
                <w:sz w:val="16"/>
              </w:rPr>
              <w:t xml:space="preserve"> </w:t>
            </w:r>
            <w:r>
              <w:rPr>
                <w:sz w:val="16"/>
              </w:rPr>
              <w:t>This</w:t>
            </w:r>
            <w:r>
              <w:rPr>
                <w:spacing w:val="-14"/>
                <w:sz w:val="16"/>
              </w:rPr>
              <w:t xml:space="preserve"> </w:t>
            </w:r>
            <w:r>
              <w:rPr>
                <w:sz w:val="16"/>
              </w:rPr>
              <w:t>includes</w:t>
            </w:r>
            <w:r>
              <w:rPr>
                <w:spacing w:val="-14"/>
                <w:sz w:val="16"/>
              </w:rPr>
              <w:t xml:space="preserve"> </w:t>
            </w:r>
            <w:r>
              <w:rPr>
                <w:sz w:val="16"/>
              </w:rPr>
              <w:t>pertinent</w:t>
            </w:r>
            <w:r>
              <w:rPr>
                <w:spacing w:val="-14"/>
                <w:sz w:val="16"/>
              </w:rPr>
              <w:t xml:space="preserve"> </w:t>
            </w:r>
            <w:r>
              <w:rPr>
                <w:sz w:val="16"/>
              </w:rPr>
              <w:t>positive and negative histories, patient-reported or externally available patient clinical history.</w:t>
            </w:r>
          </w:p>
          <w:p w14:paraId="2512E3CB" w14:textId="58A64BB3" w:rsidR="00174047" w:rsidRDefault="00174047" w:rsidP="00174047">
            <w:pPr>
              <w:pStyle w:val="TableParagraph"/>
              <w:spacing w:before="67" w:line="249" w:lineRule="auto"/>
              <w:ind w:left="420" w:right="234"/>
              <w:jc w:val="both"/>
              <w:rPr>
                <w:b/>
                <w:sz w:val="16"/>
              </w:rPr>
            </w:pPr>
            <w:r>
              <w:rPr>
                <w:b/>
                <w:sz w:val="16"/>
              </w:rPr>
              <w:t xml:space="preserve">Description: </w:t>
            </w:r>
            <w:r>
              <w:rPr>
                <w:sz w:val="16"/>
              </w:rPr>
              <w:t>The history of the current illness and patient historical data related to previous medical diagnoses, surgeries and other procedures performed on the patient, clinicians involved in procedures or in past consultations, and relevant health conditions of family members is captured through such methods as patient reporting (e.g., interview, medical alert band) or electronic or non-electronic historical</w:t>
            </w:r>
            <w:r>
              <w:rPr>
                <w:spacing w:val="-7"/>
                <w:sz w:val="16"/>
              </w:rPr>
              <w:t xml:space="preserve"> </w:t>
            </w:r>
            <w:r>
              <w:rPr>
                <w:sz w:val="16"/>
              </w:rPr>
              <w:t>data.</w:t>
            </w:r>
            <w:r>
              <w:rPr>
                <w:spacing w:val="-7"/>
                <w:sz w:val="16"/>
              </w:rPr>
              <w:t xml:space="preserve"> </w:t>
            </w:r>
            <w:r>
              <w:rPr>
                <w:sz w:val="16"/>
              </w:rPr>
              <w:t>This</w:t>
            </w:r>
            <w:r>
              <w:rPr>
                <w:spacing w:val="-7"/>
                <w:sz w:val="16"/>
              </w:rPr>
              <w:t xml:space="preserve"> </w:t>
            </w:r>
            <w:r>
              <w:rPr>
                <w:sz w:val="16"/>
              </w:rPr>
              <w:t>data</w:t>
            </w:r>
            <w:r>
              <w:rPr>
                <w:spacing w:val="-7"/>
                <w:sz w:val="16"/>
              </w:rPr>
              <w:t xml:space="preserve"> </w:t>
            </w:r>
            <w:r>
              <w:rPr>
                <w:sz w:val="16"/>
              </w:rPr>
              <w:t>may</w:t>
            </w:r>
            <w:r>
              <w:rPr>
                <w:spacing w:val="-7"/>
                <w:sz w:val="16"/>
              </w:rPr>
              <w:t xml:space="preserve"> </w:t>
            </w:r>
            <w:r>
              <w:rPr>
                <w:sz w:val="16"/>
              </w:rPr>
              <w:t>take</w:t>
            </w:r>
            <w:r>
              <w:rPr>
                <w:spacing w:val="-7"/>
                <w:sz w:val="16"/>
              </w:rPr>
              <w:t xml:space="preserve"> </w:t>
            </w:r>
            <w:r>
              <w:rPr>
                <w:sz w:val="16"/>
              </w:rPr>
              <w:t>the</w:t>
            </w:r>
            <w:r>
              <w:rPr>
                <w:spacing w:val="-7"/>
                <w:sz w:val="16"/>
              </w:rPr>
              <w:t xml:space="preserve"> </w:t>
            </w:r>
            <w:r>
              <w:rPr>
                <w:sz w:val="16"/>
              </w:rPr>
              <w:t>form</w:t>
            </w:r>
            <w:r>
              <w:rPr>
                <w:spacing w:val="-7"/>
                <w:sz w:val="16"/>
              </w:rPr>
              <w:t xml:space="preserve"> </w:t>
            </w:r>
            <w:r>
              <w:rPr>
                <w:sz w:val="16"/>
              </w:rPr>
              <w:t>of</w:t>
            </w:r>
            <w:r>
              <w:rPr>
                <w:spacing w:val="-7"/>
                <w:sz w:val="16"/>
              </w:rPr>
              <w:t xml:space="preserve"> </w:t>
            </w:r>
            <w:r>
              <w:rPr>
                <w:sz w:val="16"/>
              </w:rPr>
              <w:t>a</w:t>
            </w:r>
            <w:r>
              <w:rPr>
                <w:spacing w:val="-7"/>
                <w:sz w:val="16"/>
              </w:rPr>
              <w:t xml:space="preserve"> </w:t>
            </w:r>
            <w:r>
              <w:rPr>
                <w:sz w:val="16"/>
              </w:rPr>
              <w:t>pertinent</w:t>
            </w:r>
            <w:r>
              <w:rPr>
                <w:spacing w:val="-7"/>
                <w:sz w:val="16"/>
              </w:rPr>
              <w:t xml:space="preserve"> </w:t>
            </w:r>
            <w:r>
              <w:rPr>
                <w:sz w:val="16"/>
              </w:rPr>
              <w:t>positive</w:t>
            </w:r>
            <w:r>
              <w:rPr>
                <w:spacing w:val="-7"/>
                <w:sz w:val="16"/>
              </w:rPr>
              <w:t xml:space="preserve"> </w:t>
            </w:r>
            <w:r>
              <w:rPr>
                <w:sz w:val="16"/>
              </w:rPr>
              <w:t>such</w:t>
            </w:r>
            <w:r>
              <w:rPr>
                <w:spacing w:val="-7"/>
                <w:sz w:val="16"/>
              </w:rPr>
              <w:t xml:space="preserve"> </w:t>
            </w:r>
            <w:r>
              <w:rPr>
                <w:sz w:val="16"/>
              </w:rPr>
              <w:t>as</w:t>
            </w:r>
            <w:r>
              <w:rPr>
                <w:spacing w:val="-7"/>
                <w:sz w:val="16"/>
              </w:rPr>
              <w:t xml:space="preserve"> </w:t>
            </w:r>
            <w:r>
              <w:rPr>
                <w:sz w:val="16"/>
              </w:rPr>
              <w:t>"The</w:t>
            </w:r>
            <w:r>
              <w:rPr>
                <w:spacing w:val="-7"/>
                <w:sz w:val="16"/>
              </w:rPr>
              <w:t xml:space="preserve"> </w:t>
            </w:r>
            <w:r>
              <w:rPr>
                <w:sz w:val="16"/>
              </w:rPr>
              <w:t>patient/family</w:t>
            </w:r>
            <w:r>
              <w:rPr>
                <w:spacing w:val="-7"/>
                <w:sz w:val="16"/>
              </w:rPr>
              <w:t xml:space="preserve"> </w:t>
            </w:r>
            <w:r>
              <w:rPr>
                <w:sz w:val="16"/>
              </w:rPr>
              <w:t>member</w:t>
            </w:r>
            <w:r>
              <w:rPr>
                <w:spacing w:val="-7"/>
                <w:sz w:val="16"/>
              </w:rPr>
              <w:t xml:space="preserve"> </w:t>
            </w:r>
            <w:r>
              <w:rPr>
                <w:sz w:val="16"/>
              </w:rPr>
              <w:t>has</w:t>
            </w:r>
            <w:r>
              <w:rPr>
                <w:spacing w:val="-7"/>
                <w:sz w:val="16"/>
              </w:rPr>
              <w:t xml:space="preserve"> </w:t>
            </w:r>
            <w:r>
              <w:rPr>
                <w:sz w:val="16"/>
              </w:rPr>
              <w:t>had..."</w:t>
            </w:r>
            <w:r>
              <w:rPr>
                <w:spacing w:val="-7"/>
                <w:sz w:val="16"/>
              </w:rPr>
              <w:t xml:space="preserve"> </w:t>
            </w:r>
            <w:r>
              <w:rPr>
                <w:sz w:val="16"/>
              </w:rPr>
              <w:t>or</w:t>
            </w:r>
            <w:r>
              <w:rPr>
                <w:spacing w:val="-7"/>
                <w:sz w:val="16"/>
              </w:rPr>
              <w:t xml:space="preserve"> </w:t>
            </w:r>
            <w:r>
              <w:rPr>
                <w:sz w:val="16"/>
              </w:rPr>
              <w:t>a</w:t>
            </w:r>
            <w:r>
              <w:rPr>
                <w:spacing w:val="-7"/>
                <w:sz w:val="16"/>
              </w:rPr>
              <w:t xml:space="preserve"> </w:t>
            </w:r>
            <w:r>
              <w:rPr>
                <w:sz w:val="16"/>
              </w:rPr>
              <w:t>pertinent</w:t>
            </w:r>
            <w:r>
              <w:rPr>
                <w:spacing w:val="-7"/>
                <w:sz w:val="16"/>
              </w:rPr>
              <w:t xml:space="preserve"> </w:t>
            </w:r>
            <w:r>
              <w:rPr>
                <w:sz w:val="16"/>
              </w:rPr>
              <w:t>negative such</w:t>
            </w:r>
            <w:r>
              <w:rPr>
                <w:spacing w:val="-2"/>
                <w:sz w:val="16"/>
              </w:rPr>
              <w:t xml:space="preserve"> </w:t>
            </w:r>
            <w:r>
              <w:rPr>
                <w:sz w:val="16"/>
              </w:rPr>
              <w:t>as</w:t>
            </w:r>
            <w:r>
              <w:rPr>
                <w:spacing w:val="-2"/>
                <w:sz w:val="16"/>
              </w:rPr>
              <w:t xml:space="preserve"> </w:t>
            </w:r>
            <w:r>
              <w:rPr>
                <w:sz w:val="16"/>
              </w:rPr>
              <w:t>"The</w:t>
            </w:r>
            <w:r>
              <w:rPr>
                <w:spacing w:val="-2"/>
                <w:sz w:val="16"/>
              </w:rPr>
              <w:t xml:space="preserve"> </w:t>
            </w:r>
            <w:r>
              <w:rPr>
                <w:sz w:val="16"/>
              </w:rPr>
              <w:t>patient/family</w:t>
            </w:r>
            <w:r>
              <w:rPr>
                <w:spacing w:val="-2"/>
                <w:sz w:val="16"/>
              </w:rPr>
              <w:t xml:space="preserve"> </w:t>
            </w:r>
            <w:r>
              <w:rPr>
                <w:sz w:val="16"/>
              </w:rPr>
              <w:t>member</w:t>
            </w:r>
            <w:r>
              <w:rPr>
                <w:spacing w:val="-2"/>
                <w:sz w:val="16"/>
              </w:rPr>
              <w:t xml:space="preserve"> </w:t>
            </w:r>
            <w:r>
              <w:rPr>
                <w:sz w:val="16"/>
              </w:rPr>
              <w:t>has</w:t>
            </w:r>
            <w:r>
              <w:rPr>
                <w:spacing w:val="-2"/>
                <w:sz w:val="16"/>
              </w:rPr>
              <w:t xml:space="preserve"> </w:t>
            </w:r>
            <w:r>
              <w:rPr>
                <w:sz w:val="16"/>
              </w:rPr>
              <w:t>not</w:t>
            </w:r>
            <w:r>
              <w:rPr>
                <w:spacing w:val="-2"/>
                <w:sz w:val="16"/>
              </w:rPr>
              <w:t xml:space="preserve"> </w:t>
            </w:r>
            <w:r>
              <w:rPr>
                <w:sz w:val="16"/>
              </w:rPr>
              <w:t>had...".</w:t>
            </w:r>
            <w:r>
              <w:rPr>
                <w:spacing w:val="-2"/>
                <w:sz w:val="16"/>
              </w:rPr>
              <w:t xml:space="preserve"> </w:t>
            </w:r>
            <w:r>
              <w:rPr>
                <w:sz w:val="16"/>
              </w:rPr>
              <w:t>When</w:t>
            </w:r>
            <w:r>
              <w:rPr>
                <w:spacing w:val="-2"/>
                <w:sz w:val="16"/>
              </w:rPr>
              <w:t xml:space="preserve"> </w:t>
            </w:r>
            <w:r>
              <w:rPr>
                <w:sz w:val="16"/>
              </w:rPr>
              <w:t>first</w:t>
            </w:r>
            <w:r>
              <w:rPr>
                <w:spacing w:val="-2"/>
                <w:sz w:val="16"/>
              </w:rPr>
              <w:t xml:space="preserve"> </w:t>
            </w:r>
            <w:r>
              <w:rPr>
                <w:sz w:val="16"/>
              </w:rPr>
              <w:t>seen</w:t>
            </w:r>
            <w:r>
              <w:rPr>
                <w:spacing w:val="-2"/>
                <w:sz w:val="16"/>
              </w:rPr>
              <w:t xml:space="preserve"> </w:t>
            </w:r>
            <w:r>
              <w:rPr>
                <w:sz w:val="16"/>
              </w:rPr>
              <w:t>by</w:t>
            </w:r>
            <w:r>
              <w:rPr>
                <w:spacing w:val="-2"/>
                <w:sz w:val="16"/>
              </w:rPr>
              <w:t xml:space="preserve"> </w:t>
            </w:r>
            <w:r>
              <w:rPr>
                <w:sz w:val="16"/>
              </w:rPr>
              <w:t>a</w:t>
            </w:r>
            <w:r>
              <w:rPr>
                <w:spacing w:val="-2"/>
                <w:sz w:val="16"/>
              </w:rPr>
              <w:t xml:space="preserve"> </w:t>
            </w:r>
            <w:r>
              <w:rPr>
                <w:sz w:val="16"/>
              </w:rPr>
              <w:t>health</w:t>
            </w:r>
            <w:r>
              <w:rPr>
                <w:spacing w:val="-2"/>
                <w:sz w:val="16"/>
              </w:rPr>
              <w:t xml:space="preserve"> </w:t>
            </w:r>
            <w:r>
              <w:rPr>
                <w:sz w:val="16"/>
              </w:rPr>
              <w:t>care</w:t>
            </w:r>
            <w:r>
              <w:rPr>
                <w:spacing w:val="-2"/>
                <w:sz w:val="16"/>
              </w:rPr>
              <w:t xml:space="preserve"> </w:t>
            </w:r>
            <w:r>
              <w:rPr>
                <w:sz w:val="16"/>
              </w:rPr>
              <w:t>provider,</w:t>
            </w:r>
            <w:r>
              <w:rPr>
                <w:spacing w:val="-2"/>
                <w:sz w:val="16"/>
              </w:rPr>
              <w:t xml:space="preserve"> </w:t>
            </w:r>
            <w:r>
              <w:rPr>
                <w:sz w:val="16"/>
              </w:rPr>
              <w:t>patients</w:t>
            </w:r>
            <w:r>
              <w:rPr>
                <w:spacing w:val="-2"/>
                <w:sz w:val="16"/>
              </w:rPr>
              <w:t xml:space="preserve"> </w:t>
            </w:r>
            <w:r>
              <w:rPr>
                <w:sz w:val="16"/>
              </w:rPr>
              <w:t>typically</w:t>
            </w:r>
            <w:r>
              <w:rPr>
                <w:spacing w:val="-2"/>
                <w:sz w:val="16"/>
              </w:rPr>
              <w:t xml:space="preserve"> </w:t>
            </w:r>
            <w:r>
              <w:rPr>
                <w:sz w:val="16"/>
              </w:rPr>
              <w:t>bring</w:t>
            </w:r>
            <w:r>
              <w:rPr>
                <w:spacing w:val="-2"/>
                <w:sz w:val="16"/>
              </w:rPr>
              <w:t xml:space="preserve"> </w:t>
            </w:r>
            <w:r>
              <w:rPr>
                <w:sz w:val="16"/>
              </w:rPr>
              <w:t>with</w:t>
            </w:r>
            <w:r>
              <w:rPr>
                <w:spacing w:val="-2"/>
                <w:sz w:val="16"/>
              </w:rPr>
              <w:t xml:space="preserve"> </w:t>
            </w:r>
            <w:r>
              <w:rPr>
                <w:sz w:val="16"/>
              </w:rPr>
              <w:t>them</w:t>
            </w:r>
            <w:r>
              <w:rPr>
                <w:spacing w:val="-2"/>
                <w:sz w:val="16"/>
              </w:rPr>
              <w:t xml:space="preserve"> </w:t>
            </w:r>
            <w:r>
              <w:rPr>
                <w:sz w:val="16"/>
              </w:rPr>
              <w:t>clinical information from past encounters. This and similar information may supplement locally captured documentation and notes wherever appropriate. Information regarding the patient's living situations may be an important means for a provider to uniquely identify a patient or to identify illnesses that may occur within a given proximity. Information regarding past or present living situations or environmental factors</w:t>
            </w:r>
            <w:r>
              <w:rPr>
                <w:spacing w:val="-7"/>
                <w:sz w:val="16"/>
              </w:rPr>
              <w:t xml:space="preserve"> </w:t>
            </w:r>
            <w:r>
              <w:rPr>
                <w:sz w:val="16"/>
              </w:rPr>
              <w:t>related</w:t>
            </w:r>
            <w:r>
              <w:rPr>
                <w:spacing w:val="-7"/>
                <w:sz w:val="16"/>
              </w:rPr>
              <w:t xml:space="preserve"> </w:t>
            </w:r>
            <w:r>
              <w:rPr>
                <w:sz w:val="16"/>
              </w:rPr>
              <w:t>to</w:t>
            </w:r>
            <w:r>
              <w:rPr>
                <w:spacing w:val="-7"/>
                <w:sz w:val="16"/>
              </w:rPr>
              <w:t xml:space="preserve"> </w:t>
            </w:r>
            <w:r>
              <w:rPr>
                <w:sz w:val="16"/>
              </w:rPr>
              <w:t>the</w:t>
            </w:r>
            <w:r>
              <w:rPr>
                <w:spacing w:val="-7"/>
                <w:sz w:val="16"/>
              </w:rPr>
              <w:t xml:space="preserve"> </w:t>
            </w:r>
            <w:r>
              <w:rPr>
                <w:sz w:val="16"/>
              </w:rPr>
              <w:t>patient</w:t>
            </w:r>
            <w:r>
              <w:rPr>
                <w:spacing w:val="-7"/>
                <w:sz w:val="16"/>
              </w:rPr>
              <w:t xml:space="preserve"> </w:t>
            </w:r>
            <w:r>
              <w:rPr>
                <w:sz w:val="16"/>
              </w:rPr>
              <w:t>or</w:t>
            </w:r>
            <w:r>
              <w:rPr>
                <w:spacing w:val="-7"/>
                <w:sz w:val="16"/>
              </w:rPr>
              <w:t xml:space="preserve"> </w:t>
            </w:r>
            <w:r>
              <w:rPr>
                <w:sz w:val="16"/>
              </w:rPr>
              <w:t>the</w:t>
            </w:r>
            <w:r>
              <w:rPr>
                <w:spacing w:val="-7"/>
                <w:sz w:val="16"/>
              </w:rPr>
              <w:t xml:space="preserve"> </w:t>
            </w:r>
            <w:r>
              <w:rPr>
                <w:sz w:val="16"/>
              </w:rPr>
              <w:t>fetal</w:t>
            </w:r>
            <w:r>
              <w:rPr>
                <w:spacing w:val="-7"/>
                <w:sz w:val="16"/>
              </w:rPr>
              <w:t xml:space="preserve"> </w:t>
            </w:r>
            <w:r>
              <w:rPr>
                <w:sz w:val="16"/>
              </w:rPr>
              <w:t>death</w:t>
            </w:r>
            <w:r>
              <w:rPr>
                <w:spacing w:val="-7"/>
                <w:sz w:val="16"/>
              </w:rPr>
              <w:t xml:space="preserve"> </w:t>
            </w:r>
            <w:r>
              <w:rPr>
                <w:sz w:val="16"/>
              </w:rPr>
              <w:t>may</w:t>
            </w:r>
            <w:r>
              <w:rPr>
                <w:spacing w:val="-7"/>
                <w:sz w:val="16"/>
              </w:rPr>
              <w:t xml:space="preserve"> </w:t>
            </w:r>
            <w:r>
              <w:rPr>
                <w:sz w:val="16"/>
              </w:rPr>
              <w:t>include</w:t>
            </w:r>
            <w:r>
              <w:rPr>
                <w:spacing w:val="-7"/>
                <w:sz w:val="16"/>
              </w:rPr>
              <w:t xml:space="preserve"> </w:t>
            </w:r>
            <w:r>
              <w:rPr>
                <w:sz w:val="16"/>
              </w:rPr>
              <w:t>a</w:t>
            </w:r>
            <w:r>
              <w:rPr>
                <w:spacing w:val="-7"/>
                <w:sz w:val="16"/>
              </w:rPr>
              <w:t xml:space="preserve"> </w:t>
            </w:r>
            <w:r>
              <w:rPr>
                <w:sz w:val="16"/>
              </w:rPr>
              <w:t>description</w:t>
            </w:r>
            <w:r>
              <w:rPr>
                <w:spacing w:val="-7"/>
                <w:sz w:val="16"/>
              </w:rPr>
              <w:t xml:space="preserve"> </w:t>
            </w:r>
            <w:r>
              <w:rPr>
                <w:sz w:val="16"/>
              </w:rPr>
              <w:t>of</w:t>
            </w:r>
            <w:r>
              <w:rPr>
                <w:spacing w:val="-7"/>
                <w:sz w:val="16"/>
              </w:rPr>
              <w:t xml:space="preserve"> </w:t>
            </w:r>
            <w:r>
              <w:rPr>
                <w:sz w:val="16"/>
              </w:rPr>
              <w:t>the</w:t>
            </w:r>
            <w:r>
              <w:rPr>
                <w:spacing w:val="-7"/>
                <w:sz w:val="16"/>
              </w:rPr>
              <w:t xml:space="preserve"> </w:t>
            </w:r>
            <w:r>
              <w:rPr>
                <w:sz w:val="16"/>
              </w:rPr>
              <w:t>father's</w:t>
            </w:r>
            <w:r>
              <w:rPr>
                <w:spacing w:val="-7"/>
                <w:sz w:val="16"/>
              </w:rPr>
              <w:t xml:space="preserve"> </w:t>
            </w:r>
            <w:r>
              <w:rPr>
                <w:sz w:val="16"/>
              </w:rPr>
              <w:t>type</w:t>
            </w:r>
            <w:r>
              <w:rPr>
                <w:spacing w:val="-7"/>
                <w:sz w:val="16"/>
              </w:rPr>
              <w:t xml:space="preserve"> </w:t>
            </w:r>
            <w:r>
              <w:rPr>
                <w:sz w:val="16"/>
              </w:rPr>
              <w:t>of</w:t>
            </w:r>
            <w:r>
              <w:rPr>
                <w:spacing w:val="-7"/>
                <w:sz w:val="16"/>
              </w:rPr>
              <w:t xml:space="preserve"> </w:t>
            </w:r>
            <w:r>
              <w:rPr>
                <w:sz w:val="16"/>
              </w:rPr>
              <w:t>occupation</w:t>
            </w:r>
            <w:r>
              <w:rPr>
                <w:spacing w:val="-7"/>
                <w:sz w:val="16"/>
              </w:rPr>
              <w:t xml:space="preserve"> </w:t>
            </w:r>
            <w:r>
              <w:rPr>
                <w:sz w:val="16"/>
              </w:rPr>
              <w:t>and</w:t>
            </w:r>
            <w:r>
              <w:rPr>
                <w:spacing w:val="-7"/>
                <w:sz w:val="16"/>
              </w:rPr>
              <w:t xml:space="preserve"> </w:t>
            </w:r>
            <w:r>
              <w:rPr>
                <w:sz w:val="16"/>
              </w:rPr>
              <w:t>occupational</w:t>
            </w:r>
            <w:r>
              <w:rPr>
                <w:spacing w:val="-7"/>
                <w:sz w:val="16"/>
              </w:rPr>
              <w:t xml:space="preserve"> </w:t>
            </w:r>
            <w:r>
              <w:rPr>
                <w:sz w:val="16"/>
              </w:rPr>
              <w:t>demographic information</w:t>
            </w:r>
            <w:r>
              <w:rPr>
                <w:spacing w:val="-9"/>
                <w:sz w:val="16"/>
              </w:rPr>
              <w:t xml:space="preserve"> </w:t>
            </w:r>
            <w:r>
              <w:rPr>
                <w:sz w:val="16"/>
              </w:rPr>
              <w:t>(such</w:t>
            </w:r>
            <w:r>
              <w:rPr>
                <w:spacing w:val="-9"/>
                <w:sz w:val="16"/>
              </w:rPr>
              <w:t xml:space="preserve"> </w:t>
            </w:r>
            <w:r>
              <w:rPr>
                <w:sz w:val="16"/>
              </w:rPr>
              <w:t>as</w:t>
            </w:r>
            <w:r>
              <w:rPr>
                <w:spacing w:val="-9"/>
                <w:sz w:val="16"/>
              </w:rPr>
              <w:t xml:space="preserve"> </w:t>
            </w:r>
            <w:r>
              <w:rPr>
                <w:sz w:val="16"/>
              </w:rPr>
              <w:t>the</w:t>
            </w:r>
            <w:r>
              <w:rPr>
                <w:spacing w:val="-9"/>
                <w:sz w:val="16"/>
              </w:rPr>
              <w:t xml:space="preserve"> </w:t>
            </w:r>
            <w:r>
              <w:rPr>
                <w:sz w:val="16"/>
              </w:rPr>
              <w:t>name</w:t>
            </w:r>
            <w:r>
              <w:rPr>
                <w:spacing w:val="-9"/>
                <w:sz w:val="16"/>
              </w:rPr>
              <w:t xml:space="preserve"> </w:t>
            </w:r>
            <w:r>
              <w:rPr>
                <w:sz w:val="16"/>
              </w:rPr>
              <w:t>and</w:t>
            </w:r>
            <w:r>
              <w:rPr>
                <w:spacing w:val="-9"/>
                <w:sz w:val="16"/>
              </w:rPr>
              <w:t xml:space="preserve"> </w:t>
            </w:r>
            <w:r>
              <w:rPr>
                <w:sz w:val="16"/>
              </w:rPr>
              <w:t>location</w:t>
            </w:r>
            <w:r>
              <w:rPr>
                <w:spacing w:val="-9"/>
                <w:sz w:val="16"/>
              </w:rPr>
              <w:t xml:space="preserve"> </w:t>
            </w:r>
            <w:r>
              <w:rPr>
                <w:sz w:val="16"/>
              </w:rPr>
              <w:t>of</w:t>
            </w:r>
            <w:r>
              <w:rPr>
                <w:spacing w:val="-9"/>
                <w:sz w:val="16"/>
              </w:rPr>
              <w:t xml:space="preserve"> </w:t>
            </w:r>
            <w:r>
              <w:rPr>
                <w:sz w:val="16"/>
              </w:rPr>
              <w:t>the</w:t>
            </w:r>
            <w:r>
              <w:rPr>
                <w:spacing w:val="-9"/>
                <w:sz w:val="16"/>
              </w:rPr>
              <w:t xml:space="preserve"> </w:t>
            </w:r>
            <w:r>
              <w:rPr>
                <w:sz w:val="16"/>
              </w:rPr>
              <w:t>employment).</w:t>
            </w:r>
            <w:r>
              <w:rPr>
                <w:spacing w:val="-9"/>
                <w:sz w:val="16"/>
              </w:rPr>
              <w:t xml:space="preserve"> </w:t>
            </w:r>
            <w:r>
              <w:rPr>
                <w:sz w:val="16"/>
              </w:rPr>
              <w:t>For</w:t>
            </w:r>
            <w:r>
              <w:rPr>
                <w:spacing w:val="-9"/>
                <w:sz w:val="16"/>
              </w:rPr>
              <w:t xml:space="preserve"> </w:t>
            </w:r>
            <w:r>
              <w:rPr>
                <w:sz w:val="16"/>
              </w:rPr>
              <w:t>example,</w:t>
            </w:r>
            <w:r>
              <w:rPr>
                <w:spacing w:val="-9"/>
                <w:sz w:val="16"/>
              </w:rPr>
              <w:t xml:space="preserve"> </w:t>
            </w:r>
            <w:r>
              <w:rPr>
                <w:sz w:val="16"/>
              </w:rPr>
              <w:t>it</w:t>
            </w:r>
            <w:r>
              <w:rPr>
                <w:spacing w:val="-9"/>
                <w:sz w:val="16"/>
              </w:rPr>
              <w:t xml:space="preserve"> </w:t>
            </w:r>
            <w:r>
              <w:rPr>
                <w:sz w:val="16"/>
              </w:rPr>
              <w:t>may</w:t>
            </w:r>
            <w:r>
              <w:rPr>
                <w:spacing w:val="-9"/>
                <w:sz w:val="16"/>
              </w:rPr>
              <w:t xml:space="preserve"> </w:t>
            </w:r>
            <w:r>
              <w:rPr>
                <w:sz w:val="16"/>
              </w:rPr>
              <w:t>be</w:t>
            </w:r>
            <w:r>
              <w:rPr>
                <w:spacing w:val="-9"/>
                <w:sz w:val="16"/>
              </w:rPr>
              <w:t xml:space="preserve"> </w:t>
            </w:r>
            <w:r>
              <w:rPr>
                <w:sz w:val="16"/>
              </w:rPr>
              <w:t>important</w:t>
            </w:r>
            <w:r>
              <w:rPr>
                <w:spacing w:val="-9"/>
                <w:sz w:val="16"/>
              </w:rPr>
              <w:t xml:space="preserve"> </w:t>
            </w:r>
            <w:r>
              <w:rPr>
                <w:sz w:val="16"/>
              </w:rPr>
              <w:t>for</w:t>
            </w:r>
            <w:r>
              <w:rPr>
                <w:spacing w:val="-9"/>
                <w:sz w:val="16"/>
              </w:rPr>
              <w:t xml:space="preserve"> </w:t>
            </w:r>
            <w:r>
              <w:rPr>
                <w:sz w:val="16"/>
              </w:rPr>
              <w:t>the</w:t>
            </w:r>
            <w:r>
              <w:rPr>
                <w:spacing w:val="-9"/>
                <w:sz w:val="16"/>
              </w:rPr>
              <w:t xml:space="preserve"> </w:t>
            </w:r>
            <w:r>
              <w:rPr>
                <w:sz w:val="16"/>
              </w:rPr>
              <w:t>clinician</w:t>
            </w:r>
            <w:r>
              <w:rPr>
                <w:spacing w:val="-9"/>
                <w:sz w:val="16"/>
              </w:rPr>
              <w:t xml:space="preserve"> </w:t>
            </w:r>
            <w:r>
              <w:rPr>
                <w:sz w:val="16"/>
              </w:rPr>
              <w:t>to</w:t>
            </w:r>
            <w:r>
              <w:rPr>
                <w:spacing w:val="-9"/>
                <w:sz w:val="16"/>
              </w:rPr>
              <w:t xml:space="preserve"> </w:t>
            </w:r>
            <w:r>
              <w:rPr>
                <w:sz w:val="16"/>
              </w:rPr>
              <w:t>know</w:t>
            </w:r>
            <w:r>
              <w:rPr>
                <w:spacing w:val="-9"/>
                <w:sz w:val="16"/>
              </w:rPr>
              <w:t xml:space="preserve"> </w:t>
            </w:r>
            <w:r>
              <w:rPr>
                <w:sz w:val="16"/>
              </w:rPr>
              <w:t>that</w:t>
            </w:r>
            <w:r>
              <w:rPr>
                <w:spacing w:val="-9"/>
                <w:sz w:val="16"/>
              </w:rPr>
              <w:t xml:space="preserve"> </w:t>
            </w:r>
            <w:r>
              <w:rPr>
                <w:sz w:val="16"/>
              </w:rPr>
              <w:t>the</w:t>
            </w:r>
            <w:r>
              <w:rPr>
                <w:spacing w:val="-9"/>
                <w:sz w:val="16"/>
              </w:rPr>
              <w:t xml:space="preserve"> </w:t>
            </w:r>
            <w:r>
              <w:rPr>
                <w:sz w:val="16"/>
              </w:rPr>
              <w:t>patient works in an occupation where lead exposure is common. It may also be important for the clinician to know that the patient lives in a household where asbestos routinely appears on clothing.</w:t>
            </w:r>
          </w:p>
        </w:tc>
      </w:tr>
      <w:tr w:rsidR="00600E40" w14:paraId="53CED899" w14:textId="60B99911" w:rsidTr="009130E5">
        <w:trPr>
          <w:trHeight w:val="429"/>
        </w:trPr>
        <w:tc>
          <w:tcPr>
            <w:tcW w:w="2400" w:type="dxa"/>
            <w:vMerge w:val="restart"/>
            <w:tcBorders>
              <w:bottom w:val="dotted" w:sz="4" w:space="0" w:color="000000"/>
              <w:right w:val="single" w:sz="8" w:space="0" w:color="000000"/>
            </w:tcBorders>
          </w:tcPr>
          <w:p w14:paraId="080DC379" w14:textId="77777777" w:rsidR="00600E40" w:rsidRDefault="00600E40" w:rsidP="00600E40">
            <w:pPr>
              <w:pStyle w:val="TableParagraph"/>
              <w:rPr>
                <w:sz w:val="16"/>
              </w:rPr>
            </w:pPr>
          </w:p>
        </w:tc>
        <w:tc>
          <w:tcPr>
            <w:tcW w:w="7522" w:type="dxa"/>
            <w:tcBorders>
              <w:top w:val="single" w:sz="6" w:space="0" w:color="000000"/>
              <w:left w:val="single" w:sz="8" w:space="0" w:color="000000"/>
              <w:bottom w:val="single" w:sz="6" w:space="0" w:color="000000"/>
              <w:right w:val="single" w:sz="6" w:space="0" w:color="000000"/>
            </w:tcBorders>
          </w:tcPr>
          <w:p w14:paraId="13109F06" w14:textId="77777777" w:rsidR="00600E40" w:rsidRDefault="00600E40" w:rsidP="00A40638">
            <w:pPr>
              <w:pStyle w:val="TableParagraph"/>
              <w:spacing w:line="190" w:lineRule="atLeast"/>
              <w:ind w:left="453" w:right="36" w:hanging="246"/>
              <w:rPr>
                <w:sz w:val="16"/>
              </w:rPr>
            </w:pPr>
            <w:r>
              <w:rPr>
                <w:b/>
                <w:sz w:val="16"/>
              </w:rPr>
              <w:t xml:space="preserve">1. </w:t>
            </w:r>
            <w:r>
              <w:rPr>
                <w:sz w:val="16"/>
              </w:rPr>
              <w:t>The system SHALL provide the ability to manage current patient history including pertinent positive and</w:t>
            </w:r>
            <w:r>
              <w:rPr>
                <w:spacing w:val="-12"/>
                <w:sz w:val="16"/>
              </w:rPr>
              <w:t xml:space="preserve"> </w:t>
            </w:r>
            <w:r>
              <w:rPr>
                <w:sz w:val="16"/>
              </w:rPr>
              <w:t>negative</w:t>
            </w:r>
            <w:r>
              <w:rPr>
                <w:spacing w:val="-12"/>
                <w:sz w:val="16"/>
              </w:rPr>
              <w:t xml:space="preserve"> </w:t>
            </w:r>
            <w:r>
              <w:rPr>
                <w:sz w:val="16"/>
              </w:rPr>
              <w:t>elements</w:t>
            </w:r>
            <w:r>
              <w:rPr>
                <w:spacing w:val="-12"/>
                <w:sz w:val="16"/>
              </w:rPr>
              <w:t xml:space="preserve"> </w:t>
            </w:r>
            <w:r>
              <w:rPr>
                <w:sz w:val="16"/>
              </w:rPr>
              <w:t>(e.g.,</w:t>
            </w:r>
            <w:r>
              <w:rPr>
                <w:spacing w:val="-12"/>
                <w:sz w:val="16"/>
              </w:rPr>
              <w:t xml:space="preserve"> </w:t>
            </w:r>
            <w:r>
              <w:rPr>
                <w:sz w:val="16"/>
              </w:rPr>
              <w:t>diagnosis</w:t>
            </w:r>
            <w:r>
              <w:rPr>
                <w:spacing w:val="-12"/>
                <w:sz w:val="16"/>
              </w:rPr>
              <w:t xml:space="preserve"> </w:t>
            </w:r>
            <w:r>
              <w:rPr>
                <w:sz w:val="16"/>
              </w:rPr>
              <w:t>or</w:t>
            </w:r>
            <w:r>
              <w:rPr>
                <w:spacing w:val="-12"/>
                <w:sz w:val="16"/>
              </w:rPr>
              <w:t xml:space="preserve"> </w:t>
            </w:r>
            <w:r>
              <w:rPr>
                <w:sz w:val="16"/>
              </w:rPr>
              <w:t>ruled</w:t>
            </w:r>
            <w:r>
              <w:rPr>
                <w:spacing w:val="-12"/>
                <w:sz w:val="16"/>
              </w:rPr>
              <w:t xml:space="preserve"> </w:t>
            </w:r>
            <w:r>
              <w:rPr>
                <w:sz w:val="16"/>
              </w:rPr>
              <w:t>out</w:t>
            </w:r>
            <w:r>
              <w:rPr>
                <w:spacing w:val="-12"/>
                <w:sz w:val="16"/>
              </w:rPr>
              <w:t xml:space="preserve"> </w:t>
            </w:r>
            <w:r>
              <w:rPr>
                <w:sz w:val="16"/>
              </w:rPr>
              <w:t>diagnosis),</w:t>
            </w:r>
            <w:r>
              <w:rPr>
                <w:spacing w:val="-12"/>
                <w:sz w:val="16"/>
              </w:rPr>
              <w:t xml:space="preserve"> </w:t>
            </w:r>
            <w:r>
              <w:rPr>
                <w:sz w:val="16"/>
              </w:rPr>
              <w:t>and</w:t>
            </w:r>
            <w:r>
              <w:rPr>
                <w:spacing w:val="-12"/>
                <w:sz w:val="16"/>
              </w:rPr>
              <w:t xml:space="preserve"> </w:t>
            </w:r>
            <w:r>
              <w:rPr>
                <w:sz w:val="16"/>
              </w:rPr>
              <w:t>information</w:t>
            </w:r>
            <w:r>
              <w:rPr>
                <w:spacing w:val="-12"/>
                <w:sz w:val="16"/>
              </w:rPr>
              <w:t xml:space="preserve"> </w:t>
            </w:r>
            <w:r>
              <w:rPr>
                <w:sz w:val="16"/>
              </w:rPr>
              <w:t>on</w:t>
            </w:r>
            <w:r>
              <w:rPr>
                <w:spacing w:val="-12"/>
                <w:sz w:val="16"/>
              </w:rPr>
              <w:t xml:space="preserve"> </w:t>
            </w:r>
            <w:r>
              <w:rPr>
                <w:sz w:val="16"/>
              </w:rPr>
              <w:t>clinicians</w:t>
            </w:r>
            <w:r>
              <w:rPr>
                <w:spacing w:val="-12"/>
                <w:sz w:val="16"/>
              </w:rPr>
              <w:t xml:space="preserve"> </w:t>
            </w:r>
            <w:r>
              <w:rPr>
                <w:sz w:val="16"/>
              </w:rPr>
              <w:t>involved.</w:t>
            </w:r>
          </w:p>
        </w:tc>
        <w:tc>
          <w:tcPr>
            <w:tcW w:w="959" w:type="dxa"/>
            <w:tcBorders>
              <w:top w:val="single" w:sz="6" w:space="0" w:color="000000"/>
              <w:left w:val="single" w:sz="6" w:space="0" w:color="000000"/>
              <w:bottom w:val="single" w:sz="6" w:space="0" w:color="000000"/>
              <w:right w:val="single" w:sz="6" w:space="0" w:color="000000"/>
            </w:tcBorders>
            <w:vAlign w:val="center"/>
          </w:tcPr>
          <w:p w14:paraId="7FB16724" w14:textId="77777777" w:rsidR="00600E40" w:rsidRDefault="00600E40" w:rsidP="00A40638">
            <w:pPr>
              <w:pStyle w:val="TableParagraph"/>
              <w:ind w:left="327" w:right="310"/>
              <w:jc w:val="center"/>
              <w:rPr>
                <w:sz w:val="16"/>
              </w:rPr>
            </w:pPr>
            <w:r>
              <w:rPr>
                <w:sz w:val="16"/>
              </w:rPr>
              <w:t>34</w:t>
            </w:r>
          </w:p>
        </w:tc>
        <w:tc>
          <w:tcPr>
            <w:tcW w:w="959" w:type="dxa"/>
            <w:tcBorders>
              <w:top w:val="single" w:sz="6" w:space="0" w:color="000000"/>
              <w:left w:val="single" w:sz="6" w:space="0" w:color="000000"/>
              <w:bottom w:val="single" w:sz="6" w:space="0" w:color="000000"/>
              <w:right w:val="single" w:sz="6" w:space="0" w:color="000000"/>
            </w:tcBorders>
            <w:vAlign w:val="center"/>
          </w:tcPr>
          <w:p w14:paraId="67A6CBED" w14:textId="32F53C86" w:rsidR="00600E40" w:rsidRDefault="005615CA" w:rsidP="00A40638">
            <w:pPr>
              <w:pStyle w:val="TableParagraph"/>
              <w:ind w:left="327" w:right="310"/>
              <w:jc w:val="center"/>
              <w:rPr>
                <w:sz w:val="16"/>
              </w:rPr>
            </w:pPr>
            <w:r>
              <w:rPr>
                <w:sz w:val="16"/>
              </w:rPr>
              <w:t>N/C</w:t>
            </w:r>
          </w:p>
        </w:tc>
        <w:tc>
          <w:tcPr>
            <w:tcW w:w="963" w:type="dxa"/>
            <w:tcBorders>
              <w:top w:val="single" w:sz="6" w:space="0" w:color="000000"/>
              <w:left w:val="single" w:sz="6" w:space="0" w:color="000000"/>
              <w:bottom w:val="single" w:sz="6" w:space="0" w:color="000000"/>
              <w:right w:val="single" w:sz="6" w:space="0" w:color="000000"/>
            </w:tcBorders>
            <w:vAlign w:val="center"/>
          </w:tcPr>
          <w:p w14:paraId="4B321577" w14:textId="6291570C" w:rsidR="00600E40" w:rsidRDefault="00B94A57" w:rsidP="00A40638">
            <w:pPr>
              <w:pStyle w:val="TableParagraph"/>
              <w:ind w:left="6"/>
              <w:jc w:val="center"/>
              <w:rPr>
                <w:sz w:val="16"/>
              </w:rPr>
            </w:pPr>
            <w:r w:rsidRPr="00B94A57">
              <w:rPr>
                <w:sz w:val="16"/>
              </w:rPr>
              <w:t>DC.1.2</w:t>
            </w:r>
            <w:r>
              <w:rPr>
                <w:sz w:val="16"/>
              </w:rPr>
              <w:t>#1</w:t>
            </w:r>
          </w:p>
        </w:tc>
      </w:tr>
      <w:tr w:rsidR="00600E40" w14:paraId="154F53EC" w14:textId="5B6E4C79" w:rsidTr="005F62BA">
        <w:trPr>
          <w:trHeight w:val="429"/>
        </w:trPr>
        <w:tc>
          <w:tcPr>
            <w:tcW w:w="2400" w:type="dxa"/>
            <w:vMerge/>
            <w:tcBorders>
              <w:top w:val="nil"/>
              <w:bottom w:val="dotted" w:sz="4" w:space="0" w:color="000000"/>
              <w:right w:val="single" w:sz="8" w:space="0" w:color="000000"/>
            </w:tcBorders>
          </w:tcPr>
          <w:p w14:paraId="41583D9F" w14:textId="77777777" w:rsidR="00600E40" w:rsidRDefault="00600E40" w:rsidP="00600E40">
            <w:pPr>
              <w:rPr>
                <w:sz w:val="2"/>
                <w:szCs w:val="2"/>
              </w:rPr>
            </w:pPr>
          </w:p>
        </w:tc>
        <w:tc>
          <w:tcPr>
            <w:tcW w:w="7522" w:type="dxa"/>
            <w:tcBorders>
              <w:top w:val="single" w:sz="6" w:space="0" w:color="000000"/>
              <w:left w:val="single" w:sz="8" w:space="0" w:color="000000"/>
              <w:right w:val="single" w:sz="6" w:space="0" w:color="000000"/>
            </w:tcBorders>
            <w:shd w:val="clear" w:color="auto" w:fill="DBE5F1" w:themeFill="accent1" w:themeFillTint="33"/>
          </w:tcPr>
          <w:p w14:paraId="7140E702" w14:textId="77777777" w:rsidR="00600E40" w:rsidRDefault="00600E40" w:rsidP="00A40638">
            <w:pPr>
              <w:pStyle w:val="TableParagraph"/>
              <w:spacing w:line="190" w:lineRule="atLeast"/>
              <w:ind w:left="453" w:hanging="246"/>
              <w:rPr>
                <w:sz w:val="16"/>
              </w:rPr>
            </w:pPr>
            <w:r>
              <w:rPr>
                <w:b/>
                <w:sz w:val="16"/>
              </w:rPr>
              <w:t xml:space="preserve">2. </w:t>
            </w:r>
            <w:r>
              <w:rPr>
                <w:sz w:val="16"/>
              </w:rPr>
              <w:t>The system SHALL provide the ability to manage the identity of clinicians involved in patient history elements according to scope of practice, organizational policy, and/or jurisdictional law.</w:t>
            </w:r>
          </w:p>
        </w:tc>
        <w:tc>
          <w:tcPr>
            <w:tcW w:w="959" w:type="dxa"/>
            <w:tcBorders>
              <w:top w:val="single" w:sz="6" w:space="0" w:color="000000"/>
              <w:left w:val="single" w:sz="6" w:space="0" w:color="000000"/>
              <w:right w:val="single" w:sz="6" w:space="0" w:color="000000"/>
            </w:tcBorders>
            <w:shd w:val="clear" w:color="auto" w:fill="DBE5F1" w:themeFill="accent1" w:themeFillTint="33"/>
            <w:vAlign w:val="center"/>
          </w:tcPr>
          <w:p w14:paraId="61EB274B" w14:textId="77777777" w:rsidR="00600E40" w:rsidRDefault="00600E40" w:rsidP="00A40638">
            <w:pPr>
              <w:pStyle w:val="TableParagraph"/>
              <w:ind w:left="327" w:right="310"/>
              <w:jc w:val="center"/>
              <w:rPr>
                <w:sz w:val="16"/>
              </w:rPr>
            </w:pPr>
            <w:r>
              <w:rPr>
                <w:sz w:val="16"/>
              </w:rPr>
              <w:t>35</w:t>
            </w:r>
          </w:p>
        </w:tc>
        <w:tc>
          <w:tcPr>
            <w:tcW w:w="959" w:type="dxa"/>
            <w:tcBorders>
              <w:top w:val="single" w:sz="6" w:space="0" w:color="000000"/>
              <w:left w:val="single" w:sz="6" w:space="0" w:color="000000"/>
              <w:right w:val="single" w:sz="6" w:space="0" w:color="000000"/>
            </w:tcBorders>
            <w:shd w:val="clear" w:color="auto" w:fill="DBE5F1" w:themeFill="accent1" w:themeFillTint="33"/>
            <w:vAlign w:val="center"/>
          </w:tcPr>
          <w:p w14:paraId="29DFB5C0" w14:textId="69DC7688" w:rsidR="00600E40" w:rsidRDefault="00D51CF3" w:rsidP="00A40638">
            <w:pPr>
              <w:pStyle w:val="TableParagraph"/>
              <w:ind w:left="327" w:right="310"/>
              <w:jc w:val="center"/>
              <w:rPr>
                <w:sz w:val="16"/>
              </w:rPr>
            </w:pPr>
            <w:r>
              <w:rPr>
                <w:sz w:val="16"/>
              </w:rPr>
              <w:t>B/</w:t>
            </w:r>
            <w:r w:rsidR="005615CA">
              <w:rPr>
                <w:sz w:val="16"/>
              </w:rPr>
              <w:t>M</w:t>
            </w:r>
          </w:p>
        </w:tc>
        <w:tc>
          <w:tcPr>
            <w:tcW w:w="963" w:type="dxa"/>
            <w:tcBorders>
              <w:top w:val="single" w:sz="6" w:space="0" w:color="000000"/>
              <w:left w:val="single" w:sz="6" w:space="0" w:color="000000"/>
              <w:right w:val="single" w:sz="6" w:space="0" w:color="000000"/>
            </w:tcBorders>
            <w:shd w:val="clear" w:color="auto" w:fill="DBE5F1" w:themeFill="accent1" w:themeFillTint="33"/>
            <w:vAlign w:val="center"/>
          </w:tcPr>
          <w:p w14:paraId="31789A6B" w14:textId="2B2FC8B2" w:rsidR="00600E40" w:rsidRDefault="00B94A57" w:rsidP="00A40638">
            <w:pPr>
              <w:pStyle w:val="TableParagraph"/>
              <w:ind w:left="6"/>
              <w:jc w:val="center"/>
              <w:rPr>
                <w:sz w:val="16"/>
              </w:rPr>
            </w:pPr>
            <w:r w:rsidRPr="00B94A57">
              <w:rPr>
                <w:sz w:val="16"/>
              </w:rPr>
              <w:t>DC.1.2</w:t>
            </w:r>
            <w:r>
              <w:rPr>
                <w:sz w:val="16"/>
              </w:rPr>
              <w:t>#1</w:t>
            </w:r>
          </w:p>
        </w:tc>
      </w:tr>
      <w:tr w:rsidR="00600E40" w14:paraId="70E8567A" w14:textId="7AC8DA40" w:rsidTr="009130E5">
        <w:trPr>
          <w:trHeight w:val="431"/>
        </w:trPr>
        <w:tc>
          <w:tcPr>
            <w:tcW w:w="2400" w:type="dxa"/>
            <w:vMerge/>
            <w:tcBorders>
              <w:top w:val="nil"/>
              <w:bottom w:val="dotted" w:sz="4" w:space="0" w:color="000000"/>
              <w:right w:val="single" w:sz="8" w:space="0" w:color="000000"/>
            </w:tcBorders>
          </w:tcPr>
          <w:p w14:paraId="1F5338E3" w14:textId="77777777" w:rsidR="00600E40" w:rsidRDefault="00600E40" w:rsidP="00600E40">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56BA2020" w14:textId="77777777" w:rsidR="00600E40" w:rsidRDefault="00600E40" w:rsidP="00A40638">
            <w:pPr>
              <w:pStyle w:val="TableParagraph"/>
              <w:spacing w:line="190" w:lineRule="atLeast"/>
              <w:ind w:left="453" w:right="39" w:hanging="246"/>
              <w:rPr>
                <w:sz w:val="16"/>
              </w:rPr>
            </w:pPr>
            <w:r>
              <w:rPr>
                <w:b/>
                <w:sz w:val="16"/>
              </w:rPr>
              <w:t xml:space="preserve">3. </w:t>
            </w:r>
            <w:r>
              <w:rPr>
                <w:sz w:val="16"/>
              </w:rPr>
              <w:t>The system SHOULD conform to function</w:t>
            </w:r>
            <w:r>
              <w:rPr>
                <w:color w:val="0000FF"/>
                <w:sz w:val="16"/>
              </w:rPr>
              <w:t xml:space="preserve"> </w:t>
            </w:r>
            <w:hyperlink w:anchor="_bookmark28" w:history="1">
              <w:r>
                <w:rPr>
                  <w:color w:val="0000FF"/>
                  <w:sz w:val="16"/>
                  <w:u w:val="single" w:color="0000FF"/>
                </w:rPr>
                <w:t>CPS.2.1</w:t>
              </w:r>
              <w:r>
                <w:rPr>
                  <w:color w:val="0000FF"/>
                  <w:sz w:val="16"/>
                </w:rPr>
                <w:t xml:space="preserve"> </w:t>
              </w:r>
            </w:hyperlink>
            <w:r>
              <w:rPr>
                <w:sz w:val="16"/>
              </w:rPr>
              <w:t>(Support externally-sourced Clinical Documents) to capture, store and render previous external patient histories.</w:t>
            </w:r>
          </w:p>
        </w:tc>
        <w:tc>
          <w:tcPr>
            <w:tcW w:w="959" w:type="dxa"/>
            <w:tcBorders>
              <w:left w:val="single" w:sz="6" w:space="0" w:color="000000"/>
              <w:right w:val="single" w:sz="6" w:space="0" w:color="000000"/>
            </w:tcBorders>
            <w:shd w:val="clear" w:color="auto" w:fill="A6A6A6" w:themeFill="background1" w:themeFillShade="A6"/>
            <w:vAlign w:val="center"/>
          </w:tcPr>
          <w:p w14:paraId="3D6F464A" w14:textId="77777777" w:rsidR="00600E40" w:rsidRDefault="00600E40" w:rsidP="00A40638">
            <w:pPr>
              <w:pStyle w:val="TableParagraph"/>
              <w:ind w:left="327" w:right="310"/>
              <w:jc w:val="center"/>
              <w:rPr>
                <w:sz w:val="16"/>
              </w:rPr>
            </w:pPr>
            <w:r>
              <w:rPr>
                <w:sz w:val="16"/>
              </w:rPr>
              <w:t>36</w:t>
            </w:r>
          </w:p>
        </w:tc>
        <w:tc>
          <w:tcPr>
            <w:tcW w:w="959" w:type="dxa"/>
            <w:tcBorders>
              <w:left w:val="single" w:sz="6" w:space="0" w:color="000000"/>
              <w:right w:val="single" w:sz="6" w:space="0" w:color="000000"/>
            </w:tcBorders>
            <w:shd w:val="clear" w:color="auto" w:fill="A6A6A6" w:themeFill="background1" w:themeFillShade="A6"/>
            <w:vAlign w:val="center"/>
          </w:tcPr>
          <w:p w14:paraId="38A42F3D" w14:textId="06FA0D73" w:rsidR="00600E40" w:rsidRDefault="00FE0826" w:rsidP="00A40638">
            <w:pPr>
              <w:pStyle w:val="TableParagraph"/>
              <w:ind w:left="0"/>
              <w:jc w:val="center"/>
              <w:rPr>
                <w:sz w:val="16"/>
              </w:rPr>
            </w:pPr>
            <w:r>
              <w:rPr>
                <w:sz w:val="16"/>
              </w:rPr>
              <w:t>D</w:t>
            </w:r>
          </w:p>
        </w:tc>
        <w:tc>
          <w:tcPr>
            <w:tcW w:w="963" w:type="dxa"/>
            <w:tcBorders>
              <w:left w:val="single" w:sz="6" w:space="0" w:color="000000"/>
              <w:right w:val="single" w:sz="6" w:space="0" w:color="000000"/>
            </w:tcBorders>
            <w:shd w:val="clear" w:color="auto" w:fill="A6A6A6" w:themeFill="background1" w:themeFillShade="A6"/>
            <w:vAlign w:val="center"/>
          </w:tcPr>
          <w:p w14:paraId="0669D239" w14:textId="612484D7" w:rsidR="00600E40" w:rsidRDefault="00B94A57" w:rsidP="00A40638">
            <w:pPr>
              <w:pStyle w:val="TableParagraph"/>
              <w:ind w:left="6"/>
              <w:jc w:val="center"/>
              <w:rPr>
                <w:sz w:val="16"/>
              </w:rPr>
            </w:pPr>
            <w:r w:rsidRPr="00B94A57">
              <w:rPr>
                <w:sz w:val="16"/>
              </w:rPr>
              <w:t>DC.1.2</w:t>
            </w:r>
            <w:r>
              <w:rPr>
                <w:sz w:val="16"/>
              </w:rPr>
              <w:t>#2</w:t>
            </w:r>
          </w:p>
        </w:tc>
      </w:tr>
      <w:tr w:rsidR="00174047" w14:paraId="7EA9884A" w14:textId="24B289AF" w:rsidTr="009130E5">
        <w:trPr>
          <w:trHeight w:val="431"/>
        </w:trPr>
        <w:tc>
          <w:tcPr>
            <w:tcW w:w="2400" w:type="dxa"/>
            <w:vMerge/>
            <w:tcBorders>
              <w:top w:val="nil"/>
              <w:bottom w:val="dotted" w:sz="4" w:space="0" w:color="000000"/>
              <w:right w:val="single" w:sz="8" w:space="0" w:color="000000"/>
            </w:tcBorders>
          </w:tcPr>
          <w:p w14:paraId="1C4A7F1B" w14:textId="77777777" w:rsidR="00174047" w:rsidRDefault="00174047" w:rsidP="00174047">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70FB0127" w14:textId="77777777" w:rsidR="00174047" w:rsidRDefault="00174047" w:rsidP="00A40638">
            <w:pPr>
              <w:pStyle w:val="TableParagraph"/>
              <w:spacing w:line="190" w:lineRule="atLeast"/>
              <w:ind w:left="453" w:hanging="246"/>
              <w:rPr>
                <w:sz w:val="16"/>
              </w:rPr>
            </w:pPr>
            <w:r>
              <w:rPr>
                <w:b/>
                <w:sz w:val="16"/>
              </w:rPr>
              <w:t xml:space="preserve">4. </w:t>
            </w:r>
            <w:r>
              <w:rPr>
                <w:sz w:val="16"/>
              </w:rPr>
              <w:t>The system SHOULD conform to function</w:t>
            </w:r>
            <w:r>
              <w:rPr>
                <w:color w:val="0000FF"/>
                <w:sz w:val="16"/>
              </w:rPr>
              <w:t xml:space="preserve"> </w:t>
            </w:r>
            <w:hyperlink w:anchor="_bookmark29" w:history="1">
              <w:r>
                <w:rPr>
                  <w:color w:val="0000FF"/>
                  <w:sz w:val="16"/>
                  <w:u w:val="single" w:color="0000FF"/>
                </w:rPr>
                <w:t>CPS.2.2</w:t>
              </w:r>
            </w:hyperlink>
            <w:r>
              <w:rPr>
                <w:color w:val="0000FF"/>
                <w:sz w:val="16"/>
              </w:rPr>
              <w:t xml:space="preserve"> </w:t>
            </w:r>
            <w:r>
              <w:rPr>
                <w:sz w:val="16"/>
              </w:rPr>
              <w:t>(Support externally-sourced Clinical Data) to capture, store and render previous external patient histories.</w:t>
            </w:r>
          </w:p>
        </w:tc>
        <w:tc>
          <w:tcPr>
            <w:tcW w:w="959" w:type="dxa"/>
            <w:tcBorders>
              <w:left w:val="single" w:sz="6" w:space="0" w:color="000000"/>
              <w:right w:val="single" w:sz="6" w:space="0" w:color="000000"/>
            </w:tcBorders>
            <w:shd w:val="clear" w:color="auto" w:fill="A6A6A6" w:themeFill="background1" w:themeFillShade="A6"/>
            <w:vAlign w:val="center"/>
          </w:tcPr>
          <w:p w14:paraId="686826E8" w14:textId="77777777" w:rsidR="00174047" w:rsidRDefault="00174047" w:rsidP="00A40638">
            <w:pPr>
              <w:pStyle w:val="TableParagraph"/>
              <w:ind w:left="327" w:right="310"/>
              <w:jc w:val="center"/>
              <w:rPr>
                <w:sz w:val="16"/>
              </w:rPr>
            </w:pPr>
            <w:r>
              <w:rPr>
                <w:sz w:val="16"/>
              </w:rPr>
              <w:t>37</w:t>
            </w:r>
          </w:p>
        </w:tc>
        <w:tc>
          <w:tcPr>
            <w:tcW w:w="959" w:type="dxa"/>
            <w:tcBorders>
              <w:left w:val="single" w:sz="6" w:space="0" w:color="000000"/>
              <w:right w:val="single" w:sz="6" w:space="0" w:color="000000"/>
            </w:tcBorders>
            <w:shd w:val="clear" w:color="auto" w:fill="A6A6A6" w:themeFill="background1" w:themeFillShade="A6"/>
            <w:vAlign w:val="center"/>
          </w:tcPr>
          <w:p w14:paraId="75688988" w14:textId="30380D75" w:rsidR="00174047" w:rsidRDefault="00FE0826" w:rsidP="00A40638">
            <w:pPr>
              <w:pStyle w:val="TableParagraph"/>
              <w:ind w:left="0" w:right="-18"/>
              <w:jc w:val="center"/>
              <w:rPr>
                <w:sz w:val="16"/>
              </w:rPr>
            </w:pPr>
            <w:r>
              <w:rPr>
                <w:sz w:val="16"/>
              </w:rPr>
              <w:t>D</w:t>
            </w:r>
          </w:p>
        </w:tc>
        <w:tc>
          <w:tcPr>
            <w:tcW w:w="963" w:type="dxa"/>
            <w:tcBorders>
              <w:left w:val="single" w:sz="6" w:space="0" w:color="000000"/>
              <w:right w:val="single" w:sz="6" w:space="0" w:color="000000"/>
            </w:tcBorders>
            <w:shd w:val="clear" w:color="auto" w:fill="A6A6A6" w:themeFill="background1" w:themeFillShade="A6"/>
            <w:vAlign w:val="center"/>
          </w:tcPr>
          <w:p w14:paraId="7058C228" w14:textId="0DB50AB5" w:rsidR="00174047" w:rsidRDefault="00174047" w:rsidP="00A40638">
            <w:pPr>
              <w:pStyle w:val="TableParagraph"/>
              <w:ind w:left="6" w:right="54"/>
              <w:jc w:val="center"/>
              <w:rPr>
                <w:sz w:val="16"/>
              </w:rPr>
            </w:pPr>
          </w:p>
        </w:tc>
      </w:tr>
      <w:tr w:rsidR="00174047" w14:paraId="474F3388" w14:textId="181D7298" w:rsidTr="00D51CF3">
        <w:trPr>
          <w:trHeight w:val="240"/>
        </w:trPr>
        <w:tc>
          <w:tcPr>
            <w:tcW w:w="2400" w:type="dxa"/>
            <w:vMerge/>
            <w:tcBorders>
              <w:top w:val="nil"/>
              <w:bottom w:val="dotted" w:sz="4" w:space="0" w:color="000000"/>
              <w:right w:val="single" w:sz="8" w:space="0" w:color="000000"/>
            </w:tcBorders>
          </w:tcPr>
          <w:p w14:paraId="48DE824F" w14:textId="77777777" w:rsidR="00174047" w:rsidRDefault="00174047" w:rsidP="00174047">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1B39DB41" w14:textId="6F2BB202" w:rsidR="00174047" w:rsidRDefault="00174047" w:rsidP="00A40638">
            <w:pPr>
              <w:pStyle w:val="TableParagraph"/>
              <w:ind w:left="180" w:right="2603"/>
              <w:rPr>
                <w:sz w:val="16"/>
              </w:rPr>
            </w:pPr>
            <w:r>
              <w:rPr>
                <w:b/>
                <w:sz w:val="16"/>
              </w:rPr>
              <w:t xml:space="preserve">5. </w:t>
            </w:r>
            <w:r>
              <w:rPr>
                <w:sz w:val="16"/>
              </w:rPr>
              <w:t>The system SHALL provide the ability to capture family history.</w:t>
            </w:r>
          </w:p>
        </w:tc>
        <w:tc>
          <w:tcPr>
            <w:tcW w:w="959" w:type="dxa"/>
            <w:tcBorders>
              <w:left w:val="single" w:sz="6" w:space="0" w:color="000000"/>
              <w:right w:val="single" w:sz="6" w:space="0" w:color="000000"/>
            </w:tcBorders>
            <w:shd w:val="clear" w:color="auto" w:fill="F2DBDB" w:themeFill="accent2" w:themeFillTint="33"/>
            <w:vAlign w:val="center"/>
          </w:tcPr>
          <w:p w14:paraId="159D1C31" w14:textId="77777777" w:rsidR="00174047" w:rsidRDefault="00174047" w:rsidP="00A40638">
            <w:pPr>
              <w:pStyle w:val="TableParagraph"/>
              <w:ind w:left="327" w:right="310"/>
              <w:jc w:val="center"/>
              <w:rPr>
                <w:sz w:val="16"/>
              </w:rPr>
            </w:pPr>
            <w:r>
              <w:rPr>
                <w:sz w:val="16"/>
              </w:rPr>
              <w:t>38</w:t>
            </w:r>
          </w:p>
        </w:tc>
        <w:tc>
          <w:tcPr>
            <w:tcW w:w="959" w:type="dxa"/>
            <w:tcBorders>
              <w:left w:val="single" w:sz="6" w:space="0" w:color="000000"/>
              <w:right w:val="single" w:sz="6" w:space="0" w:color="000000"/>
            </w:tcBorders>
            <w:shd w:val="clear" w:color="auto" w:fill="F2DBDB" w:themeFill="accent2" w:themeFillTint="33"/>
            <w:vAlign w:val="center"/>
          </w:tcPr>
          <w:p w14:paraId="7DF43FA4" w14:textId="359699A2" w:rsidR="00174047" w:rsidRDefault="00D51CF3" w:rsidP="00A40638">
            <w:pPr>
              <w:pStyle w:val="TableParagraph"/>
              <w:ind w:left="0" w:right="-18"/>
              <w:jc w:val="center"/>
              <w:rPr>
                <w:sz w:val="16"/>
              </w:rPr>
            </w:pPr>
            <w:r>
              <w:rPr>
                <w:sz w:val="16"/>
              </w:rPr>
              <w:t>A</w:t>
            </w:r>
          </w:p>
        </w:tc>
        <w:tc>
          <w:tcPr>
            <w:tcW w:w="963" w:type="dxa"/>
            <w:tcBorders>
              <w:left w:val="single" w:sz="6" w:space="0" w:color="000000"/>
              <w:right w:val="single" w:sz="6" w:space="0" w:color="000000"/>
            </w:tcBorders>
            <w:shd w:val="clear" w:color="auto" w:fill="F2DBDB" w:themeFill="accent2" w:themeFillTint="33"/>
            <w:vAlign w:val="center"/>
          </w:tcPr>
          <w:p w14:paraId="3CC1E0A6" w14:textId="4671270F" w:rsidR="00174047" w:rsidRDefault="00174047" w:rsidP="00A40638">
            <w:pPr>
              <w:pStyle w:val="TableParagraph"/>
              <w:ind w:left="6" w:right="54"/>
              <w:jc w:val="center"/>
              <w:rPr>
                <w:sz w:val="16"/>
              </w:rPr>
            </w:pPr>
          </w:p>
        </w:tc>
      </w:tr>
      <w:tr w:rsidR="00174047" w14:paraId="2033F037" w14:textId="74D41951" w:rsidTr="00D51CF3">
        <w:trPr>
          <w:trHeight w:val="240"/>
        </w:trPr>
        <w:tc>
          <w:tcPr>
            <w:tcW w:w="2400" w:type="dxa"/>
            <w:vMerge/>
            <w:tcBorders>
              <w:top w:val="nil"/>
              <w:bottom w:val="dotted" w:sz="4" w:space="0" w:color="000000"/>
              <w:right w:val="single" w:sz="8" w:space="0" w:color="000000"/>
            </w:tcBorders>
          </w:tcPr>
          <w:p w14:paraId="4478B6EE" w14:textId="77777777" w:rsidR="00174047" w:rsidRDefault="00174047" w:rsidP="00174047">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660EB016" w14:textId="77777777" w:rsidR="00174047" w:rsidRDefault="00174047" w:rsidP="00A40638">
            <w:pPr>
              <w:pStyle w:val="TableParagraph"/>
              <w:ind w:left="180" w:right="2611"/>
              <w:rPr>
                <w:sz w:val="16"/>
              </w:rPr>
            </w:pPr>
            <w:r>
              <w:rPr>
                <w:b/>
                <w:sz w:val="16"/>
              </w:rPr>
              <w:t xml:space="preserve">6. </w:t>
            </w:r>
            <w:r>
              <w:rPr>
                <w:sz w:val="16"/>
              </w:rPr>
              <w:t>The system SHALL provide the ability to capture social history.</w:t>
            </w:r>
          </w:p>
        </w:tc>
        <w:tc>
          <w:tcPr>
            <w:tcW w:w="959" w:type="dxa"/>
            <w:tcBorders>
              <w:left w:val="single" w:sz="6" w:space="0" w:color="000000"/>
              <w:right w:val="single" w:sz="6" w:space="0" w:color="000000"/>
            </w:tcBorders>
            <w:shd w:val="clear" w:color="auto" w:fill="F2DBDB" w:themeFill="accent2" w:themeFillTint="33"/>
            <w:vAlign w:val="center"/>
          </w:tcPr>
          <w:p w14:paraId="5C861DD9" w14:textId="77777777" w:rsidR="00174047" w:rsidRDefault="00174047" w:rsidP="00A40638">
            <w:pPr>
              <w:pStyle w:val="TableParagraph"/>
              <w:ind w:left="327" w:right="310"/>
              <w:jc w:val="center"/>
              <w:rPr>
                <w:sz w:val="16"/>
              </w:rPr>
            </w:pPr>
            <w:r>
              <w:rPr>
                <w:sz w:val="16"/>
              </w:rPr>
              <w:t>39</w:t>
            </w:r>
          </w:p>
        </w:tc>
        <w:tc>
          <w:tcPr>
            <w:tcW w:w="959" w:type="dxa"/>
            <w:tcBorders>
              <w:left w:val="single" w:sz="6" w:space="0" w:color="000000"/>
              <w:right w:val="single" w:sz="6" w:space="0" w:color="000000"/>
            </w:tcBorders>
            <w:shd w:val="clear" w:color="auto" w:fill="F2DBDB" w:themeFill="accent2" w:themeFillTint="33"/>
            <w:vAlign w:val="center"/>
          </w:tcPr>
          <w:p w14:paraId="413127C1" w14:textId="3166BC48" w:rsidR="00174047" w:rsidRDefault="00D51CF3" w:rsidP="00A40638">
            <w:pPr>
              <w:pStyle w:val="TableParagraph"/>
              <w:ind w:left="0" w:right="-18"/>
              <w:jc w:val="center"/>
              <w:rPr>
                <w:sz w:val="16"/>
              </w:rPr>
            </w:pPr>
            <w:r>
              <w:rPr>
                <w:sz w:val="16"/>
              </w:rPr>
              <w:t>A</w:t>
            </w:r>
          </w:p>
        </w:tc>
        <w:tc>
          <w:tcPr>
            <w:tcW w:w="963" w:type="dxa"/>
            <w:tcBorders>
              <w:left w:val="single" w:sz="6" w:space="0" w:color="000000"/>
              <w:right w:val="single" w:sz="6" w:space="0" w:color="000000"/>
            </w:tcBorders>
            <w:shd w:val="clear" w:color="auto" w:fill="F2DBDB" w:themeFill="accent2" w:themeFillTint="33"/>
            <w:vAlign w:val="center"/>
          </w:tcPr>
          <w:p w14:paraId="07DC308A" w14:textId="1E3A6493" w:rsidR="00174047" w:rsidRDefault="00174047" w:rsidP="00A40638">
            <w:pPr>
              <w:pStyle w:val="TableParagraph"/>
              <w:ind w:left="6" w:right="54"/>
              <w:jc w:val="center"/>
              <w:rPr>
                <w:sz w:val="16"/>
              </w:rPr>
            </w:pPr>
          </w:p>
        </w:tc>
      </w:tr>
      <w:tr w:rsidR="00174047" w14:paraId="2C0A8E30" w14:textId="253ED834" w:rsidTr="005F62BA">
        <w:trPr>
          <w:trHeight w:val="432"/>
        </w:trPr>
        <w:tc>
          <w:tcPr>
            <w:tcW w:w="2400" w:type="dxa"/>
            <w:vMerge/>
            <w:tcBorders>
              <w:top w:val="nil"/>
              <w:bottom w:val="dotted" w:sz="4" w:space="0" w:color="000000"/>
              <w:right w:val="single" w:sz="8" w:space="0" w:color="000000"/>
            </w:tcBorders>
          </w:tcPr>
          <w:p w14:paraId="0393346B" w14:textId="77777777" w:rsidR="00174047" w:rsidRDefault="00174047" w:rsidP="00174047">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414E9675" w14:textId="77777777" w:rsidR="00174047" w:rsidRDefault="00174047" w:rsidP="00A40638">
            <w:pPr>
              <w:pStyle w:val="TableParagraph"/>
              <w:spacing w:line="190" w:lineRule="atLeast"/>
              <w:ind w:left="453" w:hanging="246"/>
              <w:rPr>
                <w:sz w:val="16"/>
              </w:rPr>
            </w:pPr>
            <w:r>
              <w:rPr>
                <w:b/>
                <w:sz w:val="16"/>
              </w:rPr>
              <w:t xml:space="preserve">7. </w:t>
            </w:r>
            <w:r>
              <w:rPr>
                <w:sz w:val="16"/>
              </w:rPr>
              <w:t>The system SHALL provide the ability to capture as part of the patient history the patient's relationships (e.g., genealogic, living situation, other).</w:t>
            </w:r>
          </w:p>
        </w:tc>
        <w:tc>
          <w:tcPr>
            <w:tcW w:w="959" w:type="dxa"/>
            <w:tcBorders>
              <w:left w:val="single" w:sz="6" w:space="0" w:color="000000"/>
              <w:right w:val="single" w:sz="6" w:space="0" w:color="000000"/>
            </w:tcBorders>
            <w:shd w:val="clear" w:color="auto" w:fill="F2DBDB" w:themeFill="accent2" w:themeFillTint="33"/>
            <w:vAlign w:val="center"/>
          </w:tcPr>
          <w:p w14:paraId="7EEED912" w14:textId="77777777" w:rsidR="00174047" w:rsidRDefault="00174047" w:rsidP="00A40638">
            <w:pPr>
              <w:pStyle w:val="TableParagraph"/>
              <w:ind w:left="327" w:right="310"/>
              <w:jc w:val="center"/>
              <w:rPr>
                <w:sz w:val="16"/>
              </w:rPr>
            </w:pPr>
            <w:r>
              <w:rPr>
                <w:sz w:val="16"/>
              </w:rPr>
              <w:t>40</w:t>
            </w:r>
          </w:p>
        </w:tc>
        <w:tc>
          <w:tcPr>
            <w:tcW w:w="959" w:type="dxa"/>
            <w:tcBorders>
              <w:left w:val="single" w:sz="6" w:space="0" w:color="000000"/>
              <w:right w:val="single" w:sz="6" w:space="0" w:color="000000"/>
            </w:tcBorders>
            <w:shd w:val="clear" w:color="auto" w:fill="F2DBDB" w:themeFill="accent2" w:themeFillTint="33"/>
            <w:vAlign w:val="center"/>
          </w:tcPr>
          <w:p w14:paraId="3F85AC3C" w14:textId="3AF467FD" w:rsidR="00174047" w:rsidRDefault="00174047" w:rsidP="00A40638">
            <w:pPr>
              <w:pStyle w:val="TableParagraph"/>
              <w:ind w:left="327" w:right="310"/>
              <w:jc w:val="center"/>
              <w:rPr>
                <w:sz w:val="16"/>
              </w:rPr>
            </w:pPr>
            <w:r>
              <w:rPr>
                <w:sz w:val="16"/>
              </w:rPr>
              <w:t>A</w:t>
            </w:r>
          </w:p>
        </w:tc>
        <w:tc>
          <w:tcPr>
            <w:tcW w:w="963" w:type="dxa"/>
            <w:tcBorders>
              <w:left w:val="single" w:sz="6" w:space="0" w:color="000000"/>
              <w:right w:val="single" w:sz="6" w:space="0" w:color="000000"/>
            </w:tcBorders>
            <w:shd w:val="clear" w:color="auto" w:fill="F2DBDB" w:themeFill="accent2" w:themeFillTint="33"/>
            <w:vAlign w:val="center"/>
          </w:tcPr>
          <w:p w14:paraId="76F913F6" w14:textId="5B45F978" w:rsidR="00174047" w:rsidRDefault="00174047" w:rsidP="00A40638">
            <w:pPr>
              <w:pStyle w:val="TableParagraph"/>
              <w:ind w:left="6"/>
              <w:jc w:val="center"/>
              <w:rPr>
                <w:sz w:val="16"/>
              </w:rPr>
            </w:pPr>
            <w:r w:rsidRPr="00B94A57">
              <w:rPr>
                <w:sz w:val="16"/>
              </w:rPr>
              <w:t>DC.1.2</w:t>
            </w:r>
            <w:r>
              <w:rPr>
                <w:sz w:val="16"/>
              </w:rPr>
              <w:t>#3</w:t>
            </w:r>
          </w:p>
        </w:tc>
      </w:tr>
      <w:tr w:rsidR="00174047" w14:paraId="38EA793A" w14:textId="4C7FB2BC" w:rsidTr="005F62BA">
        <w:trPr>
          <w:trHeight w:val="624"/>
        </w:trPr>
        <w:tc>
          <w:tcPr>
            <w:tcW w:w="2400" w:type="dxa"/>
            <w:vMerge/>
            <w:tcBorders>
              <w:top w:val="nil"/>
              <w:bottom w:val="dotted" w:sz="4" w:space="0" w:color="000000"/>
              <w:right w:val="single" w:sz="8" w:space="0" w:color="000000"/>
            </w:tcBorders>
          </w:tcPr>
          <w:p w14:paraId="2BFD8AA6" w14:textId="77777777" w:rsidR="00174047" w:rsidRDefault="00174047" w:rsidP="00174047">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38BCD986" w14:textId="77777777" w:rsidR="00174047" w:rsidRDefault="00174047" w:rsidP="00A40638">
            <w:pPr>
              <w:pStyle w:val="TableParagraph"/>
              <w:spacing w:line="190" w:lineRule="atLeast"/>
              <w:ind w:left="453" w:right="50" w:hanging="246"/>
              <w:jc w:val="both"/>
              <w:rPr>
                <w:sz w:val="16"/>
              </w:rPr>
            </w:pPr>
            <w:r>
              <w:rPr>
                <w:b/>
                <w:sz w:val="16"/>
              </w:rPr>
              <w:t xml:space="preserve">8. </w:t>
            </w:r>
            <w:r>
              <w:rPr>
                <w:sz w:val="16"/>
              </w:rPr>
              <w:t>The system SHALL provide the ability to capture structured data in the patient history (e.g., administrative,</w:t>
            </w:r>
            <w:r>
              <w:rPr>
                <w:spacing w:val="-8"/>
                <w:sz w:val="16"/>
              </w:rPr>
              <w:t xml:space="preserve"> </w:t>
            </w:r>
            <w:r>
              <w:rPr>
                <w:sz w:val="16"/>
              </w:rPr>
              <w:t>social,</w:t>
            </w:r>
            <w:r>
              <w:rPr>
                <w:spacing w:val="-8"/>
                <w:sz w:val="16"/>
              </w:rPr>
              <w:t xml:space="preserve"> </w:t>
            </w:r>
            <w:r>
              <w:rPr>
                <w:sz w:val="16"/>
              </w:rPr>
              <w:t>mental</w:t>
            </w:r>
            <w:r>
              <w:rPr>
                <w:spacing w:val="-8"/>
                <w:sz w:val="16"/>
              </w:rPr>
              <w:t xml:space="preserve"> </w:t>
            </w:r>
            <w:r>
              <w:rPr>
                <w:sz w:val="16"/>
              </w:rPr>
              <w:t>health,</w:t>
            </w:r>
            <w:r>
              <w:rPr>
                <w:spacing w:val="-8"/>
                <w:sz w:val="16"/>
              </w:rPr>
              <w:t xml:space="preserve"> </w:t>
            </w:r>
            <w:r>
              <w:rPr>
                <w:sz w:val="16"/>
              </w:rPr>
              <w:t>geographic</w:t>
            </w:r>
            <w:r>
              <w:rPr>
                <w:spacing w:val="-8"/>
                <w:sz w:val="16"/>
              </w:rPr>
              <w:t xml:space="preserve"> </w:t>
            </w:r>
            <w:r>
              <w:rPr>
                <w:sz w:val="16"/>
              </w:rPr>
              <w:t>location,</w:t>
            </w:r>
            <w:r>
              <w:rPr>
                <w:spacing w:val="-8"/>
                <w:sz w:val="16"/>
              </w:rPr>
              <w:t xml:space="preserve"> </w:t>
            </w:r>
            <w:r>
              <w:rPr>
                <w:sz w:val="16"/>
              </w:rPr>
              <w:t>and/or</w:t>
            </w:r>
            <w:r>
              <w:rPr>
                <w:spacing w:val="-8"/>
                <w:sz w:val="16"/>
              </w:rPr>
              <w:t xml:space="preserve"> </w:t>
            </w:r>
            <w:r>
              <w:rPr>
                <w:sz w:val="16"/>
              </w:rPr>
              <w:t>financial</w:t>
            </w:r>
            <w:r>
              <w:rPr>
                <w:spacing w:val="-8"/>
                <w:sz w:val="16"/>
              </w:rPr>
              <w:t xml:space="preserve"> </w:t>
            </w:r>
            <w:r>
              <w:rPr>
                <w:sz w:val="16"/>
              </w:rPr>
              <w:t>statuses,</w:t>
            </w:r>
            <w:r>
              <w:rPr>
                <w:spacing w:val="-8"/>
                <w:sz w:val="16"/>
              </w:rPr>
              <w:t xml:space="preserve"> </w:t>
            </w:r>
            <w:r>
              <w:rPr>
                <w:sz w:val="16"/>
              </w:rPr>
              <w:t>poverty,</w:t>
            </w:r>
            <w:r>
              <w:rPr>
                <w:spacing w:val="-8"/>
                <w:sz w:val="16"/>
              </w:rPr>
              <w:t xml:space="preserve"> </w:t>
            </w:r>
            <w:r>
              <w:rPr>
                <w:sz w:val="16"/>
              </w:rPr>
              <w:t>orphan, disability, incarceration, incompetence, or remote geographic location).</w:t>
            </w:r>
          </w:p>
        </w:tc>
        <w:tc>
          <w:tcPr>
            <w:tcW w:w="959" w:type="dxa"/>
            <w:tcBorders>
              <w:left w:val="single" w:sz="6" w:space="0" w:color="000000"/>
              <w:right w:val="single" w:sz="6" w:space="0" w:color="000000"/>
            </w:tcBorders>
            <w:shd w:val="clear" w:color="auto" w:fill="F2DBDB" w:themeFill="accent2" w:themeFillTint="33"/>
            <w:vAlign w:val="center"/>
          </w:tcPr>
          <w:p w14:paraId="359F3CC1" w14:textId="77777777" w:rsidR="00174047" w:rsidRDefault="00174047" w:rsidP="00A40638">
            <w:pPr>
              <w:pStyle w:val="TableParagraph"/>
              <w:ind w:left="327" w:right="310"/>
              <w:jc w:val="center"/>
              <w:rPr>
                <w:sz w:val="16"/>
              </w:rPr>
            </w:pPr>
            <w:r>
              <w:rPr>
                <w:sz w:val="16"/>
              </w:rPr>
              <w:t>41</w:t>
            </w:r>
          </w:p>
        </w:tc>
        <w:tc>
          <w:tcPr>
            <w:tcW w:w="959" w:type="dxa"/>
            <w:tcBorders>
              <w:left w:val="single" w:sz="6" w:space="0" w:color="000000"/>
              <w:right w:val="single" w:sz="6" w:space="0" w:color="000000"/>
            </w:tcBorders>
            <w:shd w:val="clear" w:color="auto" w:fill="F2DBDB" w:themeFill="accent2" w:themeFillTint="33"/>
            <w:vAlign w:val="center"/>
          </w:tcPr>
          <w:p w14:paraId="139549E6" w14:textId="2DAFBE14" w:rsidR="00174047" w:rsidRDefault="00174047" w:rsidP="00A40638">
            <w:pPr>
              <w:pStyle w:val="TableParagraph"/>
              <w:ind w:left="0"/>
              <w:jc w:val="center"/>
              <w:rPr>
                <w:sz w:val="17"/>
              </w:rPr>
            </w:pPr>
            <w:r w:rsidRPr="009130E5">
              <w:rPr>
                <w:sz w:val="16"/>
              </w:rPr>
              <w:t>A</w:t>
            </w:r>
          </w:p>
        </w:tc>
        <w:tc>
          <w:tcPr>
            <w:tcW w:w="963" w:type="dxa"/>
            <w:tcBorders>
              <w:left w:val="single" w:sz="6" w:space="0" w:color="000000"/>
              <w:right w:val="single" w:sz="6" w:space="0" w:color="000000"/>
            </w:tcBorders>
            <w:shd w:val="clear" w:color="auto" w:fill="F2DBDB" w:themeFill="accent2" w:themeFillTint="33"/>
            <w:vAlign w:val="center"/>
          </w:tcPr>
          <w:p w14:paraId="59F8C590" w14:textId="062D5151" w:rsidR="00174047" w:rsidRDefault="00174047" w:rsidP="00A40638">
            <w:pPr>
              <w:pStyle w:val="TableParagraph"/>
              <w:ind w:left="6"/>
              <w:jc w:val="center"/>
              <w:rPr>
                <w:sz w:val="17"/>
              </w:rPr>
            </w:pPr>
          </w:p>
        </w:tc>
      </w:tr>
      <w:tr w:rsidR="00174047" w14:paraId="05B90323" w14:textId="37C01B66" w:rsidTr="005F62BA">
        <w:trPr>
          <w:trHeight w:val="432"/>
        </w:trPr>
        <w:tc>
          <w:tcPr>
            <w:tcW w:w="2400" w:type="dxa"/>
            <w:vMerge/>
            <w:tcBorders>
              <w:top w:val="nil"/>
              <w:bottom w:val="dotted" w:sz="4" w:space="0" w:color="000000"/>
              <w:right w:val="single" w:sz="8" w:space="0" w:color="000000"/>
            </w:tcBorders>
          </w:tcPr>
          <w:p w14:paraId="163979FE" w14:textId="77777777" w:rsidR="00174047" w:rsidRDefault="00174047" w:rsidP="00174047">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3609C989" w14:textId="77777777" w:rsidR="00174047" w:rsidRDefault="00174047" w:rsidP="00A40638">
            <w:pPr>
              <w:pStyle w:val="TableParagraph"/>
              <w:spacing w:line="190" w:lineRule="atLeast"/>
              <w:ind w:left="453" w:hanging="246"/>
              <w:rPr>
                <w:sz w:val="16"/>
              </w:rPr>
            </w:pPr>
            <w:r>
              <w:rPr>
                <w:b/>
                <w:sz w:val="16"/>
              </w:rPr>
              <w:t xml:space="preserve">9. </w:t>
            </w:r>
            <w:r>
              <w:rPr>
                <w:sz w:val="16"/>
              </w:rPr>
              <w:t>The system SHALL maintain and render documentation made in a non-linear as well as linear temporal and non-temporal sequence.</w:t>
            </w:r>
          </w:p>
        </w:tc>
        <w:tc>
          <w:tcPr>
            <w:tcW w:w="959" w:type="dxa"/>
            <w:tcBorders>
              <w:left w:val="single" w:sz="6" w:space="0" w:color="000000"/>
              <w:right w:val="single" w:sz="6" w:space="0" w:color="000000"/>
            </w:tcBorders>
            <w:shd w:val="clear" w:color="auto" w:fill="F2DBDB" w:themeFill="accent2" w:themeFillTint="33"/>
            <w:vAlign w:val="center"/>
          </w:tcPr>
          <w:p w14:paraId="30855274" w14:textId="77777777" w:rsidR="00174047" w:rsidRDefault="00174047" w:rsidP="00A40638">
            <w:pPr>
              <w:pStyle w:val="TableParagraph"/>
              <w:ind w:left="327" w:right="310"/>
              <w:jc w:val="center"/>
              <w:rPr>
                <w:sz w:val="16"/>
              </w:rPr>
            </w:pPr>
            <w:r>
              <w:rPr>
                <w:sz w:val="16"/>
              </w:rPr>
              <w:t>42</w:t>
            </w:r>
          </w:p>
        </w:tc>
        <w:tc>
          <w:tcPr>
            <w:tcW w:w="959" w:type="dxa"/>
            <w:tcBorders>
              <w:left w:val="single" w:sz="6" w:space="0" w:color="000000"/>
              <w:right w:val="single" w:sz="6" w:space="0" w:color="000000"/>
            </w:tcBorders>
            <w:shd w:val="clear" w:color="auto" w:fill="F2DBDB" w:themeFill="accent2" w:themeFillTint="33"/>
            <w:vAlign w:val="center"/>
          </w:tcPr>
          <w:p w14:paraId="0B827F80" w14:textId="5C621BA8" w:rsidR="00174047" w:rsidRDefault="00174047" w:rsidP="00A40638">
            <w:pPr>
              <w:pStyle w:val="TableParagraph"/>
              <w:ind w:left="327" w:right="310"/>
              <w:jc w:val="center"/>
              <w:rPr>
                <w:sz w:val="16"/>
              </w:rPr>
            </w:pPr>
            <w:r>
              <w:rPr>
                <w:sz w:val="16"/>
              </w:rPr>
              <w:t>A</w:t>
            </w:r>
          </w:p>
        </w:tc>
        <w:tc>
          <w:tcPr>
            <w:tcW w:w="963" w:type="dxa"/>
            <w:tcBorders>
              <w:left w:val="single" w:sz="6" w:space="0" w:color="000000"/>
              <w:right w:val="single" w:sz="6" w:space="0" w:color="000000"/>
            </w:tcBorders>
            <w:shd w:val="clear" w:color="auto" w:fill="F2DBDB" w:themeFill="accent2" w:themeFillTint="33"/>
            <w:vAlign w:val="center"/>
          </w:tcPr>
          <w:p w14:paraId="5FE7FC15" w14:textId="6140BC3E" w:rsidR="00174047" w:rsidRDefault="00174047" w:rsidP="00A40638">
            <w:pPr>
              <w:pStyle w:val="TableParagraph"/>
              <w:ind w:left="6"/>
              <w:jc w:val="center"/>
              <w:rPr>
                <w:sz w:val="16"/>
              </w:rPr>
            </w:pPr>
          </w:p>
        </w:tc>
      </w:tr>
      <w:tr w:rsidR="00174047" w14:paraId="06CA35BF" w14:textId="61BE9E46" w:rsidTr="00EA5092">
        <w:trPr>
          <w:trHeight w:val="431"/>
        </w:trPr>
        <w:tc>
          <w:tcPr>
            <w:tcW w:w="2400" w:type="dxa"/>
            <w:vMerge/>
            <w:tcBorders>
              <w:top w:val="nil"/>
              <w:bottom w:val="dotted" w:sz="4" w:space="0" w:color="000000"/>
              <w:right w:val="single" w:sz="8" w:space="0" w:color="000000"/>
            </w:tcBorders>
          </w:tcPr>
          <w:p w14:paraId="25BA04C6" w14:textId="77777777" w:rsidR="00174047" w:rsidRDefault="00174047" w:rsidP="00174047">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6C55D61A" w14:textId="77777777" w:rsidR="00174047" w:rsidRDefault="00174047" w:rsidP="00A40638">
            <w:pPr>
              <w:pStyle w:val="TableParagraph"/>
              <w:spacing w:line="190" w:lineRule="atLeast"/>
              <w:ind w:left="453" w:hanging="335"/>
              <w:rPr>
                <w:sz w:val="16"/>
              </w:rPr>
            </w:pPr>
            <w:r>
              <w:rPr>
                <w:b/>
                <w:sz w:val="16"/>
              </w:rPr>
              <w:t xml:space="preserve">10. </w:t>
            </w:r>
            <w:r>
              <w:rPr>
                <w:sz w:val="16"/>
              </w:rPr>
              <w:t>The system SHOULD provide the ability to present multiple levels of data (log view versus readable view) versus not display at all.</w:t>
            </w:r>
          </w:p>
        </w:tc>
        <w:tc>
          <w:tcPr>
            <w:tcW w:w="959" w:type="dxa"/>
            <w:tcBorders>
              <w:left w:val="single" w:sz="6" w:space="0" w:color="000000"/>
              <w:right w:val="single" w:sz="6" w:space="0" w:color="000000"/>
            </w:tcBorders>
            <w:shd w:val="clear" w:color="auto" w:fill="A6A6A6" w:themeFill="background1" w:themeFillShade="A6"/>
            <w:vAlign w:val="center"/>
          </w:tcPr>
          <w:p w14:paraId="340389CC" w14:textId="77777777" w:rsidR="00174047" w:rsidRDefault="00174047" w:rsidP="00A40638">
            <w:pPr>
              <w:pStyle w:val="TableParagraph"/>
              <w:ind w:left="0" w:right="29"/>
              <w:jc w:val="center"/>
              <w:rPr>
                <w:sz w:val="16"/>
              </w:rPr>
            </w:pPr>
            <w:r>
              <w:rPr>
                <w:sz w:val="16"/>
              </w:rPr>
              <w:t>43</w:t>
            </w:r>
          </w:p>
        </w:tc>
        <w:tc>
          <w:tcPr>
            <w:tcW w:w="959" w:type="dxa"/>
            <w:tcBorders>
              <w:left w:val="single" w:sz="6" w:space="0" w:color="000000"/>
              <w:right w:val="single" w:sz="6" w:space="0" w:color="000000"/>
            </w:tcBorders>
            <w:shd w:val="clear" w:color="auto" w:fill="A6A6A6" w:themeFill="background1" w:themeFillShade="A6"/>
            <w:vAlign w:val="center"/>
          </w:tcPr>
          <w:p w14:paraId="5625FCCE" w14:textId="67481C47" w:rsidR="00174047" w:rsidRDefault="00FE0826" w:rsidP="00A40638">
            <w:pPr>
              <w:pStyle w:val="TableParagraph"/>
              <w:ind w:left="0" w:right="29"/>
              <w:jc w:val="center"/>
              <w:rPr>
                <w:sz w:val="16"/>
              </w:rPr>
            </w:pPr>
            <w:r>
              <w:rPr>
                <w:sz w:val="16"/>
              </w:rPr>
              <w:t>D</w:t>
            </w:r>
          </w:p>
        </w:tc>
        <w:tc>
          <w:tcPr>
            <w:tcW w:w="963" w:type="dxa"/>
            <w:tcBorders>
              <w:left w:val="single" w:sz="6" w:space="0" w:color="000000"/>
              <w:right w:val="single" w:sz="6" w:space="0" w:color="000000"/>
            </w:tcBorders>
            <w:shd w:val="clear" w:color="auto" w:fill="A6A6A6" w:themeFill="background1" w:themeFillShade="A6"/>
            <w:vAlign w:val="center"/>
          </w:tcPr>
          <w:p w14:paraId="68CACBCD" w14:textId="28621756" w:rsidR="00174047" w:rsidRDefault="00174047" w:rsidP="00A40638">
            <w:pPr>
              <w:pStyle w:val="TableParagraph"/>
              <w:ind w:left="0" w:right="29"/>
              <w:jc w:val="center"/>
              <w:rPr>
                <w:sz w:val="16"/>
              </w:rPr>
            </w:pPr>
          </w:p>
        </w:tc>
      </w:tr>
      <w:tr w:rsidR="00174047" w14:paraId="0D2DE1B4" w14:textId="46F978A6" w:rsidTr="00EA5092">
        <w:trPr>
          <w:trHeight w:val="432"/>
        </w:trPr>
        <w:tc>
          <w:tcPr>
            <w:tcW w:w="2400" w:type="dxa"/>
            <w:vMerge/>
            <w:tcBorders>
              <w:top w:val="nil"/>
              <w:bottom w:val="dotted" w:sz="4" w:space="0" w:color="000000"/>
              <w:right w:val="single" w:sz="8" w:space="0" w:color="000000"/>
            </w:tcBorders>
          </w:tcPr>
          <w:p w14:paraId="167CA3AD" w14:textId="77777777" w:rsidR="00174047" w:rsidRDefault="00174047" w:rsidP="00174047">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469FDBAB" w14:textId="77777777" w:rsidR="00174047" w:rsidRDefault="00174047" w:rsidP="00A40638">
            <w:pPr>
              <w:pStyle w:val="TableParagraph"/>
              <w:spacing w:line="190" w:lineRule="atLeast"/>
              <w:ind w:left="453" w:hanging="335"/>
              <w:rPr>
                <w:sz w:val="16"/>
              </w:rPr>
            </w:pPr>
            <w:r>
              <w:rPr>
                <w:b/>
                <w:sz w:val="16"/>
              </w:rPr>
              <w:t xml:space="preserve">11. </w:t>
            </w:r>
            <w:r>
              <w:rPr>
                <w:sz w:val="16"/>
              </w:rPr>
              <w:t>The system SHOULD provide the ability to capture patient history adhering to a standards-based form or template according to scope of practice, organizational policy, and/or jurisdictional law.</w:t>
            </w:r>
          </w:p>
        </w:tc>
        <w:tc>
          <w:tcPr>
            <w:tcW w:w="959" w:type="dxa"/>
            <w:tcBorders>
              <w:left w:val="single" w:sz="6" w:space="0" w:color="000000"/>
              <w:right w:val="single" w:sz="6" w:space="0" w:color="000000"/>
            </w:tcBorders>
            <w:shd w:val="clear" w:color="auto" w:fill="A6A6A6" w:themeFill="background1" w:themeFillShade="A6"/>
            <w:vAlign w:val="center"/>
          </w:tcPr>
          <w:p w14:paraId="7DBB1552" w14:textId="77777777" w:rsidR="00174047" w:rsidRDefault="00174047" w:rsidP="00A40638">
            <w:pPr>
              <w:pStyle w:val="TableParagraph"/>
              <w:ind w:left="0" w:right="29"/>
              <w:jc w:val="center"/>
              <w:rPr>
                <w:sz w:val="16"/>
              </w:rPr>
            </w:pPr>
            <w:r>
              <w:rPr>
                <w:sz w:val="16"/>
              </w:rPr>
              <w:t>44</w:t>
            </w:r>
          </w:p>
        </w:tc>
        <w:tc>
          <w:tcPr>
            <w:tcW w:w="959" w:type="dxa"/>
            <w:tcBorders>
              <w:left w:val="single" w:sz="6" w:space="0" w:color="000000"/>
              <w:right w:val="single" w:sz="6" w:space="0" w:color="000000"/>
            </w:tcBorders>
            <w:shd w:val="clear" w:color="auto" w:fill="A6A6A6" w:themeFill="background1" w:themeFillShade="A6"/>
            <w:vAlign w:val="center"/>
          </w:tcPr>
          <w:p w14:paraId="2E11662A" w14:textId="2B4B5212" w:rsidR="00174047" w:rsidRDefault="00FE0826" w:rsidP="00A40638">
            <w:pPr>
              <w:pStyle w:val="TableParagraph"/>
              <w:ind w:left="0" w:right="29"/>
              <w:jc w:val="center"/>
              <w:rPr>
                <w:sz w:val="16"/>
              </w:rPr>
            </w:pPr>
            <w:r>
              <w:rPr>
                <w:sz w:val="16"/>
              </w:rPr>
              <w:t>D</w:t>
            </w:r>
          </w:p>
        </w:tc>
        <w:tc>
          <w:tcPr>
            <w:tcW w:w="963" w:type="dxa"/>
            <w:tcBorders>
              <w:left w:val="single" w:sz="6" w:space="0" w:color="000000"/>
              <w:right w:val="single" w:sz="6" w:space="0" w:color="000000"/>
            </w:tcBorders>
            <w:shd w:val="clear" w:color="auto" w:fill="A6A6A6" w:themeFill="background1" w:themeFillShade="A6"/>
            <w:vAlign w:val="center"/>
          </w:tcPr>
          <w:p w14:paraId="6B9657D6" w14:textId="0A605E61" w:rsidR="00174047" w:rsidRDefault="00174047" w:rsidP="00A40638">
            <w:pPr>
              <w:pStyle w:val="TableParagraph"/>
              <w:ind w:left="0" w:right="29"/>
              <w:jc w:val="center"/>
              <w:rPr>
                <w:sz w:val="16"/>
              </w:rPr>
            </w:pPr>
          </w:p>
        </w:tc>
      </w:tr>
      <w:tr w:rsidR="00174047" w14:paraId="58815896" w14:textId="01B49D4A" w:rsidTr="00A40638">
        <w:trPr>
          <w:trHeight w:val="216"/>
        </w:trPr>
        <w:tc>
          <w:tcPr>
            <w:tcW w:w="2400" w:type="dxa"/>
            <w:vMerge/>
            <w:tcBorders>
              <w:top w:val="nil"/>
              <w:bottom w:val="dotted" w:sz="4" w:space="0" w:color="000000"/>
              <w:right w:val="single" w:sz="8" w:space="0" w:color="000000"/>
            </w:tcBorders>
          </w:tcPr>
          <w:p w14:paraId="3438740F" w14:textId="77777777" w:rsidR="00174047" w:rsidRDefault="00174047" w:rsidP="00174047">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74C929BB" w14:textId="77777777" w:rsidR="00174047" w:rsidRDefault="00174047" w:rsidP="00A40638">
            <w:pPr>
              <w:pStyle w:val="TableParagraph"/>
              <w:spacing w:line="190" w:lineRule="atLeast"/>
              <w:ind w:left="453" w:hanging="335"/>
              <w:rPr>
                <w:sz w:val="16"/>
              </w:rPr>
            </w:pPr>
            <w:r>
              <w:rPr>
                <w:b/>
                <w:sz w:val="16"/>
              </w:rPr>
              <w:t xml:space="preserve">12. </w:t>
            </w:r>
            <w:r>
              <w:rPr>
                <w:sz w:val="16"/>
              </w:rPr>
              <w:t>The system SHOULD provide the ability to capture an indication of the patient's receipt of social subsidies.</w:t>
            </w:r>
          </w:p>
        </w:tc>
        <w:tc>
          <w:tcPr>
            <w:tcW w:w="959" w:type="dxa"/>
            <w:tcBorders>
              <w:left w:val="single" w:sz="6" w:space="0" w:color="000000"/>
              <w:right w:val="single" w:sz="6" w:space="0" w:color="000000"/>
            </w:tcBorders>
            <w:shd w:val="clear" w:color="auto" w:fill="A6A6A6" w:themeFill="background1" w:themeFillShade="A6"/>
            <w:vAlign w:val="center"/>
          </w:tcPr>
          <w:p w14:paraId="6452D34F" w14:textId="77777777" w:rsidR="00174047" w:rsidRDefault="00174047" w:rsidP="00A40638">
            <w:pPr>
              <w:pStyle w:val="TableParagraph"/>
              <w:ind w:left="0" w:right="29"/>
              <w:jc w:val="center"/>
              <w:rPr>
                <w:sz w:val="16"/>
              </w:rPr>
            </w:pPr>
            <w:r>
              <w:rPr>
                <w:sz w:val="16"/>
              </w:rPr>
              <w:t>45</w:t>
            </w:r>
          </w:p>
        </w:tc>
        <w:tc>
          <w:tcPr>
            <w:tcW w:w="959" w:type="dxa"/>
            <w:tcBorders>
              <w:left w:val="single" w:sz="6" w:space="0" w:color="000000"/>
              <w:right w:val="single" w:sz="6" w:space="0" w:color="000000"/>
            </w:tcBorders>
            <w:shd w:val="clear" w:color="auto" w:fill="A6A6A6" w:themeFill="background1" w:themeFillShade="A6"/>
            <w:vAlign w:val="center"/>
          </w:tcPr>
          <w:p w14:paraId="618C3087" w14:textId="059B5FE6" w:rsidR="00174047" w:rsidRDefault="00FE0826" w:rsidP="00A40638">
            <w:pPr>
              <w:pStyle w:val="TableParagraph"/>
              <w:ind w:left="0" w:right="29"/>
              <w:jc w:val="center"/>
              <w:rPr>
                <w:sz w:val="16"/>
              </w:rPr>
            </w:pPr>
            <w:r>
              <w:rPr>
                <w:sz w:val="16"/>
              </w:rPr>
              <w:t>D</w:t>
            </w:r>
          </w:p>
        </w:tc>
        <w:tc>
          <w:tcPr>
            <w:tcW w:w="963" w:type="dxa"/>
            <w:tcBorders>
              <w:left w:val="single" w:sz="6" w:space="0" w:color="000000"/>
              <w:right w:val="single" w:sz="6" w:space="0" w:color="000000"/>
            </w:tcBorders>
            <w:shd w:val="clear" w:color="auto" w:fill="A6A6A6" w:themeFill="background1" w:themeFillShade="A6"/>
            <w:vAlign w:val="center"/>
          </w:tcPr>
          <w:p w14:paraId="0902CCC5" w14:textId="6C891233" w:rsidR="00174047" w:rsidRDefault="00174047" w:rsidP="00A40638">
            <w:pPr>
              <w:pStyle w:val="TableParagraph"/>
              <w:ind w:left="0" w:right="29"/>
              <w:jc w:val="center"/>
              <w:rPr>
                <w:sz w:val="16"/>
              </w:rPr>
            </w:pPr>
          </w:p>
        </w:tc>
      </w:tr>
      <w:tr w:rsidR="00174047" w14:paraId="370D6A58" w14:textId="4B764D7A" w:rsidTr="00EA5092">
        <w:trPr>
          <w:trHeight w:val="624"/>
        </w:trPr>
        <w:tc>
          <w:tcPr>
            <w:tcW w:w="2400" w:type="dxa"/>
            <w:vMerge/>
            <w:tcBorders>
              <w:top w:val="nil"/>
              <w:bottom w:val="dotted" w:sz="4" w:space="0" w:color="000000"/>
              <w:right w:val="single" w:sz="8" w:space="0" w:color="000000"/>
            </w:tcBorders>
          </w:tcPr>
          <w:p w14:paraId="753058FE" w14:textId="77777777" w:rsidR="00174047" w:rsidRDefault="00174047" w:rsidP="00174047">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5AD2F4B2" w14:textId="77777777" w:rsidR="00174047" w:rsidRDefault="00174047" w:rsidP="00A40638">
            <w:pPr>
              <w:pStyle w:val="TableParagraph"/>
              <w:spacing w:line="190" w:lineRule="atLeast"/>
              <w:ind w:left="453" w:right="50" w:hanging="335"/>
              <w:jc w:val="both"/>
              <w:rPr>
                <w:sz w:val="16"/>
              </w:rPr>
            </w:pPr>
            <w:r>
              <w:rPr>
                <w:b/>
                <w:sz w:val="16"/>
              </w:rPr>
              <w:t>13.</w:t>
            </w:r>
            <w:r>
              <w:rPr>
                <w:b/>
                <w:spacing w:val="-6"/>
                <w:sz w:val="16"/>
              </w:rPr>
              <w:t xml:space="preserve"> </w:t>
            </w:r>
            <w:r>
              <w:rPr>
                <w:sz w:val="16"/>
              </w:rPr>
              <w:t>The system SHOULD provide the ability to capture Investigational Product (e.g., medication, device, immunization) exposure information including Start Date/time, End Date/Time, Dose Amount, Dose Unit, Study Treatment Name, Route, Formulation as discrete elements.</w:t>
            </w:r>
          </w:p>
        </w:tc>
        <w:tc>
          <w:tcPr>
            <w:tcW w:w="959" w:type="dxa"/>
            <w:tcBorders>
              <w:left w:val="single" w:sz="6" w:space="0" w:color="000000"/>
              <w:right w:val="single" w:sz="6" w:space="0" w:color="000000"/>
            </w:tcBorders>
            <w:shd w:val="clear" w:color="auto" w:fill="A6A6A6" w:themeFill="background1" w:themeFillShade="A6"/>
            <w:vAlign w:val="center"/>
          </w:tcPr>
          <w:p w14:paraId="6F33F365" w14:textId="77777777" w:rsidR="00174047" w:rsidRDefault="00174047" w:rsidP="00A40638">
            <w:pPr>
              <w:pStyle w:val="TableParagraph"/>
              <w:ind w:left="0" w:right="29"/>
              <w:jc w:val="center"/>
              <w:rPr>
                <w:sz w:val="16"/>
              </w:rPr>
            </w:pPr>
            <w:r>
              <w:rPr>
                <w:sz w:val="16"/>
              </w:rPr>
              <w:t>46</w:t>
            </w:r>
          </w:p>
        </w:tc>
        <w:tc>
          <w:tcPr>
            <w:tcW w:w="959" w:type="dxa"/>
            <w:tcBorders>
              <w:left w:val="single" w:sz="6" w:space="0" w:color="000000"/>
              <w:right w:val="single" w:sz="6" w:space="0" w:color="000000"/>
            </w:tcBorders>
            <w:shd w:val="clear" w:color="auto" w:fill="A6A6A6" w:themeFill="background1" w:themeFillShade="A6"/>
            <w:vAlign w:val="center"/>
          </w:tcPr>
          <w:p w14:paraId="468719F2" w14:textId="777CC88B" w:rsidR="00174047" w:rsidRDefault="00FE0826" w:rsidP="00A40638">
            <w:pPr>
              <w:pStyle w:val="TableParagraph"/>
              <w:ind w:left="0" w:right="29"/>
              <w:jc w:val="center"/>
              <w:rPr>
                <w:sz w:val="17"/>
              </w:rPr>
            </w:pPr>
            <w:r>
              <w:rPr>
                <w:sz w:val="16"/>
              </w:rPr>
              <w:t>D</w:t>
            </w:r>
          </w:p>
        </w:tc>
        <w:tc>
          <w:tcPr>
            <w:tcW w:w="963" w:type="dxa"/>
            <w:tcBorders>
              <w:left w:val="single" w:sz="6" w:space="0" w:color="000000"/>
              <w:right w:val="single" w:sz="6" w:space="0" w:color="000000"/>
            </w:tcBorders>
            <w:shd w:val="clear" w:color="auto" w:fill="A6A6A6" w:themeFill="background1" w:themeFillShade="A6"/>
            <w:vAlign w:val="center"/>
          </w:tcPr>
          <w:p w14:paraId="14871CBA" w14:textId="5A2E8A93" w:rsidR="00174047" w:rsidRDefault="00174047" w:rsidP="00A40638">
            <w:pPr>
              <w:pStyle w:val="TableParagraph"/>
              <w:ind w:left="0" w:right="29"/>
              <w:jc w:val="center"/>
              <w:rPr>
                <w:sz w:val="17"/>
              </w:rPr>
            </w:pPr>
          </w:p>
        </w:tc>
      </w:tr>
      <w:tr w:rsidR="00174047" w14:paraId="4A144212" w14:textId="1E65C6D7" w:rsidTr="00EA5092">
        <w:trPr>
          <w:trHeight w:val="447"/>
        </w:trPr>
        <w:tc>
          <w:tcPr>
            <w:tcW w:w="2400" w:type="dxa"/>
            <w:vMerge/>
            <w:tcBorders>
              <w:top w:val="nil"/>
              <w:bottom w:val="dotted" w:sz="4" w:space="0" w:color="000000"/>
              <w:right w:val="single" w:sz="8" w:space="0" w:color="000000"/>
            </w:tcBorders>
          </w:tcPr>
          <w:p w14:paraId="18B5872A" w14:textId="77777777" w:rsidR="00174047" w:rsidRDefault="00174047" w:rsidP="00174047">
            <w:pPr>
              <w:rPr>
                <w:sz w:val="2"/>
                <w:szCs w:val="2"/>
              </w:rPr>
            </w:pPr>
          </w:p>
        </w:tc>
        <w:tc>
          <w:tcPr>
            <w:tcW w:w="7522" w:type="dxa"/>
            <w:tcBorders>
              <w:left w:val="single" w:sz="8" w:space="0" w:color="000000"/>
              <w:bottom w:val="dotted" w:sz="4" w:space="0" w:color="000000"/>
              <w:right w:val="single" w:sz="6" w:space="0" w:color="000000"/>
            </w:tcBorders>
            <w:shd w:val="clear" w:color="auto" w:fill="A6A6A6" w:themeFill="background1" w:themeFillShade="A6"/>
          </w:tcPr>
          <w:p w14:paraId="070F1DE5" w14:textId="4A4B2D48" w:rsidR="00174047" w:rsidRDefault="00174047" w:rsidP="00A40638">
            <w:pPr>
              <w:pStyle w:val="TableParagraph"/>
              <w:spacing w:line="249" w:lineRule="auto"/>
              <w:ind w:left="453" w:right="33" w:hanging="335"/>
              <w:rPr>
                <w:sz w:val="16"/>
              </w:rPr>
            </w:pPr>
            <w:r>
              <w:rPr>
                <w:b/>
                <w:sz w:val="16"/>
              </w:rPr>
              <w:t xml:space="preserve">14. </w:t>
            </w:r>
            <w:r>
              <w:rPr>
                <w:sz w:val="16"/>
              </w:rPr>
              <w:t>The system SHOULD provide the ability to manage information regarding past or present living situations</w:t>
            </w:r>
            <w:r>
              <w:rPr>
                <w:spacing w:val="-11"/>
                <w:sz w:val="16"/>
              </w:rPr>
              <w:t xml:space="preserve"> </w:t>
            </w:r>
            <w:r>
              <w:rPr>
                <w:sz w:val="16"/>
              </w:rPr>
              <w:t>or</w:t>
            </w:r>
            <w:r>
              <w:rPr>
                <w:spacing w:val="-11"/>
                <w:sz w:val="16"/>
              </w:rPr>
              <w:t xml:space="preserve"> </w:t>
            </w:r>
            <w:r>
              <w:rPr>
                <w:sz w:val="16"/>
              </w:rPr>
              <w:t>environmental</w:t>
            </w:r>
            <w:r>
              <w:rPr>
                <w:spacing w:val="-11"/>
                <w:sz w:val="16"/>
              </w:rPr>
              <w:t xml:space="preserve"> </w:t>
            </w:r>
            <w:r>
              <w:rPr>
                <w:sz w:val="16"/>
              </w:rPr>
              <w:t>factors</w:t>
            </w:r>
            <w:r>
              <w:rPr>
                <w:spacing w:val="-11"/>
                <w:sz w:val="16"/>
              </w:rPr>
              <w:t xml:space="preserve"> </w:t>
            </w:r>
            <w:r>
              <w:rPr>
                <w:sz w:val="16"/>
              </w:rPr>
              <w:t>related</w:t>
            </w:r>
            <w:r>
              <w:rPr>
                <w:spacing w:val="-11"/>
                <w:sz w:val="16"/>
              </w:rPr>
              <w:t xml:space="preserve"> </w:t>
            </w:r>
            <w:r>
              <w:rPr>
                <w:sz w:val="16"/>
              </w:rPr>
              <w:t>to</w:t>
            </w:r>
            <w:r>
              <w:rPr>
                <w:spacing w:val="-11"/>
                <w:sz w:val="16"/>
              </w:rPr>
              <w:t xml:space="preserve"> </w:t>
            </w:r>
            <w:r>
              <w:rPr>
                <w:sz w:val="16"/>
              </w:rPr>
              <w:t>the</w:t>
            </w:r>
            <w:r>
              <w:rPr>
                <w:spacing w:val="-11"/>
                <w:sz w:val="16"/>
              </w:rPr>
              <w:t xml:space="preserve"> </w:t>
            </w:r>
            <w:r>
              <w:rPr>
                <w:sz w:val="16"/>
              </w:rPr>
              <w:t>patient</w:t>
            </w:r>
            <w:r>
              <w:rPr>
                <w:spacing w:val="-11"/>
                <w:sz w:val="16"/>
              </w:rPr>
              <w:t xml:space="preserve"> </w:t>
            </w:r>
            <w:r>
              <w:rPr>
                <w:sz w:val="16"/>
              </w:rPr>
              <w:t>(e.g.,</w:t>
            </w:r>
            <w:r>
              <w:rPr>
                <w:spacing w:val="-11"/>
                <w:sz w:val="16"/>
              </w:rPr>
              <w:t xml:space="preserve"> </w:t>
            </w:r>
            <w:r>
              <w:rPr>
                <w:sz w:val="16"/>
              </w:rPr>
              <w:t>war,</w:t>
            </w:r>
            <w:r>
              <w:rPr>
                <w:spacing w:val="-11"/>
                <w:sz w:val="16"/>
              </w:rPr>
              <w:t xml:space="preserve"> </w:t>
            </w:r>
            <w:r>
              <w:rPr>
                <w:sz w:val="16"/>
              </w:rPr>
              <w:t>famine,</w:t>
            </w:r>
            <w:r>
              <w:rPr>
                <w:spacing w:val="-11"/>
                <w:sz w:val="16"/>
              </w:rPr>
              <w:t xml:space="preserve"> </w:t>
            </w:r>
            <w:r>
              <w:rPr>
                <w:sz w:val="16"/>
              </w:rPr>
              <w:t>poverty,</w:t>
            </w:r>
            <w:r>
              <w:rPr>
                <w:spacing w:val="-11"/>
                <w:sz w:val="16"/>
              </w:rPr>
              <w:t xml:space="preserve"> </w:t>
            </w:r>
            <w:r>
              <w:rPr>
                <w:sz w:val="16"/>
              </w:rPr>
              <w:t>political</w:t>
            </w:r>
            <w:r>
              <w:rPr>
                <w:spacing w:val="-11"/>
                <w:sz w:val="16"/>
              </w:rPr>
              <w:t xml:space="preserve"> </w:t>
            </w:r>
            <w:r>
              <w:rPr>
                <w:sz w:val="16"/>
              </w:rPr>
              <w:t>situation, or proximity to dangerous chemicals) according to scope of practice, organizational policy, and/or jurisdictional law.</w:t>
            </w:r>
          </w:p>
        </w:tc>
        <w:tc>
          <w:tcPr>
            <w:tcW w:w="959" w:type="dxa"/>
            <w:tcBorders>
              <w:left w:val="single" w:sz="6" w:space="0" w:color="000000"/>
              <w:bottom w:val="dotted" w:sz="4" w:space="0" w:color="000000"/>
              <w:right w:val="single" w:sz="6" w:space="0" w:color="000000"/>
            </w:tcBorders>
            <w:shd w:val="clear" w:color="auto" w:fill="A6A6A6" w:themeFill="background1" w:themeFillShade="A6"/>
            <w:vAlign w:val="center"/>
          </w:tcPr>
          <w:p w14:paraId="69FA802E" w14:textId="04CC7ACA" w:rsidR="00174047" w:rsidRDefault="00D51CF3" w:rsidP="00A40638">
            <w:pPr>
              <w:pStyle w:val="TableParagraph"/>
              <w:ind w:left="0" w:right="29"/>
              <w:jc w:val="center"/>
              <w:rPr>
                <w:sz w:val="16"/>
              </w:rPr>
            </w:pPr>
            <w:r>
              <w:rPr>
                <w:sz w:val="16"/>
              </w:rPr>
              <w:t>47</w:t>
            </w:r>
          </w:p>
        </w:tc>
        <w:tc>
          <w:tcPr>
            <w:tcW w:w="959" w:type="dxa"/>
            <w:tcBorders>
              <w:left w:val="single" w:sz="6" w:space="0" w:color="000000"/>
              <w:bottom w:val="dotted" w:sz="4" w:space="0" w:color="000000"/>
              <w:right w:val="single" w:sz="6" w:space="0" w:color="000000"/>
            </w:tcBorders>
            <w:shd w:val="clear" w:color="auto" w:fill="A6A6A6" w:themeFill="background1" w:themeFillShade="A6"/>
            <w:vAlign w:val="center"/>
          </w:tcPr>
          <w:p w14:paraId="09D4336E" w14:textId="222F0BEF" w:rsidR="00174047" w:rsidRDefault="00FE0826" w:rsidP="00A40638">
            <w:pPr>
              <w:pStyle w:val="TableParagraph"/>
              <w:ind w:left="0" w:right="29"/>
              <w:jc w:val="center"/>
              <w:rPr>
                <w:sz w:val="16"/>
              </w:rPr>
            </w:pPr>
            <w:r>
              <w:rPr>
                <w:sz w:val="16"/>
              </w:rPr>
              <w:t>D</w:t>
            </w:r>
          </w:p>
        </w:tc>
        <w:tc>
          <w:tcPr>
            <w:tcW w:w="963" w:type="dxa"/>
            <w:tcBorders>
              <w:left w:val="single" w:sz="6" w:space="0" w:color="000000"/>
              <w:bottom w:val="dotted" w:sz="4" w:space="0" w:color="000000"/>
              <w:right w:val="single" w:sz="6" w:space="0" w:color="000000"/>
            </w:tcBorders>
            <w:shd w:val="clear" w:color="auto" w:fill="A6A6A6" w:themeFill="background1" w:themeFillShade="A6"/>
            <w:vAlign w:val="center"/>
          </w:tcPr>
          <w:p w14:paraId="4189F395" w14:textId="47FB2C02" w:rsidR="00174047" w:rsidRDefault="00174047" w:rsidP="00A40638">
            <w:pPr>
              <w:pStyle w:val="TableParagraph"/>
              <w:ind w:left="0" w:right="29"/>
              <w:jc w:val="center"/>
              <w:rPr>
                <w:sz w:val="16"/>
              </w:rPr>
            </w:pPr>
          </w:p>
        </w:tc>
      </w:tr>
      <w:tr w:rsidR="00174047" w14:paraId="27CE5BE3" w14:textId="77777777" w:rsidTr="00D51CF3">
        <w:trPr>
          <w:trHeight w:val="447"/>
        </w:trPr>
        <w:tc>
          <w:tcPr>
            <w:tcW w:w="2400" w:type="dxa"/>
            <w:tcBorders>
              <w:top w:val="nil"/>
              <w:bottom w:val="dotted" w:sz="4" w:space="0" w:color="000000"/>
              <w:right w:val="single" w:sz="8" w:space="0" w:color="000000"/>
            </w:tcBorders>
          </w:tcPr>
          <w:p w14:paraId="5443CEB1" w14:textId="77777777" w:rsidR="00174047" w:rsidRDefault="00174047" w:rsidP="00174047">
            <w:pPr>
              <w:rPr>
                <w:sz w:val="2"/>
                <w:szCs w:val="2"/>
              </w:rPr>
            </w:pPr>
          </w:p>
        </w:tc>
        <w:tc>
          <w:tcPr>
            <w:tcW w:w="7522" w:type="dxa"/>
            <w:tcBorders>
              <w:left w:val="single" w:sz="8" w:space="0" w:color="000000"/>
              <w:bottom w:val="dotted" w:sz="4" w:space="0" w:color="000000"/>
              <w:right w:val="single" w:sz="6" w:space="0" w:color="000000"/>
            </w:tcBorders>
            <w:shd w:val="clear" w:color="auto" w:fill="F79646" w:themeFill="accent6"/>
          </w:tcPr>
          <w:p w14:paraId="485D3B29" w14:textId="349A3C1B" w:rsidR="00174047" w:rsidRDefault="009130E5" w:rsidP="00A40638">
            <w:pPr>
              <w:pStyle w:val="TableParagraph"/>
              <w:spacing w:line="168" w:lineRule="exact"/>
              <w:ind w:left="453" w:hanging="363"/>
              <w:rPr>
                <w:b/>
                <w:sz w:val="16"/>
              </w:rPr>
            </w:pPr>
            <w:r w:rsidRPr="009130E5">
              <w:rPr>
                <w:b/>
                <w:sz w:val="16"/>
              </w:rPr>
              <w:t>15.</w:t>
            </w:r>
            <w:r>
              <w:rPr>
                <w:sz w:val="16"/>
              </w:rPr>
              <w:t xml:space="preserve"> </w:t>
            </w:r>
            <w:r w:rsidR="00174047" w:rsidRPr="00174047">
              <w:rPr>
                <w:sz w:val="16"/>
              </w:rPr>
              <w:t>The system SHOULD capture and present food and nutrition related history including past diet history/orders, food and nutrient intake, herbal or dietary supplement use, food allergies, knowledge/beliefs/attitudes, behavior, physical activity and function, anthropometric measurements, nutrition diagnoses, nutrition interventions and</w:t>
            </w:r>
            <w:r w:rsidR="00174047">
              <w:rPr>
                <w:sz w:val="16"/>
              </w:rPr>
              <w:t xml:space="preserve"> </w:t>
            </w:r>
            <w:r w:rsidR="00174047" w:rsidRPr="00174047">
              <w:rPr>
                <w:sz w:val="16"/>
              </w:rPr>
              <w:t>monitoring results.</w:t>
            </w:r>
            <w:r w:rsidR="00174047">
              <w:rPr>
                <w:sz w:val="16"/>
              </w:rPr>
              <w:t xml:space="preserve"> </w:t>
            </w:r>
          </w:p>
        </w:tc>
        <w:tc>
          <w:tcPr>
            <w:tcW w:w="959" w:type="dxa"/>
            <w:tcBorders>
              <w:left w:val="single" w:sz="6" w:space="0" w:color="000000"/>
              <w:bottom w:val="dotted" w:sz="4" w:space="0" w:color="000000"/>
              <w:right w:val="single" w:sz="6" w:space="0" w:color="000000"/>
            </w:tcBorders>
            <w:shd w:val="clear" w:color="auto" w:fill="F79646" w:themeFill="accent6"/>
            <w:vAlign w:val="center"/>
          </w:tcPr>
          <w:p w14:paraId="3BB36C16" w14:textId="02D35506" w:rsidR="00174047" w:rsidRDefault="00D51CF3" w:rsidP="00A40638">
            <w:pPr>
              <w:pStyle w:val="TableParagraph"/>
              <w:ind w:left="0" w:right="29"/>
              <w:jc w:val="center"/>
              <w:rPr>
                <w:sz w:val="16"/>
              </w:rPr>
            </w:pPr>
            <w:commentRangeStart w:id="72"/>
            <w:r>
              <w:rPr>
                <w:sz w:val="16"/>
              </w:rPr>
              <w:t>47??</w:t>
            </w:r>
            <w:commentRangeEnd w:id="72"/>
            <w:r>
              <w:rPr>
                <w:rStyle w:val="CommentReference"/>
              </w:rPr>
              <w:commentReference w:id="72"/>
            </w:r>
          </w:p>
        </w:tc>
        <w:tc>
          <w:tcPr>
            <w:tcW w:w="959" w:type="dxa"/>
            <w:tcBorders>
              <w:left w:val="single" w:sz="6" w:space="0" w:color="000000"/>
              <w:bottom w:val="dotted" w:sz="4" w:space="0" w:color="000000"/>
              <w:right w:val="single" w:sz="6" w:space="0" w:color="000000"/>
            </w:tcBorders>
            <w:shd w:val="clear" w:color="auto" w:fill="F79646" w:themeFill="accent6"/>
            <w:vAlign w:val="center"/>
          </w:tcPr>
          <w:p w14:paraId="6D4659D0" w14:textId="790D501A" w:rsidR="00174047" w:rsidRDefault="00174047" w:rsidP="00A40638">
            <w:pPr>
              <w:pStyle w:val="TableParagraph"/>
              <w:ind w:left="0" w:right="29"/>
              <w:jc w:val="center"/>
              <w:rPr>
                <w:sz w:val="16"/>
              </w:rPr>
            </w:pPr>
            <w:r>
              <w:rPr>
                <w:sz w:val="16"/>
              </w:rPr>
              <w:t>A</w:t>
            </w:r>
          </w:p>
        </w:tc>
        <w:tc>
          <w:tcPr>
            <w:tcW w:w="963" w:type="dxa"/>
            <w:tcBorders>
              <w:left w:val="single" w:sz="6" w:space="0" w:color="000000"/>
              <w:bottom w:val="dotted" w:sz="4" w:space="0" w:color="000000"/>
              <w:right w:val="single" w:sz="6" w:space="0" w:color="000000"/>
            </w:tcBorders>
            <w:shd w:val="clear" w:color="auto" w:fill="F79646" w:themeFill="accent6"/>
            <w:vAlign w:val="center"/>
          </w:tcPr>
          <w:p w14:paraId="3EF067E4" w14:textId="77777777" w:rsidR="00174047" w:rsidRDefault="00174047" w:rsidP="00A40638">
            <w:pPr>
              <w:pStyle w:val="TableParagraph"/>
              <w:ind w:left="0" w:right="29"/>
              <w:jc w:val="center"/>
              <w:rPr>
                <w:sz w:val="16"/>
              </w:rPr>
            </w:pPr>
          </w:p>
        </w:tc>
      </w:tr>
    </w:tbl>
    <w:p w14:paraId="4BCF30F3" w14:textId="77777777" w:rsidR="00EA5092" w:rsidRDefault="00EA5092">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5"/>
        <w:gridCol w:w="7797"/>
        <w:gridCol w:w="959"/>
        <w:gridCol w:w="959"/>
        <w:gridCol w:w="995"/>
      </w:tblGrid>
      <w:tr w:rsidR="00EA5092" w14:paraId="177620F6" w14:textId="7B7C3DAB" w:rsidTr="006D40DC">
        <w:trPr>
          <w:trHeight w:val="573"/>
        </w:trPr>
        <w:tc>
          <w:tcPr>
            <w:tcW w:w="2125" w:type="dxa"/>
            <w:tcBorders>
              <w:bottom w:val="single" w:sz="6" w:space="0" w:color="000000"/>
              <w:right w:val="single" w:sz="4" w:space="0" w:color="FFFFFF"/>
            </w:tcBorders>
            <w:shd w:val="clear" w:color="auto" w:fill="00B050"/>
          </w:tcPr>
          <w:p w14:paraId="5EAA55E2" w14:textId="77777777" w:rsidR="00EA5092" w:rsidRDefault="00EA5092" w:rsidP="00EA5092">
            <w:pPr>
              <w:pStyle w:val="TableParagraph"/>
              <w:spacing w:line="171" w:lineRule="exact"/>
              <w:ind w:left="84"/>
              <w:rPr>
                <w:b/>
                <w:sz w:val="16"/>
              </w:rPr>
            </w:pPr>
            <w:r>
              <w:rPr>
                <w:b/>
                <w:sz w:val="16"/>
              </w:rPr>
              <w:lastRenderedPageBreak/>
              <w:t>Section/Id#:</w:t>
            </w:r>
          </w:p>
          <w:p w14:paraId="47ADA527" w14:textId="77777777" w:rsidR="00EA5092" w:rsidRDefault="00EA5092" w:rsidP="001614CD">
            <w:pPr>
              <w:pStyle w:val="TableParagraph"/>
              <w:spacing w:before="8"/>
              <w:ind w:left="84" w:right="360"/>
              <w:rPr>
                <w:b/>
                <w:sz w:val="16"/>
              </w:rPr>
            </w:pPr>
            <w:r>
              <w:rPr>
                <w:b/>
                <w:sz w:val="16"/>
              </w:rPr>
              <w:t>Type:</w:t>
            </w:r>
          </w:p>
          <w:p w14:paraId="6BA5B224" w14:textId="77777777" w:rsidR="00EA5092" w:rsidRDefault="00EA5092" w:rsidP="001614CD">
            <w:pPr>
              <w:pStyle w:val="TableParagraph"/>
              <w:spacing w:before="8"/>
              <w:ind w:left="84" w:right="180"/>
              <w:rPr>
                <w:b/>
                <w:sz w:val="16"/>
              </w:rPr>
            </w:pPr>
            <w:r>
              <w:rPr>
                <w:b/>
                <w:sz w:val="16"/>
              </w:rPr>
              <w:t>Name:</w:t>
            </w:r>
          </w:p>
        </w:tc>
        <w:tc>
          <w:tcPr>
            <w:tcW w:w="7797" w:type="dxa"/>
            <w:tcBorders>
              <w:left w:val="single" w:sz="4" w:space="0" w:color="FFFFFF"/>
              <w:bottom w:val="single" w:sz="6" w:space="0" w:color="000000"/>
              <w:right w:val="single" w:sz="4" w:space="0" w:color="FFFFFF"/>
            </w:tcBorders>
            <w:shd w:val="clear" w:color="auto" w:fill="00B050"/>
          </w:tcPr>
          <w:p w14:paraId="4EAFFB46" w14:textId="77777777" w:rsidR="00EA5092" w:rsidRDefault="00EA5092" w:rsidP="00EA5092">
            <w:pPr>
              <w:pStyle w:val="TableParagraph"/>
              <w:spacing w:before="6"/>
              <w:rPr>
                <w:sz w:val="15"/>
              </w:rPr>
            </w:pPr>
          </w:p>
          <w:p w14:paraId="5047915C" w14:textId="77777777" w:rsidR="00EA5092" w:rsidRDefault="00EA5092" w:rsidP="00EA5092">
            <w:pPr>
              <w:pStyle w:val="TableParagraph"/>
              <w:ind w:left="84"/>
              <w:rPr>
                <w:b/>
                <w:sz w:val="16"/>
              </w:rPr>
            </w:pPr>
            <w:r>
              <w:rPr>
                <w:b/>
                <w:sz w:val="16"/>
              </w:rPr>
              <w:t>Conformance Criteria</w:t>
            </w:r>
          </w:p>
        </w:tc>
        <w:tc>
          <w:tcPr>
            <w:tcW w:w="959" w:type="dxa"/>
            <w:tcBorders>
              <w:left w:val="single" w:sz="4" w:space="0" w:color="FFFFFF"/>
              <w:bottom w:val="single" w:sz="6" w:space="0" w:color="000000"/>
            </w:tcBorders>
            <w:shd w:val="clear" w:color="auto" w:fill="00B050"/>
            <w:vAlign w:val="center"/>
          </w:tcPr>
          <w:p w14:paraId="734E21DD" w14:textId="77777777" w:rsidR="00EA5092" w:rsidRDefault="00EA5092" w:rsidP="00EA5092">
            <w:pPr>
              <w:pStyle w:val="TableParagraph"/>
              <w:ind w:left="242" w:right="234"/>
              <w:jc w:val="center"/>
              <w:rPr>
                <w:b/>
                <w:sz w:val="16"/>
              </w:rPr>
            </w:pPr>
            <w:r>
              <w:rPr>
                <w:b/>
                <w:sz w:val="16"/>
              </w:rPr>
              <w:t>Row#</w:t>
            </w:r>
          </w:p>
        </w:tc>
        <w:tc>
          <w:tcPr>
            <w:tcW w:w="959" w:type="dxa"/>
            <w:tcBorders>
              <w:left w:val="single" w:sz="4" w:space="0" w:color="FFFFFF"/>
              <w:bottom w:val="single" w:sz="6" w:space="0" w:color="000000"/>
            </w:tcBorders>
            <w:shd w:val="clear" w:color="auto" w:fill="00B050"/>
            <w:vAlign w:val="center"/>
          </w:tcPr>
          <w:p w14:paraId="73E79DFE" w14:textId="51DA0AAF" w:rsidR="00EA5092" w:rsidRDefault="00EA5092" w:rsidP="00EA5092">
            <w:pPr>
              <w:pStyle w:val="TableParagraph"/>
              <w:ind w:left="0"/>
              <w:jc w:val="center"/>
              <w:rPr>
                <w:sz w:val="15"/>
              </w:rPr>
            </w:pPr>
            <w:r w:rsidRPr="008D01F9">
              <w:rPr>
                <w:b/>
                <w:sz w:val="16"/>
              </w:rPr>
              <w:t>Criteria Status</w:t>
            </w:r>
          </w:p>
        </w:tc>
        <w:tc>
          <w:tcPr>
            <w:tcW w:w="995" w:type="dxa"/>
            <w:tcBorders>
              <w:left w:val="single" w:sz="4" w:space="0" w:color="FFFFFF"/>
              <w:bottom w:val="single" w:sz="6" w:space="0" w:color="000000"/>
            </w:tcBorders>
            <w:shd w:val="clear" w:color="auto" w:fill="00B050"/>
            <w:vAlign w:val="center"/>
          </w:tcPr>
          <w:p w14:paraId="6856B6AA" w14:textId="34D8B2B8" w:rsidR="00EA5092" w:rsidRDefault="00EA5092" w:rsidP="00EA5092">
            <w:pPr>
              <w:pStyle w:val="TableParagraph"/>
              <w:ind w:left="6"/>
              <w:jc w:val="center"/>
              <w:rPr>
                <w:sz w:val="15"/>
              </w:rPr>
            </w:pPr>
            <w:r w:rsidRPr="008D01F9">
              <w:rPr>
                <w:b/>
                <w:sz w:val="16"/>
              </w:rPr>
              <w:t>Mapping to R1</w:t>
            </w:r>
          </w:p>
        </w:tc>
      </w:tr>
      <w:tr w:rsidR="00EA5092" w14:paraId="730899A0" w14:textId="27E3D384" w:rsidTr="00477D98">
        <w:trPr>
          <w:trHeight w:val="186"/>
        </w:trPr>
        <w:tc>
          <w:tcPr>
            <w:tcW w:w="2125" w:type="dxa"/>
            <w:tcBorders>
              <w:bottom w:val="single" w:sz="2" w:space="0" w:color="000000"/>
            </w:tcBorders>
            <w:shd w:val="clear" w:color="auto" w:fill="99FF99"/>
          </w:tcPr>
          <w:p w14:paraId="698D12BA" w14:textId="77777777" w:rsidR="00EA5092" w:rsidRDefault="00EA5092" w:rsidP="00EA5092">
            <w:pPr>
              <w:pStyle w:val="TableParagraph"/>
              <w:spacing w:line="166" w:lineRule="exact"/>
              <w:ind w:left="84"/>
              <w:rPr>
                <w:sz w:val="16"/>
              </w:rPr>
            </w:pPr>
            <w:r>
              <w:rPr>
                <w:sz w:val="16"/>
              </w:rPr>
              <w:t>CP.1.2</w:t>
            </w:r>
          </w:p>
        </w:tc>
        <w:tc>
          <w:tcPr>
            <w:tcW w:w="7797" w:type="dxa"/>
            <w:vMerge w:val="restart"/>
            <w:tcBorders>
              <w:top w:val="single" w:sz="6" w:space="0" w:color="000000"/>
              <w:bottom w:val="single" w:sz="6" w:space="0" w:color="000000"/>
            </w:tcBorders>
            <w:shd w:val="clear" w:color="auto" w:fill="99FF99"/>
            <w:vAlign w:val="center"/>
          </w:tcPr>
          <w:p w14:paraId="6414510B" w14:textId="3D683D3A" w:rsidR="00EA5092" w:rsidRPr="00173BB5" w:rsidRDefault="00173BB5" w:rsidP="00172F64">
            <w:pPr>
              <w:pStyle w:val="TableParagraph"/>
              <w:ind w:left="86"/>
              <w:jc w:val="center"/>
              <w:rPr>
                <w:b/>
                <w:sz w:val="24"/>
              </w:rPr>
            </w:pPr>
            <w:r w:rsidRPr="00173BB5">
              <w:rPr>
                <w:b/>
                <w:sz w:val="24"/>
              </w:rPr>
              <w:t>Manage Allergy, Intolerance and Adverse Reaction List</w:t>
            </w:r>
          </w:p>
        </w:tc>
        <w:tc>
          <w:tcPr>
            <w:tcW w:w="959" w:type="dxa"/>
            <w:vMerge w:val="restart"/>
            <w:tcBorders>
              <w:top w:val="single" w:sz="6" w:space="0" w:color="000000"/>
              <w:bottom w:val="single" w:sz="6" w:space="0" w:color="000000"/>
            </w:tcBorders>
            <w:shd w:val="clear" w:color="auto" w:fill="99FF99"/>
            <w:vAlign w:val="center"/>
          </w:tcPr>
          <w:p w14:paraId="1DE8476B" w14:textId="77777777" w:rsidR="00EA5092" w:rsidRDefault="00EA5092" w:rsidP="00EA5092">
            <w:pPr>
              <w:pStyle w:val="TableParagraph"/>
              <w:ind w:left="242" w:right="233"/>
              <w:jc w:val="center"/>
              <w:rPr>
                <w:sz w:val="16"/>
              </w:rPr>
            </w:pPr>
            <w:r>
              <w:rPr>
                <w:sz w:val="16"/>
              </w:rPr>
              <w:t>47</w:t>
            </w:r>
          </w:p>
        </w:tc>
        <w:tc>
          <w:tcPr>
            <w:tcW w:w="959" w:type="dxa"/>
            <w:vMerge w:val="restart"/>
            <w:tcBorders>
              <w:top w:val="single" w:sz="6" w:space="0" w:color="000000"/>
            </w:tcBorders>
            <w:shd w:val="clear" w:color="auto" w:fill="99FF99"/>
            <w:vAlign w:val="center"/>
          </w:tcPr>
          <w:p w14:paraId="0F48CF91" w14:textId="1197ABBE" w:rsidR="00EA5092" w:rsidRPr="009130E5" w:rsidRDefault="00EA5092" w:rsidP="00EA5092">
            <w:pPr>
              <w:pStyle w:val="TableParagraph"/>
              <w:ind w:left="-24"/>
              <w:jc w:val="center"/>
              <w:rPr>
                <w:sz w:val="16"/>
                <w:szCs w:val="16"/>
              </w:rPr>
            </w:pPr>
            <w:r w:rsidRPr="009130E5">
              <w:rPr>
                <w:sz w:val="16"/>
                <w:szCs w:val="16"/>
              </w:rPr>
              <w:t>Include</w:t>
            </w:r>
          </w:p>
        </w:tc>
        <w:tc>
          <w:tcPr>
            <w:tcW w:w="995" w:type="dxa"/>
            <w:vMerge w:val="restart"/>
            <w:tcBorders>
              <w:top w:val="single" w:sz="6" w:space="0" w:color="000000"/>
            </w:tcBorders>
            <w:shd w:val="clear" w:color="auto" w:fill="99FF99"/>
            <w:vAlign w:val="center"/>
          </w:tcPr>
          <w:p w14:paraId="6A3635FC" w14:textId="13B46498" w:rsidR="00EA5092" w:rsidRPr="009130E5" w:rsidRDefault="00EA5092" w:rsidP="00EA5092">
            <w:pPr>
              <w:pStyle w:val="TableParagraph"/>
              <w:ind w:left="6"/>
              <w:jc w:val="center"/>
              <w:rPr>
                <w:sz w:val="16"/>
                <w:szCs w:val="16"/>
              </w:rPr>
            </w:pPr>
            <w:r w:rsidRPr="009130E5">
              <w:rPr>
                <w:rFonts w:eastAsiaTheme="minorHAnsi"/>
                <w:sz w:val="16"/>
                <w:szCs w:val="16"/>
              </w:rPr>
              <w:t>DC.1.4.1</w:t>
            </w:r>
          </w:p>
        </w:tc>
      </w:tr>
      <w:tr w:rsidR="00EA5092" w14:paraId="1639B72D" w14:textId="3CC1E5E1" w:rsidTr="00477D98">
        <w:trPr>
          <w:trHeight w:val="180"/>
        </w:trPr>
        <w:tc>
          <w:tcPr>
            <w:tcW w:w="2125" w:type="dxa"/>
            <w:tcBorders>
              <w:top w:val="single" w:sz="2" w:space="0" w:color="000000"/>
              <w:bottom w:val="single" w:sz="2" w:space="0" w:color="000000"/>
            </w:tcBorders>
            <w:shd w:val="clear" w:color="auto" w:fill="99FF99"/>
          </w:tcPr>
          <w:p w14:paraId="2BFA9373" w14:textId="77777777" w:rsidR="00EA5092" w:rsidRDefault="00EA5092" w:rsidP="00EA5092">
            <w:pPr>
              <w:pStyle w:val="TableParagraph"/>
              <w:spacing w:line="161" w:lineRule="exact"/>
              <w:ind w:left="84"/>
              <w:rPr>
                <w:sz w:val="16"/>
              </w:rPr>
            </w:pPr>
            <w:r>
              <w:rPr>
                <w:sz w:val="16"/>
              </w:rPr>
              <w:t>Function</w:t>
            </w:r>
          </w:p>
        </w:tc>
        <w:tc>
          <w:tcPr>
            <w:tcW w:w="7797" w:type="dxa"/>
            <w:vMerge/>
            <w:tcBorders>
              <w:top w:val="nil"/>
              <w:bottom w:val="single" w:sz="6" w:space="0" w:color="000000"/>
            </w:tcBorders>
            <w:shd w:val="clear" w:color="auto" w:fill="99FF99"/>
          </w:tcPr>
          <w:p w14:paraId="46F77439" w14:textId="77777777" w:rsidR="00EA5092" w:rsidRDefault="00EA5092" w:rsidP="00EA5092">
            <w:pPr>
              <w:rPr>
                <w:sz w:val="2"/>
                <w:szCs w:val="2"/>
              </w:rPr>
            </w:pPr>
          </w:p>
        </w:tc>
        <w:tc>
          <w:tcPr>
            <w:tcW w:w="959" w:type="dxa"/>
            <w:vMerge/>
            <w:tcBorders>
              <w:top w:val="nil"/>
              <w:bottom w:val="single" w:sz="6" w:space="0" w:color="000000"/>
            </w:tcBorders>
            <w:shd w:val="clear" w:color="auto" w:fill="99FF99"/>
          </w:tcPr>
          <w:p w14:paraId="1E32998F" w14:textId="77777777" w:rsidR="00EA5092" w:rsidRDefault="00EA5092" w:rsidP="00EA5092">
            <w:pPr>
              <w:rPr>
                <w:sz w:val="2"/>
                <w:szCs w:val="2"/>
              </w:rPr>
            </w:pPr>
          </w:p>
        </w:tc>
        <w:tc>
          <w:tcPr>
            <w:tcW w:w="959" w:type="dxa"/>
            <w:vMerge/>
            <w:shd w:val="clear" w:color="auto" w:fill="99FF99"/>
          </w:tcPr>
          <w:p w14:paraId="47F9C368" w14:textId="77777777" w:rsidR="00EA5092" w:rsidRDefault="00EA5092" w:rsidP="00EA5092">
            <w:pPr>
              <w:rPr>
                <w:sz w:val="2"/>
                <w:szCs w:val="2"/>
              </w:rPr>
            </w:pPr>
          </w:p>
        </w:tc>
        <w:tc>
          <w:tcPr>
            <w:tcW w:w="995" w:type="dxa"/>
            <w:vMerge/>
            <w:shd w:val="clear" w:color="auto" w:fill="99FF99"/>
          </w:tcPr>
          <w:p w14:paraId="759CC0B3" w14:textId="77777777" w:rsidR="00EA5092" w:rsidRDefault="00EA5092" w:rsidP="00EA5092">
            <w:pPr>
              <w:ind w:left="6"/>
              <w:rPr>
                <w:sz w:val="2"/>
                <w:szCs w:val="2"/>
              </w:rPr>
            </w:pPr>
          </w:p>
        </w:tc>
      </w:tr>
      <w:tr w:rsidR="00EA5092" w14:paraId="2B9CD9C9" w14:textId="17CBB34C" w:rsidTr="006E0C1E">
        <w:trPr>
          <w:trHeight w:val="1671"/>
        </w:trPr>
        <w:tc>
          <w:tcPr>
            <w:tcW w:w="12835" w:type="dxa"/>
            <w:gridSpan w:val="5"/>
            <w:tcBorders>
              <w:top w:val="single" w:sz="6" w:space="0" w:color="000000"/>
              <w:bottom w:val="single" w:sz="8" w:space="0" w:color="000000"/>
            </w:tcBorders>
          </w:tcPr>
          <w:p w14:paraId="4590CCF3" w14:textId="77777777" w:rsidR="00EA5092" w:rsidRDefault="00EA5092" w:rsidP="00EA5092">
            <w:pPr>
              <w:pStyle w:val="TableParagraph"/>
              <w:spacing w:before="64"/>
              <w:ind w:left="420" w:right="222"/>
              <w:rPr>
                <w:sz w:val="16"/>
              </w:rPr>
            </w:pPr>
            <w:r>
              <w:rPr>
                <w:b/>
                <w:sz w:val="16"/>
              </w:rPr>
              <w:t xml:space="preserve">Statement: </w:t>
            </w:r>
            <w:r>
              <w:rPr>
                <w:sz w:val="16"/>
              </w:rPr>
              <w:t>Manage patient-specific allergy, intolerance and adverse reaction lists.</w:t>
            </w:r>
          </w:p>
          <w:p w14:paraId="7CAA1730" w14:textId="5F135EC4" w:rsidR="00EA5092" w:rsidRDefault="00EA5092" w:rsidP="00EA5092">
            <w:pPr>
              <w:pStyle w:val="TableParagraph"/>
              <w:spacing w:before="64" w:after="120"/>
              <w:ind w:left="418" w:right="216"/>
              <w:rPr>
                <w:b/>
                <w:sz w:val="16"/>
              </w:rPr>
            </w:pPr>
            <w:r>
              <w:rPr>
                <w:b/>
                <w:sz w:val="16"/>
              </w:rPr>
              <w:t>Description:</w:t>
            </w:r>
            <w:r>
              <w:rPr>
                <w:b/>
                <w:spacing w:val="-2"/>
                <w:sz w:val="16"/>
              </w:rPr>
              <w:t xml:space="preserve"> </w:t>
            </w:r>
            <w:r>
              <w:rPr>
                <w:sz w:val="16"/>
              </w:rPr>
              <w:t>Allergens</w:t>
            </w:r>
            <w:r>
              <w:rPr>
                <w:spacing w:val="-2"/>
                <w:sz w:val="16"/>
              </w:rPr>
              <w:t xml:space="preserve"> </w:t>
            </w:r>
            <w:r>
              <w:rPr>
                <w:sz w:val="16"/>
              </w:rPr>
              <w:t>to</w:t>
            </w:r>
            <w:r>
              <w:rPr>
                <w:spacing w:val="-2"/>
                <w:sz w:val="16"/>
              </w:rPr>
              <w:t xml:space="preserve"> </w:t>
            </w:r>
            <w:r>
              <w:rPr>
                <w:sz w:val="16"/>
              </w:rPr>
              <w:t>substances,</w:t>
            </w:r>
            <w:r>
              <w:rPr>
                <w:spacing w:val="-2"/>
                <w:sz w:val="16"/>
              </w:rPr>
              <w:t xml:space="preserve"> </w:t>
            </w:r>
            <w:r>
              <w:rPr>
                <w:sz w:val="16"/>
              </w:rPr>
              <w:t>(including</w:t>
            </w:r>
            <w:r>
              <w:rPr>
                <w:spacing w:val="-2"/>
                <w:sz w:val="16"/>
              </w:rPr>
              <w:t xml:space="preserve"> </w:t>
            </w:r>
            <w:r>
              <w:rPr>
                <w:sz w:val="16"/>
              </w:rPr>
              <w:t>immunizations),</w:t>
            </w:r>
            <w:r>
              <w:rPr>
                <w:spacing w:val="-2"/>
                <w:sz w:val="16"/>
              </w:rPr>
              <w:t xml:space="preserve"> </w:t>
            </w:r>
            <w:r>
              <w:rPr>
                <w:sz w:val="16"/>
              </w:rPr>
              <w:t>are</w:t>
            </w:r>
            <w:r>
              <w:rPr>
                <w:spacing w:val="-2"/>
                <w:sz w:val="16"/>
              </w:rPr>
              <w:t xml:space="preserve"> </w:t>
            </w:r>
            <w:r>
              <w:rPr>
                <w:sz w:val="16"/>
              </w:rPr>
              <w:t>identified</w:t>
            </w:r>
            <w:r>
              <w:rPr>
                <w:spacing w:val="-2"/>
                <w:sz w:val="16"/>
              </w:rPr>
              <w:t xml:space="preserve"> </w:t>
            </w:r>
            <w:r>
              <w:rPr>
                <w:sz w:val="16"/>
              </w:rPr>
              <w:t>and</w:t>
            </w:r>
            <w:r>
              <w:rPr>
                <w:spacing w:val="-2"/>
                <w:sz w:val="16"/>
              </w:rPr>
              <w:t xml:space="preserve"> </w:t>
            </w:r>
            <w:r>
              <w:rPr>
                <w:sz w:val="16"/>
              </w:rPr>
              <w:t>the</w:t>
            </w:r>
            <w:r>
              <w:rPr>
                <w:spacing w:val="-2"/>
                <w:sz w:val="16"/>
              </w:rPr>
              <w:t xml:space="preserve"> </w:t>
            </w:r>
            <w:r>
              <w:rPr>
                <w:sz w:val="16"/>
              </w:rPr>
              <w:t>list</w:t>
            </w:r>
            <w:r>
              <w:rPr>
                <w:spacing w:val="-2"/>
                <w:sz w:val="16"/>
              </w:rPr>
              <w:t xml:space="preserve"> </w:t>
            </w:r>
            <w:r>
              <w:rPr>
                <w:sz w:val="16"/>
              </w:rPr>
              <w:t>of</w:t>
            </w:r>
            <w:r>
              <w:rPr>
                <w:spacing w:val="-2"/>
                <w:sz w:val="16"/>
              </w:rPr>
              <w:t xml:space="preserve"> </w:t>
            </w:r>
            <w:r>
              <w:rPr>
                <w:sz w:val="16"/>
              </w:rPr>
              <w:t>allergies</w:t>
            </w:r>
            <w:r>
              <w:rPr>
                <w:spacing w:val="-2"/>
                <w:sz w:val="16"/>
              </w:rPr>
              <w:t xml:space="preserve"> </w:t>
            </w:r>
            <w:r>
              <w:rPr>
                <w:sz w:val="16"/>
              </w:rPr>
              <w:t>is</w:t>
            </w:r>
            <w:r>
              <w:rPr>
                <w:spacing w:val="-2"/>
                <w:sz w:val="16"/>
              </w:rPr>
              <w:t xml:space="preserve"> </w:t>
            </w:r>
            <w:r>
              <w:rPr>
                <w:sz w:val="16"/>
              </w:rPr>
              <w:t>captured</w:t>
            </w:r>
            <w:r>
              <w:rPr>
                <w:spacing w:val="-2"/>
                <w:sz w:val="16"/>
              </w:rPr>
              <w:t xml:space="preserve"> </w:t>
            </w:r>
            <w:r>
              <w:rPr>
                <w:sz w:val="16"/>
              </w:rPr>
              <w:t>and</w:t>
            </w:r>
            <w:r>
              <w:rPr>
                <w:spacing w:val="-2"/>
                <w:sz w:val="16"/>
              </w:rPr>
              <w:t xml:space="preserve"> </w:t>
            </w:r>
            <w:r>
              <w:rPr>
                <w:sz w:val="16"/>
              </w:rPr>
              <w:t>maintained</w:t>
            </w:r>
            <w:r>
              <w:rPr>
                <w:spacing w:val="-2"/>
                <w:sz w:val="16"/>
              </w:rPr>
              <w:t xml:space="preserve"> </w:t>
            </w:r>
            <w:r>
              <w:rPr>
                <w:sz w:val="16"/>
              </w:rPr>
              <w:t>over time. Information regarding allergies may be coded or free text; coded information is preferred (where possible). In this function the term</w:t>
            </w:r>
            <w:r>
              <w:rPr>
                <w:spacing w:val="-6"/>
                <w:sz w:val="16"/>
              </w:rPr>
              <w:t xml:space="preserve"> </w:t>
            </w:r>
            <w:r>
              <w:rPr>
                <w:sz w:val="16"/>
              </w:rPr>
              <w:t>"allergy"</w:t>
            </w:r>
            <w:r>
              <w:rPr>
                <w:spacing w:val="-6"/>
                <w:sz w:val="16"/>
              </w:rPr>
              <w:t xml:space="preserve"> </w:t>
            </w:r>
            <w:r>
              <w:rPr>
                <w:sz w:val="16"/>
              </w:rPr>
              <w:t>is</w:t>
            </w:r>
            <w:r>
              <w:rPr>
                <w:spacing w:val="-6"/>
                <w:sz w:val="16"/>
              </w:rPr>
              <w:t xml:space="preserve"> </w:t>
            </w:r>
            <w:r>
              <w:rPr>
                <w:sz w:val="16"/>
              </w:rPr>
              <w:t>used</w:t>
            </w:r>
            <w:r>
              <w:rPr>
                <w:spacing w:val="-6"/>
                <w:sz w:val="16"/>
              </w:rPr>
              <w:t xml:space="preserve"> </w:t>
            </w:r>
            <w:r>
              <w:rPr>
                <w:sz w:val="16"/>
              </w:rPr>
              <w:t>to</w:t>
            </w:r>
            <w:r>
              <w:rPr>
                <w:spacing w:val="-6"/>
                <w:sz w:val="16"/>
              </w:rPr>
              <w:t xml:space="preserve"> </w:t>
            </w:r>
            <w:r>
              <w:rPr>
                <w:sz w:val="16"/>
              </w:rPr>
              <w:t>refer</w:t>
            </w:r>
            <w:r>
              <w:rPr>
                <w:spacing w:val="-6"/>
                <w:sz w:val="16"/>
              </w:rPr>
              <w:t xml:space="preserve"> </w:t>
            </w:r>
            <w:r>
              <w:rPr>
                <w:sz w:val="16"/>
              </w:rPr>
              <w:t>to</w:t>
            </w:r>
            <w:r>
              <w:rPr>
                <w:spacing w:val="-6"/>
                <w:sz w:val="16"/>
              </w:rPr>
              <w:t xml:space="preserve"> </w:t>
            </w:r>
            <w:r>
              <w:rPr>
                <w:sz w:val="16"/>
              </w:rPr>
              <w:t>allergies,</w:t>
            </w:r>
            <w:r>
              <w:rPr>
                <w:spacing w:val="-6"/>
                <w:sz w:val="16"/>
              </w:rPr>
              <w:t xml:space="preserve"> </w:t>
            </w:r>
            <w:r>
              <w:rPr>
                <w:sz w:val="16"/>
              </w:rPr>
              <w:t>intolerances,</w:t>
            </w:r>
            <w:r>
              <w:rPr>
                <w:spacing w:val="-6"/>
                <w:sz w:val="16"/>
              </w:rPr>
              <w:t xml:space="preserve"> </w:t>
            </w:r>
            <w:r>
              <w:rPr>
                <w:sz w:val="16"/>
              </w:rPr>
              <w:t>adverse</w:t>
            </w:r>
            <w:r>
              <w:rPr>
                <w:spacing w:val="-6"/>
                <w:sz w:val="16"/>
              </w:rPr>
              <w:t xml:space="preserve"> </w:t>
            </w:r>
            <w:r>
              <w:rPr>
                <w:sz w:val="16"/>
              </w:rPr>
              <w:t>reactions</w:t>
            </w:r>
            <w:r>
              <w:rPr>
                <w:spacing w:val="-6"/>
                <w:sz w:val="16"/>
              </w:rPr>
              <w:t xml:space="preserve"> </w:t>
            </w:r>
            <w:r>
              <w:rPr>
                <w:sz w:val="16"/>
              </w:rPr>
              <w:t>and</w:t>
            </w:r>
            <w:r>
              <w:rPr>
                <w:spacing w:val="-6"/>
                <w:sz w:val="16"/>
              </w:rPr>
              <w:t xml:space="preserve"> </w:t>
            </w:r>
            <w:r>
              <w:rPr>
                <w:sz w:val="16"/>
              </w:rPr>
              <w:t>sensitivities.</w:t>
            </w:r>
            <w:r>
              <w:rPr>
                <w:spacing w:val="-6"/>
                <w:sz w:val="16"/>
              </w:rPr>
              <w:t xml:space="preserve"> </w:t>
            </w:r>
            <w:r>
              <w:rPr>
                <w:sz w:val="16"/>
              </w:rPr>
              <w:t>All</w:t>
            </w:r>
            <w:r>
              <w:rPr>
                <w:spacing w:val="-6"/>
                <w:sz w:val="16"/>
              </w:rPr>
              <w:t xml:space="preserve"> </w:t>
            </w:r>
            <w:r>
              <w:rPr>
                <w:sz w:val="16"/>
              </w:rPr>
              <w:t>pertinent</w:t>
            </w:r>
            <w:r>
              <w:rPr>
                <w:spacing w:val="-6"/>
                <w:sz w:val="16"/>
              </w:rPr>
              <w:t xml:space="preserve"> </w:t>
            </w:r>
            <w:r>
              <w:rPr>
                <w:sz w:val="16"/>
              </w:rPr>
              <w:t>dates,</w:t>
            </w:r>
            <w:r>
              <w:rPr>
                <w:spacing w:val="-6"/>
                <w:sz w:val="16"/>
              </w:rPr>
              <w:t xml:space="preserve"> </w:t>
            </w:r>
            <w:r>
              <w:rPr>
                <w:sz w:val="16"/>
              </w:rPr>
              <w:t>including</w:t>
            </w:r>
            <w:r>
              <w:rPr>
                <w:spacing w:val="-6"/>
                <w:sz w:val="16"/>
              </w:rPr>
              <w:t xml:space="preserve"> </w:t>
            </w:r>
            <w:r>
              <w:rPr>
                <w:sz w:val="16"/>
              </w:rPr>
              <w:t>patient-reported events, are stored and the description of the patient allergy and adverse reaction is modifiable over time. The entire allergy history, including reaction, for any allergen is viewable. The list(s) includes all reactions including those that are classifiable as a true allergy, intolerance, side effect or other adverse reaction to drug, food or environmental triggers. Notations indicating whether item is patient reported,</w:t>
            </w:r>
            <w:r>
              <w:rPr>
                <w:spacing w:val="-2"/>
                <w:sz w:val="16"/>
              </w:rPr>
              <w:t xml:space="preserve"> </w:t>
            </w:r>
            <w:r>
              <w:rPr>
                <w:sz w:val="16"/>
              </w:rPr>
              <w:t>and/or</w:t>
            </w:r>
            <w:r>
              <w:rPr>
                <w:spacing w:val="-2"/>
                <w:sz w:val="16"/>
              </w:rPr>
              <w:t xml:space="preserve"> </w:t>
            </w:r>
            <w:r>
              <w:rPr>
                <w:sz w:val="16"/>
              </w:rPr>
              <w:t>provider</w:t>
            </w:r>
            <w:r>
              <w:rPr>
                <w:spacing w:val="-2"/>
                <w:sz w:val="16"/>
              </w:rPr>
              <w:t xml:space="preserve"> </w:t>
            </w:r>
            <w:r>
              <w:rPr>
                <w:sz w:val="16"/>
              </w:rPr>
              <w:t>verified</w:t>
            </w:r>
            <w:r>
              <w:rPr>
                <w:spacing w:val="-2"/>
                <w:sz w:val="16"/>
              </w:rPr>
              <w:t xml:space="preserve"> </w:t>
            </w:r>
            <w:r>
              <w:rPr>
                <w:sz w:val="16"/>
              </w:rPr>
              <w:t>are</w:t>
            </w:r>
            <w:r>
              <w:rPr>
                <w:spacing w:val="-2"/>
                <w:sz w:val="16"/>
              </w:rPr>
              <w:t xml:space="preserve"> </w:t>
            </w:r>
            <w:r>
              <w:rPr>
                <w:sz w:val="16"/>
              </w:rPr>
              <w:t>maintained.</w:t>
            </w:r>
            <w:r>
              <w:rPr>
                <w:spacing w:val="-2"/>
                <w:sz w:val="16"/>
              </w:rPr>
              <w:t xml:space="preserve"> </w:t>
            </w:r>
            <w:r>
              <w:rPr>
                <w:sz w:val="16"/>
              </w:rPr>
              <w:t>The</w:t>
            </w:r>
            <w:r>
              <w:rPr>
                <w:spacing w:val="-2"/>
                <w:sz w:val="16"/>
              </w:rPr>
              <w:t xml:space="preserve"> </w:t>
            </w:r>
            <w:r>
              <w:rPr>
                <w:sz w:val="16"/>
              </w:rPr>
              <w:t>term</w:t>
            </w:r>
            <w:r>
              <w:rPr>
                <w:spacing w:val="-2"/>
                <w:sz w:val="16"/>
              </w:rPr>
              <w:t xml:space="preserve"> </w:t>
            </w:r>
            <w:r>
              <w:rPr>
                <w:sz w:val="16"/>
              </w:rPr>
              <w:t>'true</w:t>
            </w:r>
            <w:r>
              <w:rPr>
                <w:spacing w:val="-2"/>
                <w:sz w:val="16"/>
              </w:rPr>
              <w:t xml:space="preserve"> </w:t>
            </w:r>
            <w:r>
              <w:rPr>
                <w:sz w:val="16"/>
              </w:rPr>
              <w:t>allergy'</w:t>
            </w:r>
            <w:r>
              <w:rPr>
                <w:spacing w:val="-2"/>
                <w:sz w:val="16"/>
              </w:rPr>
              <w:t xml:space="preserve"> </w:t>
            </w:r>
            <w:r>
              <w:rPr>
                <w:sz w:val="16"/>
              </w:rPr>
              <w:t>is</w:t>
            </w:r>
            <w:r>
              <w:rPr>
                <w:spacing w:val="-2"/>
                <w:sz w:val="16"/>
              </w:rPr>
              <w:t xml:space="preserve"> </w:t>
            </w:r>
            <w:r>
              <w:rPr>
                <w:sz w:val="16"/>
              </w:rPr>
              <w:t>defined</w:t>
            </w:r>
            <w:r>
              <w:rPr>
                <w:spacing w:val="-2"/>
                <w:sz w:val="16"/>
              </w:rPr>
              <w:t xml:space="preserve"> </w:t>
            </w:r>
            <w:r>
              <w:rPr>
                <w:sz w:val="16"/>
              </w:rPr>
              <w:t>by</w:t>
            </w:r>
            <w:r>
              <w:rPr>
                <w:spacing w:val="-2"/>
                <w:sz w:val="16"/>
              </w:rPr>
              <w:t xml:space="preserve"> </w:t>
            </w:r>
            <w:r>
              <w:rPr>
                <w:sz w:val="16"/>
              </w:rPr>
              <w:t>the</w:t>
            </w:r>
            <w:r>
              <w:rPr>
                <w:spacing w:val="-2"/>
                <w:sz w:val="16"/>
              </w:rPr>
              <w:t xml:space="preserve"> </w:t>
            </w:r>
            <w:r>
              <w:rPr>
                <w:sz w:val="16"/>
              </w:rPr>
              <w:t>US</w:t>
            </w:r>
            <w:r>
              <w:rPr>
                <w:spacing w:val="-2"/>
                <w:sz w:val="16"/>
              </w:rPr>
              <w:t xml:space="preserve"> </w:t>
            </w:r>
            <w:r>
              <w:rPr>
                <w:sz w:val="16"/>
              </w:rPr>
              <w:t>National</w:t>
            </w:r>
            <w:r>
              <w:rPr>
                <w:spacing w:val="-2"/>
                <w:sz w:val="16"/>
              </w:rPr>
              <w:t xml:space="preserve"> </w:t>
            </w:r>
            <w:r>
              <w:rPr>
                <w:sz w:val="16"/>
              </w:rPr>
              <w:t>Library</w:t>
            </w:r>
            <w:r>
              <w:rPr>
                <w:spacing w:val="-2"/>
                <w:sz w:val="16"/>
              </w:rPr>
              <w:t xml:space="preserve"> </w:t>
            </w:r>
            <w:r>
              <w:rPr>
                <w:sz w:val="16"/>
              </w:rPr>
              <w:t>of</w:t>
            </w:r>
            <w:r>
              <w:rPr>
                <w:spacing w:val="-2"/>
                <w:sz w:val="16"/>
              </w:rPr>
              <w:t xml:space="preserve"> </w:t>
            </w:r>
            <w:r>
              <w:rPr>
                <w:sz w:val="16"/>
              </w:rPr>
              <w:t>Medicine</w:t>
            </w:r>
            <w:r>
              <w:rPr>
                <w:spacing w:val="-2"/>
                <w:sz w:val="16"/>
              </w:rPr>
              <w:t xml:space="preserve"> </w:t>
            </w:r>
            <w:r>
              <w:rPr>
                <w:sz w:val="16"/>
              </w:rPr>
              <w:t>as:</w:t>
            </w:r>
            <w:r>
              <w:rPr>
                <w:spacing w:val="-2"/>
                <w:sz w:val="16"/>
              </w:rPr>
              <w:t xml:space="preserve"> </w:t>
            </w:r>
            <w:r>
              <w:rPr>
                <w:sz w:val="16"/>
              </w:rPr>
              <w:t>an</w:t>
            </w:r>
            <w:r>
              <w:rPr>
                <w:spacing w:val="-2"/>
                <w:sz w:val="16"/>
              </w:rPr>
              <w:t xml:space="preserve"> </w:t>
            </w:r>
            <w:r>
              <w:rPr>
                <w:sz w:val="16"/>
              </w:rPr>
              <w:t>allergy that</w:t>
            </w:r>
            <w:r>
              <w:rPr>
                <w:spacing w:val="-9"/>
                <w:sz w:val="16"/>
              </w:rPr>
              <w:t xml:space="preserve"> </w:t>
            </w:r>
            <w:r>
              <w:rPr>
                <w:sz w:val="16"/>
              </w:rPr>
              <w:t>is</w:t>
            </w:r>
            <w:r>
              <w:rPr>
                <w:spacing w:val="-9"/>
                <w:sz w:val="16"/>
              </w:rPr>
              <w:t xml:space="preserve"> </w:t>
            </w:r>
            <w:r>
              <w:rPr>
                <w:sz w:val="16"/>
              </w:rPr>
              <w:t>caused</w:t>
            </w:r>
            <w:r>
              <w:rPr>
                <w:spacing w:val="-9"/>
                <w:sz w:val="16"/>
              </w:rPr>
              <w:t xml:space="preserve"> </w:t>
            </w:r>
            <w:r>
              <w:rPr>
                <w:sz w:val="16"/>
              </w:rPr>
              <w:t>by</w:t>
            </w:r>
            <w:r>
              <w:rPr>
                <w:spacing w:val="-9"/>
                <w:sz w:val="16"/>
              </w:rPr>
              <w:t xml:space="preserve"> </w:t>
            </w:r>
            <w:r>
              <w:rPr>
                <w:sz w:val="16"/>
              </w:rPr>
              <w:t>a</w:t>
            </w:r>
            <w:r>
              <w:rPr>
                <w:spacing w:val="-9"/>
                <w:sz w:val="16"/>
              </w:rPr>
              <w:t xml:space="preserve"> </w:t>
            </w:r>
            <w:r>
              <w:rPr>
                <w:sz w:val="16"/>
              </w:rPr>
              <w:t>series</w:t>
            </w:r>
            <w:r>
              <w:rPr>
                <w:spacing w:val="-9"/>
                <w:sz w:val="16"/>
              </w:rPr>
              <w:t xml:space="preserve"> </w:t>
            </w:r>
            <w:r>
              <w:rPr>
                <w:sz w:val="16"/>
              </w:rPr>
              <w:t>of</w:t>
            </w:r>
            <w:r>
              <w:rPr>
                <w:spacing w:val="-9"/>
                <w:sz w:val="16"/>
              </w:rPr>
              <w:t xml:space="preserve"> </w:t>
            </w:r>
            <w:r>
              <w:rPr>
                <w:sz w:val="16"/>
              </w:rPr>
              <w:t>chemical</w:t>
            </w:r>
            <w:r>
              <w:rPr>
                <w:spacing w:val="-9"/>
                <w:sz w:val="16"/>
              </w:rPr>
              <w:t xml:space="preserve"> </w:t>
            </w:r>
            <w:r>
              <w:rPr>
                <w:sz w:val="16"/>
              </w:rPr>
              <w:t>steps</w:t>
            </w:r>
            <w:r>
              <w:rPr>
                <w:spacing w:val="-9"/>
                <w:sz w:val="16"/>
              </w:rPr>
              <w:t xml:space="preserve"> </w:t>
            </w:r>
            <w:r>
              <w:rPr>
                <w:sz w:val="16"/>
              </w:rPr>
              <w:t>in</w:t>
            </w:r>
            <w:r>
              <w:rPr>
                <w:spacing w:val="-9"/>
                <w:sz w:val="16"/>
              </w:rPr>
              <w:t xml:space="preserve"> </w:t>
            </w:r>
            <w:r>
              <w:rPr>
                <w:sz w:val="16"/>
              </w:rPr>
              <w:t>the</w:t>
            </w:r>
            <w:r>
              <w:rPr>
                <w:spacing w:val="-9"/>
                <w:sz w:val="16"/>
              </w:rPr>
              <w:t xml:space="preserve"> </w:t>
            </w:r>
            <w:r>
              <w:rPr>
                <w:sz w:val="16"/>
              </w:rPr>
              <w:t>body</w:t>
            </w:r>
            <w:r>
              <w:rPr>
                <w:spacing w:val="-9"/>
                <w:sz w:val="16"/>
              </w:rPr>
              <w:t xml:space="preserve"> </w:t>
            </w:r>
            <w:r>
              <w:rPr>
                <w:sz w:val="16"/>
              </w:rPr>
              <w:t>that</w:t>
            </w:r>
            <w:r>
              <w:rPr>
                <w:spacing w:val="-9"/>
                <w:sz w:val="16"/>
              </w:rPr>
              <w:t xml:space="preserve"> </w:t>
            </w:r>
            <w:r>
              <w:rPr>
                <w:sz w:val="16"/>
              </w:rPr>
              <w:t>produce</w:t>
            </w:r>
            <w:r>
              <w:rPr>
                <w:spacing w:val="-9"/>
                <w:sz w:val="16"/>
              </w:rPr>
              <w:t xml:space="preserve"> </w:t>
            </w:r>
            <w:r>
              <w:rPr>
                <w:sz w:val="16"/>
              </w:rPr>
              <w:t>the</w:t>
            </w:r>
            <w:r>
              <w:rPr>
                <w:spacing w:val="-9"/>
                <w:sz w:val="16"/>
              </w:rPr>
              <w:t xml:space="preserve"> </w:t>
            </w:r>
            <w:r>
              <w:rPr>
                <w:sz w:val="16"/>
              </w:rPr>
              <w:t>allergic</w:t>
            </w:r>
            <w:r>
              <w:rPr>
                <w:spacing w:val="-9"/>
                <w:sz w:val="16"/>
              </w:rPr>
              <w:t xml:space="preserve"> </w:t>
            </w:r>
            <w:r>
              <w:rPr>
                <w:sz w:val="16"/>
              </w:rPr>
              <w:t>reaction.</w:t>
            </w:r>
            <w:r>
              <w:rPr>
                <w:spacing w:val="-9"/>
                <w:sz w:val="16"/>
              </w:rPr>
              <w:t xml:space="preserve"> </w:t>
            </w:r>
            <w:r>
              <w:rPr>
                <w:sz w:val="16"/>
              </w:rPr>
              <w:t>The</w:t>
            </w:r>
            <w:r>
              <w:rPr>
                <w:spacing w:val="-9"/>
                <w:sz w:val="16"/>
              </w:rPr>
              <w:t xml:space="preserve"> </w:t>
            </w:r>
            <w:r>
              <w:rPr>
                <w:sz w:val="16"/>
              </w:rPr>
              <w:t>allergy</w:t>
            </w:r>
            <w:r>
              <w:rPr>
                <w:spacing w:val="-9"/>
                <w:sz w:val="16"/>
              </w:rPr>
              <w:t xml:space="preserve"> </w:t>
            </w:r>
            <w:r>
              <w:rPr>
                <w:sz w:val="16"/>
              </w:rPr>
              <w:t>information</w:t>
            </w:r>
            <w:r>
              <w:rPr>
                <w:spacing w:val="-9"/>
                <w:sz w:val="16"/>
              </w:rPr>
              <w:t xml:space="preserve"> </w:t>
            </w:r>
            <w:r>
              <w:rPr>
                <w:sz w:val="16"/>
              </w:rPr>
              <w:t>that</w:t>
            </w:r>
            <w:r>
              <w:rPr>
                <w:spacing w:val="-9"/>
                <w:sz w:val="16"/>
              </w:rPr>
              <w:t xml:space="preserve"> </w:t>
            </w:r>
            <w:r>
              <w:rPr>
                <w:sz w:val="16"/>
              </w:rPr>
              <w:t>should</w:t>
            </w:r>
            <w:r>
              <w:rPr>
                <w:spacing w:val="-9"/>
                <w:sz w:val="16"/>
              </w:rPr>
              <w:t xml:space="preserve"> </w:t>
            </w:r>
            <w:r>
              <w:rPr>
                <w:sz w:val="16"/>
              </w:rPr>
              <w:t>be</w:t>
            </w:r>
            <w:r>
              <w:rPr>
                <w:spacing w:val="-9"/>
                <w:sz w:val="16"/>
              </w:rPr>
              <w:t xml:space="preserve"> </w:t>
            </w:r>
            <w:r>
              <w:rPr>
                <w:sz w:val="16"/>
              </w:rPr>
              <w:t>captured may vary according to scope of practice, organizational policy, and/or jurisdictional law. For example, the documentation requirements regarding an allergic reaction to a substance that is reportable may require a higher level of data capture.</w:t>
            </w:r>
          </w:p>
        </w:tc>
      </w:tr>
      <w:tr w:rsidR="00EA5092" w14:paraId="7D8FFB7C" w14:textId="24488F90" w:rsidTr="001614CD">
        <w:trPr>
          <w:trHeight w:hRule="exact" w:val="432"/>
        </w:trPr>
        <w:tc>
          <w:tcPr>
            <w:tcW w:w="2125" w:type="dxa"/>
            <w:vMerge w:val="restart"/>
            <w:tcBorders>
              <w:bottom w:val="nil"/>
              <w:right w:val="single" w:sz="8" w:space="0" w:color="000000"/>
            </w:tcBorders>
          </w:tcPr>
          <w:p w14:paraId="3B5BCA0A" w14:textId="77777777" w:rsidR="00EA5092" w:rsidRDefault="00EA5092" w:rsidP="00EA5092">
            <w:pPr>
              <w:pStyle w:val="TableParagraph"/>
              <w:rPr>
                <w:sz w:val="16"/>
              </w:rPr>
            </w:pPr>
          </w:p>
        </w:tc>
        <w:tc>
          <w:tcPr>
            <w:tcW w:w="7797" w:type="dxa"/>
            <w:tcBorders>
              <w:top w:val="single" w:sz="8" w:space="0" w:color="000000"/>
              <w:left w:val="single" w:sz="8" w:space="0" w:color="000000"/>
              <w:right w:val="single" w:sz="6" w:space="0" w:color="000000"/>
            </w:tcBorders>
          </w:tcPr>
          <w:p w14:paraId="4B62A930" w14:textId="77777777" w:rsidR="00EA5092" w:rsidRDefault="00EA5092" w:rsidP="001614CD">
            <w:pPr>
              <w:pStyle w:val="TableParagraph"/>
              <w:spacing w:line="190" w:lineRule="atLeast"/>
              <w:ind w:left="453" w:right="50" w:hanging="246"/>
              <w:jc w:val="both"/>
              <w:rPr>
                <w:sz w:val="16"/>
              </w:rPr>
            </w:pPr>
            <w:r>
              <w:rPr>
                <w:b/>
                <w:sz w:val="16"/>
              </w:rPr>
              <w:t xml:space="preserve">1. </w:t>
            </w:r>
            <w:r>
              <w:rPr>
                <w:sz w:val="16"/>
              </w:rPr>
              <w:t>The system SHALL provide the ability to manage allergy, intolerance, and adverse reaction to drug, food, medical products (e.g., vaccines, biologics, devices, chemicals) or environmental triggers as unique, discrete entries.</w:t>
            </w:r>
          </w:p>
        </w:tc>
        <w:tc>
          <w:tcPr>
            <w:tcW w:w="959" w:type="dxa"/>
            <w:tcBorders>
              <w:top w:val="single" w:sz="6" w:space="0" w:color="000000"/>
              <w:left w:val="single" w:sz="6" w:space="0" w:color="000000"/>
              <w:right w:val="single" w:sz="6" w:space="0" w:color="000000"/>
            </w:tcBorders>
            <w:vAlign w:val="center"/>
          </w:tcPr>
          <w:p w14:paraId="0BEC268F" w14:textId="77777777" w:rsidR="00EA5092" w:rsidRDefault="00EA5092" w:rsidP="001614CD">
            <w:pPr>
              <w:pStyle w:val="TableParagraph"/>
              <w:ind w:left="280" w:right="261"/>
              <w:jc w:val="center"/>
              <w:rPr>
                <w:sz w:val="16"/>
              </w:rPr>
            </w:pPr>
            <w:r>
              <w:rPr>
                <w:sz w:val="16"/>
              </w:rPr>
              <w:t>48</w:t>
            </w:r>
          </w:p>
        </w:tc>
        <w:tc>
          <w:tcPr>
            <w:tcW w:w="959" w:type="dxa"/>
            <w:tcBorders>
              <w:top w:val="single" w:sz="6" w:space="0" w:color="000000"/>
              <w:left w:val="single" w:sz="6" w:space="0" w:color="000000"/>
              <w:right w:val="single" w:sz="6" w:space="0" w:color="000000"/>
            </w:tcBorders>
            <w:vAlign w:val="center"/>
          </w:tcPr>
          <w:p w14:paraId="5F7A8389" w14:textId="05437D10" w:rsidR="00EA5092" w:rsidRDefault="00283297" w:rsidP="001614CD">
            <w:pPr>
              <w:pStyle w:val="TableParagraph"/>
              <w:ind w:left="-24"/>
              <w:jc w:val="center"/>
              <w:rPr>
                <w:sz w:val="17"/>
              </w:rPr>
            </w:pPr>
            <w:r w:rsidRPr="00283297">
              <w:rPr>
                <w:sz w:val="16"/>
              </w:rPr>
              <w:t>N/C</w:t>
            </w:r>
          </w:p>
        </w:tc>
        <w:tc>
          <w:tcPr>
            <w:tcW w:w="995" w:type="dxa"/>
            <w:tcBorders>
              <w:top w:val="single" w:sz="6" w:space="0" w:color="000000"/>
              <w:left w:val="single" w:sz="6" w:space="0" w:color="000000"/>
              <w:right w:val="single" w:sz="6" w:space="0" w:color="000000"/>
            </w:tcBorders>
            <w:vAlign w:val="center"/>
          </w:tcPr>
          <w:p w14:paraId="0EB85C5C" w14:textId="5D862BA2" w:rsidR="00EA5092" w:rsidRPr="006E0C1E" w:rsidRDefault="006E0C1E" w:rsidP="001614CD">
            <w:pPr>
              <w:pStyle w:val="TableParagraph"/>
              <w:ind w:left="6" w:right="122"/>
              <w:jc w:val="center"/>
              <w:rPr>
                <w:sz w:val="17"/>
              </w:rPr>
            </w:pPr>
            <w:r w:rsidRPr="006E0C1E">
              <w:rPr>
                <w:rFonts w:eastAsiaTheme="minorHAnsi"/>
                <w:sz w:val="16"/>
                <w:szCs w:val="16"/>
              </w:rPr>
              <w:t>DC.1.4.1#1</w:t>
            </w:r>
          </w:p>
        </w:tc>
      </w:tr>
      <w:tr w:rsidR="00EA5092" w14:paraId="01B97DFD" w14:textId="51BBEF1E" w:rsidTr="001614CD">
        <w:trPr>
          <w:trHeight w:hRule="exact" w:val="432"/>
        </w:trPr>
        <w:tc>
          <w:tcPr>
            <w:tcW w:w="2125" w:type="dxa"/>
            <w:vMerge/>
            <w:tcBorders>
              <w:top w:val="nil"/>
              <w:bottom w:val="nil"/>
              <w:right w:val="single" w:sz="8" w:space="0" w:color="000000"/>
            </w:tcBorders>
          </w:tcPr>
          <w:p w14:paraId="17AFC573" w14:textId="77777777" w:rsidR="00EA5092" w:rsidRDefault="00EA5092" w:rsidP="00EA5092">
            <w:pPr>
              <w:rPr>
                <w:sz w:val="2"/>
                <w:szCs w:val="2"/>
              </w:rPr>
            </w:pPr>
          </w:p>
        </w:tc>
        <w:tc>
          <w:tcPr>
            <w:tcW w:w="7797" w:type="dxa"/>
            <w:tcBorders>
              <w:left w:val="single" w:sz="8" w:space="0" w:color="000000"/>
              <w:right w:val="single" w:sz="6" w:space="0" w:color="000000"/>
            </w:tcBorders>
          </w:tcPr>
          <w:p w14:paraId="4D369AED" w14:textId="77777777" w:rsidR="00EA5092" w:rsidRDefault="00EA5092" w:rsidP="001614CD">
            <w:pPr>
              <w:pStyle w:val="TableParagraph"/>
              <w:spacing w:line="190" w:lineRule="atLeast"/>
              <w:ind w:left="453" w:right="38" w:hanging="246"/>
              <w:rPr>
                <w:sz w:val="16"/>
              </w:rPr>
            </w:pPr>
            <w:r>
              <w:rPr>
                <w:b/>
                <w:sz w:val="16"/>
              </w:rPr>
              <w:t xml:space="preserve">2. </w:t>
            </w:r>
            <w:r>
              <w:rPr>
                <w:sz w:val="16"/>
              </w:rPr>
              <w:t xml:space="preserve">The system SHOULD provide the ability to manage the reason for the capture, </w:t>
            </w:r>
            <w:proofErr w:type="gramStart"/>
            <w:r>
              <w:rPr>
                <w:sz w:val="16"/>
              </w:rPr>
              <w:t>update</w:t>
            </w:r>
            <w:proofErr w:type="gramEnd"/>
            <w:r>
              <w:rPr>
                <w:sz w:val="16"/>
              </w:rPr>
              <w:t xml:space="preserve"> or removal of the allergy, no-longer-allergic, intolerance, sensitivity, and adverse reaction.</w:t>
            </w:r>
          </w:p>
        </w:tc>
        <w:tc>
          <w:tcPr>
            <w:tcW w:w="959" w:type="dxa"/>
            <w:tcBorders>
              <w:left w:val="single" w:sz="6" w:space="0" w:color="000000"/>
              <w:right w:val="single" w:sz="6" w:space="0" w:color="000000"/>
            </w:tcBorders>
            <w:vAlign w:val="center"/>
          </w:tcPr>
          <w:p w14:paraId="42E2613F" w14:textId="77777777" w:rsidR="00EA5092" w:rsidRDefault="00EA5092" w:rsidP="001614CD">
            <w:pPr>
              <w:pStyle w:val="TableParagraph"/>
              <w:ind w:left="280" w:right="261"/>
              <w:jc w:val="center"/>
              <w:rPr>
                <w:sz w:val="16"/>
              </w:rPr>
            </w:pPr>
            <w:r>
              <w:rPr>
                <w:sz w:val="16"/>
              </w:rPr>
              <w:t>49</w:t>
            </w:r>
          </w:p>
        </w:tc>
        <w:tc>
          <w:tcPr>
            <w:tcW w:w="959" w:type="dxa"/>
            <w:tcBorders>
              <w:left w:val="single" w:sz="6" w:space="0" w:color="000000"/>
              <w:right w:val="single" w:sz="6" w:space="0" w:color="000000"/>
            </w:tcBorders>
            <w:vAlign w:val="center"/>
          </w:tcPr>
          <w:p w14:paraId="11DD06FC" w14:textId="0F0FAAB6" w:rsidR="00EA5092" w:rsidRDefault="00283297" w:rsidP="001614CD">
            <w:pPr>
              <w:pStyle w:val="TableParagraph"/>
              <w:ind w:left="0"/>
              <w:jc w:val="center"/>
              <w:rPr>
                <w:sz w:val="16"/>
              </w:rPr>
            </w:pPr>
            <w:r>
              <w:rPr>
                <w:sz w:val="16"/>
              </w:rPr>
              <w:t>N/C</w:t>
            </w:r>
          </w:p>
        </w:tc>
        <w:tc>
          <w:tcPr>
            <w:tcW w:w="995" w:type="dxa"/>
            <w:tcBorders>
              <w:left w:val="single" w:sz="6" w:space="0" w:color="000000"/>
              <w:right w:val="single" w:sz="6" w:space="0" w:color="000000"/>
            </w:tcBorders>
            <w:vAlign w:val="center"/>
          </w:tcPr>
          <w:p w14:paraId="31D1267E" w14:textId="4B446BEB" w:rsidR="00EA5092" w:rsidRPr="006E0C1E" w:rsidRDefault="006E0C1E" w:rsidP="001614CD">
            <w:pPr>
              <w:pStyle w:val="TableParagraph"/>
              <w:ind w:left="6" w:right="122"/>
              <w:jc w:val="center"/>
              <w:rPr>
                <w:sz w:val="16"/>
              </w:rPr>
            </w:pPr>
            <w:r w:rsidRPr="006E0C1E">
              <w:rPr>
                <w:rFonts w:eastAsiaTheme="minorHAnsi"/>
                <w:sz w:val="16"/>
                <w:szCs w:val="16"/>
              </w:rPr>
              <w:t>DC.1.4.1#2</w:t>
            </w:r>
          </w:p>
        </w:tc>
      </w:tr>
      <w:tr w:rsidR="00EA5092" w14:paraId="186D0DE1" w14:textId="3FBE8C63" w:rsidTr="001614CD">
        <w:trPr>
          <w:trHeight w:hRule="exact" w:val="216"/>
        </w:trPr>
        <w:tc>
          <w:tcPr>
            <w:tcW w:w="2125" w:type="dxa"/>
            <w:vMerge/>
            <w:tcBorders>
              <w:top w:val="nil"/>
              <w:bottom w:val="nil"/>
              <w:right w:val="single" w:sz="8" w:space="0" w:color="000000"/>
            </w:tcBorders>
          </w:tcPr>
          <w:p w14:paraId="44230D0E" w14:textId="77777777" w:rsidR="00EA5092" w:rsidRDefault="00EA5092" w:rsidP="00EA5092">
            <w:pPr>
              <w:rPr>
                <w:sz w:val="2"/>
                <w:szCs w:val="2"/>
              </w:rPr>
            </w:pPr>
          </w:p>
        </w:tc>
        <w:tc>
          <w:tcPr>
            <w:tcW w:w="7797" w:type="dxa"/>
            <w:tcBorders>
              <w:left w:val="single" w:sz="8" w:space="0" w:color="000000"/>
              <w:right w:val="single" w:sz="6" w:space="0" w:color="000000"/>
            </w:tcBorders>
          </w:tcPr>
          <w:p w14:paraId="0FB8AA22" w14:textId="77777777" w:rsidR="00EA5092" w:rsidRDefault="00EA5092" w:rsidP="001614CD">
            <w:pPr>
              <w:pStyle w:val="TableParagraph"/>
              <w:ind w:left="207"/>
              <w:rPr>
                <w:sz w:val="16"/>
              </w:rPr>
            </w:pPr>
            <w:r>
              <w:rPr>
                <w:b/>
                <w:sz w:val="16"/>
              </w:rPr>
              <w:t xml:space="preserve">3. </w:t>
            </w:r>
            <w:r>
              <w:rPr>
                <w:sz w:val="16"/>
              </w:rPr>
              <w:t>The system SHALL provide the ability to manage the reaction type as discrete data.</w:t>
            </w:r>
          </w:p>
        </w:tc>
        <w:tc>
          <w:tcPr>
            <w:tcW w:w="959" w:type="dxa"/>
            <w:tcBorders>
              <w:left w:val="single" w:sz="6" w:space="0" w:color="000000"/>
              <w:right w:val="single" w:sz="6" w:space="0" w:color="000000"/>
            </w:tcBorders>
            <w:vAlign w:val="center"/>
          </w:tcPr>
          <w:p w14:paraId="3A638EE1" w14:textId="77777777" w:rsidR="00EA5092" w:rsidRDefault="00EA5092" w:rsidP="001614CD">
            <w:pPr>
              <w:pStyle w:val="TableParagraph"/>
              <w:ind w:left="280" w:right="261"/>
              <w:jc w:val="center"/>
              <w:rPr>
                <w:sz w:val="16"/>
              </w:rPr>
            </w:pPr>
            <w:r>
              <w:rPr>
                <w:sz w:val="16"/>
              </w:rPr>
              <w:t>50</w:t>
            </w:r>
          </w:p>
        </w:tc>
        <w:tc>
          <w:tcPr>
            <w:tcW w:w="959" w:type="dxa"/>
            <w:tcBorders>
              <w:left w:val="single" w:sz="6" w:space="0" w:color="000000"/>
              <w:right w:val="single" w:sz="6" w:space="0" w:color="000000"/>
            </w:tcBorders>
            <w:vAlign w:val="center"/>
          </w:tcPr>
          <w:p w14:paraId="29241BEC" w14:textId="19CEA8D8" w:rsidR="00EA5092" w:rsidRDefault="00283297" w:rsidP="001614CD">
            <w:pPr>
              <w:pStyle w:val="TableParagraph"/>
              <w:ind w:left="0" w:right="-18"/>
              <w:jc w:val="center"/>
              <w:rPr>
                <w:sz w:val="16"/>
              </w:rPr>
            </w:pPr>
            <w:r>
              <w:rPr>
                <w:sz w:val="16"/>
              </w:rPr>
              <w:t>N/C</w:t>
            </w:r>
          </w:p>
        </w:tc>
        <w:tc>
          <w:tcPr>
            <w:tcW w:w="995" w:type="dxa"/>
            <w:tcBorders>
              <w:left w:val="single" w:sz="6" w:space="0" w:color="000000"/>
              <w:right w:val="single" w:sz="6" w:space="0" w:color="000000"/>
            </w:tcBorders>
            <w:vAlign w:val="center"/>
          </w:tcPr>
          <w:p w14:paraId="0C1C78ED" w14:textId="71AF795F" w:rsidR="00EA5092" w:rsidRPr="006E0C1E" w:rsidRDefault="006E0C1E" w:rsidP="001614CD">
            <w:pPr>
              <w:pStyle w:val="TableParagraph"/>
              <w:ind w:left="6" w:right="122"/>
              <w:jc w:val="center"/>
              <w:rPr>
                <w:sz w:val="16"/>
              </w:rPr>
            </w:pPr>
            <w:r w:rsidRPr="006E0C1E">
              <w:rPr>
                <w:rFonts w:eastAsiaTheme="minorHAnsi"/>
                <w:sz w:val="16"/>
                <w:szCs w:val="16"/>
              </w:rPr>
              <w:t>DC.1.4.1#3</w:t>
            </w:r>
          </w:p>
        </w:tc>
      </w:tr>
      <w:tr w:rsidR="00EA5092" w14:paraId="375D9AF6" w14:textId="3B57D019" w:rsidTr="001614CD">
        <w:trPr>
          <w:trHeight w:hRule="exact" w:val="216"/>
        </w:trPr>
        <w:tc>
          <w:tcPr>
            <w:tcW w:w="2125" w:type="dxa"/>
            <w:vMerge/>
            <w:tcBorders>
              <w:top w:val="nil"/>
              <w:bottom w:val="nil"/>
              <w:right w:val="single" w:sz="8" w:space="0" w:color="000000"/>
            </w:tcBorders>
          </w:tcPr>
          <w:p w14:paraId="2ABA36CC"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DBE5F1" w:themeFill="accent1" w:themeFillTint="33"/>
          </w:tcPr>
          <w:p w14:paraId="44D50394" w14:textId="77777777" w:rsidR="00EA5092" w:rsidRDefault="00EA5092" w:rsidP="001614CD">
            <w:pPr>
              <w:pStyle w:val="TableParagraph"/>
              <w:ind w:left="207"/>
              <w:rPr>
                <w:sz w:val="16"/>
              </w:rPr>
            </w:pPr>
            <w:r>
              <w:rPr>
                <w:b/>
                <w:sz w:val="16"/>
              </w:rPr>
              <w:t xml:space="preserve">4. </w:t>
            </w:r>
            <w:r>
              <w:rPr>
                <w:sz w:val="16"/>
              </w:rPr>
              <w:t>The system SHOULD provide the ability to manage the reaction type as coded data.</w:t>
            </w:r>
          </w:p>
        </w:tc>
        <w:tc>
          <w:tcPr>
            <w:tcW w:w="959" w:type="dxa"/>
            <w:tcBorders>
              <w:left w:val="single" w:sz="6" w:space="0" w:color="000000"/>
              <w:right w:val="single" w:sz="6" w:space="0" w:color="000000"/>
            </w:tcBorders>
            <w:shd w:val="clear" w:color="auto" w:fill="DBE5F1" w:themeFill="accent1" w:themeFillTint="33"/>
            <w:vAlign w:val="center"/>
          </w:tcPr>
          <w:p w14:paraId="3AF72BF1" w14:textId="77777777" w:rsidR="00EA5092" w:rsidRDefault="00EA5092" w:rsidP="001614CD">
            <w:pPr>
              <w:pStyle w:val="TableParagraph"/>
              <w:ind w:left="280" w:right="261"/>
              <w:jc w:val="center"/>
              <w:rPr>
                <w:sz w:val="16"/>
              </w:rPr>
            </w:pPr>
            <w:r>
              <w:rPr>
                <w:sz w:val="16"/>
              </w:rPr>
              <w:t>51</w:t>
            </w:r>
          </w:p>
        </w:tc>
        <w:tc>
          <w:tcPr>
            <w:tcW w:w="959" w:type="dxa"/>
            <w:tcBorders>
              <w:left w:val="single" w:sz="6" w:space="0" w:color="000000"/>
              <w:right w:val="single" w:sz="6" w:space="0" w:color="000000"/>
            </w:tcBorders>
            <w:shd w:val="clear" w:color="auto" w:fill="DBE5F1" w:themeFill="accent1" w:themeFillTint="33"/>
            <w:vAlign w:val="center"/>
          </w:tcPr>
          <w:p w14:paraId="39C378FF" w14:textId="52A53A97" w:rsidR="00EA5092" w:rsidRDefault="00D51CF3" w:rsidP="001614CD">
            <w:pPr>
              <w:pStyle w:val="TableParagraph"/>
              <w:ind w:left="0" w:right="-18"/>
              <w:jc w:val="center"/>
              <w:rPr>
                <w:sz w:val="16"/>
              </w:rPr>
            </w:pPr>
            <w:r>
              <w:rPr>
                <w:sz w:val="16"/>
              </w:rPr>
              <w:t>B/</w:t>
            </w:r>
            <w:r w:rsidR="00283297">
              <w:rPr>
                <w:sz w:val="16"/>
              </w:rPr>
              <w:t>M</w:t>
            </w:r>
          </w:p>
        </w:tc>
        <w:tc>
          <w:tcPr>
            <w:tcW w:w="995" w:type="dxa"/>
            <w:tcBorders>
              <w:left w:val="single" w:sz="6" w:space="0" w:color="000000"/>
              <w:right w:val="single" w:sz="6" w:space="0" w:color="000000"/>
            </w:tcBorders>
            <w:shd w:val="clear" w:color="auto" w:fill="DBE5F1" w:themeFill="accent1" w:themeFillTint="33"/>
            <w:vAlign w:val="center"/>
          </w:tcPr>
          <w:p w14:paraId="32D72B2C" w14:textId="77777777" w:rsidR="00EA5092" w:rsidRPr="006E0C1E" w:rsidRDefault="00EA5092" w:rsidP="001614CD">
            <w:pPr>
              <w:pStyle w:val="TableParagraph"/>
              <w:ind w:left="6" w:right="122"/>
              <w:jc w:val="center"/>
              <w:rPr>
                <w:sz w:val="16"/>
              </w:rPr>
            </w:pPr>
          </w:p>
        </w:tc>
      </w:tr>
      <w:tr w:rsidR="00EA5092" w14:paraId="6E11A3D8" w14:textId="039FF388" w:rsidTr="001614CD">
        <w:trPr>
          <w:trHeight w:hRule="exact" w:val="216"/>
        </w:trPr>
        <w:tc>
          <w:tcPr>
            <w:tcW w:w="2125" w:type="dxa"/>
            <w:vMerge/>
            <w:tcBorders>
              <w:top w:val="nil"/>
              <w:bottom w:val="nil"/>
              <w:right w:val="single" w:sz="8" w:space="0" w:color="000000"/>
            </w:tcBorders>
          </w:tcPr>
          <w:p w14:paraId="1D0EA41D" w14:textId="77777777" w:rsidR="00EA5092" w:rsidRDefault="00EA5092" w:rsidP="00EA5092">
            <w:pPr>
              <w:rPr>
                <w:sz w:val="2"/>
                <w:szCs w:val="2"/>
              </w:rPr>
            </w:pPr>
          </w:p>
        </w:tc>
        <w:tc>
          <w:tcPr>
            <w:tcW w:w="7797" w:type="dxa"/>
            <w:tcBorders>
              <w:left w:val="single" w:sz="8" w:space="0" w:color="000000"/>
              <w:right w:val="single" w:sz="6" w:space="0" w:color="000000"/>
            </w:tcBorders>
          </w:tcPr>
          <w:p w14:paraId="55BAB0B8" w14:textId="77777777" w:rsidR="00EA5092" w:rsidRDefault="00EA5092" w:rsidP="001614CD">
            <w:pPr>
              <w:pStyle w:val="TableParagraph"/>
              <w:spacing w:line="190" w:lineRule="atLeast"/>
              <w:ind w:left="453" w:hanging="246"/>
              <w:rPr>
                <w:sz w:val="16"/>
              </w:rPr>
            </w:pPr>
            <w:r>
              <w:rPr>
                <w:b/>
                <w:sz w:val="16"/>
              </w:rPr>
              <w:t xml:space="preserve">5. </w:t>
            </w:r>
            <w:r>
              <w:rPr>
                <w:sz w:val="16"/>
              </w:rPr>
              <w:t>The system SHALL provide the ability to manage the severity of an allergic or adverse reaction as discrete data.</w:t>
            </w:r>
          </w:p>
        </w:tc>
        <w:tc>
          <w:tcPr>
            <w:tcW w:w="959" w:type="dxa"/>
            <w:tcBorders>
              <w:left w:val="single" w:sz="6" w:space="0" w:color="000000"/>
              <w:right w:val="single" w:sz="6" w:space="0" w:color="000000"/>
            </w:tcBorders>
            <w:vAlign w:val="center"/>
          </w:tcPr>
          <w:p w14:paraId="761A67EB" w14:textId="77777777" w:rsidR="00EA5092" w:rsidRDefault="00EA5092" w:rsidP="001614CD">
            <w:pPr>
              <w:pStyle w:val="TableParagraph"/>
              <w:ind w:left="280" w:right="261"/>
              <w:jc w:val="center"/>
              <w:rPr>
                <w:sz w:val="16"/>
              </w:rPr>
            </w:pPr>
            <w:r>
              <w:rPr>
                <w:sz w:val="16"/>
              </w:rPr>
              <w:t>52</w:t>
            </w:r>
          </w:p>
        </w:tc>
        <w:tc>
          <w:tcPr>
            <w:tcW w:w="959" w:type="dxa"/>
            <w:tcBorders>
              <w:left w:val="single" w:sz="6" w:space="0" w:color="000000"/>
              <w:right w:val="single" w:sz="6" w:space="0" w:color="000000"/>
            </w:tcBorders>
            <w:vAlign w:val="center"/>
          </w:tcPr>
          <w:p w14:paraId="3FF84634" w14:textId="3B7A40F5" w:rsidR="00EA5092" w:rsidRDefault="00283297" w:rsidP="001614CD">
            <w:pPr>
              <w:pStyle w:val="TableParagraph"/>
              <w:ind w:left="0" w:right="-18"/>
              <w:jc w:val="center"/>
              <w:rPr>
                <w:sz w:val="16"/>
              </w:rPr>
            </w:pPr>
            <w:r>
              <w:rPr>
                <w:sz w:val="16"/>
              </w:rPr>
              <w:t>N/C</w:t>
            </w:r>
          </w:p>
        </w:tc>
        <w:tc>
          <w:tcPr>
            <w:tcW w:w="995" w:type="dxa"/>
            <w:tcBorders>
              <w:left w:val="single" w:sz="6" w:space="0" w:color="000000"/>
              <w:right w:val="single" w:sz="6" w:space="0" w:color="000000"/>
            </w:tcBorders>
            <w:vAlign w:val="center"/>
          </w:tcPr>
          <w:p w14:paraId="2A4E52E4" w14:textId="032B7568" w:rsidR="00EA5092" w:rsidRPr="006E0C1E" w:rsidRDefault="006E0C1E" w:rsidP="001614CD">
            <w:pPr>
              <w:pStyle w:val="TableParagraph"/>
              <w:ind w:left="6" w:right="122"/>
              <w:jc w:val="center"/>
              <w:rPr>
                <w:sz w:val="16"/>
              </w:rPr>
            </w:pPr>
            <w:r w:rsidRPr="006E0C1E">
              <w:rPr>
                <w:rFonts w:eastAsiaTheme="minorHAnsi"/>
                <w:sz w:val="16"/>
                <w:szCs w:val="16"/>
              </w:rPr>
              <w:t>DC.1.4.1#4</w:t>
            </w:r>
          </w:p>
        </w:tc>
      </w:tr>
      <w:tr w:rsidR="00EA5092" w14:paraId="57F7E4DF" w14:textId="19CECE4C" w:rsidTr="001614CD">
        <w:trPr>
          <w:trHeight w:hRule="exact" w:val="216"/>
        </w:trPr>
        <w:tc>
          <w:tcPr>
            <w:tcW w:w="2125" w:type="dxa"/>
            <w:vMerge/>
            <w:tcBorders>
              <w:top w:val="nil"/>
              <w:bottom w:val="nil"/>
              <w:right w:val="single" w:sz="8" w:space="0" w:color="000000"/>
            </w:tcBorders>
          </w:tcPr>
          <w:p w14:paraId="35C790E0" w14:textId="77777777" w:rsidR="00EA5092" w:rsidRDefault="00EA5092" w:rsidP="00EA5092">
            <w:pPr>
              <w:rPr>
                <w:sz w:val="2"/>
                <w:szCs w:val="2"/>
              </w:rPr>
            </w:pPr>
          </w:p>
        </w:tc>
        <w:tc>
          <w:tcPr>
            <w:tcW w:w="7797" w:type="dxa"/>
            <w:tcBorders>
              <w:left w:val="single" w:sz="8" w:space="0" w:color="000000"/>
              <w:right w:val="single" w:sz="6" w:space="0" w:color="000000"/>
            </w:tcBorders>
          </w:tcPr>
          <w:p w14:paraId="440DC182" w14:textId="77777777" w:rsidR="00EA5092" w:rsidRDefault="00EA5092" w:rsidP="001614CD">
            <w:pPr>
              <w:pStyle w:val="TableParagraph"/>
              <w:ind w:left="207"/>
              <w:rPr>
                <w:sz w:val="16"/>
              </w:rPr>
            </w:pPr>
            <w:r>
              <w:rPr>
                <w:b/>
                <w:sz w:val="16"/>
              </w:rPr>
              <w:t>6.</w:t>
            </w:r>
            <w:r>
              <w:rPr>
                <w:b/>
                <w:spacing w:val="21"/>
                <w:sz w:val="16"/>
              </w:rPr>
              <w:t xml:space="preserve"> </w:t>
            </w:r>
            <w:r>
              <w:rPr>
                <w:sz w:val="16"/>
              </w:rPr>
              <w:t>The</w:t>
            </w:r>
            <w:r>
              <w:rPr>
                <w:spacing w:val="-14"/>
                <w:sz w:val="16"/>
              </w:rPr>
              <w:t xml:space="preserve"> </w:t>
            </w:r>
            <w:r>
              <w:rPr>
                <w:sz w:val="16"/>
              </w:rPr>
              <w:t>system</w:t>
            </w:r>
            <w:r>
              <w:rPr>
                <w:spacing w:val="-14"/>
                <w:sz w:val="16"/>
              </w:rPr>
              <w:t xml:space="preserve"> </w:t>
            </w:r>
            <w:r>
              <w:rPr>
                <w:sz w:val="16"/>
              </w:rPr>
              <w:t>SHALL</w:t>
            </w:r>
            <w:r>
              <w:rPr>
                <w:spacing w:val="-14"/>
                <w:sz w:val="16"/>
              </w:rPr>
              <w:t xml:space="preserve"> </w:t>
            </w:r>
            <w:r>
              <w:rPr>
                <w:sz w:val="16"/>
              </w:rPr>
              <w:t>provide</w:t>
            </w:r>
            <w:r>
              <w:rPr>
                <w:spacing w:val="-14"/>
                <w:sz w:val="16"/>
              </w:rPr>
              <w:t xml:space="preserve"> </w:t>
            </w:r>
            <w:r>
              <w:rPr>
                <w:sz w:val="16"/>
              </w:rPr>
              <w:t>the</w:t>
            </w:r>
            <w:r>
              <w:rPr>
                <w:spacing w:val="-14"/>
                <w:sz w:val="16"/>
              </w:rPr>
              <w:t xml:space="preserve"> </w:t>
            </w:r>
            <w:r>
              <w:rPr>
                <w:sz w:val="16"/>
              </w:rPr>
              <w:t>ability</w:t>
            </w:r>
            <w:r>
              <w:rPr>
                <w:spacing w:val="-14"/>
                <w:sz w:val="16"/>
              </w:rPr>
              <w:t xml:space="preserve"> </w:t>
            </w:r>
            <w:r>
              <w:rPr>
                <w:sz w:val="16"/>
              </w:rPr>
              <w:t>to</w:t>
            </w:r>
            <w:r>
              <w:rPr>
                <w:spacing w:val="-14"/>
                <w:sz w:val="16"/>
              </w:rPr>
              <w:t xml:space="preserve"> </w:t>
            </w:r>
            <w:r>
              <w:rPr>
                <w:sz w:val="16"/>
              </w:rPr>
              <w:t>manage</w:t>
            </w:r>
            <w:r>
              <w:rPr>
                <w:spacing w:val="-14"/>
                <w:sz w:val="16"/>
              </w:rPr>
              <w:t xml:space="preserve"> </w:t>
            </w:r>
            <w:r>
              <w:rPr>
                <w:sz w:val="16"/>
              </w:rPr>
              <w:t>a</w:t>
            </w:r>
            <w:r>
              <w:rPr>
                <w:spacing w:val="-14"/>
                <w:sz w:val="16"/>
              </w:rPr>
              <w:t xml:space="preserve"> </w:t>
            </w:r>
            <w:r>
              <w:rPr>
                <w:sz w:val="16"/>
              </w:rPr>
              <w:t>report</w:t>
            </w:r>
            <w:r>
              <w:rPr>
                <w:spacing w:val="-14"/>
                <w:sz w:val="16"/>
              </w:rPr>
              <w:t xml:space="preserve"> </w:t>
            </w:r>
            <w:r>
              <w:rPr>
                <w:sz w:val="16"/>
              </w:rPr>
              <w:t>of</w:t>
            </w:r>
            <w:r>
              <w:rPr>
                <w:spacing w:val="-14"/>
                <w:sz w:val="16"/>
              </w:rPr>
              <w:t xml:space="preserve"> </w:t>
            </w:r>
            <w:r>
              <w:rPr>
                <w:sz w:val="16"/>
              </w:rPr>
              <w:t>No</w:t>
            </w:r>
            <w:r>
              <w:rPr>
                <w:spacing w:val="-14"/>
                <w:sz w:val="16"/>
              </w:rPr>
              <w:t xml:space="preserve"> </w:t>
            </w:r>
            <w:r>
              <w:rPr>
                <w:sz w:val="16"/>
              </w:rPr>
              <w:t>Known</w:t>
            </w:r>
            <w:r>
              <w:rPr>
                <w:spacing w:val="-14"/>
                <w:sz w:val="16"/>
              </w:rPr>
              <w:t xml:space="preserve"> </w:t>
            </w:r>
            <w:r>
              <w:rPr>
                <w:sz w:val="16"/>
              </w:rPr>
              <w:t>Allergies</w:t>
            </w:r>
            <w:r>
              <w:rPr>
                <w:spacing w:val="-14"/>
                <w:sz w:val="16"/>
              </w:rPr>
              <w:t xml:space="preserve"> </w:t>
            </w:r>
            <w:r>
              <w:rPr>
                <w:sz w:val="16"/>
              </w:rPr>
              <w:t>(NKA)</w:t>
            </w:r>
            <w:r>
              <w:rPr>
                <w:spacing w:val="-14"/>
                <w:sz w:val="16"/>
              </w:rPr>
              <w:t xml:space="preserve"> </w:t>
            </w:r>
            <w:r>
              <w:rPr>
                <w:sz w:val="16"/>
              </w:rPr>
              <w:t>for</w:t>
            </w:r>
            <w:r>
              <w:rPr>
                <w:spacing w:val="-14"/>
                <w:sz w:val="16"/>
              </w:rPr>
              <w:t xml:space="preserve"> </w:t>
            </w:r>
            <w:r>
              <w:rPr>
                <w:sz w:val="16"/>
              </w:rPr>
              <w:t>the</w:t>
            </w:r>
            <w:r>
              <w:rPr>
                <w:spacing w:val="-14"/>
                <w:sz w:val="16"/>
              </w:rPr>
              <w:t xml:space="preserve"> </w:t>
            </w:r>
            <w:r>
              <w:rPr>
                <w:sz w:val="16"/>
              </w:rPr>
              <w:t>patient.</w:t>
            </w:r>
          </w:p>
        </w:tc>
        <w:tc>
          <w:tcPr>
            <w:tcW w:w="959" w:type="dxa"/>
            <w:tcBorders>
              <w:left w:val="single" w:sz="6" w:space="0" w:color="000000"/>
              <w:right w:val="single" w:sz="6" w:space="0" w:color="000000"/>
            </w:tcBorders>
            <w:vAlign w:val="center"/>
          </w:tcPr>
          <w:p w14:paraId="5EC573CA" w14:textId="77777777" w:rsidR="00EA5092" w:rsidRDefault="00EA5092" w:rsidP="001614CD">
            <w:pPr>
              <w:pStyle w:val="TableParagraph"/>
              <w:ind w:left="280" w:right="261"/>
              <w:jc w:val="center"/>
              <w:rPr>
                <w:sz w:val="16"/>
              </w:rPr>
            </w:pPr>
            <w:r>
              <w:rPr>
                <w:sz w:val="16"/>
              </w:rPr>
              <w:t>53</w:t>
            </w:r>
          </w:p>
        </w:tc>
        <w:tc>
          <w:tcPr>
            <w:tcW w:w="959" w:type="dxa"/>
            <w:tcBorders>
              <w:left w:val="single" w:sz="6" w:space="0" w:color="000000"/>
              <w:right w:val="single" w:sz="6" w:space="0" w:color="000000"/>
            </w:tcBorders>
            <w:vAlign w:val="center"/>
          </w:tcPr>
          <w:p w14:paraId="41FF1D35" w14:textId="004600D0" w:rsidR="00EA5092" w:rsidRDefault="00283297" w:rsidP="001614CD">
            <w:pPr>
              <w:pStyle w:val="TableParagraph"/>
              <w:ind w:left="0" w:right="-18"/>
              <w:jc w:val="center"/>
              <w:rPr>
                <w:sz w:val="16"/>
              </w:rPr>
            </w:pPr>
            <w:r>
              <w:rPr>
                <w:sz w:val="16"/>
              </w:rPr>
              <w:t>N/C</w:t>
            </w:r>
          </w:p>
        </w:tc>
        <w:tc>
          <w:tcPr>
            <w:tcW w:w="995" w:type="dxa"/>
            <w:tcBorders>
              <w:left w:val="single" w:sz="6" w:space="0" w:color="000000"/>
              <w:right w:val="single" w:sz="6" w:space="0" w:color="000000"/>
            </w:tcBorders>
            <w:vAlign w:val="center"/>
          </w:tcPr>
          <w:p w14:paraId="2DCCE871" w14:textId="04132186" w:rsidR="00EA5092" w:rsidRPr="006E0C1E" w:rsidRDefault="006E0C1E" w:rsidP="001614CD">
            <w:pPr>
              <w:pStyle w:val="TableParagraph"/>
              <w:ind w:left="6" w:right="122"/>
              <w:jc w:val="center"/>
              <w:rPr>
                <w:sz w:val="16"/>
              </w:rPr>
            </w:pPr>
            <w:r w:rsidRPr="006E0C1E">
              <w:rPr>
                <w:rFonts w:eastAsiaTheme="minorHAnsi"/>
                <w:sz w:val="16"/>
                <w:szCs w:val="16"/>
              </w:rPr>
              <w:t>DC.1.4.1#5</w:t>
            </w:r>
          </w:p>
        </w:tc>
      </w:tr>
      <w:tr w:rsidR="00EA5092" w14:paraId="73A90D97" w14:textId="28FDFEAF" w:rsidTr="001614CD">
        <w:trPr>
          <w:trHeight w:hRule="exact" w:val="216"/>
        </w:trPr>
        <w:tc>
          <w:tcPr>
            <w:tcW w:w="2125" w:type="dxa"/>
            <w:vMerge/>
            <w:tcBorders>
              <w:top w:val="nil"/>
              <w:bottom w:val="nil"/>
              <w:right w:val="single" w:sz="8" w:space="0" w:color="000000"/>
            </w:tcBorders>
          </w:tcPr>
          <w:p w14:paraId="5C142CB5"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DBE5F1" w:themeFill="accent1" w:themeFillTint="33"/>
          </w:tcPr>
          <w:p w14:paraId="0D03F299" w14:textId="77777777" w:rsidR="00EA5092" w:rsidRDefault="00EA5092" w:rsidP="001614CD">
            <w:pPr>
              <w:pStyle w:val="TableParagraph"/>
              <w:spacing w:line="190" w:lineRule="atLeast"/>
              <w:ind w:left="453" w:right="36" w:hanging="246"/>
              <w:rPr>
                <w:sz w:val="16"/>
              </w:rPr>
            </w:pPr>
            <w:r>
              <w:rPr>
                <w:b/>
                <w:sz w:val="16"/>
              </w:rPr>
              <w:t xml:space="preserve">7. </w:t>
            </w:r>
            <w:r>
              <w:rPr>
                <w:sz w:val="16"/>
              </w:rPr>
              <w:t>The system SHALL provide the ability to manage a report of No Known Food Allergies (NKFA) for the patient.</w:t>
            </w:r>
          </w:p>
        </w:tc>
        <w:tc>
          <w:tcPr>
            <w:tcW w:w="959" w:type="dxa"/>
            <w:tcBorders>
              <w:left w:val="single" w:sz="6" w:space="0" w:color="000000"/>
              <w:right w:val="single" w:sz="6" w:space="0" w:color="000000"/>
            </w:tcBorders>
            <w:shd w:val="clear" w:color="auto" w:fill="DBE5F1" w:themeFill="accent1" w:themeFillTint="33"/>
            <w:vAlign w:val="center"/>
          </w:tcPr>
          <w:p w14:paraId="6B7E9F10" w14:textId="77777777" w:rsidR="00EA5092" w:rsidRDefault="00EA5092" w:rsidP="001614CD">
            <w:pPr>
              <w:pStyle w:val="TableParagraph"/>
              <w:ind w:left="280" w:right="261"/>
              <w:jc w:val="center"/>
              <w:rPr>
                <w:sz w:val="16"/>
              </w:rPr>
            </w:pPr>
            <w:r>
              <w:rPr>
                <w:sz w:val="16"/>
              </w:rPr>
              <w:t>54</w:t>
            </w:r>
          </w:p>
        </w:tc>
        <w:tc>
          <w:tcPr>
            <w:tcW w:w="959" w:type="dxa"/>
            <w:tcBorders>
              <w:left w:val="single" w:sz="6" w:space="0" w:color="000000"/>
              <w:right w:val="single" w:sz="6" w:space="0" w:color="000000"/>
            </w:tcBorders>
            <w:shd w:val="clear" w:color="auto" w:fill="DBE5F1" w:themeFill="accent1" w:themeFillTint="33"/>
            <w:vAlign w:val="center"/>
          </w:tcPr>
          <w:p w14:paraId="56655825" w14:textId="60461F40" w:rsidR="00EA5092" w:rsidRDefault="00D51CF3" w:rsidP="001614CD">
            <w:pPr>
              <w:pStyle w:val="TableParagraph"/>
              <w:ind w:left="0" w:right="-18"/>
              <w:jc w:val="center"/>
              <w:rPr>
                <w:sz w:val="16"/>
              </w:rPr>
            </w:pPr>
            <w:r>
              <w:rPr>
                <w:sz w:val="16"/>
              </w:rPr>
              <w:t>B/</w:t>
            </w:r>
            <w:r w:rsidR="00283297">
              <w:rPr>
                <w:sz w:val="16"/>
              </w:rPr>
              <w:t>M</w:t>
            </w:r>
          </w:p>
        </w:tc>
        <w:tc>
          <w:tcPr>
            <w:tcW w:w="995" w:type="dxa"/>
            <w:tcBorders>
              <w:left w:val="single" w:sz="6" w:space="0" w:color="000000"/>
              <w:right w:val="single" w:sz="6" w:space="0" w:color="000000"/>
            </w:tcBorders>
            <w:shd w:val="clear" w:color="auto" w:fill="DBE5F1" w:themeFill="accent1" w:themeFillTint="33"/>
            <w:vAlign w:val="center"/>
          </w:tcPr>
          <w:p w14:paraId="33204BED" w14:textId="59BB6277" w:rsidR="00EA5092" w:rsidRPr="006E0C1E" w:rsidRDefault="006E0C1E" w:rsidP="001614CD">
            <w:pPr>
              <w:pStyle w:val="TableParagraph"/>
              <w:ind w:left="6" w:right="122"/>
              <w:jc w:val="center"/>
              <w:rPr>
                <w:sz w:val="16"/>
              </w:rPr>
            </w:pPr>
            <w:r w:rsidRPr="006E0C1E">
              <w:rPr>
                <w:rFonts w:eastAsiaTheme="minorHAnsi"/>
                <w:sz w:val="16"/>
                <w:szCs w:val="16"/>
              </w:rPr>
              <w:t>DC.1.4.1#6</w:t>
            </w:r>
          </w:p>
        </w:tc>
      </w:tr>
      <w:tr w:rsidR="00EA5092" w14:paraId="170E3802" w14:textId="790DA075" w:rsidTr="001614CD">
        <w:trPr>
          <w:trHeight w:val="431"/>
        </w:trPr>
        <w:tc>
          <w:tcPr>
            <w:tcW w:w="2125" w:type="dxa"/>
            <w:vMerge/>
            <w:tcBorders>
              <w:top w:val="nil"/>
              <w:bottom w:val="nil"/>
              <w:right w:val="single" w:sz="8" w:space="0" w:color="000000"/>
            </w:tcBorders>
          </w:tcPr>
          <w:p w14:paraId="377B3F89" w14:textId="77777777" w:rsidR="00EA5092" w:rsidRDefault="00EA5092" w:rsidP="00EA5092">
            <w:pPr>
              <w:rPr>
                <w:sz w:val="2"/>
                <w:szCs w:val="2"/>
              </w:rPr>
            </w:pPr>
          </w:p>
        </w:tc>
        <w:tc>
          <w:tcPr>
            <w:tcW w:w="7797" w:type="dxa"/>
            <w:tcBorders>
              <w:left w:val="single" w:sz="8" w:space="0" w:color="000000"/>
              <w:right w:val="single" w:sz="6" w:space="0" w:color="000000"/>
            </w:tcBorders>
          </w:tcPr>
          <w:p w14:paraId="0E4130FB" w14:textId="77777777" w:rsidR="00EA5092" w:rsidRDefault="00EA5092" w:rsidP="001614CD">
            <w:pPr>
              <w:pStyle w:val="TableParagraph"/>
              <w:spacing w:line="190" w:lineRule="atLeast"/>
              <w:ind w:left="453" w:hanging="246"/>
              <w:rPr>
                <w:sz w:val="16"/>
              </w:rPr>
            </w:pPr>
            <w:r>
              <w:rPr>
                <w:b/>
                <w:sz w:val="16"/>
              </w:rPr>
              <w:t xml:space="preserve">8. </w:t>
            </w:r>
            <w:r>
              <w:rPr>
                <w:sz w:val="16"/>
              </w:rPr>
              <w:t>The system SHOULD provide the ability to manage the source of allergy, intolerance, and adverse reaction information.</w:t>
            </w:r>
          </w:p>
        </w:tc>
        <w:tc>
          <w:tcPr>
            <w:tcW w:w="959" w:type="dxa"/>
            <w:tcBorders>
              <w:left w:val="single" w:sz="6" w:space="0" w:color="000000"/>
              <w:right w:val="single" w:sz="6" w:space="0" w:color="000000"/>
            </w:tcBorders>
            <w:vAlign w:val="center"/>
          </w:tcPr>
          <w:p w14:paraId="7600C839" w14:textId="77777777" w:rsidR="00EA5092" w:rsidRDefault="00EA5092" w:rsidP="001614CD">
            <w:pPr>
              <w:pStyle w:val="TableParagraph"/>
              <w:ind w:left="280" w:right="261"/>
              <w:jc w:val="center"/>
              <w:rPr>
                <w:sz w:val="16"/>
              </w:rPr>
            </w:pPr>
            <w:r>
              <w:rPr>
                <w:sz w:val="16"/>
              </w:rPr>
              <w:t>55</w:t>
            </w:r>
          </w:p>
        </w:tc>
        <w:tc>
          <w:tcPr>
            <w:tcW w:w="959" w:type="dxa"/>
            <w:tcBorders>
              <w:left w:val="single" w:sz="6" w:space="0" w:color="000000"/>
              <w:right w:val="single" w:sz="6" w:space="0" w:color="000000"/>
            </w:tcBorders>
            <w:vAlign w:val="center"/>
          </w:tcPr>
          <w:p w14:paraId="7E4542AF" w14:textId="2D24F959" w:rsidR="00EA5092" w:rsidRDefault="00283297" w:rsidP="001614CD">
            <w:pPr>
              <w:pStyle w:val="TableParagraph"/>
              <w:ind w:left="0" w:right="-18"/>
              <w:jc w:val="center"/>
              <w:rPr>
                <w:sz w:val="16"/>
              </w:rPr>
            </w:pPr>
            <w:r>
              <w:rPr>
                <w:sz w:val="16"/>
              </w:rPr>
              <w:t>N/C</w:t>
            </w:r>
          </w:p>
        </w:tc>
        <w:tc>
          <w:tcPr>
            <w:tcW w:w="995" w:type="dxa"/>
            <w:tcBorders>
              <w:left w:val="single" w:sz="6" w:space="0" w:color="000000"/>
              <w:right w:val="single" w:sz="6" w:space="0" w:color="000000"/>
            </w:tcBorders>
            <w:vAlign w:val="center"/>
          </w:tcPr>
          <w:p w14:paraId="1AD18EC9" w14:textId="54B353BD" w:rsidR="00EA5092" w:rsidRPr="006E0C1E" w:rsidRDefault="006E0C1E" w:rsidP="001614CD">
            <w:pPr>
              <w:pStyle w:val="TableParagraph"/>
              <w:ind w:left="6" w:right="122"/>
              <w:jc w:val="center"/>
              <w:rPr>
                <w:sz w:val="16"/>
              </w:rPr>
            </w:pPr>
            <w:r w:rsidRPr="006E0C1E">
              <w:rPr>
                <w:rFonts w:eastAsiaTheme="minorHAnsi"/>
                <w:sz w:val="16"/>
                <w:szCs w:val="16"/>
              </w:rPr>
              <w:t>DC.1.4.1#7</w:t>
            </w:r>
          </w:p>
        </w:tc>
      </w:tr>
      <w:tr w:rsidR="00EA5092" w14:paraId="190D2338" w14:textId="745F663F" w:rsidTr="001614CD">
        <w:trPr>
          <w:trHeight w:hRule="exact" w:val="216"/>
        </w:trPr>
        <w:tc>
          <w:tcPr>
            <w:tcW w:w="2125" w:type="dxa"/>
            <w:vMerge/>
            <w:tcBorders>
              <w:top w:val="nil"/>
              <w:bottom w:val="nil"/>
              <w:right w:val="single" w:sz="8" w:space="0" w:color="000000"/>
            </w:tcBorders>
          </w:tcPr>
          <w:p w14:paraId="17875D9A" w14:textId="77777777" w:rsidR="00EA5092" w:rsidRDefault="00EA5092" w:rsidP="00EA5092">
            <w:pPr>
              <w:rPr>
                <w:sz w:val="2"/>
                <w:szCs w:val="2"/>
              </w:rPr>
            </w:pPr>
          </w:p>
        </w:tc>
        <w:tc>
          <w:tcPr>
            <w:tcW w:w="7797" w:type="dxa"/>
            <w:tcBorders>
              <w:left w:val="single" w:sz="8" w:space="0" w:color="000000"/>
              <w:right w:val="single" w:sz="6" w:space="0" w:color="000000"/>
            </w:tcBorders>
          </w:tcPr>
          <w:p w14:paraId="3F1E8B40" w14:textId="77777777" w:rsidR="00EA5092" w:rsidRDefault="00EA5092" w:rsidP="001614CD">
            <w:pPr>
              <w:pStyle w:val="TableParagraph"/>
              <w:spacing w:line="190" w:lineRule="atLeast"/>
              <w:ind w:left="453" w:hanging="246"/>
              <w:rPr>
                <w:sz w:val="16"/>
              </w:rPr>
            </w:pPr>
            <w:r>
              <w:rPr>
                <w:b/>
                <w:sz w:val="16"/>
              </w:rPr>
              <w:t xml:space="preserve">9. </w:t>
            </w:r>
            <w:r>
              <w:rPr>
                <w:sz w:val="16"/>
              </w:rPr>
              <w:t>The system SHALL provide the ability to tag as deactivated an allergy, intolerance or adverse reaction.</w:t>
            </w:r>
          </w:p>
        </w:tc>
        <w:tc>
          <w:tcPr>
            <w:tcW w:w="959" w:type="dxa"/>
            <w:tcBorders>
              <w:left w:val="single" w:sz="6" w:space="0" w:color="000000"/>
              <w:right w:val="single" w:sz="6" w:space="0" w:color="000000"/>
            </w:tcBorders>
            <w:vAlign w:val="center"/>
          </w:tcPr>
          <w:p w14:paraId="11D0F9D5" w14:textId="77777777" w:rsidR="00EA5092" w:rsidRDefault="00EA5092" w:rsidP="001614CD">
            <w:pPr>
              <w:pStyle w:val="TableParagraph"/>
              <w:ind w:left="280" w:right="261"/>
              <w:jc w:val="center"/>
              <w:rPr>
                <w:sz w:val="16"/>
              </w:rPr>
            </w:pPr>
            <w:r>
              <w:rPr>
                <w:sz w:val="16"/>
              </w:rPr>
              <w:t>56</w:t>
            </w:r>
          </w:p>
        </w:tc>
        <w:tc>
          <w:tcPr>
            <w:tcW w:w="959" w:type="dxa"/>
            <w:tcBorders>
              <w:left w:val="single" w:sz="6" w:space="0" w:color="000000"/>
              <w:right w:val="single" w:sz="6" w:space="0" w:color="000000"/>
            </w:tcBorders>
            <w:vAlign w:val="center"/>
          </w:tcPr>
          <w:p w14:paraId="4CD9039C" w14:textId="5EAF1C83" w:rsidR="00EA5092" w:rsidRDefault="00283297" w:rsidP="001614CD">
            <w:pPr>
              <w:pStyle w:val="TableParagraph"/>
              <w:ind w:left="0" w:right="-18"/>
              <w:jc w:val="center"/>
              <w:rPr>
                <w:sz w:val="16"/>
              </w:rPr>
            </w:pPr>
            <w:r>
              <w:rPr>
                <w:sz w:val="16"/>
              </w:rPr>
              <w:t>N/C</w:t>
            </w:r>
          </w:p>
        </w:tc>
        <w:tc>
          <w:tcPr>
            <w:tcW w:w="995" w:type="dxa"/>
            <w:tcBorders>
              <w:left w:val="single" w:sz="6" w:space="0" w:color="000000"/>
              <w:right w:val="single" w:sz="6" w:space="0" w:color="000000"/>
            </w:tcBorders>
            <w:vAlign w:val="center"/>
          </w:tcPr>
          <w:p w14:paraId="0AE265B1" w14:textId="6DADF218" w:rsidR="00EA5092" w:rsidRPr="006E0C1E" w:rsidRDefault="006E0C1E" w:rsidP="001614CD">
            <w:pPr>
              <w:pStyle w:val="TableParagraph"/>
              <w:ind w:left="6" w:right="122"/>
              <w:jc w:val="center"/>
              <w:rPr>
                <w:sz w:val="16"/>
              </w:rPr>
            </w:pPr>
            <w:r w:rsidRPr="006E0C1E">
              <w:rPr>
                <w:rFonts w:eastAsiaTheme="minorHAnsi"/>
                <w:sz w:val="16"/>
                <w:szCs w:val="16"/>
              </w:rPr>
              <w:t>DC.1.4.1#8</w:t>
            </w:r>
          </w:p>
        </w:tc>
      </w:tr>
      <w:tr w:rsidR="00EA5092" w14:paraId="16AB1823" w14:textId="2A63F2DF" w:rsidTr="001614CD">
        <w:trPr>
          <w:trHeight w:val="429"/>
        </w:trPr>
        <w:tc>
          <w:tcPr>
            <w:tcW w:w="2125" w:type="dxa"/>
            <w:vMerge/>
            <w:tcBorders>
              <w:top w:val="nil"/>
              <w:bottom w:val="nil"/>
              <w:right w:val="single" w:sz="8" w:space="0" w:color="000000"/>
            </w:tcBorders>
          </w:tcPr>
          <w:p w14:paraId="280CCFB8" w14:textId="77777777" w:rsidR="00EA5092" w:rsidRDefault="00EA5092" w:rsidP="00EA5092">
            <w:pPr>
              <w:rPr>
                <w:sz w:val="2"/>
                <w:szCs w:val="2"/>
              </w:rPr>
            </w:pPr>
          </w:p>
        </w:tc>
        <w:tc>
          <w:tcPr>
            <w:tcW w:w="7797" w:type="dxa"/>
            <w:tcBorders>
              <w:left w:val="single" w:sz="8" w:space="0" w:color="000000"/>
              <w:bottom w:val="single" w:sz="6" w:space="0" w:color="000000"/>
              <w:right w:val="single" w:sz="6" w:space="0" w:color="000000"/>
            </w:tcBorders>
          </w:tcPr>
          <w:p w14:paraId="0E899E6A" w14:textId="77777777" w:rsidR="00EA5092" w:rsidRDefault="00EA5092" w:rsidP="001614CD">
            <w:pPr>
              <w:pStyle w:val="TableParagraph"/>
              <w:spacing w:line="190" w:lineRule="atLeast"/>
              <w:ind w:left="453" w:hanging="335"/>
              <w:rPr>
                <w:sz w:val="16"/>
              </w:rPr>
            </w:pPr>
            <w:r>
              <w:rPr>
                <w:b/>
                <w:sz w:val="16"/>
              </w:rPr>
              <w:t xml:space="preserve">10. </w:t>
            </w:r>
            <w:r>
              <w:rPr>
                <w:sz w:val="16"/>
              </w:rPr>
              <w:t>The system SHALL provide the ability to capture as discrete data the reason for deactivation of an allergy, intolerance or adverse reaction.</w:t>
            </w:r>
          </w:p>
        </w:tc>
        <w:tc>
          <w:tcPr>
            <w:tcW w:w="959" w:type="dxa"/>
            <w:tcBorders>
              <w:left w:val="single" w:sz="6" w:space="0" w:color="000000"/>
              <w:bottom w:val="single" w:sz="6" w:space="0" w:color="000000"/>
              <w:right w:val="single" w:sz="6" w:space="0" w:color="000000"/>
            </w:tcBorders>
            <w:vAlign w:val="center"/>
          </w:tcPr>
          <w:p w14:paraId="508EF072" w14:textId="77777777" w:rsidR="00EA5092" w:rsidRDefault="00EA5092" w:rsidP="001614CD">
            <w:pPr>
              <w:pStyle w:val="TableParagraph"/>
              <w:ind w:left="280" w:right="261"/>
              <w:jc w:val="center"/>
              <w:rPr>
                <w:sz w:val="16"/>
              </w:rPr>
            </w:pPr>
            <w:r>
              <w:rPr>
                <w:sz w:val="16"/>
              </w:rPr>
              <w:t>57</w:t>
            </w:r>
          </w:p>
        </w:tc>
        <w:tc>
          <w:tcPr>
            <w:tcW w:w="959" w:type="dxa"/>
            <w:tcBorders>
              <w:left w:val="single" w:sz="6" w:space="0" w:color="000000"/>
              <w:bottom w:val="single" w:sz="6" w:space="0" w:color="000000"/>
              <w:right w:val="single" w:sz="6" w:space="0" w:color="000000"/>
            </w:tcBorders>
            <w:vAlign w:val="center"/>
          </w:tcPr>
          <w:p w14:paraId="25D599DB" w14:textId="7C3FD7BC" w:rsidR="00EA5092" w:rsidRDefault="00283297" w:rsidP="001614CD">
            <w:pPr>
              <w:pStyle w:val="TableParagraph"/>
              <w:ind w:left="0" w:right="-18"/>
              <w:jc w:val="center"/>
              <w:rPr>
                <w:sz w:val="16"/>
              </w:rPr>
            </w:pPr>
            <w:r>
              <w:rPr>
                <w:sz w:val="16"/>
              </w:rPr>
              <w:t>N/C</w:t>
            </w:r>
          </w:p>
        </w:tc>
        <w:tc>
          <w:tcPr>
            <w:tcW w:w="995" w:type="dxa"/>
            <w:tcBorders>
              <w:left w:val="single" w:sz="6" w:space="0" w:color="000000"/>
              <w:bottom w:val="single" w:sz="6" w:space="0" w:color="000000"/>
              <w:right w:val="single" w:sz="6" w:space="0" w:color="000000"/>
            </w:tcBorders>
            <w:vAlign w:val="center"/>
          </w:tcPr>
          <w:p w14:paraId="576917FF" w14:textId="330C2923" w:rsidR="00EA5092" w:rsidRPr="006E0C1E" w:rsidRDefault="006E0C1E" w:rsidP="001614CD">
            <w:pPr>
              <w:pStyle w:val="TableParagraph"/>
              <w:ind w:left="6" w:right="122"/>
              <w:jc w:val="center"/>
              <w:rPr>
                <w:sz w:val="16"/>
              </w:rPr>
            </w:pPr>
            <w:r w:rsidRPr="006E0C1E">
              <w:rPr>
                <w:rFonts w:eastAsiaTheme="minorHAnsi"/>
                <w:sz w:val="16"/>
                <w:szCs w:val="16"/>
              </w:rPr>
              <w:t>DC.1.4.1#9</w:t>
            </w:r>
          </w:p>
        </w:tc>
      </w:tr>
      <w:tr w:rsidR="00EA5092" w14:paraId="268C0DB6" w14:textId="75CA7A4F" w:rsidTr="001614CD">
        <w:trPr>
          <w:trHeight w:val="429"/>
        </w:trPr>
        <w:tc>
          <w:tcPr>
            <w:tcW w:w="2125" w:type="dxa"/>
            <w:vMerge/>
            <w:tcBorders>
              <w:top w:val="nil"/>
              <w:bottom w:val="nil"/>
              <w:right w:val="single" w:sz="8" w:space="0" w:color="000000"/>
            </w:tcBorders>
          </w:tcPr>
          <w:p w14:paraId="3CC9BE92" w14:textId="77777777" w:rsidR="00EA5092" w:rsidRDefault="00EA5092" w:rsidP="00EA5092">
            <w:pPr>
              <w:rPr>
                <w:sz w:val="2"/>
                <w:szCs w:val="2"/>
              </w:rPr>
            </w:pPr>
          </w:p>
        </w:tc>
        <w:tc>
          <w:tcPr>
            <w:tcW w:w="7797" w:type="dxa"/>
            <w:tcBorders>
              <w:top w:val="single" w:sz="6" w:space="0" w:color="000000"/>
              <w:left w:val="single" w:sz="8" w:space="0" w:color="000000"/>
              <w:right w:val="single" w:sz="6" w:space="0" w:color="000000"/>
            </w:tcBorders>
            <w:shd w:val="clear" w:color="auto" w:fill="F2DBDB" w:themeFill="accent2" w:themeFillTint="33"/>
          </w:tcPr>
          <w:p w14:paraId="22A0C84C" w14:textId="77777777" w:rsidR="00EA5092" w:rsidRDefault="00EA5092" w:rsidP="001614CD">
            <w:pPr>
              <w:pStyle w:val="TableParagraph"/>
              <w:spacing w:line="190" w:lineRule="atLeast"/>
              <w:ind w:left="453" w:right="36" w:hanging="335"/>
              <w:rPr>
                <w:sz w:val="16"/>
              </w:rPr>
            </w:pPr>
            <w:r>
              <w:rPr>
                <w:b/>
                <w:sz w:val="16"/>
              </w:rPr>
              <w:t xml:space="preserve">11. </w:t>
            </w:r>
            <w:r>
              <w:rPr>
                <w:sz w:val="16"/>
              </w:rPr>
              <w:t>The system SHALL provide the ability to render an allergy, intolerance, and adverse reaction that has been deactivated.</w:t>
            </w:r>
          </w:p>
        </w:tc>
        <w:tc>
          <w:tcPr>
            <w:tcW w:w="959" w:type="dxa"/>
            <w:tcBorders>
              <w:top w:val="single" w:sz="6" w:space="0" w:color="000000"/>
              <w:left w:val="single" w:sz="6" w:space="0" w:color="000000"/>
              <w:right w:val="single" w:sz="6" w:space="0" w:color="000000"/>
            </w:tcBorders>
            <w:shd w:val="clear" w:color="auto" w:fill="F2DBDB" w:themeFill="accent2" w:themeFillTint="33"/>
            <w:vAlign w:val="center"/>
          </w:tcPr>
          <w:p w14:paraId="0D30DC9C" w14:textId="77777777" w:rsidR="00EA5092" w:rsidRDefault="00EA5092" w:rsidP="001614CD">
            <w:pPr>
              <w:pStyle w:val="TableParagraph"/>
              <w:ind w:left="280" w:right="261"/>
              <w:jc w:val="center"/>
              <w:rPr>
                <w:sz w:val="16"/>
              </w:rPr>
            </w:pPr>
            <w:r>
              <w:rPr>
                <w:sz w:val="16"/>
              </w:rPr>
              <w:t>58</w:t>
            </w:r>
          </w:p>
        </w:tc>
        <w:tc>
          <w:tcPr>
            <w:tcW w:w="959" w:type="dxa"/>
            <w:tcBorders>
              <w:top w:val="single" w:sz="6" w:space="0" w:color="000000"/>
              <w:left w:val="single" w:sz="6" w:space="0" w:color="000000"/>
              <w:right w:val="single" w:sz="6" w:space="0" w:color="000000"/>
            </w:tcBorders>
            <w:shd w:val="clear" w:color="auto" w:fill="F2DBDB" w:themeFill="accent2" w:themeFillTint="33"/>
            <w:vAlign w:val="center"/>
          </w:tcPr>
          <w:p w14:paraId="4A7B3761" w14:textId="033E889B" w:rsidR="00EA5092" w:rsidRDefault="00283297" w:rsidP="001614CD">
            <w:pPr>
              <w:pStyle w:val="TableParagraph"/>
              <w:ind w:left="0" w:right="-18"/>
              <w:jc w:val="center"/>
              <w:rPr>
                <w:sz w:val="16"/>
              </w:rPr>
            </w:pPr>
            <w:r>
              <w:rPr>
                <w:sz w:val="16"/>
              </w:rPr>
              <w:t>A</w:t>
            </w:r>
          </w:p>
        </w:tc>
        <w:tc>
          <w:tcPr>
            <w:tcW w:w="995" w:type="dxa"/>
            <w:tcBorders>
              <w:top w:val="single" w:sz="6" w:space="0" w:color="000000"/>
              <w:left w:val="single" w:sz="6" w:space="0" w:color="000000"/>
              <w:right w:val="single" w:sz="6" w:space="0" w:color="000000"/>
            </w:tcBorders>
            <w:shd w:val="clear" w:color="auto" w:fill="F2DBDB" w:themeFill="accent2" w:themeFillTint="33"/>
            <w:vAlign w:val="center"/>
          </w:tcPr>
          <w:p w14:paraId="73C31F62" w14:textId="76D7D7B3" w:rsidR="00EA5092" w:rsidRPr="006E0C1E" w:rsidRDefault="006E0C1E" w:rsidP="001614CD">
            <w:pPr>
              <w:pStyle w:val="TableParagraph"/>
              <w:ind w:left="6" w:right="122"/>
              <w:jc w:val="center"/>
              <w:rPr>
                <w:sz w:val="16"/>
              </w:rPr>
            </w:pPr>
            <w:r w:rsidRPr="006E0C1E">
              <w:rPr>
                <w:rFonts w:eastAsiaTheme="minorHAnsi"/>
                <w:sz w:val="16"/>
                <w:szCs w:val="16"/>
              </w:rPr>
              <w:t>DC.1.4.1#10</w:t>
            </w:r>
          </w:p>
        </w:tc>
      </w:tr>
      <w:tr w:rsidR="00EA5092" w14:paraId="4427FD82" w14:textId="1F97E804" w:rsidTr="001614CD">
        <w:trPr>
          <w:trHeight w:val="431"/>
        </w:trPr>
        <w:tc>
          <w:tcPr>
            <w:tcW w:w="2125" w:type="dxa"/>
            <w:vMerge/>
            <w:tcBorders>
              <w:top w:val="nil"/>
              <w:bottom w:val="nil"/>
              <w:right w:val="single" w:sz="8" w:space="0" w:color="000000"/>
            </w:tcBorders>
          </w:tcPr>
          <w:p w14:paraId="65F6CC11"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A6A6A6" w:themeFill="background1" w:themeFillShade="A6"/>
          </w:tcPr>
          <w:p w14:paraId="47FF96EB" w14:textId="77777777" w:rsidR="00EA5092" w:rsidRDefault="00EA5092" w:rsidP="001614CD">
            <w:pPr>
              <w:pStyle w:val="TableParagraph"/>
              <w:spacing w:line="190" w:lineRule="atLeast"/>
              <w:ind w:left="453" w:hanging="335"/>
              <w:rPr>
                <w:sz w:val="16"/>
              </w:rPr>
            </w:pPr>
            <w:r>
              <w:rPr>
                <w:b/>
                <w:sz w:val="16"/>
              </w:rPr>
              <w:t xml:space="preserve">12. </w:t>
            </w:r>
            <w:r>
              <w:rPr>
                <w:sz w:val="16"/>
              </w:rPr>
              <w:t>The system SHOULD provide the ability to render the list of allergies, intolerances and adverse reactions in a user-defined sort order.</w:t>
            </w:r>
          </w:p>
        </w:tc>
        <w:tc>
          <w:tcPr>
            <w:tcW w:w="959" w:type="dxa"/>
            <w:tcBorders>
              <w:left w:val="single" w:sz="6" w:space="0" w:color="000000"/>
              <w:right w:val="single" w:sz="6" w:space="0" w:color="000000"/>
            </w:tcBorders>
            <w:shd w:val="clear" w:color="auto" w:fill="A6A6A6" w:themeFill="background1" w:themeFillShade="A6"/>
            <w:vAlign w:val="center"/>
          </w:tcPr>
          <w:p w14:paraId="334DA10B" w14:textId="77777777" w:rsidR="00EA5092" w:rsidRDefault="00EA5092" w:rsidP="001614CD">
            <w:pPr>
              <w:pStyle w:val="TableParagraph"/>
              <w:ind w:left="280" w:right="261"/>
              <w:jc w:val="center"/>
              <w:rPr>
                <w:sz w:val="16"/>
              </w:rPr>
            </w:pPr>
            <w:r>
              <w:rPr>
                <w:sz w:val="16"/>
              </w:rPr>
              <w:t>59</w:t>
            </w:r>
          </w:p>
        </w:tc>
        <w:tc>
          <w:tcPr>
            <w:tcW w:w="959" w:type="dxa"/>
            <w:tcBorders>
              <w:left w:val="single" w:sz="6" w:space="0" w:color="000000"/>
              <w:right w:val="single" w:sz="6" w:space="0" w:color="000000"/>
            </w:tcBorders>
            <w:shd w:val="clear" w:color="auto" w:fill="A6A6A6" w:themeFill="background1" w:themeFillShade="A6"/>
            <w:vAlign w:val="center"/>
          </w:tcPr>
          <w:p w14:paraId="022D3E80" w14:textId="7A8F2267" w:rsidR="00EA5092" w:rsidRDefault="00FE0826" w:rsidP="001614CD">
            <w:pPr>
              <w:pStyle w:val="TableParagraph"/>
              <w:ind w:left="0"/>
              <w:jc w:val="center"/>
              <w:rPr>
                <w:sz w:val="16"/>
              </w:rPr>
            </w:pPr>
            <w:r>
              <w:rPr>
                <w:sz w:val="16"/>
              </w:rPr>
              <w:t>D</w:t>
            </w:r>
          </w:p>
        </w:tc>
        <w:tc>
          <w:tcPr>
            <w:tcW w:w="995" w:type="dxa"/>
            <w:tcBorders>
              <w:left w:val="single" w:sz="6" w:space="0" w:color="000000"/>
              <w:right w:val="single" w:sz="6" w:space="0" w:color="000000"/>
            </w:tcBorders>
            <w:shd w:val="clear" w:color="auto" w:fill="A6A6A6" w:themeFill="background1" w:themeFillShade="A6"/>
            <w:vAlign w:val="center"/>
          </w:tcPr>
          <w:p w14:paraId="21ACAD35" w14:textId="39842A17" w:rsidR="00EA5092" w:rsidRPr="006E0C1E" w:rsidRDefault="006E0C1E" w:rsidP="001614CD">
            <w:pPr>
              <w:pStyle w:val="TableParagraph"/>
              <w:ind w:left="6" w:right="42"/>
              <w:jc w:val="center"/>
              <w:rPr>
                <w:sz w:val="16"/>
              </w:rPr>
            </w:pPr>
            <w:r w:rsidRPr="006E0C1E">
              <w:rPr>
                <w:rFonts w:eastAsiaTheme="minorHAnsi"/>
                <w:sz w:val="16"/>
                <w:szCs w:val="16"/>
              </w:rPr>
              <w:t>DC.1.4.1#11</w:t>
            </w:r>
          </w:p>
        </w:tc>
      </w:tr>
      <w:tr w:rsidR="00EA5092" w14:paraId="0F1A8948" w14:textId="787D963A" w:rsidTr="001614CD">
        <w:trPr>
          <w:trHeight w:val="623"/>
        </w:trPr>
        <w:tc>
          <w:tcPr>
            <w:tcW w:w="2125" w:type="dxa"/>
            <w:vMerge/>
            <w:tcBorders>
              <w:top w:val="nil"/>
              <w:bottom w:val="nil"/>
              <w:right w:val="single" w:sz="8" w:space="0" w:color="000000"/>
            </w:tcBorders>
          </w:tcPr>
          <w:p w14:paraId="4D354E40"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DBE5F1" w:themeFill="accent1" w:themeFillTint="33"/>
          </w:tcPr>
          <w:p w14:paraId="1107C7EB" w14:textId="539AC53D" w:rsidR="00EA5092" w:rsidRDefault="00EA5092" w:rsidP="001614CD">
            <w:pPr>
              <w:pStyle w:val="TableParagraph"/>
              <w:spacing w:line="190" w:lineRule="atLeast"/>
              <w:ind w:left="450" w:right="50" w:hanging="335"/>
              <w:jc w:val="both"/>
              <w:rPr>
                <w:sz w:val="16"/>
              </w:rPr>
            </w:pPr>
            <w:r>
              <w:rPr>
                <w:b/>
                <w:sz w:val="16"/>
              </w:rPr>
              <w:t xml:space="preserve">13. </w:t>
            </w:r>
            <w:ins w:id="73" w:author="Patrick Loyd" w:date="2018-03-05T00:00:00Z">
              <w:r w:rsidR="00283297" w:rsidRPr="00283297">
                <w:rPr>
                  <w:sz w:val="16"/>
                </w:rPr>
                <w:t>The system MAY provide the ability for authorized users to manage configuration parameters that</w:t>
              </w:r>
              <w:r w:rsidR="00283297">
                <w:rPr>
                  <w:sz w:val="16"/>
                </w:rPr>
                <w:t xml:space="preserve"> </w:t>
              </w:r>
              <w:r w:rsidR="00283297" w:rsidRPr="00283297">
                <w:rPr>
                  <w:sz w:val="16"/>
                </w:rPr>
                <w:t>limit user-defined overrides of sort-orders for the rendering of lists of allergies, intolerances, and/</w:t>
              </w:r>
              <w:r w:rsidR="00283297">
                <w:rPr>
                  <w:sz w:val="16"/>
                </w:rPr>
                <w:t xml:space="preserve"> </w:t>
              </w:r>
              <w:r w:rsidR="00283297" w:rsidRPr="00283297">
                <w:rPr>
                  <w:sz w:val="16"/>
                </w:rPr>
                <w:t>or adverse reactions according to scope of practice, organizational policy, and/or jurisdictional law</w:t>
              </w:r>
              <w:r w:rsidR="00283297">
                <w:rPr>
                  <w:sz w:val="16"/>
                </w:rPr>
                <w:t xml:space="preserve"> </w:t>
              </w:r>
              <w:r w:rsidR="00283297" w:rsidRPr="00283297">
                <w:rPr>
                  <w:sz w:val="16"/>
                </w:rPr>
                <w:t>(e.g., to reduce the confusion when the same list is sorted by severity one day and then by date</w:t>
              </w:r>
              <w:r w:rsidR="00283297">
                <w:rPr>
                  <w:sz w:val="16"/>
                </w:rPr>
                <w:t xml:space="preserve"> </w:t>
              </w:r>
              <w:r w:rsidR="00283297" w:rsidRPr="00283297">
                <w:rPr>
                  <w:sz w:val="16"/>
                </w:rPr>
                <w:t>of-</w:t>
              </w:r>
              <w:r w:rsidR="00283297">
                <w:rPr>
                  <w:sz w:val="16"/>
                </w:rPr>
                <w:t xml:space="preserve"> </w:t>
              </w:r>
              <w:r w:rsidR="00283297" w:rsidRPr="00283297">
                <w:rPr>
                  <w:sz w:val="16"/>
                </w:rPr>
                <w:t>onset the next day).</w:t>
              </w:r>
            </w:ins>
            <w:del w:id="74" w:author="Patrick Loyd" w:date="2018-03-05T00:00:00Z">
              <w:r w:rsidDel="00283297">
                <w:rPr>
                  <w:sz w:val="16"/>
                </w:rPr>
                <w:delText>The system MAY restrict the ability to render the list of allergies, intolerances and adverse reactions in a user-defined sort order (e.g., to reduce the confusion when the same list is sorted by severity one day and then by date-of-onset the next day).</w:delText>
              </w:r>
            </w:del>
          </w:p>
        </w:tc>
        <w:tc>
          <w:tcPr>
            <w:tcW w:w="959" w:type="dxa"/>
            <w:tcBorders>
              <w:left w:val="single" w:sz="6" w:space="0" w:color="000000"/>
              <w:right w:val="single" w:sz="6" w:space="0" w:color="000000"/>
            </w:tcBorders>
            <w:shd w:val="clear" w:color="auto" w:fill="DBE5F1" w:themeFill="accent1" w:themeFillTint="33"/>
            <w:vAlign w:val="center"/>
          </w:tcPr>
          <w:p w14:paraId="2D1B65BB" w14:textId="77777777" w:rsidR="00EA5092" w:rsidRDefault="00EA5092" w:rsidP="001614CD">
            <w:pPr>
              <w:pStyle w:val="TableParagraph"/>
              <w:ind w:left="280" w:right="261"/>
              <w:jc w:val="center"/>
              <w:rPr>
                <w:sz w:val="16"/>
              </w:rPr>
            </w:pPr>
            <w:r>
              <w:rPr>
                <w:sz w:val="16"/>
              </w:rPr>
              <w:t>60</w:t>
            </w:r>
          </w:p>
        </w:tc>
        <w:tc>
          <w:tcPr>
            <w:tcW w:w="959" w:type="dxa"/>
            <w:tcBorders>
              <w:left w:val="single" w:sz="6" w:space="0" w:color="000000"/>
              <w:right w:val="single" w:sz="6" w:space="0" w:color="000000"/>
            </w:tcBorders>
            <w:shd w:val="clear" w:color="auto" w:fill="DBE5F1" w:themeFill="accent1" w:themeFillTint="33"/>
            <w:vAlign w:val="center"/>
          </w:tcPr>
          <w:p w14:paraId="0DACC831" w14:textId="5665BF17" w:rsidR="00EA5092" w:rsidRDefault="00D51CF3" w:rsidP="001614CD">
            <w:pPr>
              <w:pStyle w:val="TableParagraph"/>
              <w:ind w:left="0"/>
              <w:jc w:val="center"/>
              <w:rPr>
                <w:sz w:val="17"/>
              </w:rPr>
            </w:pPr>
            <w:r>
              <w:rPr>
                <w:sz w:val="16"/>
              </w:rPr>
              <w:t>B/</w:t>
            </w:r>
            <w:r w:rsidR="00283297" w:rsidRPr="005F62BA">
              <w:rPr>
                <w:sz w:val="16"/>
              </w:rPr>
              <w:t>M</w:t>
            </w:r>
          </w:p>
        </w:tc>
        <w:tc>
          <w:tcPr>
            <w:tcW w:w="995" w:type="dxa"/>
            <w:tcBorders>
              <w:left w:val="single" w:sz="6" w:space="0" w:color="000000"/>
              <w:right w:val="single" w:sz="6" w:space="0" w:color="000000"/>
            </w:tcBorders>
            <w:shd w:val="clear" w:color="auto" w:fill="DBE5F1" w:themeFill="accent1" w:themeFillTint="33"/>
            <w:vAlign w:val="center"/>
          </w:tcPr>
          <w:p w14:paraId="04F93652" w14:textId="77777777" w:rsidR="00EA5092" w:rsidRPr="006E0C1E" w:rsidRDefault="00EA5092" w:rsidP="001614CD">
            <w:pPr>
              <w:pStyle w:val="TableParagraph"/>
              <w:ind w:left="6" w:right="42"/>
              <w:jc w:val="center"/>
              <w:rPr>
                <w:sz w:val="17"/>
              </w:rPr>
            </w:pPr>
          </w:p>
        </w:tc>
      </w:tr>
      <w:tr w:rsidR="00EA5092" w14:paraId="1A300973" w14:textId="67A59605" w:rsidTr="001614CD">
        <w:trPr>
          <w:trHeight w:val="432"/>
        </w:trPr>
        <w:tc>
          <w:tcPr>
            <w:tcW w:w="2125" w:type="dxa"/>
            <w:vMerge/>
            <w:tcBorders>
              <w:top w:val="nil"/>
              <w:bottom w:val="nil"/>
              <w:right w:val="single" w:sz="8" w:space="0" w:color="000000"/>
            </w:tcBorders>
          </w:tcPr>
          <w:p w14:paraId="08115A8A"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F2DBDB" w:themeFill="accent2" w:themeFillTint="33"/>
          </w:tcPr>
          <w:p w14:paraId="1CCB0945" w14:textId="77777777" w:rsidR="00EA5092" w:rsidRDefault="00EA5092" w:rsidP="001614CD">
            <w:pPr>
              <w:pStyle w:val="TableParagraph"/>
              <w:spacing w:line="190" w:lineRule="atLeast"/>
              <w:ind w:left="453" w:hanging="335"/>
              <w:rPr>
                <w:sz w:val="16"/>
              </w:rPr>
            </w:pPr>
            <w:r>
              <w:rPr>
                <w:b/>
                <w:sz w:val="16"/>
              </w:rPr>
              <w:t xml:space="preserve">14. </w:t>
            </w:r>
            <w:r>
              <w:rPr>
                <w:sz w:val="16"/>
              </w:rPr>
              <w:t>The system SHALL provide the ability to tag that the list of allergies, intolerances and adverse reactions has been reviewed.</w:t>
            </w:r>
          </w:p>
        </w:tc>
        <w:tc>
          <w:tcPr>
            <w:tcW w:w="959" w:type="dxa"/>
            <w:tcBorders>
              <w:left w:val="single" w:sz="6" w:space="0" w:color="000000"/>
              <w:right w:val="single" w:sz="6" w:space="0" w:color="000000"/>
            </w:tcBorders>
            <w:shd w:val="clear" w:color="auto" w:fill="F2DBDB" w:themeFill="accent2" w:themeFillTint="33"/>
            <w:vAlign w:val="center"/>
          </w:tcPr>
          <w:p w14:paraId="342F6B31" w14:textId="77777777" w:rsidR="00EA5092" w:rsidRDefault="00EA5092" w:rsidP="001614CD">
            <w:pPr>
              <w:pStyle w:val="TableParagraph"/>
              <w:ind w:left="280" w:right="261"/>
              <w:jc w:val="center"/>
              <w:rPr>
                <w:sz w:val="16"/>
              </w:rPr>
            </w:pPr>
            <w:r>
              <w:rPr>
                <w:sz w:val="16"/>
              </w:rPr>
              <w:t>61</w:t>
            </w:r>
          </w:p>
        </w:tc>
        <w:tc>
          <w:tcPr>
            <w:tcW w:w="959" w:type="dxa"/>
            <w:tcBorders>
              <w:left w:val="single" w:sz="6" w:space="0" w:color="000000"/>
              <w:right w:val="single" w:sz="6" w:space="0" w:color="000000"/>
            </w:tcBorders>
            <w:shd w:val="clear" w:color="auto" w:fill="F2DBDB" w:themeFill="accent2" w:themeFillTint="33"/>
            <w:vAlign w:val="center"/>
          </w:tcPr>
          <w:p w14:paraId="6E07EB56" w14:textId="110B490D" w:rsidR="00EA5092" w:rsidRDefault="00283297" w:rsidP="001614CD">
            <w:pPr>
              <w:pStyle w:val="TableParagraph"/>
              <w:ind w:left="280" w:right="261"/>
              <w:jc w:val="center"/>
              <w:rPr>
                <w:sz w:val="16"/>
              </w:rPr>
            </w:pPr>
            <w:r>
              <w:rPr>
                <w:sz w:val="16"/>
              </w:rPr>
              <w:t>A</w:t>
            </w:r>
          </w:p>
        </w:tc>
        <w:tc>
          <w:tcPr>
            <w:tcW w:w="995" w:type="dxa"/>
            <w:tcBorders>
              <w:left w:val="single" w:sz="6" w:space="0" w:color="000000"/>
              <w:right w:val="single" w:sz="6" w:space="0" w:color="000000"/>
            </w:tcBorders>
            <w:shd w:val="clear" w:color="auto" w:fill="F2DBDB" w:themeFill="accent2" w:themeFillTint="33"/>
            <w:vAlign w:val="center"/>
          </w:tcPr>
          <w:p w14:paraId="56791A6D" w14:textId="376E7A1F" w:rsidR="00EA5092" w:rsidRPr="006E0C1E" w:rsidRDefault="006E0C1E" w:rsidP="001614CD">
            <w:pPr>
              <w:pStyle w:val="TableParagraph"/>
              <w:ind w:left="6" w:right="42"/>
              <w:jc w:val="center"/>
              <w:rPr>
                <w:sz w:val="16"/>
              </w:rPr>
            </w:pPr>
            <w:r w:rsidRPr="006E0C1E">
              <w:rPr>
                <w:rFonts w:eastAsiaTheme="minorHAnsi"/>
                <w:sz w:val="16"/>
                <w:szCs w:val="16"/>
              </w:rPr>
              <w:t>DC.1.4.1#12</w:t>
            </w:r>
          </w:p>
        </w:tc>
      </w:tr>
      <w:tr w:rsidR="00EA5092" w14:paraId="22731D2B" w14:textId="7EF7B4EA" w:rsidTr="001614CD">
        <w:trPr>
          <w:trHeight w:hRule="exact" w:val="216"/>
        </w:trPr>
        <w:tc>
          <w:tcPr>
            <w:tcW w:w="2125" w:type="dxa"/>
            <w:vMerge/>
            <w:tcBorders>
              <w:top w:val="nil"/>
              <w:bottom w:val="nil"/>
              <w:right w:val="single" w:sz="8" w:space="0" w:color="000000"/>
            </w:tcBorders>
          </w:tcPr>
          <w:p w14:paraId="3FE741AA"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F2DBDB" w:themeFill="accent2" w:themeFillTint="33"/>
          </w:tcPr>
          <w:p w14:paraId="25CEFC23" w14:textId="77777777" w:rsidR="00EA5092" w:rsidRDefault="00EA5092" w:rsidP="001614CD">
            <w:pPr>
              <w:pStyle w:val="TableParagraph"/>
              <w:spacing w:line="190" w:lineRule="atLeast"/>
              <w:ind w:left="453" w:hanging="335"/>
              <w:rPr>
                <w:sz w:val="16"/>
              </w:rPr>
            </w:pPr>
            <w:r>
              <w:rPr>
                <w:b/>
                <w:sz w:val="16"/>
              </w:rPr>
              <w:t xml:space="preserve">15. </w:t>
            </w:r>
            <w:r>
              <w:rPr>
                <w:sz w:val="16"/>
              </w:rPr>
              <w:t>They system SHALL provide the ability to capture and render the date on which allergy information was entered.</w:t>
            </w:r>
          </w:p>
        </w:tc>
        <w:tc>
          <w:tcPr>
            <w:tcW w:w="959" w:type="dxa"/>
            <w:tcBorders>
              <w:left w:val="single" w:sz="6" w:space="0" w:color="000000"/>
              <w:right w:val="single" w:sz="6" w:space="0" w:color="000000"/>
            </w:tcBorders>
            <w:shd w:val="clear" w:color="auto" w:fill="F2DBDB" w:themeFill="accent2" w:themeFillTint="33"/>
            <w:vAlign w:val="center"/>
          </w:tcPr>
          <w:p w14:paraId="10AB9B57" w14:textId="77777777" w:rsidR="00EA5092" w:rsidRDefault="00EA5092" w:rsidP="001614CD">
            <w:pPr>
              <w:pStyle w:val="TableParagraph"/>
              <w:ind w:left="280" w:right="261"/>
              <w:jc w:val="center"/>
              <w:rPr>
                <w:sz w:val="16"/>
              </w:rPr>
            </w:pPr>
            <w:r>
              <w:rPr>
                <w:sz w:val="16"/>
              </w:rPr>
              <w:t>62</w:t>
            </w:r>
          </w:p>
        </w:tc>
        <w:tc>
          <w:tcPr>
            <w:tcW w:w="959" w:type="dxa"/>
            <w:tcBorders>
              <w:left w:val="single" w:sz="6" w:space="0" w:color="000000"/>
              <w:right w:val="single" w:sz="6" w:space="0" w:color="000000"/>
            </w:tcBorders>
            <w:shd w:val="clear" w:color="auto" w:fill="F2DBDB" w:themeFill="accent2" w:themeFillTint="33"/>
            <w:vAlign w:val="center"/>
          </w:tcPr>
          <w:p w14:paraId="59252CD1" w14:textId="78FE27AD" w:rsidR="00EA5092" w:rsidRDefault="00283297" w:rsidP="001614CD">
            <w:pPr>
              <w:pStyle w:val="TableParagraph"/>
              <w:ind w:left="280" w:right="261"/>
              <w:jc w:val="center"/>
              <w:rPr>
                <w:sz w:val="16"/>
              </w:rPr>
            </w:pPr>
            <w:r>
              <w:rPr>
                <w:sz w:val="16"/>
              </w:rPr>
              <w:t>A</w:t>
            </w:r>
          </w:p>
        </w:tc>
        <w:tc>
          <w:tcPr>
            <w:tcW w:w="995" w:type="dxa"/>
            <w:tcBorders>
              <w:left w:val="single" w:sz="6" w:space="0" w:color="000000"/>
              <w:right w:val="single" w:sz="6" w:space="0" w:color="000000"/>
            </w:tcBorders>
            <w:shd w:val="clear" w:color="auto" w:fill="F2DBDB" w:themeFill="accent2" w:themeFillTint="33"/>
            <w:vAlign w:val="center"/>
          </w:tcPr>
          <w:p w14:paraId="7FE475BB" w14:textId="6F1C14A5" w:rsidR="00EA5092" w:rsidRPr="006E0C1E" w:rsidRDefault="006E0C1E" w:rsidP="001614CD">
            <w:pPr>
              <w:pStyle w:val="TableParagraph"/>
              <w:ind w:left="6" w:right="42"/>
              <w:jc w:val="center"/>
              <w:rPr>
                <w:sz w:val="16"/>
              </w:rPr>
            </w:pPr>
            <w:r w:rsidRPr="006E0C1E">
              <w:rPr>
                <w:rFonts w:eastAsiaTheme="minorHAnsi"/>
                <w:sz w:val="16"/>
                <w:szCs w:val="16"/>
              </w:rPr>
              <w:t>DC.1.4.1#13</w:t>
            </w:r>
          </w:p>
        </w:tc>
      </w:tr>
      <w:tr w:rsidR="00EA5092" w14:paraId="767D6EF8" w14:textId="7A858988" w:rsidTr="001614CD">
        <w:trPr>
          <w:trHeight w:hRule="exact" w:val="216"/>
        </w:trPr>
        <w:tc>
          <w:tcPr>
            <w:tcW w:w="2125" w:type="dxa"/>
            <w:vMerge/>
            <w:tcBorders>
              <w:top w:val="nil"/>
              <w:bottom w:val="nil"/>
              <w:right w:val="single" w:sz="8" w:space="0" w:color="000000"/>
            </w:tcBorders>
          </w:tcPr>
          <w:p w14:paraId="3532B5D1"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A6A6A6" w:themeFill="background1" w:themeFillShade="A6"/>
          </w:tcPr>
          <w:p w14:paraId="7575D96E" w14:textId="77777777" w:rsidR="00EA5092" w:rsidRDefault="00EA5092" w:rsidP="001614CD">
            <w:pPr>
              <w:pStyle w:val="TableParagraph"/>
              <w:spacing w:line="190" w:lineRule="atLeast"/>
              <w:ind w:left="453" w:hanging="335"/>
              <w:rPr>
                <w:sz w:val="16"/>
              </w:rPr>
            </w:pPr>
            <w:r>
              <w:rPr>
                <w:b/>
                <w:sz w:val="16"/>
              </w:rPr>
              <w:t xml:space="preserve">16. </w:t>
            </w:r>
            <w:r>
              <w:rPr>
                <w:sz w:val="16"/>
              </w:rPr>
              <w:t>The system SHOULD provide the ability to capture and render the approximate date of the allergy occurrence.</w:t>
            </w:r>
          </w:p>
        </w:tc>
        <w:tc>
          <w:tcPr>
            <w:tcW w:w="959" w:type="dxa"/>
            <w:tcBorders>
              <w:left w:val="single" w:sz="6" w:space="0" w:color="000000"/>
              <w:right w:val="single" w:sz="6" w:space="0" w:color="000000"/>
            </w:tcBorders>
            <w:shd w:val="clear" w:color="auto" w:fill="A6A6A6" w:themeFill="background1" w:themeFillShade="A6"/>
            <w:vAlign w:val="center"/>
          </w:tcPr>
          <w:p w14:paraId="45234E3E" w14:textId="77777777" w:rsidR="00EA5092" w:rsidRDefault="00EA5092" w:rsidP="001614CD">
            <w:pPr>
              <w:pStyle w:val="TableParagraph"/>
              <w:ind w:left="280" w:right="261"/>
              <w:jc w:val="center"/>
              <w:rPr>
                <w:sz w:val="16"/>
              </w:rPr>
            </w:pPr>
            <w:r>
              <w:rPr>
                <w:sz w:val="16"/>
              </w:rPr>
              <w:t>63</w:t>
            </w:r>
          </w:p>
        </w:tc>
        <w:tc>
          <w:tcPr>
            <w:tcW w:w="959" w:type="dxa"/>
            <w:tcBorders>
              <w:left w:val="single" w:sz="6" w:space="0" w:color="000000"/>
              <w:right w:val="single" w:sz="6" w:space="0" w:color="000000"/>
            </w:tcBorders>
            <w:shd w:val="clear" w:color="auto" w:fill="A6A6A6" w:themeFill="background1" w:themeFillShade="A6"/>
            <w:vAlign w:val="center"/>
          </w:tcPr>
          <w:p w14:paraId="4F70D746" w14:textId="70F8E6D0" w:rsidR="00EA5092" w:rsidRDefault="00FE0826" w:rsidP="001614CD">
            <w:pPr>
              <w:pStyle w:val="TableParagraph"/>
              <w:ind w:left="0"/>
              <w:jc w:val="center"/>
              <w:rPr>
                <w:sz w:val="16"/>
              </w:rPr>
            </w:pPr>
            <w:r>
              <w:rPr>
                <w:sz w:val="16"/>
              </w:rPr>
              <w:t>D</w:t>
            </w:r>
          </w:p>
        </w:tc>
        <w:tc>
          <w:tcPr>
            <w:tcW w:w="995" w:type="dxa"/>
            <w:tcBorders>
              <w:left w:val="single" w:sz="6" w:space="0" w:color="000000"/>
              <w:right w:val="single" w:sz="6" w:space="0" w:color="000000"/>
            </w:tcBorders>
            <w:shd w:val="clear" w:color="auto" w:fill="A6A6A6" w:themeFill="background1" w:themeFillShade="A6"/>
            <w:vAlign w:val="center"/>
          </w:tcPr>
          <w:p w14:paraId="6FFA1752" w14:textId="20603D3D" w:rsidR="00EA5092" w:rsidRPr="006E0C1E" w:rsidRDefault="006E0C1E" w:rsidP="001614CD">
            <w:pPr>
              <w:pStyle w:val="TableParagraph"/>
              <w:ind w:left="6" w:right="42"/>
              <w:jc w:val="center"/>
              <w:rPr>
                <w:sz w:val="16"/>
              </w:rPr>
            </w:pPr>
            <w:r w:rsidRPr="006E0C1E">
              <w:rPr>
                <w:rFonts w:eastAsiaTheme="minorHAnsi"/>
                <w:sz w:val="16"/>
                <w:szCs w:val="16"/>
              </w:rPr>
              <w:t>DC.1.4.1#14</w:t>
            </w:r>
          </w:p>
        </w:tc>
      </w:tr>
      <w:tr w:rsidR="00EA5092" w14:paraId="782D9351" w14:textId="685D9ACD" w:rsidTr="001614CD">
        <w:trPr>
          <w:trHeight w:hRule="exact" w:val="216"/>
        </w:trPr>
        <w:tc>
          <w:tcPr>
            <w:tcW w:w="2125" w:type="dxa"/>
            <w:vMerge/>
            <w:tcBorders>
              <w:top w:val="nil"/>
              <w:bottom w:val="nil"/>
              <w:right w:val="single" w:sz="8" w:space="0" w:color="000000"/>
            </w:tcBorders>
          </w:tcPr>
          <w:p w14:paraId="4517271D"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A6A6A6" w:themeFill="background1" w:themeFillShade="A6"/>
          </w:tcPr>
          <w:p w14:paraId="244469AA" w14:textId="77777777" w:rsidR="00EA5092" w:rsidRDefault="00EA5092" w:rsidP="001614CD">
            <w:pPr>
              <w:pStyle w:val="TableParagraph"/>
              <w:spacing w:line="190" w:lineRule="atLeast"/>
              <w:ind w:left="453" w:hanging="335"/>
              <w:rPr>
                <w:sz w:val="16"/>
              </w:rPr>
            </w:pPr>
            <w:r>
              <w:rPr>
                <w:b/>
                <w:sz w:val="16"/>
              </w:rPr>
              <w:t xml:space="preserve">17. </w:t>
            </w:r>
            <w:r>
              <w:rPr>
                <w:sz w:val="16"/>
              </w:rPr>
              <w:t>The system SHOULD provide the ability to manage allergy-information as standards-based coded data.</w:t>
            </w:r>
          </w:p>
        </w:tc>
        <w:tc>
          <w:tcPr>
            <w:tcW w:w="959" w:type="dxa"/>
            <w:tcBorders>
              <w:left w:val="single" w:sz="6" w:space="0" w:color="000000"/>
              <w:right w:val="single" w:sz="6" w:space="0" w:color="000000"/>
            </w:tcBorders>
            <w:shd w:val="clear" w:color="auto" w:fill="A6A6A6" w:themeFill="background1" w:themeFillShade="A6"/>
            <w:vAlign w:val="center"/>
          </w:tcPr>
          <w:p w14:paraId="6F966856" w14:textId="77777777" w:rsidR="00EA5092" w:rsidRDefault="00EA5092" w:rsidP="001614CD">
            <w:pPr>
              <w:pStyle w:val="TableParagraph"/>
              <w:ind w:left="280" w:right="261"/>
              <w:jc w:val="center"/>
              <w:rPr>
                <w:sz w:val="16"/>
              </w:rPr>
            </w:pPr>
            <w:r>
              <w:rPr>
                <w:sz w:val="16"/>
              </w:rPr>
              <w:t>64</w:t>
            </w:r>
          </w:p>
        </w:tc>
        <w:tc>
          <w:tcPr>
            <w:tcW w:w="959" w:type="dxa"/>
            <w:tcBorders>
              <w:left w:val="single" w:sz="6" w:space="0" w:color="000000"/>
              <w:right w:val="single" w:sz="6" w:space="0" w:color="000000"/>
            </w:tcBorders>
            <w:shd w:val="clear" w:color="auto" w:fill="A6A6A6" w:themeFill="background1" w:themeFillShade="A6"/>
            <w:vAlign w:val="center"/>
          </w:tcPr>
          <w:p w14:paraId="0430E2D1" w14:textId="1403F1B8" w:rsidR="00EA5092" w:rsidRDefault="00FE0826" w:rsidP="001614CD">
            <w:pPr>
              <w:pStyle w:val="TableParagraph"/>
              <w:ind w:left="0"/>
              <w:jc w:val="center"/>
              <w:rPr>
                <w:sz w:val="16"/>
              </w:rPr>
            </w:pPr>
            <w:r>
              <w:rPr>
                <w:sz w:val="16"/>
              </w:rPr>
              <w:t>D</w:t>
            </w:r>
          </w:p>
        </w:tc>
        <w:tc>
          <w:tcPr>
            <w:tcW w:w="995" w:type="dxa"/>
            <w:tcBorders>
              <w:left w:val="single" w:sz="6" w:space="0" w:color="000000"/>
              <w:right w:val="single" w:sz="6" w:space="0" w:color="000000"/>
            </w:tcBorders>
            <w:shd w:val="clear" w:color="auto" w:fill="A6A6A6" w:themeFill="background1" w:themeFillShade="A6"/>
            <w:vAlign w:val="center"/>
          </w:tcPr>
          <w:p w14:paraId="6A08879B" w14:textId="77777777" w:rsidR="00EA5092" w:rsidRDefault="00EA5092" w:rsidP="001614CD">
            <w:pPr>
              <w:pStyle w:val="TableParagraph"/>
              <w:ind w:left="6" w:right="42"/>
              <w:jc w:val="center"/>
              <w:rPr>
                <w:sz w:val="16"/>
              </w:rPr>
            </w:pPr>
          </w:p>
        </w:tc>
      </w:tr>
      <w:tr w:rsidR="00EA5092" w14:paraId="101BFA0C" w14:textId="64473D0B" w:rsidTr="001614CD">
        <w:trPr>
          <w:trHeight w:val="432"/>
        </w:trPr>
        <w:tc>
          <w:tcPr>
            <w:tcW w:w="2125" w:type="dxa"/>
            <w:vMerge/>
            <w:tcBorders>
              <w:top w:val="nil"/>
              <w:bottom w:val="nil"/>
              <w:right w:val="single" w:sz="8" w:space="0" w:color="000000"/>
            </w:tcBorders>
          </w:tcPr>
          <w:p w14:paraId="07796FCF"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A6A6A6" w:themeFill="background1" w:themeFillShade="A6"/>
          </w:tcPr>
          <w:p w14:paraId="58C30288" w14:textId="77777777" w:rsidR="00EA5092" w:rsidRDefault="00EA5092" w:rsidP="001614CD">
            <w:pPr>
              <w:pStyle w:val="TableParagraph"/>
              <w:spacing w:line="190" w:lineRule="atLeast"/>
              <w:ind w:left="453" w:hanging="335"/>
              <w:rPr>
                <w:sz w:val="16"/>
              </w:rPr>
            </w:pPr>
            <w:r>
              <w:rPr>
                <w:b/>
                <w:sz w:val="16"/>
              </w:rPr>
              <w:t xml:space="preserve">18. </w:t>
            </w:r>
            <w:r>
              <w:rPr>
                <w:sz w:val="16"/>
              </w:rPr>
              <w:t>The system SHOULD provide the ability to capture and maintain allergy information prior to completion of the medication order.</w:t>
            </w:r>
          </w:p>
        </w:tc>
        <w:tc>
          <w:tcPr>
            <w:tcW w:w="959" w:type="dxa"/>
            <w:tcBorders>
              <w:left w:val="single" w:sz="6" w:space="0" w:color="000000"/>
              <w:right w:val="single" w:sz="6" w:space="0" w:color="000000"/>
            </w:tcBorders>
            <w:shd w:val="clear" w:color="auto" w:fill="A6A6A6" w:themeFill="background1" w:themeFillShade="A6"/>
            <w:vAlign w:val="center"/>
          </w:tcPr>
          <w:p w14:paraId="4C450D4C" w14:textId="77777777" w:rsidR="00EA5092" w:rsidRDefault="00EA5092" w:rsidP="001614CD">
            <w:pPr>
              <w:pStyle w:val="TableParagraph"/>
              <w:ind w:left="280" w:right="261"/>
              <w:jc w:val="center"/>
              <w:rPr>
                <w:sz w:val="16"/>
              </w:rPr>
            </w:pPr>
            <w:r>
              <w:rPr>
                <w:sz w:val="16"/>
              </w:rPr>
              <w:t>65</w:t>
            </w:r>
          </w:p>
        </w:tc>
        <w:tc>
          <w:tcPr>
            <w:tcW w:w="959" w:type="dxa"/>
            <w:tcBorders>
              <w:left w:val="single" w:sz="6" w:space="0" w:color="000000"/>
              <w:right w:val="single" w:sz="6" w:space="0" w:color="000000"/>
            </w:tcBorders>
            <w:shd w:val="clear" w:color="auto" w:fill="A6A6A6" w:themeFill="background1" w:themeFillShade="A6"/>
            <w:vAlign w:val="center"/>
          </w:tcPr>
          <w:p w14:paraId="047AA86B" w14:textId="6476C7B0" w:rsidR="00EA5092" w:rsidRDefault="00FE0826" w:rsidP="001614CD">
            <w:pPr>
              <w:pStyle w:val="TableParagraph"/>
              <w:ind w:left="0"/>
              <w:jc w:val="center"/>
              <w:rPr>
                <w:sz w:val="16"/>
              </w:rPr>
            </w:pPr>
            <w:r>
              <w:rPr>
                <w:sz w:val="16"/>
              </w:rPr>
              <w:t>D</w:t>
            </w:r>
          </w:p>
        </w:tc>
        <w:tc>
          <w:tcPr>
            <w:tcW w:w="995" w:type="dxa"/>
            <w:tcBorders>
              <w:left w:val="single" w:sz="6" w:space="0" w:color="000000"/>
              <w:right w:val="single" w:sz="6" w:space="0" w:color="000000"/>
            </w:tcBorders>
            <w:shd w:val="clear" w:color="auto" w:fill="A6A6A6" w:themeFill="background1" w:themeFillShade="A6"/>
            <w:vAlign w:val="center"/>
          </w:tcPr>
          <w:p w14:paraId="1BFDB2E1" w14:textId="77777777" w:rsidR="00EA5092" w:rsidRDefault="00EA5092" w:rsidP="001614CD">
            <w:pPr>
              <w:pStyle w:val="TableParagraph"/>
              <w:ind w:left="6" w:right="42"/>
              <w:jc w:val="center"/>
              <w:rPr>
                <w:sz w:val="16"/>
              </w:rPr>
            </w:pPr>
          </w:p>
        </w:tc>
      </w:tr>
      <w:tr w:rsidR="00EA5092" w14:paraId="1559294D" w14:textId="6EC41A15" w:rsidTr="001614CD">
        <w:trPr>
          <w:trHeight w:val="432"/>
        </w:trPr>
        <w:tc>
          <w:tcPr>
            <w:tcW w:w="2125" w:type="dxa"/>
            <w:vMerge/>
            <w:tcBorders>
              <w:top w:val="nil"/>
              <w:bottom w:val="nil"/>
              <w:right w:val="single" w:sz="8" w:space="0" w:color="000000"/>
            </w:tcBorders>
          </w:tcPr>
          <w:p w14:paraId="1C54653E"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A6A6A6" w:themeFill="background1" w:themeFillShade="A6"/>
          </w:tcPr>
          <w:p w14:paraId="6CBCCEEB" w14:textId="77777777" w:rsidR="00EA5092" w:rsidRDefault="00EA5092" w:rsidP="001614CD">
            <w:pPr>
              <w:pStyle w:val="TableParagraph"/>
              <w:spacing w:line="190" w:lineRule="atLeast"/>
              <w:ind w:left="453" w:hanging="335"/>
              <w:rPr>
                <w:sz w:val="16"/>
              </w:rPr>
            </w:pPr>
            <w:r>
              <w:rPr>
                <w:b/>
                <w:sz w:val="16"/>
              </w:rPr>
              <w:t xml:space="preserve">19. </w:t>
            </w:r>
            <w:r>
              <w:rPr>
                <w:sz w:val="16"/>
              </w:rPr>
              <w:t>The system SHOULD provide the ability to capture and render that the allergies are "Unknown" or "Unable to Assess Allergies".</w:t>
            </w:r>
          </w:p>
        </w:tc>
        <w:tc>
          <w:tcPr>
            <w:tcW w:w="959" w:type="dxa"/>
            <w:tcBorders>
              <w:left w:val="single" w:sz="6" w:space="0" w:color="000000"/>
              <w:right w:val="single" w:sz="6" w:space="0" w:color="000000"/>
            </w:tcBorders>
            <w:shd w:val="clear" w:color="auto" w:fill="A6A6A6" w:themeFill="background1" w:themeFillShade="A6"/>
            <w:vAlign w:val="center"/>
          </w:tcPr>
          <w:p w14:paraId="225AED95" w14:textId="77777777" w:rsidR="00EA5092" w:rsidRDefault="00EA5092" w:rsidP="001614CD">
            <w:pPr>
              <w:pStyle w:val="TableParagraph"/>
              <w:ind w:left="280" w:right="261"/>
              <w:jc w:val="center"/>
              <w:rPr>
                <w:sz w:val="16"/>
              </w:rPr>
            </w:pPr>
            <w:r>
              <w:rPr>
                <w:sz w:val="16"/>
              </w:rPr>
              <w:t>66</w:t>
            </w:r>
          </w:p>
        </w:tc>
        <w:tc>
          <w:tcPr>
            <w:tcW w:w="959" w:type="dxa"/>
            <w:tcBorders>
              <w:left w:val="single" w:sz="6" w:space="0" w:color="000000"/>
              <w:right w:val="single" w:sz="6" w:space="0" w:color="000000"/>
            </w:tcBorders>
            <w:shd w:val="clear" w:color="auto" w:fill="A6A6A6" w:themeFill="background1" w:themeFillShade="A6"/>
            <w:vAlign w:val="center"/>
          </w:tcPr>
          <w:p w14:paraId="22C85C02" w14:textId="5A63260B" w:rsidR="00EA5092" w:rsidRDefault="00FE0826" w:rsidP="001614CD">
            <w:pPr>
              <w:pStyle w:val="TableParagraph"/>
              <w:ind w:left="0"/>
              <w:jc w:val="center"/>
              <w:rPr>
                <w:sz w:val="16"/>
              </w:rPr>
            </w:pPr>
            <w:r>
              <w:rPr>
                <w:sz w:val="16"/>
              </w:rPr>
              <w:t>D</w:t>
            </w:r>
          </w:p>
        </w:tc>
        <w:tc>
          <w:tcPr>
            <w:tcW w:w="995" w:type="dxa"/>
            <w:tcBorders>
              <w:left w:val="single" w:sz="6" w:space="0" w:color="000000"/>
              <w:right w:val="single" w:sz="6" w:space="0" w:color="000000"/>
            </w:tcBorders>
            <w:shd w:val="clear" w:color="auto" w:fill="A6A6A6" w:themeFill="background1" w:themeFillShade="A6"/>
            <w:vAlign w:val="center"/>
          </w:tcPr>
          <w:p w14:paraId="7429883E" w14:textId="77777777" w:rsidR="00EA5092" w:rsidRDefault="00EA5092" w:rsidP="001614CD">
            <w:pPr>
              <w:pStyle w:val="TableParagraph"/>
              <w:ind w:left="6" w:right="42"/>
              <w:jc w:val="center"/>
              <w:rPr>
                <w:sz w:val="16"/>
              </w:rPr>
            </w:pPr>
          </w:p>
        </w:tc>
      </w:tr>
      <w:tr w:rsidR="00EA5092" w14:paraId="53F7E10B" w14:textId="785CB306" w:rsidTr="001614CD">
        <w:trPr>
          <w:trHeight w:val="431"/>
        </w:trPr>
        <w:tc>
          <w:tcPr>
            <w:tcW w:w="2125" w:type="dxa"/>
            <w:vMerge/>
            <w:tcBorders>
              <w:top w:val="nil"/>
              <w:bottom w:val="nil"/>
              <w:right w:val="single" w:sz="8" w:space="0" w:color="000000"/>
            </w:tcBorders>
          </w:tcPr>
          <w:p w14:paraId="18921CFB"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A6A6A6" w:themeFill="background1" w:themeFillShade="A6"/>
          </w:tcPr>
          <w:p w14:paraId="386E90E4" w14:textId="77777777" w:rsidR="00EA5092" w:rsidRDefault="00EA5092" w:rsidP="00EA5092">
            <w:pPr>
              <w:pStyle w:val="TableParagraph"/>
              <w:spacing w:before="28" w:line="190" w:lineRule="atLeast"/>
              <w:ind w:left="453" w:hanging="335"/>
              <w:rPr>
                <w:sz w:val="16"/>
              </w:rPr>
            </w:pPr>
            <w:r>
              <w:rPr>
                <w:b/>
                <w:sz w:val="16"/>
              </w:rPr>
              <w:t xml:space="preserve">20. </w:t>
            </w:r>
            <w:r>
              <w:rPr>
                <w:sz w:val="16"/>
              </w:rPr>
              <w:t>The system SHOULD provide the ability to capture the reason for "Unknown" or "Unable to Assess Allergies" documentation.</w:t>
            </w:r>
          </w:p>
        </w:tc>
        <w:tc>
          <w:tcPr>
            <w:tcW w:w="959" w:type="dxa"/>
            <w:tcBorders>
              <w:left w:val="single" w:sz="6" w:space="0" w:color="000000"/>
              <w:right w:val="single" w:sz="6" w:space="0" w:color="000000"/>
            </w:tcBorders>
            <w:shd w:val="clear" w:color="auto" w:fill="A6A6A6" w:themeFill="background1" w:themeFillShade="A6"/>
            <w:vAlign w:val="center"/>
          </w:tcPr>
          <w:p w14:paraId="04B94E27" w14:textId="77777777" w:rsidR="00EA5092" w:rsidRDefault="00EA5092" w:rsidP="00EA5092">
            <w:pPr>
              <w:pStyle w:val="TableParagraph"/>
              <w:ind w:left="280" w:right="261"/>
              <w:jc w:val="center"/>
              <w:rPr>
                <w:sz w:val="16"/>
              </w:rPr>
            </w:pPr>
            <w:r>
              <w:rPr>
                <w:sz w:val="16"/>
              </w:rPr>
              <w:t>67</w:t>
            </w:r>
          </w:p>
        </w:tc>
        <w:tc>
          <w:tcPr>
            <w:tcW w:w="959" w:type="dxa"/>
            <w:tcBorders>
              <w:left w:val="single" w:sz="6" w:space="0" w:color="000000"/>
              <w:right w:val="single" w:sz="6" w:space="0" w:color="000000"/>
            </w:tcBorders>
            <w:shd w:val="clear" w:color="auto" w:fill="A6A6A6" w:themeFill="background1" w:themeFillShade="A6"/>
            <w:vAlign w:val="center"/>
          </w:tcPr>
          <w:p w14:paraId="3BFE5915" w14:textId="1E3439C2" w:rsidR="00EA5092" w:rsidRDefault="00FE0826" w:rsidP="00E529B0">
            <w:pPr>
              <w:pStyle w:val="TableParagraph"/>
              <w:ind w:left="0"/>
              <w:jc w:val="center"/>
              <w:rPr>
                <w:sz w:val="16"/>
              </w:rPr>
            </w:pPr>
            <w:r>
              <w:rPr>
                <w:sz w:val="16"/>
              </w:rPr>
              <w:t>D</w:t>
            </w:r>
          </w:p>
        </w:tc>
        <w:tc>
          <w:tcPr>
            <w:tcW w:w="995" w:type="dxa"/>
            <w:tcBorders>
              <w:left w:val="single" w:sz="6" w:space="0" w:color="000000"/>
              <w:right w:val="single" w:sz="6" w:space="0" w:color="000000"/>
            </w:tcBorders>
            <w:shd w:val="clear" w:color="auto" w:fill="A6A6A6" w:themeFill="background1" w:themeFillShade="A6"/>
            <w:vAlign w:val="center"/>
          </w:tcPr>
          <w:p w14:paraId="174CDACD" w14:textId="77777777" w:rsidR="00EA5092" w:rsidRDefault="00EA5092" w:rsidP="00EA5092">
            <w:pPr>
              <w:pStyle w:val="TableParagraph"/>
              <w:ind w:left="6" w:right="42"/>
              <w:jc w:val="center"/>
              <w:rPr>
                <w:sz w:val="16"/>
              </w:rPr>
            </w:pPr>
          </w:p>
        </w:tc>
      </w:tr>
      <w:tr w:rsidR="00EA5092" w14:paraId="33962E74" w14:textId="7A72BA6B" w:rsidTr="001614CD">
        <w:trPr>
          <w:trHeight w:val="429"/>
        </w:trPr>
        <w:tc>
          <w:tcPr>
            <w:tcW w:w="2125" w:type="dxa"/>
            <w:vMerge/>
            <w:tcBorders>
              <w:top w:val="nil"/>
              <w:bottom w:val="nil"/>
              <w:right w:val="single" w:sz="8" w:space="0" w:color="000000"/>
            </w:tcBorders>
          </w:tcPr>
          <w:p w14:paraId="678149A5" w14:textId="77777777" w:rsidR="00EA5092" w:rsidRDefault="00EA5092" w:rsidP="00EA5092">
            <w:pPr>
              <w:rPr>
                <w:sz w:val="2"/>
                <w:szCs w:val="2"/>
              </w:rPr>
            </w:pPr>
          </w:p>
        </w:tc>
        <w:tc>
          <w:tcPr>
            <w:tcW w:w="7797" w:type="dxa"/>
            <w:tcBorders>
              <w:left w:val="single" w:sz="8" w:space="0" w:color="000000"/>
              <w:bottom w:val="single" w:sz="6" w:space="0" w:color="000000"/>
              <w:right w:val="single" w:sz="6" w:space="0" w:color="000000"/>
            </w:tcBorders>
            <w:shd w:val="clear" w:color="auto" w:fill="A6A6A6" w:themeFill="background1" w:themeFillShade="A6"/>
          </w:tcPr>
          <w:p w14:paraId="65F3394C" w14:textId="77777777" w:rsidR="00EA5092" w:rsidRDefault="00EA5092" w:rsidP="00EA5092">
            <w:pPr>
              <w:pStyle w:val="TableParagraph"/>
              <w:spacing w:before="28" w:line="190" w:lineRule="atLeast"/>
              <w:ind w:left="453" w:hanging="335"/>
              <w:rPr>
                <w:sz w:val="16"/>
              </w:rPr>
            </w:pPr>
            <w:r>
              <w:rPr>
                <w:b/>
                <w:sz w:val="16"/>
              </w:rPr>
              <w:t xml:space="preserve">21. </w:t>
            </w:r>
            <w:r>
              <w:rPr>
                <w:sz w:val="16"/>
              </w:rPr>
              <w:t>The system SHOULD provide the ability to tag records and render to providers that the allergies are "Unknown" or "Unable to Assess Allergies" and need to be updated.</w:t>
            </w:r>
          </w:p>
        </w:tc>
        <w:tc>
          <w:tcPr>
            <w:tcW w:w="959" w:type="dxa"/>
            <w:tcBorders>
              <w:left w:val="single" w:sz="6" w:space="0" w:color="000000"/>
              <w:bottom w:val="single" w:sz="6" w:space="0" w:color="000000"/>
              <w:right w:val="single" w:sz="6" w:space="0" w:color="000000"/>
            </w:tcBorders>
            <w:shd w:val="clear" w:color="auto" w:fill="A6A6A6" w:themeFill="background1" w:themeFillShade="A6"/>
            <w:vAlign w:val="center"/>
          </w:tcPr>
          <w:p w14:paraId="3EEA0A33" w14:textId="77777777" w:rsidR="00EA5092" w:rsidRDefault="00EA5092" w:rsidP="00EA5092">
            <w:pPr>
              <w:pStyle w:val="TableParagraph"/>
              <w:ind w:left="280" w:right="261"/>
              <w:jc w:val="center"/>
              <w:rPr>
                <w:sz w:val="16"/>
              </w:rPr>
            </w:pPr>
            <w:r>
              <w:rPr>
                <w:sz w:val="16"/>
              </w:rPr>
              <w:t>68</w:t>
            </w:r>
          </w:p>
        </w:tc>
        <w:tc>
          <w:tcPr>
            <w:tcW w:w="959" w:type="dxa"/>
            <w:tcBorders>
              <w:left w:val="single" w:sz="6" w:space="0" w:color="000000"/>
              <w:bottom w:val="single" w:sz="6" w:space="0" w:color="000000"/>
              <w:right w:val="single" w:sz="6" w:space="0" w:color="000000"/>
            </w:tcBorders>
            <w:shd w:val="clear" w:color="auto" w:fill="A6A6A6" w:themeFill="background1" w:themeFillShade="A6"/>
            <w:vAlign w:val="center"/>
          </w:tcPr>
          <w:p w14:paraId="15DE778D" w14:textId="79D6E71E" w:rsidR="00EA5092" w:rsidRDefault="00FE0826" w:rsidP="00E529B0">
            <w:pPr>
              <w:pStyle w:val="TableParagraph"/>
              <w:ind w:left="0"/>
              <w:jc w:val="center"/>
              <w:rPr>
                <w:sz w:val="16"/>
              </w:rPr>
            </w:pPr>
            <w:r>
              <w:rPr>
                <w:sz w:val="16"/>
              </w:rPr>
              <w:t>D</w:t>
            </w:r>
          </w:p>
        </w:tc>
        <w:tc>
          <w:tcPr>
            <w:tcW w:w="99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1E6693CF" w14:textId="77777777" w:rsidR="00EA5092" w:rsidRDefault="00EA5092" w:rsidP="00EA5092">
            <w:pPr>
              <w:pStyle w:val="TableParagraph"/>
              <w:ind w:left="6" w:right="42"/>
              <w:jc w:val="center"/>
              <w:rPr>
                <w:sz w:val="16"/>
              </w:rPr>
            </w:pPr>
          </w:p>
        </w:tc>
      </w:tr>
      <w:tr w:rsidR="00EA5092" w14:paraId="0DC8B6D1" w14:textId="60412644" w:rsidTr="001614CD">
        <w:trPr>
          <w:trHeight w:val="427"/>
        </w:trPr>
        <w:tc>
          <w:tcPr>
            <w:tcW w:w="2125" w:type="dxa"/>
            <w:vMerge/>
            <w:tcBorders>
              <w:top w:val="nil"/>
              <w:bottom w:val="nil"/>
              <w:right w:val="single" w:sz="8" w:space="0" w:color="000000"/>
            </w:tcBorders>
          </w:tcPr>
          <w:p w14:paraId="2380EF82" w14:textId="77777777" w:rsidR="00EA5092" w:rsidRDefault="00EA5092" w:rsidP="00EA5092">
            <w:pPr>
              <w:rPr>
                <w:sz w:val="2"/>
                <w:szCs w:val="2"/>
              </w:rPr>
            </w:pPr>
          </w:p>
        </w:tc>
        <w:tc>
          <w:tcPr>
            <w:tcW w:w="7797" w:type="dxa"/>
            <w:tcBorders>
              <w:top w:val="single" w:sz="6" w:space="0" w:color="000000"/>
              <w:left w:val="single" w:sz="8" w:space="0" w:color="000000"/>
              <w:bottom w:val="single" w:sz="6" w:space="0" w:color="000000"/>
              <w:right w:val="single" w:sz="6" w:space="0" w:color="000000"/>
            </w:tcBorders>
            <w:shd w:val="clear" w:color="auto" w:fill="A6A6A6" w:themeFill="background1" w:themeFillShade="A6"/>
          </w:tcPr>
          <w:p w14:paraId="24712020" w14:textId="77777777" w:rsidR="00EA5092" w:rsidRDefault="00EA5092" w:rsidP="00A40638">
            <w:pPr>
              <w:pStyle w:val="TableParagraph"/>
              <w:spacing w:line="190" w:lineRule="atLeast"/>
              <w:ind w:left="453" w:hanging="335"/>
              <w:rPr>
                <w:sz w:val="16"/>
              </w:rPr>
            </w:pPr>
            <w:r>
              <w:rPr>
                <w:b/>
                <w:sz w:val="16"/>
              </w:rPr>
              <w:t xml:space="preserve">22. </w:t>
            </w:r>
            <w:r>
              <w:rPr>
                <w:sz w:val="16"/>
              </w:rPr>
              <w:t>The system SHOULD provide the ability to capture free text allergies and render them in a manner that distinguishes them from coded allergy entries.</w:t>
            </w:r>
          </w:p>
        </w:tc>
        <w:tc>
          <w:tcPr>
            <w:tcW w:w="959"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22EA338F" w14:textId="77777777" w:rsidR="00EA5092" w:rsidRDefault="00EA5092" w:rsidP="00A40638">
            <w:pPr>
              <w:pStyle w:val="TableParagraph"/>
              <w:ind w:left="280" w:right="261"/>
              <w:jc w:val="center"/>
              <w:rPr>
                <w:sz w:val="16"/>
              </w:rPr>
            </w:pPr>
            <w:r>
              <w:rPr>
                <w:sz w:val="16"/>
              </w:rPr>
              <w:t>69</w:t>
            </w:r>
          </w:p>
        </w:tc>
        <w:tc>
          <w:tcPr>
            <w:tcW w:w="959"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2D33E5ED" w14:textId="34BA3720" w:rsidR="00EA5092" w:rsidRDefault="00FE0826" w:rsidP="00A40638">
            <w:pPr>
              <w:pStyle w:val="TableParagraph"/>
              <w:ind w:left="0"/>
              <w:jc w:val="center"/>
              <w:rPr>
                <w:sz w:val="16"/>
              </w:rPr>
            </w:pPr>
            <w:r>
              <w:rPr>
                <w:sz w:val="16"/>
              </w:rPr>
              <w:t>D</w:t>
            </w:r>
          </w:p>
        </w:tc>
        <w:tc>
          <w:tcPr>
            <w:tcW w:w="995"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3E65F624" w14:textId="77777777" w:rsidR="00EA5092" w:rsidRDefault="00EA5092" w:rsidP="00A40638">
            <w:pPr>
              <w:pStyle w:val="TableParagraph"/>
              <w:ind w:left="6" w:right="42"/>
              <w:jc w:val="center"/>
              <w:rPr>
                <w:sz w:val="16"/>
              </w:rPr>
            </w:pPr>
          </w:p>
        </w:tc>
      </w:tr>
      <w:tr w:rsidR="00EA5092" w14:paraId="11AB3189" w14:textId="68A08B15" w:rsidTr="001614CD">
        <w:trPr>
          <w:trHeight w:val="429"/>
        </w:trPr>
        <w:tc>
          <w:tcPr>
            <w:tcW w:w="2125" w:type="dxa"/>
            <w:vMerge/>
            <w:tcBorders>
              <w:top w:val="nil"/>
              <w:bottom w:val="nil"/>
              <w:right w:val="single" w:sz="8" w:space="0" w:color="000000"/>
            </w:tcBorders>
          </w:tcPr>
          <w:p w14:paraId="681A1670" w14:textId="77777777" w:rsidR="00EA5092" w:rsidRDefault="00EA5092" w:rsidP="00EA5092">
            <w:pPr>
              <w:rPr>
                <w:sz w:val="2"/>
                <w:szCs w:val="2"/>
              </w:rPr>
            </w:pPr>
          </w:p>
        </w:tc>
        <w:tc>
          <w:tcPr>
            <w:tcW w:w="7797" w:type="dxa"/>
            <w:tcBorders>
              <w:top w:val="single" w:sz="6" w:space="0" w:color="000000"/>
              <w:left w:val="single" w:sz="8" w:space="0" w:color="000000"/>
              <w:right w:val="single" w:sz="6" w:space="0" w:color="000000"/>
            </w:tcBorders>
            <w:shd w:val="clear" w:color="auto" w:fill="A6A6A6" w:themeFill="background1" w:themeFillShade="A6"/>
          </w:tcPr>
          <w:p w14:paraId="4BDBAE76" w14:textId="77777777" w:rsidR="00EA5092" w:rsidRDefault="00EA5092" w:rsidP="00A40638">
            <w:pPr>
              <w:pStyle w:val="TableParagraph"/>
              <w:spacing w:line="190" w:lineRule="atLeast"/>
              <w:ind w:left="453" w:hanging="335"/>
              <w:rPr>
                <w:sz w:val="16"/>
              </w:rPr>
            </w:pPr>
            <w:r>
              <w:rPr>
                <w:b/>
                <w:sz w:val="16"/>
              </w:rPr>
              <w:t xml:space="preserve">23. </w:t>
            </w:r>
            <w:r>
              <w:rPr>
                <w:sz w:val="16"/>
              </w:rPr>
              <w:t>The system SHOULD tag and render an indicator that interaction checking (e.g., drug-allergy checking) will not occur against free text allergies.</w:t>
            </w:r>
          </w:p>
        </w:tc>
        <w:tc>
          <w:tcPr>
            <w:tcW w:w="959" w:type="dxa"/>
            <w:tcBorders>
              <w:top w:val="single" w:sz="6" w:space="0" w:color="000000"/>
              <w:left w:val="single" w:sz="6" w:space="0" w:color="000000"/>
              <w:right w:val="single" w:sz="6" w:space="0" w:color="000000"/>
            </w:tcBorders>
            <w:shd w:val="clear" w:color="auto" w:fill="A6A6A6" w:themeFill="background1" w:themeFillShade="A6"/>
            <w:vAlign w:val="center"/>
          </w:tcPr>
          <w:p w14:paraId="45C0D4A9" w14:textId="77777777" w:rsidR="00EA5092" w:rsidRDefault="00EA5092" w:rsidP="00A40638">
            <w:pPr>
              <w:pStyle w:val="TableParagraph"/>
              <w:ind w:left="280" w:right="261"/>
              <w:jc w:val="center"/>
              <w:rPr>
                <w:sz w:val="16"/>
              </w:rPr>
            </w:pPr>
            <w:r>
              <w:rPr>
                <w:sz w:val="16"/>
              </w:rPr>
              <w:t>70</w:t>
            </w:r>
          </w:p>
        </w:tc>
        <w:tc>
          <w:tcPr>
            <w:tcW w:w="959" w:type="dxa"/>
            <w:tcBorders>
              <w:top w:val="single" w:sz="6" w:space="0" w:color="000000"/>
              <w:left w:val="single" w:sz="6" w:space="0" w:color="000000"/>
              <w:right w:val="single" w:sz="6" w:space="0" w:color="000000"/>
            </w:tcBorders>
            <w:shd w:val="clear" w:color="auto" w:fill="A6A6A6" w:themeFill="background1" w:themeFillShade="A6"/>
            <w:vAlign w:val="center"/>
          </w:tcPr>
          <w:p w14:paraId="5140EBCB" w14:textId="75AE0B3D" w:rsidR="00EA5092" w:rsidRDefault="00FE0826" w:rsidP="00A40638">
            <w:pPr>
              <w:pStyle w:val="TableParagraph"/>
              <w:ind w:left="0"/>
              <w:jc w:val="center"/>
              <w:rPr>
                <w:sz w:val="16"/>
              </w:rPr>
            </w:pPr>
            <w:r>
              <w:rPr>
                <w:sz w:val="16"/>
              </w:rPr>
              <w:t>D</w:t>
            </w:r>
          </w:p>
        </w:tc>
        <w:tc>
          <w:tcPr>
            <w:tcW w:w="995" w:type="dxa"/>
            <w:tcBorders>
              <w:top w:val="single" w:sz="6" w:space="0" w:color="000000"/>
              <w:left w:val="single" w:sz="6" w:space="0" w:color="000000"/>
              <w:right w:val="single" w:sz="6" w:space="0" w:color="000000"/>
            </w:tcBorders>
            <w:shd w:val="clear" w:color="auto" w:fill="A6A6A6" w:themeFill="background1" w:themeFillShade="A6"/>
            <w:vAlign w:val="center"/>
          </w:tcPr>
          <w:p w14:paraId="720493D2" w14:textId="77777777" w:rsidR="00EA5092" w:rsidRDefault="00EA5092" w:rsidP="00A40638">
            <w:pPr>
              <w:pStyle w:val="TableParagraph"/>
              <w:ind w:left="6" w:right="42"/>
              <w:jc w:val="center"/>
              <w:rPr>
                <w:sz w:val="16"/>
              </w:rPr>
            </w:pPr>
          </w:p>
        </w:tc>
      </w:tr>
      <w:tr w:rsidR="00EA5092" w14:paraId="6DECE207" w14:textId="34A7CE69" w:rsidTr="001614CD">
        <w:trPr>
          <w:trHeight w:val="239"/>
        </w:trPr>
        <w:tc>
          <w:tcPr>
            <w:tcW w:w="2125" w:type="dxa"/>
            <w:vMerge/>
            <w:tcBorders>
              <w:top w:val="nil"/>
              <w:bottom w:val="nil"/>
              <w:right w:val="single" w:sz="8" w:space="0" w:color="000000"/>
            </w:tcBorders>
          </w:tcPr>
          <w:p w14:paraId="6F981BF3" w14:textId="77777777" w:rsidR="00EA5092" w:rsidRDefault="00EA5092" w:rsidP="00EA5092">
            <w:pPr>
              <w:rPr>
                <w:sz w:val="2"/>
                <w:szCs w:val="2"/>
              </w:rPr>
            </w:pPr>
          </w:p>
        </w:tc>
        <w:tc>
          <w:tcPr>
            <w:tcW w:w="7797" w:type="dxa"/>
            <w:tcBorders>
              <w:left w:val="single" w:sz="8" w:space="0" w:color="000000"/>
              <w:right w:val="single" w:sz="6" w:space="0" w:color="000000"/>
            </w:tcBorders>
            <w:shd w:val="clear" w:color="auto" w:fill="A6A6A6" w:themeFill="background1" w:themeFillShade="A6"/>
          </w:tcPr>
          <w:p w14:paraId="3975288C" w14:textId="77777777" w:rsidR="00EA5092" w:rsidRDefault="00EA5092" w:rsidP="00A40638">
            <w:pPr>
              <w:pStyle w:val="TableParagraph"/>
              <w:ind w:left="118"/>
              <w:rPr>
                <w:sz w:val="16"/>
              </w:rPr>
            </w:pPr>
            <w:r>
              <w:rPr>
                <w:b/>
                <w:sz w:val="16"/>
              </w:rPr>
              <w:t xml:space="preserve">24. </w:t>
            </w:r>
            <w:r>
              <w:rPr>
                <w:sz w:val="16"/>
              </w:rPr>
              <w:t>The system SHOULD provide the ability to render historical allergy information.</w:t>
            </w:r>
          </w:p>
        </w:tc>
        <w:tc>
          <w:tcPr>
            <w:tcW w:w="959" w:type="dxa"/>
            <w:tcBorders>
              <w:left w:val="single" w:sz="6" w:space="0" w:color="000000"/>
              <w:right w:val="single" w:sz="6" w:space="0" w:color="000000"/>
            </w:tcBorders>
            <w:shd w:val="clear" w:color="auto" w:fill="A6A6A6" w:themeFill="background1" w:themeFillShade="A6"/>
            <w:vAlign w:val="center"/>
          </w:tcPr>
          <w:p w14:paraId="5EA152A8" w14:textId="77777777" w:rsidR="00EA5092" w:rsidRDefault="00EA5092" w:rsidP="00A40638">
            <w:pPr>
              <w:pStyle w:val="TableParagraph"/>
              <w:ind w:left="280" w:right="261"/>
              <w:jc w:val="center"/>
              <w:rPr>
                <w:sz w:val="16"/>
              </w:rPr>
            </w:pPr>
            <w:r>
              <w:rPr>
                <w:sz w:val="16"/>
              </w:rPr>
              <w:t>71</w:t>
            </w:r>
          </w:p>
        </w:tc>
        <w:tc>
          <w:tcPr>
            <w:tcW w:w="959" w:type="dxa"/>
            <w:tcBorders>
              <w:left w:val="single" w:sz="6" w:space="0" w:color="000000"/>
              <w:right w:val="single" w:sz="6" w:space="0" w:color="000000"/>
            </w:tcBorders>
            <w:shd w:val="clear" w:color="auto" w:fill="A6A6A6" w:themeFill="background1" w:themeFillShade="A6"/>
            <w:vAlign w:val="center"/>
          </w:tcPr>
          <w:p w14:paraId="73043202" w14:textId="55434CF2" w:rsidR="00EA5092" w:rsidRDefault="00FE0826" w:rsidP="00A40638">
            <w:pPr>
              <w:pStyle w:val="TableParagraph"/>
              <w:ind w:left="0"/>
              <w:jc w:val="center"/>
              <w:rPr>
                <w:sz w:val="16"/>
              </w:rPr>
            </w:pPr>
            <w:r>
              <w:rPr>
                <w:sz w:val="16"/>
              </w:rPr>
              <w:t>D</w:t>
            </w:r>
          </w:p>
        </w:tc>
        <w:tc>
          <w:tcPr>
            <w:tcW w:w="995" w:type="dxa"/>
            <w:tcBorders>
              <w:left w:val="single" w:sz="6" w:space="0" w:color="000000"/>
              <w:right w:val="single" w:sz="6" w:space="0" w:color="000000"/>
            </w:tcBorders>
            <w:shd w:val="clear" w:color="auto" w:fill="A6A6A6" w:themeFill="background1" w:themeFillShade="A6"/>
            <w:vAlign w:val="center"/>
          </w:tcPr>
          <w:p w14:paraId="24A65402" w14:textId="77777777" w:rsidR="00EA5092" w:rsidRDefault="00EA5092" w:rsidP="00A40638">
            <w:pPr>
              <w:pStyle w:val="TableParagraph"/>
              <w:ind w:left="6" w:right="42"/>
              <w:jc w:val="center"/>
              <w:rPr>
                <w:sz w:val="16"/>
              </w:rPr>
            </w:pPr>
          </w:p>
        </w:tc>
      </w:tr>
      <w:tr w:rsidR="006E0C1E" w14:paraId="74173DAC" w14:textId="77777777" w:rsidTr="001614CD">
        <w:trPr>
          <w:trHeight w:val="239"/>
        </w:trPr>
        <w:tc>
          <w:tcPr>
            <w:tcW w:w="2125" w:type="dxa"/>
            <w:tcBorders>
              <w:top w:val="nil"/>
              <w:bottom w:val="nil"/>
              <w:right w:val="single" w:sz="8" w:space="0" w:color="000000"/>
            </w:tcBorders>
          </w:tcPr>
          <w:p w14:paraId="117D3454" w14:textId="77777777" w:rsidR="006E0C1E" w:rsidRDefault="006E0C1E" w:rsidP="006E0C1E">
            <w:pPr>
              <w:rPr>
                <w:sz w:val="2"/>
                <w:szCs w:val="2"/>
              </w:rPr>
            </w:pPr>
          </w:p>
        </w:tc>
        <w:tc>
          <w:tcPr>
            <w:tcW w:w="7797" w:type="dxa"/>
            <w:tcBorders>
              <w:left w:val="single" w:sz="8" w:space="0" w:color="000000"/>
              <w:right w:val="single" w:sz="6" w:space="0" w:color="000000"/>
            </w:tcBorders>
            <w:shd w:val="clear" w:color="auto" w:fill="A6A6A6" w:themeFill="background1" w:themeFillShade="A6"/>
          </w:tcPr>
          <w:p w14:paraId="0B4D2B13" w14:textId="22F1A539" w:rsidR="006E0C1E" w:rsidRDefault="006E0C1E" w:rsidP="00A40638">
            <w:pPr>
              <w:pStyle w:val="TableParagraph"/>
              <w:ind w:left="118"/>
              <w:rPr>
                <w:b/>
                <w:sz w:val="16"/>
              </w:rPr>
            </w:pPr>
            <w:r>
              <w:rPr>
                <w:b/>
                <w:sz w:val="16"/>
              </w:rPr>
              <w:t>25.</w:t>
            </w:r>
            <w:r>
              <w:rPr>
                <w:b/>
                <w:spacing w:val="21"/>
                <w:sz w:val="16"/>
              </w:rPr>
              <w:t xml:space="preserve"> </w:t>
            </w:r>
            <w:r>
              <w:rPr>
                <w:sz w:val="16"/>
              </w:rPr>
              <w:t>The</w:t>
            </w:r>
            <w:r>
              <w:rPr>
                <w:spacing w:val="-9"/>
                <w:sz w:val="16"/>
              </w:rPr>
              <w:t xml:space="preserve"> </w:t>
            </w:r>
            <w:r>
              <w:rPr>
                <w:sz w:val="16"/>
              </w:rPr>
              <w:t>system</w:t>
            </w:r>
            <w:r>
              <w:rPr>
                <w:spacing w:val="-9"/>
                <w:sz w:val="16"/>
              </w:rPr>
              <w:t xml:space="preserve"> </w:t>
            </w:r>
            <w:r>
              <w:rPr>
                <w:sz w:val="16"/>
              </w:rPr>
              <w:t>MAY</w:t>
            </w:r>
            <w:r>
              <w:rPr>
                <w:spacing w:val="-9"/>
                <w:sz w:val="16"/>
              </w:rPr>
              <w:t xml:space="preserve"> </w:t>
            </w:r>
            <w:r>
              <w:rPr>
                <w:sz w:val="16"/>
              </w:rPr>
              <w:t>provide</w:t>
            </w:r>
            <w:r>
              <w:rPr>
                <w:spacing w:val="-9"/>
                <w:sz w:val="16"/>
              </w:rPr>
              <w:t xml:space="preserve"> </w:t>
            </w:r>
            <w:r>
              <w:rPr>
                <w:sz w:val="16"/>
              </w:rPr>
              <w:t>the</w:t>
            </w:r>
            <w:r>
              <w:rPr>
                <w:spacing w:val="-9"/>
                <w:sz w:val="16"/>
              </w:rPr>
              <w:t xml:space="preserve"> </w:t>
            </w:r>
            <w:r>
              <w:rPr>
                <w:sz w:val="16"/>
              </w:rPr>
              <w:t>ability</w:t>
            </w:r>
            <w:r>
              <w:rPr>
                <w:spacing w:val="-9"/>
                <w:sz w:val="16"/>
              </w:rPr>
              <w:t xml:space="preserve"> </w:t>
            </w:r>
            <w:r>
              <w:rPr>
                <w:sz w:val="16"/>
              </w:rPr>
              <w:t>to</w:t>
            </w:r>
            <w:r>
              <w:rPr>
                <w:spacing w:val="-9"/>
                <w:sz w:val="16"/>
              </w:rPr>
              <w:t xml:space="preserve"> </w:t>
            </w:r>
            <w:r>
              <w:rPr>
                <w:sz w:val="16"/>
              </w:rPr>
              <w:t>link</w:t>
            </w:r>
            <w:r>
              <w:rPr>
                <w:spacing w:val="-9"/>
                <w:sz w:val="16"/>
              </w:rPr>
              <w:t xml:space="preserve"> </w:t>
            </w:r>
            <w:r>
              <w:rPr>
                <w:sz w:val="16"/>
              </w:rPr>
              <w:t>an</w:t>
            </w:r>
            <w:r>
              <w:rPr>
                <w:spacing w:val="-9"/>
                <w:sz w:val="16"/>
              </w:rPr>
              <w:t xml:space="preserve"> </w:t>
            </w:r>
            <w:r>
              <w:rPr>
                <w:sz w:val="16"/>
              </w:rPr>
              <w:t>allergy,</w:t>
            </w:r>
            <w:r>
              <w:rPr>
                <w:spacing w:val="-9"/>
                <w:sz w:val="16"/>
              </w:rPr>
              <w:t xml:space="preserve"> </w:t>
            </w:r>
            <w:r>
              <w:rPr>
                <w:sz w:val="16"/>
              </w:rPr>
              <w:t>intolerance,</w:t>
            </w:r>
            <w:r>
              <w:rPr>
                <w:spacing w:val="-9"/>
                <w:sz w:val="16"/>
              </w:rPr>
              <w:t xml:space="preserve"> </w:t>
            </w:r>
            <w:r>
              <w:rPr>
                <w:sz w:val="16"/>
              </w:rPr>
              <w:t>or</w:t>
            </w:r>
            <w:r>
              <w:rPr>
                <w:spacing w:val="-9"/>
                <w:sz w:val="16"/>
              </w:rPr>
              <w:t xml:space="preserve"> </w:t>
            </w:r>
            <w:r>
              <w:rPr>
                <w:sz w:val="16"/>
              </w:rPr>
              <w:t>adverse</w:t>
            </w:r>
            <w:r>
              <w:rPr>
                <w:spacing w:val="-9"/>
                <w:sz w:val="16"/>
              </w:rPr>
              <w:t xml:space="preserve"> </w:t>
            </w:r>
            <w:r>
              <w:rPr>
                <w:sz w:val="16"/>
              </w:rPr>
              <w:t>reaction</w:t>
            </w:r>
            <w:r>
              <w:rPr>
                <w:spacing w:val="-9"/>
                <w:sz w:val="16"/>
              </w:rPr>
              <w:t xml:space="preserve"> </w:t>
            </w:r>
            <w:r>
              <w:rPr>
                <w:sz w:val="16"/>
              </w:rPr>
              <w:t>with</w:t>
            </w:r>
            <w:r>
              <w:rPr>
                <w:spacing w:val="-9"/>
                <w:sz w:val="16"/>
              </w:rPr>
              <w:t xml:space="preserve"> </w:t>
            </w:r>
            <w:r>
              <w:rPr>
                <w:sz w:val="16"/>
              </w:rPr>
              <w:t>diagnostic results (e.g., laboratory or allergy test result).</w:t>
            </w:r>
          </w:p>
        </w:tc>
        <w:tc>
          <w:tcPr>
            <w:tcW w:w="959" w:type="dxa"/>
            <w:tcBorders>
              <w:left w:val="single" w:sz="6" w:space="0" w:color="000000"/>
              <w:right w:val="single" w:sz="6" w:space="0" w:color="000000"/>
            </w:tcBorders>
            <w:shd w:val="clear" w:color="auto" w:fill="A6A6A6" w:themeFill="background1" w:themeFillShade="A6"/>
            <w:vAlign w:val="center"/>
          </w:tcPr>
          <w:p w14:paraId="2A7A1FFE" w14:textId="0806BA53" w:rsidR="006E0C1E" w:rsidRDefault="006E0C1E" w:rsidP="00A40638">
            <w:pPr>
              <w:pStyle w:val="TableParagraph"/>
              <w:ind w:left="280" w:right="261"/>
              <w:jc w:val="center"/>
              <w:rPr>
                <w:sz w:val="16"/>
              </w:rPr>
            </w:pPr>
            <w:r>
              <w:rPr>
                <w:sz w:val="16"/>
              </w:rPr>
              <w:t>72</w:t>
            </w:r>
          </w:p>
        </w:tc>
        <w:tc>
          <w:tcPr>
            <w:tcW w:w="959" w:type="dxa"/>
            <w:tcBorders>
              <w:left w:val="single" w:sz="6" w:space="0" w:color="000000"/>
              <w:right w:val="single" w:sz="6" w:space="0" w:color="000000"/>
            </w:tcBorders>
            <w:shd w:val="clear" w:color="auto" w:fill="A6A6A6" w:themeFill="background1" w:themeFillShade="A6"/>
            <w:vAlign w:val="center"/>
          </w:tcPr>
          <w:p w14:paraId="2A2A0D92" w14:textId="1DB77677" w:rsidR="006E0C1E" w:rsidRDefault="00FE0826" w:rsidP="00A40638">
            <w:pPr>
              <w:pStyle w:val="TableParagraph"/>
              <w:ind w:left="0"/>
              <w:jc w:val="center"/>
              <w:rPr>
                <w:sz w:val="16"/>
              </w:rPr>
            </w:pPr>
            <w:r>
              <w:rPr>
                <w:sz w:val="16"/>
              </w:rPr>
              <w:t>D</w:t>
            </w:r>
          </w:p>
        </w:tc>
        <w:tc>
          <w:tcPr>
            <w:tcW w:w="995" w:type="dxa"/>
            <w:tcBorders>
              <w:left w:val="single" w:sz="6" w:space="0" w:color="000000"/>
              <w:right w:val="single" w:sz="6" w:space="0" w:color="000000"/>
            </w:tcBorders>
            <w:shd w:val="clear" w:color="auto" w:fill="A6A6A6" w:themeFill="background1" w:themeFillShade="A6"/>
            <w:vAlign w:val="center"/>
          </w:tcPr>
          <w:p w14:paraId="2A5759A8" w14:textId="77777777" w:rsidR="006E0C1E" w:rsidRDefault="006E0C1E" w:rsidP="00A40638">
            <w:pPr>
              <w:pStyle w:val="TableParagraph"/>
              <w:ind w:left="6" w:right="42"/>
              <w:jc w:val="center"/>
              <w:rPr>
                <w:sz w:val="16"/>
              </w:rPr>
            </w:pPr>
          </w:p>
        </w:tc>
      </w:tr>
      <w:tr w:rsidR="006E0C1E" w14:paraId="179F0C7C" w14:textId="77777777" w:rsidTr="001614CD">
        <w:trPr>
          <w:trHeight w:val="239"/>
        </w:trPr>
        <w:tc>
          <w:tcPr>
            <w:tcW w:w="2125" w:type="dxa"/>
            <w:tcBorders>
              <w:top w:val="nil"/>
              <w:bottom w:val="nil"/>
              <w:right w:val="single" w:sz="8" w:space="0" w:color="000000"/>
            </w:tcBorders>
          </w:tcPr>
          <w:p w14:paraId="6C67C583" w14:textId="77777777" w:rsidR="006E0C1E" w:rsidRDefault="006E0C1E" w:rsidP="006E0C1E">
            <w:pPr>
              <w:rPr>
                <w:sz w:val="2"/>
                <w:szCs w:val="2"/>
              </w:rPr>
            </w:pPr>
          </w:p>
        </w:tc>
        <w:tc>
          <w:tcPr>
            <w:tcW w:w="7797" w:type="dxa"/>
            <w:tcBorders>
              <w:left w:val="single" w:sz="8" w:space="0" w:color="000000"/>
              <w:right w:val="single" w:sz="6" w:space="0" w:color="000000"/>
            </w:tcBorders>
            <w:shd w:val="clear" w:color="auto" w:fill="A6A6A6" w:themeFill="background1" w:themeFillShade="A6"/>
          </w:tcPr>
          <w:p w14:paraId="64111EB6" w14:textId="2B5C44EA" w:rsidR="006E0C1E" w:rsidRDefault="006E0C1E" w:rsidP="00A40638">
            <w:pPr>
              <w:pStyle w:val="TableParagraph"/>
              <w:ind w:left="118"/>
              <w:rPr>
                <w:b/>
                <w:sz w:val="16"/>
              </w:rPr>
            </w:pPr>
            <w:r>
              <w:rPr>
                <w:b/>
                <w:sz w:val="16"/>
              </w:rPr>
              <w:t xml:space="preserve">26. </w:t>
            </w:r>
            <w:r>
              <w:rPr>
                <w:sz w:val="16"/>
              </w:rPr>
              <w:t>The system SHOULD conform to function</w:t>
            </w:r>
            <w:r>
              <w:rPr>
                <w:color w:val="0000FF"/>
                <w:sz w:val="16"/>
              </w:rPr>
              <w:t xml:space="preserve"> </w:t>
            </w:r>
            <w:hyperlink w:anchor="_bookmark41" w:history="1">
              <w:r>
                <w:rPr>
                  <w:color w:val="0000FF"/>
                  <w:sz w:val="16"/>
                  <w:u w:val="single" w:color="0000FF"/>
                </w:rPr>
                <w:t>CPS.4.2.1</w:t>
              </w:r>
            </w:hyperlink>
            <w:r>
              <w:rPr>
                <w:color w:val="0000FF"/>
                <w:sz w:val="16"/>
              </w:rPr>
              <w:t xml:space="preserve"> </w:t>
            </w:r>
            <w:r>
              <w:rPr>
                <w:sz w:val="16"/>
              </w:rPr>
              <w:t>(Support for Medication Interaction and Allergy Checking) to render any potential interactions when capturing or maintaining allergies, intolerances or adverse reactions.</w:t>
            </w:r>
          </w:p>
        </w:tc>
        <w:tc>
          <w:tcPr>
            <w:tcW w:w="959" w:type="dxa"/>
            <w:tcBorders>
              <w:left w:val="single" w:sz="6" w:space="0" w:color="000000"/>
              <w:right w:val="single" w:sz="6" w:space="0" w:color="000000"/>
            </w:tcBorders>
            <w:shd w:val="clear" w:color="auto" w:fill="A6A6A6" w:themeFill="background1" w:themeFillShade="A6"/>
            <w:vAlign w:val="center"/>
          </w:tcPr>
          <w:p w14:paraId="7FD40A26" w14:textId="3929B220" w:rsidR="006E0C1E" w:rsidRDefault="006E0C1E" w:rsidP="00A40638">
            <w:pPr>
              <w:pStyle w:val="TableParagraph"/>
              <w:ind w:left="280" w:right="261"/>
              <w:jc w:val="center"/>
              <w:rPr>
                <w:sz w:val="16"/>
              </w:rPr>
            </w:pPr>
            <w:r>
              <w:rPr>
                <w:sz w:val="16"/>
              </w:rPr>
              <w:t>73</w:t>
            </w:r>
          </w:p>
        </w:tc>
        <w:tc>
          <w:tcPr>
            <w:tcW w:w="959" w:type="dxa"/>
            <w:tcBorders>
              <w:left w:val="single" w:sz="6" w:space="0" w:color="000000"/>
              <w:right w:val="single" w:sz="6" w:space="0" w:color="000000"/>
            </w:tcBorders>
            <w:shd w:val="clear" w:color="auto" w:fill="A6A6A6" w:themeFill="background1" w:themeFillShade="A6"/>
            <w:vAlign w:val="center"/>
          </w:tcPr>
          <w:p w14:paraId="04965270" w14:textId="514240C6" w:rsidR="006E0C1E" w:rsidRDefault="00FE0826" w:rsidP="00A40638">
            <w:pPr>
              <w:pStyle w:val="TableParagraph"/>
              <w:ind w:left="0"/>
              <w:jc w:val="center"/>
              <w:rPr>
                <w:sz w:val="16"/>
              </w:rPr>
            </w:pPr>
            <w:r>
              <w:rPr>
                <w:sz w:val="16"/>
              </w:rPr>
              <w:t>D</w:t>
            </w:r>
          </w:p>
        </w:tc>
        <w:tc>
          <w:tcPr>
            <w:tcW w:w="995" w:type="dxa"/>
            <w:tcBorders>
              <w:left w:val="single" w:sz="6" w:space="0" w:color="000000"/>
              <w:right w:val="single" w:sz="6" w:space="0" w:color="000000"/>
            </w:tcBorders>
            <w:shd w:val="clear" w:color="auto" w:fill="A6A6A6" w:themeFill="background1" w:themeFillShade="A6"/>
            <w:vAlign w:val="center"/>
          </w:tcPr>
          <w:p w14:paraId="15E54544" w14:textId="77777777" w:rsidR="006E0C1E" w:rsidRDefault="006E0C1E" w:rsidP="00A40638">
            <w:pPr>
              <w:pStyle w:val="TableParagraph"/>
              <w:ind w:left="6" w:right="42"/>
              <w:jc w:val="center"/>
              <w:rPr>
                <w:sz w:val="16"/>
              </w:rPr>
            </w:pPr>
          </w:p>
        </w:tc>
      </w:tr>
      <w:tr w:rsidR="006E0C1E" w14:paraId="3B0CC133" w14:textId="77777777" w:rsidTr="001614CD">
        <w:trPr>
          <w:trHeight w:val="239"/>
        </w:trPr>
        <w:tc>
          <w:tcPr>
            <w:tcW w:w="2125" w:type="dxa"/>
            <w:tcBorders>
              <w:top w:val="nil"/>
              <w:bottom w:val="nil"/>
              <w:right w:val="single" w:sz="8" w:space="0" w:color="000000"/>
            </w:tcBorders>
          </w:tcPr>
          <w:p w14:paraId="30918A26" w14:textId="77777777" w:rsidR="006E0C1E" w:rsidRDefault="006E0C1E" w:rsidP="006E0C1E">
            <w:pPr>
              <w:rPr>
                <w:sz w:val="2"/>
                <w:szCs w:val="2"/>
              </w:rPr>
            </w:pPr>
          </w:p>
        </w:tc>
        <w:tc>
          <w:tcPr>
            <w:tcW w:w="7797" w:type="dxa"/>
            <w:tcBorders>
              <w:left w:val="single" w:sz="8" w:space="0" w:color="000000"/>
              <w:right w:val="single" w:sz="6" w:space="0" w:color="000000"/>
            </w:tcBorders>
            <w:shd w:val="clear" w:color="auto" w:fill="A6A6A6" w:themeFill="background1" w:themeFillShade="A6"/>
          </w:tcPr>
          <w:p w14:paraId="5A6D9298" w14:textId="0DCC8A3F" w:rsidR="006E0C1E" w:rsidRDefault="006E0C1E" w:rsidP="00A40638">
            <w:pPr>
              <w:pStyle w:val="TableParagraph"/>
              <w:ind w:left="118"/>
              <w:rPr>
                <w:b/>
                <w:sz w:val="16"/>
              </w:rPr>
            </w:pPr>
            <w:r>
              <w:rPr>
                <w:b/>
                <w:sz w:val="16"/>
              </w:rPr>
              <w:t xml:space="preserve">27. </w:t>
            </w:r>
            <w:r>
              <w:rPr>
                <w:sz w:val="16"/>
              </w:rPr>
              <w:t>The system SHOULD capture an indicator that a provider was presented with, and acknowledged, a drug interaction notification.</w:t>
            </w:r>
          </w:p>
        </w:tc>
        <w:tc>
          <w:tcPr>
            <w:tcW w:w="959" w:type="dxa"/>
            <w:tcBorders>
              <w:left w:val="single" w:sz="6" w:space="0" w:color="000000"/>
              <w:right w:val="single" w:sz="6" w:space="0" w:color="000000"/>
            </w:tcBorders>
            <w:shd w:val="clear" w:color="auto" w:fill="A6A6A6" w:themeFill="background1" w:themeFillShade="A6"/>
            <w:vAlign w:val="center"/>
          </w:tcPr>
          <w:p w14:paraId="389DB34D" w14:textId="07EA115F" w:rsidR="006E0C1E" w:rsidRDefault="006E0C1E" w:rsidP="00A40638">
            <w:pPr>
              <w:pStyle w:val="TableParagraph"/>
              <w:ind w:left="280" w:right="261"/>
              <w:jc w:val="center"/>
              <w:rPr>
                <w:sz w:val="16"/>
              </w:rPr>
            </w:pPr>
            <w:r>
              <w:rPr>
                <w:sz w:val="16"/>
              </w:rPr>
              <w:t>74</w:t>
            </w:r>
          </w:p>
        </w:tc>
        <w:tc>
          <w:tcPr>
            <w:tcW w:w="959" w:type="dxa"/>
            <w:tcBorders>
              <w:left w:val="single" w:sz="6" w:space="0" w:color="000000"/>
              <w:right w:val="single" w:sz="6" w:space="0" w:color="000000"/>
            </w:tcBorders>
            <w:shd w:val="clear" w:color="auto" w:fill="A6A6A6" w:themeFill="background1" w:themeFillShade="A6"/>
            <w:vAlign w:val="center"/>
          </w:tcPr>
          <w:p w14:paraId="14F461E6" w14:textId="42A9E531" w:rsidR="006E0C1E" w:rsidRDefault="00FE0826" w:rsidP="00A40638">
            <w:pPr>
              <w:pStyle w:val="TableParagraph"/>
              <w:ind w:left="0"/>
              <w:jc w:val="center"/>
              <w:rPr>
                <w:sz w:val="16"/>
              </w:rPr>
            </w:pPr>
            <w:r>
              <w:rPr>
                <w:sz w:val="16"/>
              </w:rPr>
              <w:t>D</w:t>
            </w:r>
          </w:p>
        </w:tc>
        <w:tc>
          <w:tcPr>
            <w:tcW w:w="995" w:type="dxa"/>
            <w:tcBorders>
              <w:left w:val="single" w:sz="6" w:space="0" w:color="000000"/>
              <w:right w:val="single" w:sz="6" w:space="0" w:color="000000"/>
            </w:tcBorders>
            <w:shd w:val="clear" w:color="auto" w:fill="A6A6A6" w:themeFill="background1" w:themeFillShade="A6"/>
            <w:vAlign w:val="center"/>
          </w:tcPr>
          <w:p w14:paraId="7E5C6E9F" w14:textId="77777777" w:rsidR="006E0C1E" w:rsidRDefault="006E0C1E" w:rsidP="00A40638">
            <w:pPr>
              <w:pStyle w:val="TableParagraph"/>
              <w:ind w:left="6" w:right="42"/>
              <w:jc w:val="center"/>
              <w:rPr>
                <w:sz w:val="16"/>
              </w:rPr>
            </w:pPr>
          </w:p>
        </w:tc>
      </w:tr>
    </w:tbl>
    <w:p w14:paraId="33A80F12" w14:textId="77777777" w:rsidR="00836B45" w:rsidRDefault="00836B45" w:rsidP="00836B45">
      <w:pPr>
        <w:jc w:val="center"/>
        <w:rPr>
          <w:sz w:val="16"/>
        </w:rPr>
        <w:sectPr w:rsidR="00836B45" w:rsidSect="00B94A57">
          <w:headerReference w:type="default" r:id="rId63"/>
          <w:footerReference w:type="default" r:id="rId64"/>
          <w:pgSz w:w="15840" w:h="12240" w:orient="landscape"/>
          <w:pgMar w:top="600" w:right="600" w:bottom="520" w:left="340" w:header="348" w:footer="152" w:gutter="0"/>
          <w:pgNumType w:start="3"/>
          <w:cols w:space="720"/>
          <w:docGrid w:linePitch="299"/>
        </w:sectPr>
      </w:pPr>
    </w:p>
    <w:p w14:paraId="5156E800" w14:textId="77777777" w:rsidR="00836B45" w:rsidRDefault="00836B45" w:rsidP="00836B45">
      <w:pPr>
        <w:pStyle w:val="BodyText"/>
        <w:spacing w:before="9"/>
        <w:rPr>
          <w:sz w:val="9"/>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5"/>
        <w:gridCol w:w="955"/>
        <w:gridCol w:w="955"/>
        <w:gridCol w:w="955"/>
      </w:tblGrid>
      <w:tr w:rsidR="00E529B0" w14:paraId="53BC2781" w14:textId="5172D8BE" w:rsidTr="006D40DC">
        <w:trPr>
          <w:trHeight w:val="573"/>
        </w:trPr>
        <w:tc>
          <w:tcPr>
            <w:tcW w:w="2400" w:type="dxa"/>
            <w:tcBorders>
              <w:bottom w:val="single" w:sz="6" w:space="0" w:color="000000"/>
              <w:right w:val="single" w:sz="4" w:space="0" w:color="FFFFFF"/>
            </w:tcBorders>
            <w:shd w:val="clear" w:color="auto" w:fill="00B050"/>
          </w:tcPr>
          <w:p w14:paraId="0E0F2643" w14:textId="77777777" w:rsidR="00E529B0" w:rsidRDefault="00E529B0" w:rsidP="00E529B0">
            <w:pPr>
              <w:pStyle w:val="TableParagraph"/>
              <w:spacing w:line="171" w:lineRule="exact"/>
              <w:ind w:left="84"/>
              <w:rPr>
                <w:b/>
                <w:sz w:val="16"/>
              </w:rPr>
            </w:pPr>
            <w:r>
              <w:rPr>
                <w:b/>
                <w:sz w:val="16"/>
              </w:rPr>
              <w:t>Section/Id#:</w:t>
            </w:r>
          </w:p>
          <w:p w14:paraId="763B9F25" w14:textId="77777777" w:rsidR="00E529B0" w:rsidRDefault="00E529B0" w:rsidP="00E529B0">
            <w:pPr>
              <w:pStyle w:val="TableParagraph"/>
              <w:spacing w:before="8"/>
              <w:ind w:left="84" w:right="1813"/>
              <w:rPr>
                <w:b/>
                <w:sz w:val="16"/>
              </w:rPr>
            </w:pPr>
            <w:r>
              <w:rPr>
                <w:b/>
                <w:sz w:val="16"/>
              </w:rPr>
              <w:t>Type:</w:t>
            </w:r>
          </w:p>
          <w:p w14:paraId="6855413B" w14:textId="77777777" w:rsidR="00E529B0" w:rsidRDefault="00E529B0" w:rsidP="00E529B0">
            <w:pPr>
              <w:pStyle w:val="TableParagraph"/>
              <w:spacing w:before="8"/>
              <w:ind w:left="84" w:right="1813"/>
              <w:rPr>
                <w:b/>
                <w:sz w:val="16"/>
              </w:rPr>
            </w:pPr>
            <w:r>
              <w:rPr>
                <w:b/>
                <w:sz w:val="16"/>
              </w:rPr>
              <w:t>Name:</w:t>
            </w:r>
          </w:p>
        </w:tc>
        <w:tc>
          <w:tcPr>
            <w:tcW w:w="7525" w:type="dxa"/>
            <w:tcBorders>
              <w:left w:val="single" w:sz="4" w:space="0" w:color="FFFFFF"/>
              <w:bottom w:val="single" w:sz="8" w:space="0" w:color="000000"/>
              <w:right w:val="single" w:sz="4" w:space="0" w:color="FFFFFF"/>
            </w:tcBorders>
            <w:shd w:val="clear" w:color="auto" w:fill="00B050"/>
          </w:tcPr>
          <w:p w14:paraId="29B458C4" w14:textId="77777777" w:rsidR="00E529B0" w:rsidRDefault="00E529B0" w:rsidP="00E529B0">
            <w:pPr>
              <w:pStyle w:val="TableParagraph"/>
              <w:spacing w:before="6"/>
              <w:rPr>
                <w:sz w:val="15"/>
              </w:rPr>
            </w:pPr>
          </w:p>
          <w:p w14:paraId="06BE1300" w14:textId="77777777" w:rsidR="00E529B0" w:rsidRDefault="00E529B0" w:rsidP="00E529B0">
            <w:pPr>
              <w:pStyle w:val="TableParagraph"/>
              <w:ind w:left="84"/>
              <w:rPr>
                <w:b/>
                <w:sz w:val="16"/>
              </w:rPr>
            </w:pPr>
            <w:r>
              <w:rPr>
                <w:b/>
                <w:sz w:val="16"/>
              </w:rPr>
              <w:t>Conformance Criteria</w:t>
            </w:r>
          </w:p>
        </w:tc>
        <w:tc>
          <w:tcPr>
            <w:tcW w:w="955" w:type="dxa"/>
            <w:tcBorders>
              <w:left w:val="single" w:sz="4" w:space="0" w:color="FFFFFF"/>
              <w:bottom w:val="single" w:sz="8" w:space="0" w:color="000000"/>
            </w:tcBorders>
            <w:shd w:val="clear" w:color="auto" w:fill="00B050"/>
          </w:tcPr>
          <w:p w14:paraId="44EB9887" w14:textId="77777777" w:rsidR="00E529B0" w:rsidRDefault="00E529B0" w:rsidP="00E529B0">
            <w:pPr>
              <w:pStyle w:val="TableParagraph"/>
              <w:spacing w:before="6"/>
              <w:rPr>
                <w:sz w:val="15"/>
              </w:rPr>
            </w:pPr>
          </w:p>
          <w:p w14:paraId="1D474F5B" w14:textId="77777777" w:rsidR="00E529B0" w:rsidRDefault="00E529B0" w:rsidP="00E529B0">
            <w:pPr>
              <w:pStyle w:val="TableParagraph"/>
              <w:ind w:left="240" w:right="236"/>
              <w:jc w:val="center"/>
              <w:rPr>
                <w:b/>
                <w:sz w:val="16"/>
              </w:rPr>
            </w:pPr>
            <w:r>
              <w:rPr>
                <w:b/>
                <w:sz w:val="16"/>
              </w:rPr>
              <w:t>Row#</w:t>
            </w:r>
          </w:p>
        </w:tc>
        <w:tc>
          <w:tcPr>
            <w:tcW w:w="955" w:type="dxa"/>
            <w:tcBorders>
              <w:left w:val="single" w:sz="4" w:space="0" w:color="FFFFFF"/>
              <w:bottom w:val="single" w:sz="8" w:space="0" w:color="000000"/>
            </w:tcBorders>
            <w:shd w:val="clear" w:color="auto" w:fill="00B050"/>
            <w:vAlign w:val="center"/>
          </w:tcPr>
          <w:p w14:paraId="09128129" w14:textId="40D31979" w:rsidR="00E529B0" w:rsidRDefault="00E529B0" w:rsidP="00E529B0">
            <w:pPr>
              <w:pStyle w:val="TableParagraph"/>
              <w:spacing w:before="6"/>
              <w:ind w:left="-24"/>
              <w:jc w:val="center"/>
              <w:rPr>
                <w:sz w:val="15"/>
              </w:rPr>
            </w:pPr>
            <w:r w:rsidRPr="008D01F9">
              <w:rPr>
                <w:b/>
                <w:sz w:val="16"/>
              </w:rPr>
              <w:t>Criteria Status</w:t>
            </w:r>
          </w:p>
        </w:tc>
        <w:tc>
          <w:tcPr>
            <w:tcW w:w="955" w:type="dxa"/>
            <w:tcBorders>
              <w:left w:val="single" w:sz="4" w:space="0" w:color="FFFFFF"/>
              <w:bottom w:val="single" w:sz="8" w:space="0" w:color="000000"/>
            </w:tcBorders>
            <w:shd w:val="clear" w:color="auto" w:fill="00B050"/>
            <w:vAlign w:val="center"/>
          </w:tcPr>
          <w:p w14:paraId="3DF1C3F8" w14:textId="7D851151" w:rsidR="00E529B0" w:rsidRDefault="00E529B0" w:rsidP="00E529B0">
            <w:pPr>
              <w:pStyle w:val="TableParagraph"/>
              <w:spacing w:before="6"/>
              <w:ind w:left="0" w:right="21"/>
              <w:jc w:val="center"/>
              <w:rPr>
                <w:sz w:val="15"/>
              </w:rPr>
            </w:pPr>
            <w:r w:rsidRPr="008D01F9">
              <w:rPr>
                <w:b/>
                <w:sz w:val="16"/>
              </w:rPr>
              <w:t>Mapping to R1</w:t>
            </w:r>
          </w:p>
        </w:tc>
      </w:tr>
      <w:tr w:rsidR="00E529B0" w14:paraId="10C48E05" w14:textId="7EF7DDDA" w:rsidTr="00477D98">
        <w:trPr>
          <w:trHeight w:val="188"/>
        </w:trPr>
        <w:tc>
          <w:tcPr>
            <w:tcW w:w="2400" w:type="dxa"/>
            <w:tcBorders>
              <w:bottom w:val="single" w:sz="2" w:space="0" w:color="000000"/>
            </w:tcBorders>
            <w:shd w:val="clear" w:color="auto" w:fill="99FF99"/>
          </w:tcPr>
          <w:p w14:paraId="3C891B84" w14:textId="77777777" w:rsidR="00E529B0" w:rsidRDefault="00E529B0" w:rsidP="00E529B0">
            <w:pPr>
              <w:pStyle w:val="TableParagraph"/>
              <w:spacing w:line="169" w:lineRule="exact"/>
              <w:ind w:left="84"/>
              <w:rPr>
                <w:sz w:val="16"/>
              </w:rPr>
            </w:pPr>
            <w:r>
              <w:rPr>
                <w:sz w:val="16"/>
              </w:rPr>
              <w:t>CP.1.3</w:t>
            </w:r>
          </w:p>
        </w:tc>
        <w:tc>
          <w:tcPr>
            <w:tcW w:w="7525" w:type="dxa"/>
            <w:vMerge w:val="restart"/>
            <w:tcBorders>
              <w:top w:val="single" w:sz="6" w:space="0" w:color="000000"/>
            </w:tcBorders>
            <w:shd w:val="clear" w:color="auto" w:fill="99FF99"/>
            <w:vAlign w:val="center"/>
          </w:tcPr>
          <w:p w14:paraId="72F16759" w14:textId="0B5CE2E0" w:rsidR="00E529B0" w:rsidRPr="00173BB5" w:rsidRDefault="00173BB5" w:rsidP="00172F64">
            <w:pPr>
              <w:pStyle w:val="TableParagraph"/>
              <w:ind w:left="86"/>
              <w:jc w:val="center"/>
              <w:rPr>
                <w:b/>
                <w:sz w:val="16"/>
              </w:rPr>
            </w:pPr>
            <w:r w:rsidRPr="00173BB5">
              <w:rPr>
                <w:b/>
                <w:sz w:val="24"/>
              </w:rPr>
              <w:t>Manage Medication List</w:t>
            </w:r>
          </w:p>
        </w:tc>
        <w:tc>
          <w:tcPr>
            <w:tcW w:w="955" w:type="dxa"/>
            <w:vMerge w:val="restart"/>
            <w:tcBorders>
              <w:top w:val="single" w:sz="6" w:space="0" w:color="000000"/>
            </w:tcBorders>
            <w:shd w:val="clear" w:color="auto" w:fill="99FF99"/>
            <w:vAlign w:val="center"/>
          </w:tcPr>
          <w:p w14:paraId="2D78DD0A" w14:textId="77777777" w:rsidR="00E529B0" w:rsidRDefault="00E529B0" w:rsidP="00E529B0">
            <w:pPr>
              <w:pStyle w:val="TableParagraph"/>
              <w:ind w:left="241" w:right="236"/>
              <w:jc w:val="center"/>
              <w:rPr>
                <w:sz w:val="16"/>
              </w:rPr>
            </w:pPr>
            <w:r>
              <w:rPr>
                <w:sz w:val="16"/>
              </w:rPr>
              <w:t>75</w:t>
            </w:r>
          </w:p>
        </w:tc>
        <w:tc>
          <w:tcPr>
            <w:tcW w:w="955" w:type="dxa"/>
            <w:vMerge w:val="restart"/>
            <w:tcBorders>
              <w:top w:val="single" w:sz="6" w:space="0" w:color="000000"/>
            </w:tcBorders>
            <w:shd w:val="clear" w:color="auto" w:fill="99FF99"/>
            <w:vAlign w:val="center"/>
          </w:tcPr>
          <w:p w14:paraId="47E12B7D" w14:textId="5F3F076F" w:rsidR="00E529B0" w:rsidRDefault="00E529B0" w:rsidP="00E529B0">
            <w:pPr>
              <w:pStyle w:val="TableParagraph"/>
              <w:spacing w:before="10"/>
              <w:ind w:left="0"/>
              <w:jc w:val="center"/>
              <w:rPr>
                <w:sz w:val="15"/>
              </w:rPr>
            </w:pPr>
            <w:r>
              <w:rPr>
                <w:sz w:val="15"/>
              </w:rPr>
              <w:t>Include</w:t>
            </w:r>
          </w:p>
        </w:tc>
        <w:tc>
          <w:tcPr>
            <w:tcW w:w="955" w:type="dxa"/>
            <w:vMerge w:val="restart"/>
            <w:tcBorders>
              <w:top w:val="single" w:sz="6" w:space="0" w:color="000000"/>
            </w:tcBorders>
            <w:shd w:val="clear" w:color="auto" w:fill="99FF99"/>
            <w:vAlign w:val="center"/>
          </w:tcPr>
          <w:p w14:paraId="0606EF75" w14:textId="4D5AE040" w:rsidR="00E529B0" w:rsidRDefault="00E529B0" w:rsidP="00E529B0">
            <w:pPr>
              <w:pStyle w:val="TableParagraph"/>
              <w:spacing w:before="10"/>
              <w:ind w:left="6" w:right="42"/>
              <w:jc w:val="center"/>
              <w:rPr>
                <w:sz w:val="15"/>
              </w:rPr>
            </w:pPr>
            <w:r>
              <w:rPr>
                <w:sz w:val="15"/>
              </w:rPr>
              <w:t>DC.1.4.2</w:t>
            </w:r>
          </w:p>
        </w:tc>
      </w:tr>
      <w:tr w:rsidR="00E529B0" w14:paraId="4055F6BF" w14:textId="531D0756" w:rsidTr="00477D98">
        <w:trPr>
          <w:trHeight w:val="185"/>
        </w:trPr>
        <w:tc>
          <w:tcPr>
            <w:tcW w:w="2400" w:type="dxa"/>
            <w:tcBorders>
              <w:top w:val="single" w:sz="2" w:space="0" w:color="000000"/>
              <w:bottom w:val="single" w:sz="2" w:space="0" w:color="000000"/>
            </w:tcBorders>
            <w:shd w:val="clear" w:color="auto" w:fill="99FF99"/>
          </w:tcPr>
          <w:p w14:paraId="5F8910EF" w14:textId="77777777" w:rsidR="00E529B0" w:rsidRDefault="00E529B0" w:rsidP="00E529B0">
            <w:pPr>
              <w:pStyle w:val="TableParagraph"/>
              <w:spacing w:line="166" w:lineRule="exact"/>
              <w:ind w:left="84"/>
              <w:rPr>
                <w:sz w:val="16"/>
              </w:rPr>
            </w:pPr>
            <w:r>
              <w:rPr>
                <w:sz w:val="16"/>
              </w:rPr>
              <w:t>Function</w:t>
            </w:r>
          </w:p>
        </w:tc>
        <w:tc>
          <w:tcPr>
            <w:tcW w:w="7525" w:type="dxa"/>
            <w:vMerge/>
            <w:tcBorders>
              <w:top w:val="nil"/>
            </w:tcBorders>
            <w:shd w:val="clear" w:color="auto" w:fill="99FF99"/>
          </w:tcPr>
          <w:p w14:paraId="285B86BA" w14:textId="77777777" w:rsidR="00E529B0" w:rsidRDefault="00E529B0" w:rsidP="00E529B0">
            <w:pPr>
              <w:rPr>
                <w:sz w:val="2"/>
                <w:szCs w:val="2"/>
              </w:rPr>
            </w:pPr>
          </w:p>
        </w:tc>
        <w:tc>
          <w:tcPr>
            <w:tcW w:w="955" w:type="dxa"/>
            <w:vMerge/>
            <w:tcBorders>
              <w:top w:val="nil"/>
            </w:tcBorders>
            <w:shd w:val="clear" w:color="auto" w:fill="99FF99"/>
          </w:tcPr>
          <w:p w14:paraId="5A4C689B" w14:textId="77777777" w:rsidR="00E529B0" w:rsidRDefault="00E529B0" w:rsidP="00E529B0">
            <w:pPr>
              <w:rPr>
                <w:sz w:val="2"/>
                <w:szCs w:val="2"/>
              </w:rPr>
            </w:pPr>
          </w:p>
        </w:tc>
        <w:tc>
          <w:tcPr>
            <w:tcW w:w="955" w:type="dxa"/>
            <w:vMerge/>
            <w:shd w:val="clear" w:color="auto" w:fill="99FF99"/>
          </w:tcPr>
          <w:p w14:paraId="692B766B" w14:textId="77777777" w:rsidR="00E529B0" w:rsidRDefault="00E529B0" w:rsidP="00E529B0">
            <w:pPr>
              <w:rPr>
                <w:sz w:val="2"/>
                <w:szCs w:val="2"/>
              </w:rPr>
            </w:pPr>
          </w:p>
        </w:tc>
        <w:tc>
          <w:tcPr>
            <w:tcW w:w="955" w:type="dxa"/>
            <w:vMerge/>
            <w:shd w:val="clear" w:color="auto" w:fill="99FF99"/>
          </w:tcPr>
          <w:p w14:paraId="1BAF520D" w14:textId="77777777" w:rsidR="00E529B0" w:rsidRDefault="00E529B0" w:rsidP="00E529B0">
            <w:pPr>
              <w:rPr>
                <w:sz w:val="2"/>
                <w:szCs w:val="2"/>
              </w:rPr>
            </w:pPr>
          </w:p>
        </w:tc>
      </w:tr>
      <w:tr w:rsidR="00E529B0" w14:paraId="3C349602" w14:textId="6CDEB6FA" w:rsidTr="006E0C1E">
        <w:trPr>
          <w:trHeight w:val="1217"/>
        </w:trPr>
        <w:tc>
          <w:tcPr>
            <w:tcW w:w="12790" w:type="dxa"/>
            <w:gridSpan w:val="5"/>
            <w:tcBorders>
              <w:bottom w:val="single" w:sz="8" w:space="0" w:color="000000"/>
            </w:tcBorders>
          </w:tcPr>
          <w:p w14:paraId="5B07F1CB" w14:textId="77777777" w:rsidR="00E529B0" w:rsidRDefault="00E529B0" w:rsidP="00E529B0">
            <w:pPr>
              <w:pStyle w:val="TableParagraph"/>
              <w:spacing w:before="67"/>
              <w:ind w:left="420" w:right="222"/>
              <w:rPr>
                <w:sz w:val="16"/>
              </w:rPr>
            </w:pPr>
            <w:r>
              <w:rPr>
                <w:b/>
                <w:sz w:val="16"/>
              </w:rPr>
              <w:t xml:space="preserve">Statement: </w:t>
            </w:r>
            <w:r>
              <w:rPr>
                <w:sz w:val="16"/>
              </w:rPr>
              <w:t>Create and maintain patient-specific medication lists.</w:t>
            </w:r>
          </w:p>
          <w:p w14:paraId="371E7EFF" w14:textId="5AD3D67B" w:rsidR="00E529B0" w:rsidRDefault="00E529B0" w:rsidP="00E529B0">
            <w:pPr>
              <w:pStyle w:val="TableParagraph"/>
              <w:spacing w:before="67"/>
              <w:ind w:left="420" w:right="222"/>
              <w:rPr>
                <w:b/>
                <w:sz w:val="16"/>
              </w:rPr>
            </w:pPr>
            <w:r>
              <w:rPr>
                <w:b/>
                <w:sz w:val="16"/>
              </w:rPr>
              <w:t xml:space="preserve">Description: </w:t>
            </w:r>
            <w:r>
              <w:rPr>
                <w:sz w:val="16"/>
              </w:rPr>
              <w:t>Medication lists are managed over time, whether over the course of a visit or stay, or the lifetime of a patient. The entire medication</w:t>
            </w:r>
            <w:r>
              <w:rPr>
                <w:spacing w:val="-9"/>
                <w:sz w:val="16"/>
              </w:rPr>
              <w:t xml:space="preserve"> </w:t>
            </w:r>
            <w:r>
              <w:rPr>
                <w:sz w:val="16"/>
              </w:rPr>
              <w:t>history</w:t>
            </w:r>
            <w:r>
              <w:rPr>
                <w:spacing w:val="-9"/>
                <w:sz w:val="16"/>
              </w:rPr>
              <w:t xml:space="preserve"> </w:t>
            </w:r>
            <w:r>
              <w:rPr>
                <w:sz w:val="16"/>
              </w:rPr>
              <w:t>for</w:t>
            </w:r>
            <w:r>
              <w:rPr>
                <w:spacing w:val="-9"/>
                <w:sz w:val="16"/>
              </w:rPr>
              <w:t xml:space="preserve"> </w:t>
            </w:r>
            <w:r>
              <w:rPr>
                <w:sz w:val="16"/>
              </w:rPr>
              <w:t>any</w:t>
            </w:r>
            <w:r>
              <w:rPr>
                <w:spacing w:val="-9"/>
                <w:sz w:val="16"/>
              </w:rPr>
              <w:t xml:space="preserve"> </w:t>
            </w:r>
            <w:r>
              <w:rPr>
                <w:sz w:val="16"/>
              </w:rPr>
              <w:t>medication</w:t>
            </w:r>
            <w:r>
              <w:rPr>
                <w:spacing w:val="-9"/>
                <w:sz w:val="16"/>
              </w:rPr>
              <w:t xml:space="preserve"> </w:t>
            </w:r>
            <w:r>
              <w:rPr>
                <w:sz w:val="16"/>
              </w:rPr>
              <w:t>including,</w:t>
            </w:r>
            <w:r>
              <w:rPr>
                <w:spacing w:val="-9"/>
                <w:sz w:val="16"/>
              </w:rPr>
              <w:t xml:space="preserve"> </w:t>
            </w:r>
            <w:r>
              <w:rPr>
                <w:sz w:val="16"/>
              </w:rPr>
              <w:t>over-the-counter</w:t>
            </w:r>
            <w:r>
              <w:rPr>
                <w:spacing w:val="-9"/>
                <w:sz w:val="16"/>
              </w:rPr>
              <w:t xml:space="preserve"> </w:t>
            </w:r>
            <w:r>
              <w:rPr>
                <w:sz w:val="16"/>
              </w:rPr>
              <w:t>products,</w:t>
            </w:r>
            <w:r>
              <w:rPr>
                <w:spacing w:val="-9"/>
                <w:sz w:val="16"/>
              </w:rPr>
              <w:t xml:space="preserve"> </w:t>
            </w:r>
            <w:r>
              <w:rPr>
                <w:sz w:val="16"/>
              </w:rPr>
              <w:t>alternative</w:t>
            </w:r>
            <w:r>
              <w:rPr>
                <w:spacing w:val="-9"/>
                <w:sz w:val="16"/>
              </w:rPr>
              <w:t xml:space="preserve"> </w:t>
            </w:r>
            <w:r>
              <w:rPr>
                <w:sz w:val="16"/>
              </w:rPr>
              <w:t>supplements</w:t>
            </w:r>
            <w:r>
              <w:rPr>
                <w:spacing w:val="-9"/>
                <w:sz w:val="16"/>
              </w:rPr>
              <w:t xml:space="preserve"> </w:t>
            </w:r>
            <w:r>
              <w:rPr>
                <w:sz w:val="16"/>
              </w:rPr>
              <w:t>and</w:t>
            </w:r>
            <w:r>
              <w:rPr>
                <w:spacing w:val="-9"/>
                <w:sz w:val="16"/>
              </w:rPr>
              <w:t xml:space="preserve"> </w:t>
            </w:r>
            <w:r>
              <w:rPr>
                <w:sz w:val="16"/>
              </w:rPr>
              <w:t>herbal</w:t>
            </w:r>
            <w:r>
              <w:rPr>
                <w:spacing w:val="-9"/>
                <w:sz w:val="16"/>
              </w:rPr>
              <w:t xml:space="preserve"> </w:t>
            </w:r>
            <w:r>
              <w:rPr>
                <w:sz w:val="16"/>
              </w:rPr>
              <w:t>medications,</w:t>
            </w:r>
            <w:r>
              <w:rPr>
                <w:spacing w:val="-9"/>
                <w:sz w:val="16"/>
              </w:rPr>
              <w:t xml:space="preserve"> </w:t>
            </w:r>
            <w:r>
              <w:rPr>
                <w:sz w:val="16"/>
              </w:rPr>
              <w:t>is</w:t>
            </w:r>
            <w:r>
              <w:rPr>
                <w:spacing w:val="-9"/>
                <w:sz w:val="16"/>
              </w:rPr>
              <w:t xml:space="preserve"> </w:t>
            </w:r>
            <w:r>
              <w:rPr>
                <w:sz w:val="16"/>
              </w:rPr>
              <w:t>viewable. Medication lists are not limited to provider orders/prescriptions but may also include, for example, pharmacy dispensed medications without prescription, over the counter medications and patient-reported medications, etc. All pertinent dates, including medication</w:t>
            </w:r>
            <w:r>
              <w:rPr>
                <w:spacing w:val="-15"/>
                <w:sz w:val="16"/>
              </w:rPr>
              <w:t xml:space="preserve"> </w:t>
            </w:r>
            <w:r>
              <w:rPr>
                <w:sz w:val="16"/>
              </w:rPr>
              <w:t>start, modification, and end dates are stored. Medication Lists may also include additional information such as age-specific dosage.</w:t>
            </w:r>
          </w:p>
        </w:tc>
      </w:tr>
      <w:tr w:rsidR="00E529B0" w14:paraId="414E1AC8" w14:textId="27FABEF3" w:rsidTr="005F62BA">
        <w:trPr>
          <w:trHeight w:val="429"/>
        </w:trPr>
        <w:tc>
          <w:tcPr>
            <w:tcW w:w="2400" w:type="dxa"/>
            <w:vMerge w:val="restart"/>
            <w:tcBorders>
              <w:top w:val="single" w:sz="6" w:space="0" w:color="000000"/>
              <w:bottom w:val="nil"/>
              <w:right w:val="single" w:sz="8" w:space="0" w:color="000000"/>
            </w:tcBorders>
          </w:tcPr>
          <w:p w14:paraId="486B92F5" w14:textId="77777777" w:rsidR="00E529B0" w:rsidRDefault="00E529B0" w:rsidP="00E529B0">
            <w:pPr>
              <w:pStyle w:val="TableParagraph"/>
              <w:rPr>
                <w:sz w:val="16"/>
              </w:rPr>
            </w:pPr>
          </w:p>
        </w:tc>
        <w:tc>
          <w:tcPr>
            <w:tcW w:w="7525" w:type="dxa"/>
            <w:tcBorders>
              <w:top w:val="single" w:sz="8" w:space="0" w:color="000000"/>
              <w:left w:val="single" w:sz="8" w:space="0" w:color="000000"/>
              <w:right w:val="single" w:sz="6" w:space="0" w:color="000000"/>
            </w:tcBorders>
          </w:tcPr>
          <w:p w14:paraId="61F19EBD" w14:textId="77777777" w:rsidR="00E529B0" w:rsidRDefault="00E529B0" w:rsidP="001614CD">
            <w:pPr>
              <w:pStyle w:val="TableParagraph"/>
              <w:spacing w:line="190" w:lineRule="atLeast"/>
              <w:ind w:left="453" w:hanging="246"/>
              <w:rPr>
                <w:sz w:val="16"/>
              </w:rPr>
            </w:pPr>
            <w:r>
              <w:rPr>
                <w:b/>
                <w:sz w:val="16"/>
              </w:rPr>
              <w:t xml:space="preserve">1. </w:t>
            </w:r>
            <w:r>
              <w:rPr>
                <w:sz w:val="16"/>
              </w:rPr>
              <w:t>The system SHALL provide the ability to manage a patient-specific medication list based on current medication orders or prescriptions.</w:t>
            </w:r>
          </w:p>
        </w:tc>
        <w:tc>
          <w:tcPr>
            <w:tcW w:w="955" w:type="dxa"/>
            <w:tcBorders>
              <w:top w:val="single" w:sz="8" w:space="0" w:color="000000"/>
              <w:left w:val="single" w:sz="6" w:space="0" w:color="000000"/>
              <w:right w:val="single" w:sz="6" w:space="0" w:color="000000"/>
            </w:tcBorders>
            <w:vAlign w:val="center"/>
          </w:tcPr>
          <w:p w14:paraId="0D639B6B" w14:textId="77777777" w:rsidR="00E529B0" w:rsidRDefault="00E529B0" w:rsidP="001614CD">
            <w:pPr>
              <w:pStyle w:val="TableParagraph"/>
              <w:ind w:left="278" w:right="263"/>
              <w:jc w:val="center"/>
              <w:rPr>
                <w:sz w:val="16"/>
              </w:rPr>
            </w:pPr>
            <w:r>
              <w:rPr>
                <w:sz w:val="16"/>
              </w:rPr>
              <w:t>76</w:t>
            </w:r>
          </w:p>
        </w:tc>
        <w:tc>
          <w:tcPr>
            <w:tcW w:w="955" w:type="dxa"/>
            <w:tcBorders>
              <w:top w:val="single" w:sz="8" w:space="0" w:color="000000"/>
              <w:left w:val="single" w:sz="6" w:space="0" w:color="000000"/>
              <w:right w:val="single" w:sz="6" w:space="0" w:color="000000"/>
            </w:tcBorders>
            <w:vAlign w:val="center"/>
          </w:tcPr>
          <w:p w14:paraId="4968292B" w14:textId="3D441173" w:rsidR="00E529B0" w:rsidRDefault="00E529B0" w:rsidP="001614CD">
            <w:pPr>
              <w:pStyle w:val="TableParagraph"/>
              <w:ind w:left="0"/>
              <w:jc w:val="center"/>
              <w:rPr>
                <w:sz w:val="16"/>
              </w:rPr>
            </w:pPr>
            <w:r>
              <w:rPr>
                <w:sz w:val="16"/>
              </w:rPr>
              <w:t>N/C</w:t>
            </w:r>
          </w:p>
        </w:tc>
        <w:tc>
          <w:tcPr>
            <w:tcW w:w="955" w:type="dxa"/>
            <w:tcBorders>
              <w:top w:val="single" w:sz="8" w:space="0" w:color="000000"/>
              <w:left w:val="single" w:sz="6" w:space="0" w:color="000000"/>
              <w:right w:val="single" w:sz="6" w:space="0" w:color="000000"/>
            </w:tcBorders>
            <w:vAlign w:val="center"/>
          </w:tcPr>
          <w:p w14:paraId="597C4099" w14:textId="7C1C616A" w:rsidR="00E529B0" w:rsidRDefault="00E529B0" w:rsidP="001614CD">
            <w:pPr>
              <w:pStyle w:val="TableParagraph"/>
              <w:ind w:left="6" w:right="42"/>
              <w:jc w:val="center"/>
              <w:rPr>
                <w:sz w:val="16"/>
              </w:rPr>
            </w:pPr>
            <w:r>
              <w:rPr>
                <w:sz w:val="15"/>
              </w:rPr>
              <w:t>DC.1.4.2#1</w:t>
            </w:r>
          </w:p>
        </w:tc>
      </w:tr>
      <w:tr w:rsidR="00E529B0" w14:paraId="54E663F5" w14:textId="0EC722FF" w:rsidTr="005F62BA">
        <w:trPr>
          <w:trHeight w:val="1007"/>
        </w:trPr>
        <w:tc>
          <w:tcPr>
            <w:tcW w:w="2400" w:type="dxa"/>
            <w:vMerge/>
            <w:tcBorders>
              <w:top w:val="nil"/>
              <w:bottom w:val="nil"/>
              <w:right w:val="single" w:sz="8" w:space="0" w:color="000000"/>
            </w:tcBorders>
          </w:tcPr>
          <w:p w14:paraId="6C664C5C" w14:textId="77777777" w:rsidR="00E529B0" w:rsidRDefault="00E529B0" w:rsidP="00E529B0">
            <w:pPr>
              <w:rPr>
                <w:sz w:val="2"/>
                <w:szCs w:val="2"/>
              </w:rPr>
            </w:pPr>
          </w:p>
        </w:tc>
        <w:tc>
          <w:tcPr>
            <w:tcW w:w="7525" w:type="dxa"/>
            <w:tcBorders>
              <w:left w:val="single" w:sz="8" w:space="0" w:color="000000"/>
              <w:right w:val="single" w:sz="6" w:space="0" w:color="000000"/>
            </w:tcBorders>
          </w:tcPr>
          <w:p w14:paraId="2B8C603B" w14:textId="77777777" w:rsidR="00E529B0" w:rsidRDefault="00E529B0" w:rsidP="001614CD">
            <w:pPr>
              <w:pStyle w:val="TableParagraph"/>
              <w:spacing w:line="190" w:lineRule="atLeast"/>
              <w:ind w:left="453" w:right="53" w:hanging="246"/>
              <w:jc w:val="both"/>
              <w:rPr>
                <w:sz w:val="16"/>
              </w:rPr>
            </w:pPr>
            <w:r>
              <w:rPr>
                <w:b/>
                <w:sz w:val="16"/>
              </w:rPr>
              <w:t xml:space="preserve">2. </w:t>
            </w:r>
            <w:r>
              <w:rPr>
                <w:sz w:val="16"/>
              </w:rPr>
              <w:t xml:space="preserve">The system SHALL provide the ability to manage as discrete data the details of the medication information including name of the medication ordered, medication identifier (e.g., </w:t>
            </w:r>
            <w:proofErr w:type="spellStart"/>
            <w:r>
              <w:rPr>
                <w:sz w:val="16"/>
              </w:rPr>
              <w:t>RxNORM</w:t>
            </w:r>
            <w:proofErr w:type="spellEnd"/>
            <w:r>
              <w:rPr>
                <w:sz w:val="16"/>
              </w:rPr>
              <w:t>), prescriber, ordering date, SIG (e.g., dose amount and quantity, timing, duration and route, and/or site</w:t>
            </w:r>
            <w:r>
              <w:rPr>
                <w:spacing w:val="-6"/>
                <w:sz w:val="16"/>
              </w:rPr>
              <w:t xml:space="preserve"> </w:t>
            </w:r>
            <w:r>
              <w:rPr>
                <w:sz w:val="16"/>
              </w:rPr>
              <w:t>of</w:t>
            </w:r>
            <w:r>
              <w:rPr>
                <w:spacing w:val="-6"/>
                <w:sz w:val="16"/>
              </w:rPr>
              <w:t xml:space="preserve"> </w:t>
            </w:r>
            <w:r>
              <w:rPr>
                <w:sz w:val="16"/>
              </w:rPr>
              <w:t>administration),</w:t>
            </w:r>
            <w:r>
              <w:rPr>
                <w:spacing w:val="-6"/>
                <w:sz w:val="16"/>
              </w:rPr>
              <w:t xml:space="preserve"> </w:t>
            </w:r>
            <w:r>
              <w:rPr>
                <w:sz w:val="16"/>
              </w:rPr>
              <w:t>quantity,</w:t>
            </w:r>
            <w:r>
              <w:rPr>
                <w:spacing w:val="-6"/>
                <w:sz w:val="16"/>
              </w:rPr>
              <w:t xml:space="preserve"> </w:t>
            </w:r>
            <w:r>
              <w:rPr>
                <w:sz w:val="16"/>
              </w:rPr>
              <w:t>formulation</w:t>
            </w:r>
            <w:r>
              <w:rPr>
                <w:spacing w:val="-6"/>
                <w:sz w:val="16"/>
              </w:rPr>
              <w:t xml:space="preserve"> </w:t>
            </w:r>
            <w:r>
              <w:rPr>
                <w:sz w:val="16"/>
              </w:rPr>
              <w:t>and</w:t>
            </w:r>
            <w:r>
              <w:rPr>
                <w:spacing w:val="-6"/>
                <w:sz w:val="16"/>
              </w:rPr>
              <w:t xml:space="preserve"> </w:t>
            </w:r>
            <w:r>
              <w:rPr>
                <w:sz w:val="16"/>
              </w:rPr>
              <w:t>ancillary</w:t>
            </w:r>
            <w:r>
              <w:rPr>
                <w:spacing w:val="-6"/>
                <w:sz w:val="16"/>
              </w:rPr>
              <w:t xml:space="preserve"> </w:t>
            </w:r>
            <w:r>
              <w:rPr>
                <w:sz w:val="16"/>
              </w:rPr>
              <w:t>instructions</w:t>
            </w:r>
            <w:r>
              <w:rPr>
                <w:spacing w:val="-6"/>
                <w:sz w:val="16"/>
              </w:rPr>
              <w:t xml:space="preserve"> </w:t>
            </w:r>
            <w:r>
              <w:rPr>
                <w:sz w:val="16"/>
              </w:rPr>
              <w:t>according</w:t>
            </w:r>
            <w:r>
              <w:rPr>
                <w:spacing w:val="-6"/>
                <w:sz w:val="16"/>
              </w:rPr>
              <w:t xml:space="preserve"> </w:t>
            </w:r>
            <w:r>
              <w:rPr>
                <w:sz w:val="16"/>
              </w:rPr>
              <w:t>to</w:t>
            </w:r>
            <w:r>
              <w:rPr>
                <w:spacing w:val="-6"/>
                <w:sz w:val="16"/>
              </w:rPr>
              <w:t xml:space="preserve"> </w:t>
            </w:r>
            <w:r>
              <w:rPr>
                <w:sz w:val="16"/>
              </w:rPr>
              <w:t>scope</w:t>
            </w:r>
            <w:r>
              <w:rPr>
                <w:spacing w:val="-6"/>
                <w:sz w:val="16"/>
              </w:rPr>
              <w:t xml:space="preserve"> </w:t>
            </w:r>
            <w:r>
              <w:rPr>
                <w:sz w:val="16"/>
              </w:rPr>
              <w:t>of</w:t>
            </w:r>
            <w:r>
              <w:rPr>
                <w:spacing w:val="-6"/>
                <w:sz w:val="16"/>
              </w:rPr>
              <w:t xml:space="preserve"> </w:t>
            </w:r>
            <w:r>
              <w:rPr>
                <w:sz w:val="16"/>
              </w:rPr>
              <w:t>practice, organizational policy, and/or jurisdictional law.</w:t>
            </w:r>
          </w:p>
        </w:tc>
        <w:tc>
          <w:tcPr>
            <w:tcW w:w="955" w:type="dxa"/>
            <w:tcBorders>
              <w:left w:val="single" w:sz="6" w:space="0" w:color="000000"/>
              <w:right w:val="single" w:sz="6" w:space="0" w:color="000000"/>
            </w:tcBorders>
            <w:vAlign w:val="center"/>
          </w:tcPr>
          <w:p w14:paraId="23001305" w14:textId="77777777" w:rsidR="00E529B0" w:rsidRDefault="00E529B0" w:rsidP="001614CD">
            <w:pPr>
              <w:pStyle w:val="TableParagraph"/>
              <w:ind w:left="278" w:right="263"/>
              <w:jc w:val="center"/>
              <w:rPr>
                <w:sz w:val="16"/>
              </w:rPr>
            </w:pPr>
            <w:r>
              <w:rPr>
                <w:sz w:val="16"/>
              </w:rPr>
              <w:t>77</w:t>
            </w:r>
          </w:p>
        </w:tc>
        <w:tc>
          <w:tcPr>
            <w:tcW w:w="955" w:type="dxa"/>
            <w:tcBorders>
              <w:left w:val="single" w:sz="6" w:space="0" w:color="000000"/>
              <w:right w:val="single" w:sz="6" w:space="0" w:color="000000"/>
            </w:tcBorders>
            <w:vAlign w:val="center"/>
          </w:tcPr>
          <w:p w14:paraId="6C19AA04" w14:textId="24FFD31D" w:rsidR="00E529B0" w:rsidRDefault="00E529B0" w:rsidP="001614CD">
            <w:pPr>
              <w:pStyle w:val="TableParagraph"/>
              <w:ind w:left="0" w:right="72"/>
              <w:jc w:val="center"/>
              <w:rPr>
                <w:sz w:val="18"/>
              </w:rPr>
            </w:pPr>
            <w:r>
              <w:rPr>
                <w:sz w:val="16"/>
              </w:rPr>
              <w:t>N/C</w:t>
            </w:r>
          </w:p>
        </w:tc>
        <w:tc>
          <w:tcPr>
            <w:tcW w:w="955" w:type="dxa"/>
            <w:tcBorders>
              <w:left w:val="single" w:sz="6" w:space="0" w:color="000000"/>
              <w:right w:val="single" w:sz="6" w:space="0" w:color="000000"/>
            </w:tcBorders>
            <w:vAlign w:val="center"/>
          </w:tcPr>
          <w:p w14:paraId="08965C51" w14:textId="531F87E3" w:rsidR="00E529B0" w:rsidRDefault="00E529B0" w:rsidP="001614CD">
            <w:pPr>
              <w:pStyle w:val="TableParagraph"/>
              <w:ind w:left="6" w:right="42"/>
              <w:jc w:val="center"/>
              <w:rPr>
                <w:sz w:val="18"/>
              </w:rPr>
            </w:pPr>
            <w:r>
              <w:rPr>
                <w:sz w:val="15"/>
              </w:rPr>
              <w:t>DC.1.4.2#3</w:t>
            </w:r>
          </w:p>
        </w:tc>
      </w:tr>
      <w:tr w:rsidR="00E529B0" w14:paraId="0671373E" w14:textId="0B605470" w:rsidTr="005F62BA">
        <w:trPr>
          <w:trHeight w:val="624"/>
        </w:trPr>
        <w:tc>
          <w:tcPr>
            <w:tcW w:w="2400" w:type="dxa"/>
            <w:vMerge/>
            <w:tcBorders>
              <w:top w:val="nil"/>
              <w:bottom w:val="nil"/>
              <w:right w:val="single" w:sz="8" w:space="0" w:color="000000"/>
            </w:tcBorders>
          </w:tcPr>
          <w:p w14:paraId="2595903D" w14:textId="77777777" w:rsidR="00E529B0" w:rsidRDefault="00E529B0" w:rsidP="00E529B0">
            <w:pPr>
              <w:rPr>
                <w:sz w:val="2"/>
                <w:szCs w:val="2"/>
              </w:rPr>
            </w:pPr>
          </w:p>
        </w:tc>
        <w:tc>
          <w:tcPr>
            <w:tcW w:w="7525" w:type="dxa"/>
            <w:tcBorders>
              <w:left w:val="single" w:sz="8" w:space="0" w:color="000000"/>
              <w:right w:val="single" w:sz="6" w:space="0" w:color="000000"/>
            </w:tcBorders>
          </w:tcPr>
          <w:p w14:paraId="75CB2CA7" w14:textId="77777777" w:rsidR="00E529B0" w:rsidRDefault="00E529B0" w:rsidP="001614CD">
            <w:pPr>
              <w:pStyle w:val="TableParagraph"/>
              <w:spacing w:line="190" w:lineRule="atLeast"/>
              <w:ind w:left="453" w:right="53" w:hanging="246"/>
              <w:jc w:val="both"/>
              <w:rPr>
                <w:sz w:val="16"/>
              </w:rPr>
            </w:pPr>
            <w:r>
              <w:rPr>
                <w:b/>
                <w:sz w:val="16"/>
              </w:rPr>
              <w:t>3.</w:t>
            </w:r>
            <w:r>
              <w:rPr>
                <w:b/>
                <w:spacing w:val="21"/>
                <w:sz w:val="16"/>
              </w:rPr>
              <w:t xml:space="preserve"> </w:t>
            </w:r>
            <w:r>
              <w:rPr>
                <w:sz w:val="16"/>
              </w:rPr>
              <w:t>The</w:t>
            </w:r>
            <w:r>
              <w:rPr>
                <w:spacing w:val="-9"/>
                <w:sz w:val="16"/>
              </w:rPr>
              <w:t xml:space="preserve"> </w:t>
            </w:r>
            <w:r>
              <w:rPr>
                <w:sz w:val="16"/>
              </w:rPr>
              <w:t>system</w:t>
            </w:r>
            <w:r>
              <w:rPr>
                <w:spacing w:val="-9"/>
                <w:sz w:val="16"/>
              </w:rPr>
              <w:t xml:space="preserve"> </w:t>
            </w:r>
            <w:r>
              <w:rPr>
                <w:sz w:val="16"/>
              </w:rPr>
              <w:t>SHALL</w:t>
            </w:r>
            <w:r>
              <w:rPr>
                <w:spacing w:val="-9"/>
                <w:sz w:val="16"/>
              </w:rPr>
              <w:t xml:space="preserve"> </w:t>
            </w:r>
            <w:r>
              <w:rPr>
                <w:sz w:val="16"/>
              </w:rPr>
              <w:t>provide</w:t>
            </w:r>
            <w:r>
              <w:rPr>
                <w:spacing w:val="-9"/>
                <w:sz w:val="16"/>
              </w:rPr>
              <w:t xml:space="preserve"> </w:t>
            </w:r>
            <w:r>
              <w:rPr>
                <w:sz w:val="16"/>
              </w:rPr>
              <w:t>the</w:t>
            </w:r>
            <w:r>
              <w:rPr>
                <w:spacing w:val="-9"/>
                <w:sz w:val="16"/>
              </w:rPr>
              <w:t xml:space="preserve"> </w:t>
            </w:r>
            <w:r>
              <w:rPr>
                <w:sz w:val="16"/>
              </w:rPr>
              <w:t>ability</w:t>
            </w:r>
            <w:r>
              <w:rPr>
                <w:spacing w:val="-9"/>
                <w:sz w:val="16"/>
              </w:rPr>
              <w:t xml:space="preserve"> </w:t>
            </w:r>
            <w:r>
              <w:rPr>
                <w:sz w:val="16"/>
              </w:rPr>
              <w:t>to</w:t>
            </w:r>
            <w:r>
              <w:rPr>
                <w:spacing w:val="-9"/>
                <w:sz w:val="16"/>
              </w:rPr>
              <w:t xml:space="preserve"> </w:t>
            </w:r>
            <w:r>
              <w:rPr>
                <w:sz w:val="16"/>
              </w:rPr>
              <w:t>manage</w:t>
            </w:r>
            <w:r>
              <w:rPr>
                <w:spacing w:val="-9"/>
                <w:sz w:val="16"/>
              </w:rPr>
              <w:t xml:space="preserve"> </w:t>
            </w:r>
            <w:r>
              <w:rPr>
                <w:sz w:val="16"/>
              </w:rPr>
              <w:t>as</w:t>
            </w:r>
            <w:r>
              <w:rPr>
                <w:spacing w:val="-9"/>
                <w:sz w:val="16"/>
              </w:rPr>
              <w:t xml:space="preserve"> </w:t>
            </w:r>
            <w:r>
              <w:rPr>
                <w:sz w:val="16"/>
              </w:rPr>
              <w:t>discrete</w:t>
            </w:r>
            <w:r>
              <w:rPr>
                <w:spacing w:val="-9"/>
                <w:sz w:val="16"/>
              </w:rPr>
              <w:t xml:space="preserve"> </w:t>
            </w:r>
            <w:r>
              <w:rPr>
                <w:sz w:val="16"/>
              </w:rPr>
              <w:t>data</w:t>
            </w:r>
            <w:r>
              <w:rPr>
                <w:spacing w:val="-9"/>
                <w:sz w:val="16"/>
              </w:rPr>
              <w:t xml:space="preserve"> </w:t>
            </w:r>
            <w:r>
              <w:rPr>
                <w:sz w:val="16"/>
              </w:rPr>
              <w:t>the</w:t>
            </w:r>
            <w:r>
              <w:rPr>
                <w:spacing w:val="-9"/>
                <w:sz w:val="16"/>
              </w:rPr>
              <w:t xml:space="preserve"> </w:t>
            </w:r>
            <w:r>
              <w:rPr>
                <w:sz w:val="16"/>
              </w:rPr>
              <w:t>Study</w:t>
            </w:r>
            <w:r>
              <w:rPr>
                <w:spacing w:val="-9"/>
                <w:sz w:val="16"/>
              </w:rPr>
              <w:t xml:space="preserve"> </w:t>
            </w:r>
            <w:r>
              <w:rPr>
                <w:sz w:val="16"/>
              </w:rPr>
              <w:t>Treatment</w:t>
            </w:r>
            <w:r>
              <w:rPr>
                <w:spacing w:val="-9"/>
                <w:sz w:val="16"/>
              </w:rPr>
              <w:t xml:space="preserve"> </w:t>
            </w:r>
            <w:r>
              <w:rPr>
                <w:sz w:val="16"/>
              </w:rPr>
              <w:t>Name</w:t>
            </w:r>
            <w:r>
              <w:rPr>
                <w:spacing w:val="-9"/>
                <w:sz w:val="16"/>
              </w:rPr>
              <w:t xml:space="preserve"> </w:t>
            </w:r>
            <w:r>
              <w:rPr>
                <w:sz w:val="16"/>
              </w:rPr>
              <w:t>for</w:t>
            </w:r>
            <w:r>
              <w:rPr>
                <w:spacing w:val="-9"/>
                <w:sz w:val="16"/>
              </w:rPr>
              <w:t xml:space="preserve"> </w:t>
            </w:r>
            <w:r>
              <w:rPr>
                <w:sz w:val="16"/>
              </w:rPr>
              <w:t>any captured Investigational Product Exposures according to scope of practice, organizational policy, and/or jurisdictional law.</w:t>
            </w:r>
          </w:p>
        </w:tc>
        <w:tc>
          <w:tcPr>
            <w:tcW w:w="955" w:type="dxa"/>
            <w:tcBorders>
              <w:left w:val="single" w:sz="6" w:space="0" w:color="000000"/>
              <w:right w:val="single" w:sz="6" w:space="0" w:color="000000"/>
            </w:tcBorders>
            <w:vAlign w:val="center"/>
          </w:tcPr>
          <w:p w14:paraId="6CA4B99A" w14:textId="77777777" w:rsidR="00E529B0" w:rsidRDefault="00E529B0" w:rsidP="001614CD">
            <w:pPr>
              <w:pStyle w:val="TableParagraph"/>
              <w:ind w:left="278" w:right="263"/>
              <w:jc w:val="center"/>
              <w:rPr>
                <w:sz w:val="16"/>
              </w:rPr>
            </w:pPr>
            <w:r>
              <w:rPr>
                <w:sz w:val="16"/>
              </w:rPr>
              <w:t>78</w:t>
            </w:r>
          </w:p>
        </w:tc>
        <w:tc>
          <w:tcPr>
            <w:tcW w:w="955" w:type="dxa"/>
            <w:tcBorders>
              <w:left w:val="single" w:sz="6" w:space="0" w:color="000000"/>
              <w:right w:val="single" w:sz="6" w:space="0" w:color="000000"/>
            </w:tcBorders>
            <w:vAlign w:val="center"/>
          </w:tcPr>
          <w:p w14:paraId="1792A5F6" w14:textId="0552BD48" w:rsidR="00E529B0" w:rsidRDefault="00E529B0" w:rsidP="001614CD">
            <w:pPr>
              <w:pStyle w:val="TableParagraph"/>
              <w:ind w:left="0" w:right="72"/>
              <w:jc w:val="center"/>
              <w:rPr>
                <w:sz w:val="17"/>
              </w:rPr>
            </w:pPr>
            <w:r>
              <w:rPr>
                <w:sz w:val="16"/>
              </w:rPr>
              <w:t>N/C</w:t>
            </w:r>
          </w:p>
        </w:tc>
        <w:tc>
          <w:tcPr>
            <w:tcW w:w="955" w:type="dxa"/>
            <w:tcBorders>
              <w:left w:val="single" w:sz="6" w:space="0" w:color="000000"/>
              <w:right w:val="single" w:sz="6" w:space="0" w:color="000000"/>
            </w:tcBorders>
            <w:vAlign w:val="center"/>
          </w:tcPr>
          <w:p w14:paraId="09940B55" w14:textId="77777777" w:rsidR="00E529B0" w:rsidRDefault="00E529B0" w:rsidP="001614CD">
            <w:pPr>
              <w:pStyle w:val="TableParagraph"/>
              <w:ind w:left="6" w:right="42"/>
              <w:jc w:val="center"/>
              <w:rPr>
                <w:sz w:val="17"/>
              </w:rPr>
            </w:pPr>
          </w:p>
        </w:tc>
      </w:tr>
      <w:tr w:rsidR="00E529B0" w14:paraId="4C501E8B" w14:textId="0F8369AA" w:rsidTr="001614CD">
        <w:trPr>
          <w:trHeight w:val="432"/>
        </w:trPr>
        <w:tc>
          <w:tcPr>
            <w:tcW w:w="2400" w:type="dxa"/>
            <w:vMerge/>
            <w:tcBorders>
              <w:top w:val="nil"/>
              <w:bottom w:val="nil"/>
              <w:right w:val="single" w:sz="8" w:space="0" w:color="000000"/>
            </w:tcBorders>
          </w:tcPr>
          <w:p w14:paraId="40610763" w14:textId="77777777" w:rsidR="00E529B0" w:rsidRDefault="00E529B0" w:rsidP="00E529B0">
            <w:pPr>
              <w:rPr>
                <w:sz w:val="2"/>
                <w:szCs w:val="2"/>
              </w:rPr>
            </w:pPr>
          </w:p>
        </w:tc>
        <w:tc>
          <w:tcPr>
            <w:tcW w:w="7525" w:type="dxa"/>
            <w:tcBorders>
              <w:left w:val="single" w:sz="8" w:space="0" w:color="000000"/>
              <w:right w:val="single" w:sz="6" w:space="0" w:color="000000"/>
            </w:tcBorders>
          </w:tcPr>
          <w:p w14:paraId="65652DD7" w14:textId="77777777" w:rsidR="00E529B0" w:rsidRDefault="00E529B0" w:rsidP="001614CD">
            <w:pPr>
              <w:pStyle w:val="TableParagraph"/>
              <w:spacing w:line="190" w:lineRule="atLeast"/>
              <w:ind w:left="453" w:right="53" w:hanging="246"/>
              <w:jc w:val="both"/>
              <w:rPr>
                <w:sz w:val="16"/>
              </w:rPr>
            </w:pPr>
            <w:r>
              <w:rPr>
                <w:b/>
                <w:sz w:val="16"/>
              </w:rPr>
              <w:t xml:space="preserve">4. </w:t>
            </w:r>
            <w:r>
              <w:rPr>
                <w:sz w:val="16"/>
              </w:rPr>
              <w:t>The system SHOULD provide the ability to capture all dates associated with medications including start, end, and discontinuation dates according to scope of practice, organizational policy, and/or jurisdictional law.</w:t>
            </w:r>
          </w:p>
        </w:tc>
        <w:tc>
          <w:tcPr>
            <w:tcW w:w="955" w:type="dxa"/>
            <w:tcBorders>
              <w:left w:val="single" w:sz="6" w:space="0" w:color="000000"/>
              <w:right w:val="single" w:sz="6" w:space="0" w:color="000000"/>
            </w:tcBorders>
            <w:vAlign w:val="center"/>
          </w:tcPr>
          <w:p w14:paraId="0ED63F89" w14:textId="77777777" w:rsidR="00E529B0" w:rsidRDefault="00E529B0" w:rsidP="001614CD">
            <w:pPr>
              <w:pStyle w:val="TableParagraph"/>
              <w:ind w:left="278" w:right="263"/>
              <w:jc w:val="center"/>
              <w:rPr>
                <w:sz w:val="16"/>
              </w:rPr>
            </w:pPr>
            <w:r>
              <w:rPr>
                <w:sz w:val="16"/>
              </w:rPr>
              <w:t>79</w:t>
            </w:r>
          </w:p>
        </w:tc>
        <w:tc>
          <w:tcPr>
            <w:tcW w:w="955" w:type="dxa"/>
            <w:tcBorders>
              <w:left w:val="single" w:sz="6" w:space="0" w:color="000000"/>
              <w:right w:val="single" w:sz="6" w:space="0" w:color="000000"/>
            </w:tcBorders>
            <w:vAlign w:val="center"/>
          </w:tcPr>
          <w:p w14:paraId="3CA1FDAE" w14:textId="52341A0B" w:rsidR="00E529B0" w:rsidRDefault="00E529B0" w:rsidP="001614CD">
            <w:pPr>
              <w:pStyle w:val="TableParagraph"/>
              <w:ind w:left="0" w:right="72"/>
              <w:jc w:val="center"/>
              <w:rPr>
                <w:sz w:val="17"/>
              </w:rPr>
            </w:pPr>
            <w:r>
              <w:rPr>
                <w:sz w:val="16"/>
              </w:rPr>
              <w:t>N/C</w:t>
            </w:r>
          </w:p>
        </w:tc>
        <w:tc>
          <w:tcPr>
            <w:tcW w:w="955" w:type="dxa"/>
            <w:tcBorders>
              <w:left w:val="single" w:sz="6" w:space="0" w:color="000000"/>
              <w:right w:val="single" w:sz="6" w:space="0" w:color="000000"/>
            </w:tcBorders>
            <w:vAlign w:val="center"/>
          </w:tcPr>
          <w:p w14:paraId="3F79518F" w14:textId="3397DF08" w:rsidR="00E529B0" w:rsidRDefault="00E529B0" w:rsidP="001614CD">
            <w:pPr>
              <w:pStyle w:val="TableParagraph"/>
              <w:ind w:left="6" w:right="42"/>
              <w:jc w:val="center"/>
              <w:rPr>
                <w:sz w:val="17"/>
              </w:rPr>
            </w:pPr>
            <w:r>
              <w:rPr>
                <w:sz w:val="15"/>
              </w:rPr>
              <w:t>DC.1.4.2#4</w:t>
            </w:r>
          </w:p>
        </w:tc>
      </w:tr>
      <w:tr w:rsidR="00E529B0" w14:paraId="13CBB69C" w14:textId="2C3ABAA2" w:rsidTr="005F62BA">
        <w:trPr>
          <w:trHeight w:val="431"/>
        </w:trPr>
        <w:tc>
          <w:tcPr>
            <w:tcW w:w="2400" w:type="dxa"/>
            <w:vMerge/>
            <w:tcBorders>
              <w:top w:val="nil"/>
              <w:bottom w:val="nil"/>
              <w:right w:val="single" w:sz="8" w:space="0" w:color="000000"/>
            </w:tcBorders>
          </w:tcPr>
          <w:p w14:paraId="38B0A80B" w14:textId="77777777" w:rsidR="00E529B0" w:rsidRDefault="00E529B0" w:rsidP="00E529B0">
            <w:pPr>
              <w:rPr>
                <w:sz w:val="2"/>
                <w:szCs w:val="2"/>
              </w:rPr>
            </w:pPr>
          </w:p>
        </w:tc>
        <w:tc>
          <w:tcPr>
            <w:tcW w:w="7525" w:type="dxa"/>
            <w:tcBorders>
              <w:left w:val="single" w:sz="8" w:space="0" w:color="000000"/>
              <w:right w:val="single" w:sz="6" w:space="0" w:color="000000"/>
            </w:tcBorders>
          </w:tcPr>
          <w:p w14:paraId="6C2B76E6" w14:textId="77777777" w:rsidR="00E529B0" w:rsidRDefault="00E529B0" w:rsidP="001614CD">
            <w:pPr>
              <w:pStyle w:val="TableParagraph"/>
              <w:spacing w:line="190" w:lineRule="atLeast"/>
              <w:ind w:left="453" w:hanging="246"/>
              <w:rPr>
                <w:sz w:val="16"/>
              </w:rPr>
            </w:pPr>
            <w:r>
              <w:rPr>
                <w:b/>
                <w:sz w:val="16"/>
              </w:rPr>
              <w:t xml:space="preserve">5. </w:t>
            </w:r>
            <w:r>
              <w:rPr>
                <w:sz w:val="16"/>
              </w:rPr>
              <w:t>The system SHALL provide the ability to capture and maintain current and historical patient-specific medications in the Medication List.</w:t>
            </w:r>
          </w:p>
        </w:tc>
        <w:tc>
          <w:tcPr>
            <w:tcW w:w="955" w:type="dxa"/>
            <w:tcBorders>
              <w:left w:val="single" w:sz="6" w:space="0" w:color="000000"/>
              <w:right w:val="single" w:sz="6" w:space="0" w:color="000000"/>
            </w:tcBorders>
            <w:vAlign w:val="center"/>
          </w:tcPr>
          <w:p w14:paraId="5A7D4BA4" w14:textId="77777777" w:rsidR="00E529B0" w:rsidRDefault="00E529B0" w:rsidP="001614CD">
            <w:pPr>
              <w:pStyle w:val="TableParagraph"/>
              <w:ind w:left="278" w:right="263"/>
              <w:jc w:val="center"/>
              <w:rPr>
                <w:sz w:val="16"/>
              </w:rPr>
            </w:pPr>
            <w:r>
              <w:rPr>
                <w:sz w:val="16"/>
              </w:rPr>
              <w:t>80</w:t>
            </w:r>
          </w:p>
        </w:tc>
        <w:tc>
          <w:tcPr>
            <w:tcW w:w="955" w:type="dxa"/>
            <w:tcBorders>
              <w:left w:val="single" w:sz="6" w:space="0" w:color="000000"/>
              <w:right w:val="single" w:sz="6" w:space="0" w:color="000000"/>
            </w:tcBorders>
            <w:vAlign w:val="center"/>
          </w:tcPr>
          <w:p w14:paraId="32DB5F1B" w14:textId="33D7FC40" w:rsidR="00E529B0" w:rsidRDefault="00E529B0" w:rsidP="001614CD">
            <w:pPr>
              <w:pStyle w:val="TableParagraph"/>
              <w:ind w:left="0" w:right="72"/>
              <w:jc w:val="center"/>
              <w:rPr>
                <w:sz w:val="16"/>
              </w:rPr>
            </w:pPr>
            <w:r>
              <w:rPr>
                <w:sz w:val="16"/>
              </w:rPr>
              <w:t>N/C</w:t>
            </w:r>
          </w:p>
        </w:tc>
        <w:tc>
          <w:tcPr>
            <w:tcW w:w="955" w:type="dxa"/>
            <w:tcBorders>
              <w:left w:val="single" w:sz="6" w:space="0" w:color="000000"/>
              <w:right w:val="single" w:sz="6" w:space="0" w:color="000000"/>
            </w:tcBorders>
            <w:vAlign w:val="center"/>
          </w:tcPr>
          <w:p w14:paraId="6416B0F7" w14:textId="597A0551" w:rsidR="00E529B0" w:rsidRDefault="00E529B0" w:rsidP="001614CD">
            <w:pPr>
              <w:pStyle w:val="TableParagraph"/>
              <w:ind w:left="6" w:right="42"/>
              <w:jc w:val="center"/>
              <w:rPr>
                <w:sz w:val="16"/>
              </w:rPr>
            </w:pPr>
            <w:r>
              <w:rPr>
                <w:sz w:val="15"/>
              </w:rPr>
              <w:t>DC.1.4.2#5</w:t>
            </w:r>
          </w:p>
        </w:tc>
      </w:tr>
      <w:tr w:rsidR="00E529B0" w14:paraId="0C4D893D" w14:textId="558FE4F2" w:rsidTr="005F62BA">
        <w:trPr>
          <w:trHeight w:val="431"/>
        </w:trPr>
        <w:tc>
          <w:tcPr>
            <w:tcW w:w="2400" w:type="dxa"/>
            <w:vMerge/>
            <w:tcBorders>
              <w:top w:val="nil"/>
              <w:bottom w:val="nil"/>
              <w:right w:val="single" w:sz="8" w:space="0" w:color="000000"/>
            </w:tcBorders>
          </w:tcPr>
          <w:p w14:paraId="092944F5" w14:textId="77777777" w:rsidR="00E529B0" w:rsidRDefault="00E529B0" w:rsidP="00E529B0">
            <w:pPr>
              <w:rPr>
                <w:sz w:val="2"/>
                <w:szCs w:val="2"/>
              </w:rPr>
            </w:pPr>
          </w:p>
        </w:tc>
        <w:tc>
          <w:tcPr>
            <w:tcW w:w="7525" w:type="dxa"/>
            <w:tcBorders>
              <w:left w:val="single" w:sz="8" w:space="0" w:color="000000"/>
              <w:right w:val="single" w:sz="6" w:space="0" w:color="000000"/>
            </w:tcBorders>
          </w:tcPr>
          <w:p w14:paraId="0F472D05" w14:textId="77777777" w:rsidR="00E529B0" w:rsidRDefault="00E529B0" w:rsidP="001614CD">
            <w:pPr>
              <w:pStyle w:val="TableParagraph"/>
              <w:spacing w:line="190" w:lineRule="atLeast"/>
              <w:ind w:left="453" w:hanging="246"/>
              <w:rPr>
                <w:sz w:val="16"/>
              </w:rPr>
            </w:pPr>
            <w:r>
              <w:rPr>
                <w:b/>
                <w:sz w:val="16"/>
              </w:rPr>
              <w:t xml:space="preserve">6. </w:t>
            </w:r>
            <w:r>
              <w:rPr>
                <w:sz w:val="16"/>
              </w:rPr>
              <w:t>The system SHALL provide the ability to capture non-prescription medications including over the counter and complementary medications such as vitamins, herbs and supplements.</w:t>
            </w:r>
          </w:p>
        </w:tc>
        <w:tc>
          <w:tcPr>
            <w:tcW w:w="955" w:type="dxa"/>
            <w:tcBorders>
              <w:left w:val="single" w:sz="6" w:space="0" w:color="000000"/>
              <w:right w:val="single" w:sz="6" w:space="0" w:color="000000"/>
            </w:tcBorders>
            <w:vAlign w:val="center"/>
          </w:tcPr>
          <w:p w14:paraId="3896CD44" w14:textId="77777777" w:rsidR="00E529B0" w:rsidRDefault="00E529B0" w:rsidP="001614CD">
            <w:pPr>
              <w:pStyle w:val="TableParagraph"/>
              <w:ind w:left="278" w:right="263"/>
              <w:jc w:val="center"/>
              <w:rPr>
                <w:sz w:val="16"/>
              </w:rPr>
            </w:pPr>
            <w:r>
              <w:rPr>
                <w:sz w:val="16"/>
              </w:rPr>
              <w:t>81</w:t>
            </w:r>
          </w:p>
        </w:tc>
        <w:tc>
          <w:tcPr>
            <w:tcW w:w="955" w:type="dxa"/>
            <w:tcBorders>
              <w:left w:val="single" w:sz="6" w:space="0" w:color="000000"/>
              <w:right w:val="single" w:sz="6" w:space="0" w:color="000000"/>
            </w:tcBorders>
            <w:vAlign w:val="center"/>
          </w:tcPr>
          <w:p w14:paraId="35B604D7" w14:textId="7FF4FE6F" w:rsidR="00E529B0" w:rsidRDefault="00E529B0" w:rsidP="001614CD">
            <w:pPr>
              <w:pStyle w:val="TableParagraph"/>
              <w:ind w:left="0" w:right="72"/>
              <w:jc w:val="center"/>
              <w:rPr>
                <w:sz w:val="16"/>
              </w:rPr>
            </w:pPr>
            <w:r>
              <w:rPr>
                <w:sz w:val="16"/>
              </w:rPr>
              <w:t>N/C</w:t>
            </w:r>
          </w:p>
        </w:tc>
        <w:tc>
          <w:tcPr>
            <w:tcW w:w="955" w:type="dxa"/>
            <w:tcBorders>
              <w:left w:val="single" w:sz="6" w:space="0" w:color="000000"/>
              <w:right w:val="single" w:sz="6" w:space="0" w:color="000000"/>
            </w:tcBorders>
            <w:vAlign w:val="center"/>
          </w:tcPr>
          <w:p w14:paraId="0C4F035D" w14:textId="620EA1A3" w:rsidR="00E529B0" w:rsidRDefault="00E529B0" w:rsidP="001614CD">
            <w:pPr>
              <w:pStyle w:val="TableParagraph"/>
              <w:ind w:left="6" w:right="42"/>
              <w:jc w:val="center"/>
              <w:rPr>
                <w:sz w:val="16"/>
              </w:rPr>
            </w:pPr>
            <w:r>
              <w:rPr>
                <w:sz w:val="15"/>
              </w:rPr>
              <w:t>DC.1.4.2#6</w:t>
            </w:r>
          </w:p>
        </w:tc>
      </w:tr>
      <w:tr w:rsidR="00E529B0" w14:paraId="1229903A" w14:textId="4E40CC65" w:rsidTr="005F62BA">
        <w:trPr>
          <w:trHeight w:val="240"/>
        </w:trPr>
        <w:tc>
          <w:tcPr>
            <w:tcW w:w="2400" w:type="dxa"/>
            <w:vMerge/>
            <w:tcBorders>
              <w:top w:val="nil"/>
              <w:bottom w:val="nil"/>
              <w:right w:val="single" w:sz="8" w:space="0" w:color="000000"/>
            </w:tcBorders>
          </w:tcPr>
          <w:p w14:paraId="1596B358" w14:textId="77777777" w:rsidR="00E529B0" w:rsidRDefault="00E529B0" w:rsidP="00E529B0">
            <w:pPr>
              <w:rPr>
                <w:sz w:val="2"/>
                <w:szCs w:val="2"/>
              </w:rPr>
            </w:pPr>
          </w:p>
        </w:tc>
        <w:tc>
          <w:tcPr>
            <w:tcW w:w="7525" w:type="dxa"/>
            <w:tcBorders>
              <w:left w:val="single" w:sz="8" w:space="0" w:color="000000"/>
              <w:right w:val="single" w:sz="6" w:space="0" w:color="000000"/>
            </w:tcBorders>
          </w:tcPr>
          <w:p w14:paraId="516AE3B3" w14:textId="77777777" w:rsidR="00E529B0" w:rsidRDefault="00E529B0" w:rsidP="001614CD">
            <w:pPr>
              <w:pStyle w:val="TableParagraph"/>
              <w:ind w:left="207"/>
              <w:rPr>
                <w:sz w:val="16"/>
              </w:rPr>
            </w:pPr>
            <w:r>
              <w:rPr>
                <w:b/>
                <w:sz w:val="16"/>
              </w:rPr>
              <w:t xml:space="preserve">7. </w:t>
            </w:r>
            <w:r>
              <w:rPr>
                <w:sz w:val="16"/>
              </w:rPr>
              <w:t>The system SHALL provide the ability to render the medication history associated with a patient.</w:t>
            </w:r>
          </w:p>
        </w:tc>
        <w:tc>
          <w:tcPr>
            <w:tcW w:w="955" w:type="dxa"/>
            <w:tcBorders>
              <w:left w:val="single" w:sz="6" w:space="0" w:color="000000"/>
              <w:right w:val="single" w:sz="6" w:space="0" w:color="000000"/>
            </w:tcBorders>
            <w:vAlign w:val="center"/>
          </w:tcPr>
          <w:p w14:paraId="0CAE34BB" w14:textId="77777777" w:rsidR="00E529B0" w:rsidRDefault="00E529B0" w:rsidP="001614CD">
            <w:pPr>
              <w:pStyle w:val="TableParagraph"/>
              <w:ind w:left="278" w:right="263"/>
              <w:jc w:val="center"/>
              <w:rPr>
                <w:sz w:val="16"/>
              </w:rPr>
            </w:pPr>
            <w:r>
              <w:rPr>
                <w:sz w:val="16"/>
              </w:rPr>
              <w:t>82</w:t>
            </w:r>
          </w:p>
        </w:tc>
        <w:tc>
          <w:tcPr>
            <w:tcW w:w="955" w:type="dxa"/>
            <w:tcBorders>
              <w:left w:val="single" w:sz="6" w:space="0" w:color="000000"/>
              <w:right w:val="single" w:sz="6" w:space="0" w:color="000000"/>
            </w:tcBorders>
            <w:vAlign w:val="center"/>
          </w:tcPr>
          <w:p w14:paraId="3404A5D0" w14:textId="74D1EAB2" w:rsidR="00E529B0" w:rsidRDefault="00E529B0" w:rsidP="001614CD">
            <w:pPr>
              <w:pStyle w:val="TableParagraph"/>
              <w:ind w:left="0" w:right="72"/>
              <w:jc w:val="center"/>
              <w:rPr>
                <w:sz w:val="16"/>
              </w:rPr>
            </w:pPr>
            <w:r>
              <w:rPr>
                <w:sz w:val="16"/>
              </w:rPr>
              <w:t>N/C</w:t>
            </w:r>
          </w:p>
        </w:tc>
        <w:tc>
          <w:tcPr>
            <w:tcW w:w="955" w:type="dxa"/>
            <w:tcBorders>
              <w:left w:val="single" w:sz="6" w:space="0" w:color="000000"/>
              <w:right w:val="single" w:sz="6" w:space="0" w:color="000000"/>
            </w:tcBorders>
            <w:vAlign w:val="center"/>
          </w:tcPr>
          <w:p w14:paraId="26EE0EB7" w14:textId="79451FB6" w:rsidR="00E529B0" w:rsidRDefault="00E529B0" w:rsidP="001614CD">
            <w:pPr>
              <w:pStyle w:val="TableParagraph"/>
              <w:ind w:left="6" w:right="42"/>
              <w:jc w:val="center"/>
              <w:rPr>
                <w:sz w:val="16"/>
              </w:rPr>
            </w:pPr>
            <w:r>
              <w:rPr>
                <w:sz w:val="15"/>
              </w:rPr>
              <w:t>DC.1.4.2#8</w:t>
            </w:r>
          </w:p>
        </w:tc>
      </w:tr>
      <w:tr w:rsidR="00E529B0" w14:paraId="5DAEFF7A" w14:textId="15B75C06" w:rsidTr="005F62BA">
        <w:trPr>
          <w:trHeight w:val="240"/>
        </w:trPr>
        <w:tc>
          <w:tcPr>
            <w:tcW w:w="2400" w:type="dxa"/>
            <w:vMerge/>
            <w:tcBorders>
              <w:top w:val="nil"/>
              <w:bottom w:val="nil"/>
              <w:right w:val="single" w:sz="8" w:space="0" w:color="000000"/>
            </w:tcBorders>
          </w:tcPr>
          <w:p w14:paraId="5F8EAD93" w14:textId="77777777" w:rsidR="00E529B0" w:rsidRDefault="00E529B0" w:rsidP="00E529B0">
            <w:pPr>
              <w:rPr>
                <w:sz w:val="2"/>
                <w:szCs w:val="2"/>
              </w:rPr>
            </w:pPr>
          </w:p>
        </w:tc>
        <w:tc>
          <w:tcPr>
            <w:tcW w:w="7525" w:type="dxa"/>
            <w:tcBorders>
              <w:left w:val="single" w:sz="8" w:space="0" w:color="000000"/>
              <w:right w:val="single" w:sz="6" w:space="0" w:color="000000"/>
            </w:tcBorders>
          </w:tcPr>
          <w:p w14:paraId="7FA5DC8E" w14:textId="77777777" w:rsidR="00E529B0" w:rsidRDefault="00E529B0" w:rsidP="001614CD">
            <w:pPr>
              <w:pStyle w:val="TableParagraph"/>
              <w:ind w:left="207"/>
              <w:rPr>
                <w:sz w:val="16"/>
              </w:rPr>
            </w:pPr>
            <w:r>
              <w:rPr>
                <w:b/>
                <w:sz w:val="16"/>
              </w:rPr>
              <w:t xml:space="preserve">8. </w:t>
            </w:r>
            <w:r>
              <w:rPr>
                <w:sz w:val="16"/>
              </w:rPr>
              <w:t>The system SHALL provide the ability to tag a medication as "erroneously captured".</w:t>
            </w:r>
          </w:p>
        </w:tc>
        <w:tc>
          <w:tcPr>
            <w:tcW w:w="955" w:type="dxa"/>
            <w:tcBorders>
              <w:left w:val="single" w:sz="6" w:space="0" w:color="000000"/>
              <w:right w:val="single" w:sz="6" w:space="0" w:color="000000"/>
            </w:tcBorders>
            <w:vAlign w:val="center"/>
          </w:tcPr>
          <w:p w14:paraId="190B32F7" w14:textId="77777777" w:rsidR="00E529B0" w:rsidRDefault="00E529B0" w:rsidP="001614CD">
            <w:pPr>
              <w:pStyle w:val="TableParagraph"/>
              <w:ind w:left="278" w:right="263"/>
              <w:jc w:val="center"/>
              <w:rPr>
                <w:sz w:val="16"/>
              </w:rPr>
            </w:pPr>
            <w:r>
              <w:rPr>
                <w:sz w:val="16"/>
              </w:rPr>
              <w:t>83</w:t>
            </w:r>
          </w:p>
        </w:tc>
        <w:tc>
          <w:tcPr>
            <w:tcW w:w="955" w:type="dxa"/>
            <w:tcBorders>
              <w:left w:val="single" w:sz="6" w:space="0" w:color="000000"/>
              <w:right w:val="single" w:sz="6" w:space="0" w:color="000000"/>
            </w:tcBorders>
            <w:vAlign w:val="center"/>
          </w:tcPr>
          <w:p w14:paraId="5F88CA8B" w14:textId="3425B0F7" w:rsidR="00E529B0" w:rsidRDefault="00E529B0" w:rsidP="001614CD">
            <w:pPr>
              <w:pStyle w:val="TableParagraph"/>
              <w:ind w:left="0" w:right="72"/>
              <w:jc w:val="center"/>
              <w:rPr>
                <w:sz w:val="16"/>
              </w:rPr>
            </w:pPr>
            <w:r>
              <w:rPr>
                <w:sz w:val="16"/>
              </w:rPr>
              <w:t>N/C</w:t>
            </w:r>
          </w:p>
        </w:tc>
        <w:tc>
          <w:tcPr>
            <w:tcW w:w="955" w:type="dxa"/>
            <w:tcBorders>
              <w:left w:val="single" w:sz="6" w:space="0" w:color="000000"/>
              <w:right w:val="single" w:sz="6" w:space="0" w:color="000000"/>
            </w:tcBorders>
            <w:vAlign w:val="center"/>
          </w:tcPr>
          <w:p w14:paraId="365207FB" w14:textId="07E68176" w:rsidR="00E529B0" w:rsidRDefault="00E529B0" w:rsidP="001614CD">
            <w:pPr>
              <w:pStyle w:val="TableParagraph"/>
              <w:ind w:left="6" w:right="42"/>
              <w:jc w:val="center"/>
              <w:rPr>
                <w:sz w:val="16"/>
              </w:rPr>
            </w:pPr>
            <w:r>
              <w:rPr>
                <w:sz w:val="15"/>
              </w:rPr>
              <w:t>DC.1.4.2#10</w:t>
            </w:r>
          </w:p>
        </w:tc>
      </w:tr>
      <w:tr w:rsidR="00E529B0" w14:paraId="27AA5F0B" w14:textId="0408EBB3" w:rsidTr="005F62BA">
        <w:trPr>
          <w:trHeight w:val="432"/>
        </w:trPr>
        <w:tc>
          <w:tcPr>
            <w:tcW w:w="2400" w:type="dxa"/>
            <w:vMerge/>
            <w:tcBorders>
              <w:top w:val="nil"/>
              <w:bottom w:val="nil"/>
              <w:right w:val="single" w:sz="8" w:space="0" w:color="000000"/>
            </w:tcBorders>
          </w:tcPr>
          <w:p w14:paraId="1D8BCBAE" w14:textId="77777777" w:rsidR="00E529B0" w:rsidRDefault="00E529B0" w:rsidP="00E529B0">
            <w:pPr>
              <w:rPr>
                <w:sz w:val="2"/>
                <w:szCs w:val="2"/>
              </w:rPr>
            </w:pPr>
          </w:p>
        </w:tc>
        <w:tc>
          <w:tcPr>
            <w:tcW w:w="7525" w:type="dxa"/>
            <w:tcBorders>
              <w:left w:val="single" w:sz="8" w:space="0" w:color="000000"/>
              <w:right w:val="single" w:sz="6" w:space="0" w:color="000000"/>
            </w:tcBorders>
          </w:tcPr>
          <w:p w14:paraId="17119C51" w14:textId="77777777" w:rsidR="00E529B0" w:rsidRDefault="00E529B0" w:rsidP="001614CD">
            <w:pPr>
              <w:pStyle w:val="TableParagraph"/>
              <w:spacing w:line="190" w:lineRule="atLeast"/>
              <w:ind w:left="453" w:hanging="246"/>
              <w:rPr>
                <w:sz w:val="16"/>
              </w:rPr>
            </w:pPr>
            <w:r>
              <w:rPr>
                <w:b/>
                <w:sz w:val="16"/>
              </w:rPr>
              <w:t xml:space="preserve">9. </w:t>
            </w:r>
            <w:r>
              <w:rPr>
                <w:sz w:val="16"/>
              </w:rPr>
              <w:t>The system SHALL provide the ability to render a Medication List excluding medications that have been tagged as "erroneously captured".</w:t>
            </w:r>
          </w:p>
        </w:tc>
        <w:tc>
          <w:tcPr>
            <w:tcW w:w="955" w:type="dxa"/>
            <w:tcBorders>
              <w:left w:val="single" w:sz="6" w:space="0" w:color="000000"/>
              <w:right w:val="single" w:sz="6" w:space="0" w:color="000000"/>
            </w:tcBorders>
            <w:vAlign w:val="center"/>
          </w:tcPr>
          <w:p w14:paraId="19A69B8E" w14:textId="77777777" w:rsidR="00E529B0" w:rsidRDefault="00E529B0" w:rsidP="001614CD">
            <w:pPr>
              <w:pStyle w:val="TableParagraph"/>
              <w:ind w:left="278" w:right="263"/>
              <w:jc w:val="center"/>
              <w:rPr>
                <w:sz w:val="16"/>
              </w:rPr>
            </w:pPr>
            <w:r>
              <w:rPr>
                <w:sz w:val="16"/>
              </w:rPr>
              <w:t>84</w:t>
            </w:r>
          </w:p>
        </w:tc>
        <w:tc>
          <w:tcPr>
            <w:tcW w:w="955" w:type="dxa"/>
            <w:tcBorders>
              <w:left w:val="single" w:sz="6" w:space="0" w:color="000000"/>
              <w:right w:val="single" w:sz="6" w:space="0" w:color="000000"/>
            </w:tcBorders>
            <w:vAlign w:val="center"/>
          </w:tcPr>
          <w:p w14:paraId="2C2B3F7C" w14:textId="2502C8C7" w:rsidR="00E529B0" w:rsidRDefault="00E529B0" w:rsidP="001614CD">
            <w:pPr>
              <w:pStyle w:val="TableParagraph"/>
              <w:ind w:left="0" w:right="72"/>
              <w:jc w:val="center"/>
              <w:rPr>
                <w:sz w:val="16"/>
              </w:rPr>
            </w:pPr>
            <w:r>
              <w:rPr>
                <w:sz w:val="16"/>
              </w:rPr>
              <w:t>N/C</w:t>
            </w:r>
          </w:p>
        </w:tc>
        <w:tc>
          <w:tcPr>
            <w:tcW w:w="955" w:type="dxa"/>
            <w:tcBorders>
              <w:left w:val="single" w:sz="6" w:space="0" w:color="000000"/>
              <w:right w:val="single" w:sz="6" w:space="0" w:color="000000"/>
            </w:tcBorders>
            <w:vAlign w:val="center"/>
          </w:tcPr>
          <w:p w14:paraId="6546D864" w14:textId="77777777" w:rsidR="00E529B0" w:rsidRDefault="00E529B0" w:rsidP="001614CD">
            <w:pPr>
              <w:pStyle w:val="TableParagraph"/>
              <w:ind w:left="6" w:right="42"/>
              <w:jc w:val="center"/>
              <w:rPr>
                <w:sz w:val="16"/>
              </w:rPr>
            </w:pPr>
          </w:p>
        </w:tc>
      </w:tr>
      <w:tr w:rsidR="00E529B0" w14:paraId="1012C515" w14:textId="69E84E2A" w:rsidTr="005F62BA">
        <w:trPr>
          <w:trHeight w:val="432"/>
        </w:trPr>
        <w:tc>
          <w:tcPr>
            <w:tcW w:w="2400" w:type="dxa"/>
            <w:vMerge/>
            <w:tcBorders>
              <w:top w:val="nil"/>
              <w:bottom w:val="nil"/>
              <w:right w:val="single" w:sz="8" w:space="0" w:color="000000"/>
            </w:tcBorders>
          </w:tcPr>
          <w:p w14:paraId="4E0CF546" w14:textId="77777777" w:rsidR="00E529B0" w:rsidRDefault="00E529B0" w:rsidP="00E529B0">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622A54D2" w14:textId="77777777" w:rsidR="00E529B0" w:rsidRDefault="00E529B0" w:rsidP="001614CD">
            <w:pPr>
              <w:pStyle w:val="TableParagraph"/>
              <w:spacing w:line="190" w:lineRule="atLeast"/>
              <w:ind w:left="453" w:hanging="335"/>
              <w:rPr>
                <w:sz w:val="16"/>
              </w:rPr>
            </w:pPr>
            <w:r>
              <w:rPr>
                <w:b/>
                <w:sz w:val="16"/>
              </w:rPr>
              <w:t xml:space="preserve">10. </w:t>
            </w:r>
            <w:r>
              <w:rPr>
                <w:sz w:val="16"/>
              </w:rPr>
              <w:t>The system SHALL render an indicator that a medication is tagged as "erroneously captured" when that medication is rendered in a Medication List.</w:t>
            </w:r>
          </w:p>
        </w:tc>
        <w:tc>
          <w:tcPr>
            <w:tcW w:w="955" w:type="dxa"/>
            <w:tcBorders>
              <w:left w:val="single" w:sz="6" w:space="0" w:color="000000"/>
              <w:right w:val="single" w:sz="6" w:space="0" w:color="000000"/>
            </w:tcBorders>
            <w:shd w:val="clear" w:color="auto" w:fill="F2DBDB" w:themeFill="accent2" w:themeFillTint="33"/>
            <w:vAlign w:val="center"/>
          </w:tcPr>
          <w:p w14:paraId="0D04E6B1" w14:textId="77777777" w:rsidR="00E529B0" w:rsidRDefault="00E529B0" w:rsidP="001614CD">
            <w:pPr>
              <w:pStyle w:val="TableParagraph"/>
              <w:ind w:left="278" w:right="263"/>
              <w:jc w:val="center"/>
              <w:rPr>
                <w:sz w:val="16"/>
              </w:rPr>
            </w:pPr>
            <w:r>
              <w:rPr>
                <w:sz w:val="16"/>
              </w:rPr>
              <w:t>85</w:t>
            </w:r>
          </w:p>
        </w:tc>
        <w:tc>
          <w:tcPr>
            <w:tcW w:w="955" w:type="dxa"/>
            <w:tcBorders>
              <w:left w:val="single" w:sz="6" w:space="0" w:color="000000"/>
              <w:right w:val="single" w:sz="6" w:space="0" w:color="000000"/>
            </w:tcBorders>
            <w:shd w:val="clear" w:color="auto" w:fill="F2DBDB" w:themeFill="accent2" w:themeFillTint="33"/>
            <w:vAlign w:val="center"/>
          </w:tcPr>
          <w:p w14:paraId="3962E5CC" w14:textId="76DD33FC" w:rsidR="00E529B0" w:rsidRDefault="00E529B0" w:rsidP="001614CD">
            <w:pPr>
              <w:pStyle w:val="TableParagraph"/>
              <w:ind w:left="0" w:right="72"/>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100B994C" w14:textId="77777777" w:rsidR="00E529B0" w:rsidRDefault="00E529B0" w:rsidP="001614CD">
            <w:pPr>
              <w:pStyle w:val="TableParagraph"/>
              <w:ind w:left="6" w:right="42"/>
              <w:jc w:val="center"/>
              <w:rPr>
                <w:sz w:val="16"/>
              </w:rPr>
            </w:pPr>
          </w:p>
        </w:tc>
      </w:tr>
      <w:tr w:rsidR="00E529B0" w14:paraId="63CC2FE1" w14:textId="2804ABA3" w:rsidTr="005F62BA">
        <w:trPr>
          <w:trHeight w:val="239"/>
        </w:trPr>
        <w:tc>
          <w:tcPr>
            <w:tcW w:w="2400" w:type="dxa"/>
            <w:vMerge/>
            <w:tcBorders>
              <w:top w:val="nil"/>
              <w:bottom w:val="nil"/>
              <w:right w:val="single" w:sz="8" w:space="0" w:color="000000"/>
            </w:tcBorders>
          </w:tcPr>
          <w:p w14:paraId="3B1F739F" w14:textId="77777777" w:rsidR="00E529B0" w:rsidRDefault="00E529B0" w:rsidP="00E529B0">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0A36F0E" w14:textId="77777777" w:rsidR="00E529B0" w:rsidRDefault="00E529B0" w:rsidP="001614CD">
            <w:pPr>
              <w:pStyle w:val="TableParagraph"/>
              <w:ind w:left="118"/>
              <w:rPr>
                <w:sz w:val="16"/>
              </w:rPr>
            </w:pPr>
            <w:r>
              <w:rPr>
                <w:b/>
                <w:sz w:val="16"/>
              </w:rPr>
              <w:t xml:space="preserve">11. </w:t>
            </w:r>
            <w:r>
              <w:rPr>
                <w:sz w:val="16"/>
              </w:rPr>
              <w:t>The system SHALL provide the ability to render a current medication list for patient use.</w:t>
            </w:r>
          </w:p>
        </w:tc>
        <w:tc>
          <w:tcPr>
            <w:tcW w:w="955" w:type="dxa"/>
            <w:tcBorders>
              <w:left w:val="single" w:sz="6" w:space="0" w:color="000000"/>
              <w:right w:val="single" w:sz="6" w:space="0" w:color="000000"/>
            </w:tcBorders>
            <w:shd w:val="clear" w:color="auto" w:fill="F2DBDB" w:themeFill="accent2" w:themeFillTint="33"/>
            <w:vAlign w:val="center"/>
          </w:tcPr>
          <w:p w14:paraId="58E85330" w14:textId="77777777" w:rsidR="00E529B0" w:rsidRDefault="00E529B0" w:rsidP="001614CD">
            <w:pPr>
              <w:pStyle w:val="TableParagraph"/>
              <w:ind w:left="278" w:right="263"/>
              <w:jc w:val="center"/>
              <w:rPr>
                <w:sz w:val="16"/>
              </w:rPr>
            </w:pPr>
            <w:r>
              <w:rPr>
                <w:sz w:val="16"/>
              </w:rPr>
              <w:t>86</w:t>
            </w:r>
          </w:p>
        </w:tc>
        <w:tc>
          <w:tcPr>
            <w:tcW w:w="955" w:type="dxa"/>
            <w:tcBorders>
              <w:left w:val="single" w:sz="6" w:space="0" w:color="000000"/>
              <w:right w:val="single" w:sz="6" w:space="0" w:color="000000"/>
            </w:tcBorders>
            <w:shd w:val="clear" w:color="auto" w:fill="F2DBDB" w:themeFill="accent2" w:themeFillTint="33"/>
            <w:vAlign w:val="center"/>
          </w:tcPr>
          <w:p w14:paraId="574836B1" w14:textId="1F204582" w:rsidR="00E529B0" w:rsidRDefault="00E529B0" w:rsidP="001614CD">
            <w:pPr>
              <w:pStyle w:val="TableParagraph"/>
              <w:ind w:left="0" w:right="72"/>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56395A70" w14:textId="41F7336A" w:rsidR="00E529B0" w:rsidRDefault="00E529B0" w:rsidP="001614CD">
            <w:pPr>
              <w:pStyle w:val="TableParagraph"/>
              <w:ind w:left="6" w:right="42"/>
              <w:jc w:val="center"/>
              <w:rPr>
                <w:sz w:val="16"/>
              </w:rPr>
            </w:pPr>
            <w:r>
              <w:rPr>
                <w:sz w:val="15"/>
              </w:rPr>
              <w:t>DC.1.4.2#11</w:t>
            </w:r>
          </w:p>
        </w:tc>
      </w:tr>
      <w:tr w:rsidR="00E529B0" w14:paraId="0288FFDC" w14:textId="714F6CCD" w:rsidTr="005F62BA">
        <w:trPr>
          <w:trHeight w:val="432"/>
        </w:trPr>
        <w:tc>
          <w:tcPr>
            <w:tcW w:w="2400" w:type="dxa"/>
            <w:vMerge/>
            <w:tcBorders>
              <w:top w:val="nil"/>
              <w:bottom w:val="nil"/>
              <w:right w:val="single" w:sz="8" w:space="0" w:color="000000"/>
            </w:tcBorders>
          </w:tcPr>
          <w:p w14:paraId="2B55A39B" w14:textId="77777777" w:rsidR="00E529B0" w:rsidRDefault="00E529B0" w:rsidP="00E529B0">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0F72351F" w14:textId="77777777" w:rsidR="00E529B0" w:rsidRDefault="00E529B0" w:rsidP="001614CD">
            <w:pPr>
              <w:pStyle w:val="TableParagraph"/>
              <w:spacing w:line="190" w:lineRule="atLeast"/>
              <w:ind w:left="453" w:hanging="335"/>
              <w:rPr>
                <w:sz w:val="16"/>
              </w:rPr>
            </w:pPr>
            <w:r>
              <w:rPr>
                <w:b/>
                <w:sz w:val="16"/>
              </w:rPr>
              <w:t xml:space="preserve">12. </w:t>
            </w:r>
            <w:r>
              <w:rPr>
                <w:sz w:val="16"/>
              </w:rPr>
              <w:t>The system SHOULD provide the ability to capture and render information regarding the filling of prescriptions - prior to the prescription being dispensed.</w:t>
            </w:r>
          </w:p>
        </w:tc>
        <w:tc>
          <w:tcPr>
            <w:tcW w:w="955" w:type="dxa"/>
            <w:tcBorders>
              <w:left w:val="single" w:sz="6" w:space="0" w:color="000000"/>
              <w:right w:val="single" w:sz="6" w:space="0" w:color="000000"/>
            </w:tcBorders>
            <w:shd w:val="clear" w:color="auto" w:fill="A6A6A6" w:themeFill="background1" w:themeFillShade="A6"/>
            <w:vAlign w:val="center"/>
          </w:tcPr>
          <w:p w14:paraId="2B6CA880" w14:textId="77777777" w:rsidR="00E529B0" w:rsidRDefault="00E529B0" w:rsidP="001614CD">
            <w:pPr>
              <w:pStyle w:val="TableParagraph"/>
              <w:ind w:left="278" w:right="263"/>
              <w:jc w:val="center"/>
              <w:rPr>
                <w:sz w:val="16"/>
              </w:rPr>
            </w:pPr>
            <w:r>
              <w:rPr>
                <w:sz w:val="16"/>
              </w:rPr>
              <w:t>87</w:t>
            </w:r>
          </w:p>
        </w:tc>
        <w:tc>
          <w:tcPr>
            <w:tcW w:w="955" w:type="dxa"/>
            <w:tcBorders>
              <w:left w:val="single" w:sz="6" w:space="0" w:color="000000"/>
              <w:right w:val="single" w:sz="6" w:space="0" w:color="000000"/>
            </w:tcBorders>
            <w:shd w:val="clear" w:color="auto" w:fill="A6A6A6" w:themeFill="background1" w:themeFillShade="A6"/>
            <w:vAlign w:val="center"/>
          </w:tcPr>
          <w:p w14:paraId="73896D3A" w14:textId="1084C745" w:rsidR="00E529B0" w:rsidRDefault="00FE0826" w:rsidP="001614CD">
            <w:pPr>
              <w:pStyle w:val="TableParagraph"/>
              <w:ind w:left="0" w:right="72"/>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0F0DE6D1" w14:textId="1324A881" w:rsidR="00E529B0" w:rsidRDefault="00E529B0" w:rsidP="001614CD">
            <w:pPr>
              <w:pStyle w:val="TableParagraph"/>
              <w:ind w:left="6" w:right="42"/>
              <w:jc w:val="center"/>
              <w:rPr>
                <w:sz w:val="16"/>
              </w:rPr>
            </w:pPr>
            <w:r>
              <w:rPr>
                <w:sz w:val="15"/>
              </w:rPr>
              <w:t>DC.1.4.2#12</w:t>
            </w:r>
          </w:p>
        </w:tc>
      </w:tr>
      <w:tr w:rsidR="00E529B0" w14:paraId="076709D9" w14:textId="235C9A99" w:rsidTr="001614CD">
        <w:trPr>
          <w:trHeight w:hRule="exact" w:val="216"/>
        </w:trPr>
        <w:tc>
          <w:tcPr>
            <w:tcW w:w="2400" w:type="dxa"/>
            <w:vMerge/>
            <w:tcBorders>
              <w:top w:val="nil"/>
              <w:bottom w:val="nil"/>
              <w:right w:val="single" w:sz="8" w:space="0" w:color="000000"/>
            </w:tcBorders>
          </w:tcPr>
          <w:p w14:paraId="5CCC47BA" w14:textId="77777777" w:rsidR="00E529B0" w:rsidRDefault="00E529B0" w:rsidP="00E529B0">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23E89C3E" w14:textId="77777777" w:rsidR="00E529B0" w:rsidRDefault="00E529B0" w:rsidP="001614CD">
            <w:pPr>
              <w:pStyle w:val="TableParagraph"/>
              <w:spacing w:line="190" w:lineRule="atLeast"/>
              <w:ind w:left="453" w:hanging="335"/>
              <w:rPr>
                <w:sz w:val="16"/>
              </w:rPr>
            </w:pPr>
            <w:r>
              <w:rPr>
                <w:b/>
                <w:sz w:val="16"/>
              </w:rPr>
              <w:t>13.</w:t>
            </w:r>
            <w:r>
              <w:rPr>
                <w:b/>
                <w:spacing w:val="21"/>
                <w:sz w:val="16"/>
              </w:rPr>
              <w:t xml:space="preserve"> </w:t>
            </w:r>
            <w:r>
              <w:rPr>
                <w:sz w:val="16"/>
              </w:rPr>
              <w:t>The</w:t>
            </w:r>
            <w:r>
              <w:rPr>
                <w:spacing w:val="-13"/>
                <w:sz w:val="16"/>
              </w:rPr>
              <w:t xml:space="preserve"> </w:t>
            </w:r>
            <w:r>
              <w:rPr>
                <w:sz w:val="16"/>
              </w:rPr>
              <w:t>system</w:t>
            </w:r>
            <w:r>
              <w:rPr>
                <w:spacing w:val="-13"/>
                <w:sz w:val="16"/>
              </w:rPr>
              <w:t xml:space="preserve"> </w:t>
            </w:r>
            <w:r>
              <w:rPr>
                <w:sz w:val="16"/>
              </w:rPr>
              <w:t>SHOULD</w:t>
            </w:r>
            <w:r>
              <w:rPr>
                <w:spacing w:val="-13"/>
                <w:sz w:val="16"/>
              </w:rPr>
              <w:t xml:space="preserve"> </w:t>
            </w:r>
            <w:r>
              <w:rPr>
                <w:sz w:val="16"/>
              </w:rPr>
              <w:t>provide</w:t>
            </w:r>
            <w:r>
              <w:rPr>
                <w:spacing w:val="-13"/>
                <w:sz w:val="16"/>
              </w:rPr>
              <w:t xml:space="preserve"> </w:t>
            </w:r>
            <w:r>
              <w:rPr>
                <w:sz w:val="16"/>
              </w:rPr>
              <w:t>the</w:t>
            </w:r>
            <w:r>
              <w:rPr>
                <w:spacing w:val="-13"/>
                <w:sz w:val="16"/>
              </w:rPr>
              <w:t xml:space="preserve"> </w:t>
            </w:r>
            <w:r>
              <w:rPr>
                <w:sz w:val="16"/>
              </w:rPr>
              <w:t>ability</w:t>
            </w:r>
            <w:r>
              <w:rPr>
                <w:spacing w:val="-13"/>
                <w:sz w:val="16"/>
              </w:rPr>
              <w:t xml:space="preserve"> </w:t>
            </w:r>
            <w:r>
              <w:rPr>
                <w:sz w:val="16"/>
              </w:rPr>
              <w:t>to</w:t>
            </w:r>
            <w:r>
              <w:rPr>
                <w:spacing w:val="-13"/>
                <w:sz w:val="16"/>
              </w:rPr>
              <w:t xml:space="preserve"> </w:t>
            </w:r>
            <w:r>
              <w:rPr>
                <w:sz w:val="16"/>
              </w:rPr>
              <w:t>capture</w:t>
            </w:r>
            <w:r>
              <w:rPr>
                <w:spacing w:val="-13"/>
                <w:sz w:val="16"/>
              </w:rPr>
              <w:t xml:space="preserve"> </w:t>
            </w:r>
            <w:r>
              <w:rPr>
                <w:sz w:val="16"/>
              </w:rPr>
              <w:t>and</w:t>
            </w:r>
            <w:r>
              <w:rPr>
                <w:spacing w:val="-13"/>
                <w:sz w:val="16"/>
              </w:rPr>
              <w:t xml:space="preserve"> </w:t>
            </w:r>
            <w:r>
              <w:rPr>
                <w:sz w:val="16"/>
              </w:rPr>
              <w:t>render</w:t>
            </w:r>
            <w:r>
              <w:rPr>
                <w:spacing w:val="-13"/>
                <w:sz w:val="16"/>
              </w:rPr>
              <w:t xml:space="preserve"> </w:t>
            </w:r>
            <w:r>
              <w:rPr>
                <w:sz w:val="16"/>
              </w:rPr>
              <w:t>a</w:t>
            </w:r>
            <w:r>
              <w:rPr>
                <w:spacing w:val="-13"/>
                <w:sz w:val="16"/>
              </w:rPr>
              <w:t xml:space="preserve"> </w:t>
            </w:r>
            <w:r>
              <w:rPr>
                <w:sz w:val="16"/>
              </w:rPr>
              <w:t>notification</w:t>
            </w:r>
            <w:r>
              <w:rPr>
                <w:spacing w:val="-13"/>
                <w:sz w:val="16"/>
              </w:rPr>
              <w:t xml:space="preserve"> </w:t>
            </w:r>
            <w:r>
              <w:rPr>
                <w:sz w:val="16"/>
              </w:rPr>
              <w:t>that</w:t>
            </w:r>
            <w:r>
              <w:rPr>
                <w:spacing w:val="-13"/>
                <w:sz w:val="16"/>
              </w:rPr>
              <w:t xml:space="preserve"> </w:t>
            </w:r>
            <w:r>
              <w:rPr>
                <w:sz w:val="16"/>
              </w:rPr>
              <w:t>a</w:t>
            </w:r>
            <w:r>
              <w:rPr>
                <w:spacing w:val="-13"/>
                <w:sz w:val="16"/>
              </w:rPr>
              <w:t xml:space="preserve"> </w:t>
            </w:r>
            <w:r>
              <w:rPr>
                <w:sz w:val="16"/>
              </w:rPr>
              <w:t>prescription</w:t>
            </w:r>
            <w:r>
              <w:rPr>
                <w:spacing w:val="-13"/>
                <w:sz w:val="16"/>
              </w:rPr>
              <w:t xml:space="preserve"> </w:t>
            </w:r>
            <w:r>
              <w:rPr>
                <w:sz w:val="16"/>
              </w:rPr>
              <w:t>cannot be filled.</w:t>
            </w:r>
          </w:p>
        </w:tc>
        <w:tc>
          <w:tcPr>
            <w:tcW w:w="955" w:type="dxa"/>
            <w:tcBorders>
              <w:left w:val="single" w:sz="6" w:space="0" w:color="000000"/>
              <w:right w:val="single" w:sz="6" w:space="0" w:color="000000"/>
            </w:tcBorders>
            <w:shd w:val="clear" w:color="auto" w:fill="A6A6A6" w:themeFill="background1" w:themeFillShade="A6"/>
            <w:vAlign w:val="center"/>
          </w:tcPr>
          <w:p w14:paraId="2DBEAFB2" w14:textId="77777777" w:rsidR="00E529B0" w:rsidRDefault="00E529B0" w:rsidP="001614CD">
            <w:pPr>
              <w:pStyle w:val="TableParagraph"/>
              <w:ind w:left="278" w:right="263"/>
              <w:jc w:val="center"/>
              <w:rPr>
                <w:sz w:val="16"/>
              </w:rPr>
            </w:pPr>
            <w:r>
              <w:rPr>
                <w:sz w:val="16"/>
              </w:rPr>
              <w:t>88</w:t>
            </w:r>
          </w:p>
        </w:tc>
        <w:tc>
          <w:tcPr>
            <w:tcW w:w="955" w:type="dxa"/>
            <w:tcBorders>
              <w:left w:val="single" w:sz="6" w:space="0" w:color="000000"/>
              <w:right w:val="single" w:sz="6" w:space="0" w:color="000000"/>
            </w:tcBorders>
            <w:shd w:val="clear" w:color="auto" w:fill="A6A6A6" w:themeFill="background1" w:themeFillShade="A6"/>
            <w:vAlign w:val="center"/>
          </w:tcPr>
          <w:p w14:paraId="2A2DEAB6" w14:textId="59E1DC3B" w:rsidR="00E529B0" w:rsidRDefault="00FE0826" w:rsidP="001614CD">
            <w:pPr>
              <w:pStyle w:val="TableParagraph"/>
              <w:ind w:left="0" w:right="72"/>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32A39BAD" w14:textId="77777777" w:rsidR="00E529B0" w:rsidRDefault="00E529B0" w:rsidP="001614CD">
            <w:pPr>
              <w:pStyle w:val="TableParagraph"/>
              <w:ind w:left="6" w:right="42"/>
              <w:jc w:val="center"/>
              <w:rPr>
                <w:sz w:val="16"/>
              </w:rPr>
            </w:pPr>
          </w:p>
        </w:tc>
      </w:tr>
      <w:tr w:rsidR="00E529B0" w14:paraId="461333E5" w14:textId="49980940" w:rsidTr="005F62BA">
        <w:trPr>
          <w:trHeight w:val="429"/>
        </w:trPr>
        <w:tc>
          <w:tcPr>
            <w:tcW w:w="2400" w:type="dxa"/>
            <w:vMerge/>
            <w:tcBorders>
              <w:top w:val="nil"/>
              <w:bottom w:val="nil"/>
              <w:right w:val="single" w:sz="8" w:space="0" w:color="000000"/>
            </w:tcBorders>
          </w:tcPr>
          <w:p w14:paraId="16F17691" w14:textId="77777777" w:rsidR="00E529B0" w:rsidRDefault="00E529B0" w:rsidP="00E529B0">
            <w:pPr>
              <w:rPr>
                <w:sz w:val="2"/>
                <w:szCs w:val="2"/>
              </w:rPr>
            </w:pPr>
          </w:p>
        </w:tc>
        <w:tc>
          <w:tcPr>
            <w:tcW w:w="7525" w:type="dxa"/>
            <w:tcBorders>
              <w:left w:val="single" w:sz="8" w:space="0" w:color="000000"/>
              <w:bottom w:val="single" w:sz="6" w:space="0" w:color="000000"/>
              <w:right w:val="single" w:sz="6" w:space="0" w:color="000000"/>
            </w:tcBorders>
            <w:shd w:val="clear" w:color="auto" w:fill="A6A6A6" w:themeFill="background1" w:themeFillShade="A6"/>
          </w:tcPr>
          <w:p w14:paraId="485E5D03" w14:textId="77777777" w:rsidR="00E529B0" w:rsidRDefault="00E529B0" w:rsidP="001614CD">
            <w:pPr>
              <w:pStyle w:val="TableParagraph"/>
              <w:spacing w:line="190" w:lineRule="atLeast"/>
              <w:ind w:left="453" w:hanging="335"/>
              <w:rPr>
                <w:sz w:val="16"/>
              </w:rPr>
            </w:pPr>
            <w:r>
              <w:rPr>
                <w:b/>
                <w:sz w:val="16"/>
              </w:rPr>
              <w:t>14.</w:t>
            </w:r>
            <w:r>
              <w:rPr>
                <w:b/>
                <w:spacing w:val="21"/>
                <w:sz w:val="16"/>
              </w:rPr>
              <w:t xml:space="preserve"> </w:t>
            </w:r>
            <w:r>
              <w:rPr>
                <w:sz w:val="16"/>
              </w:rPr>
              <w:t>The</w:t>
            </w:r>
            <w:r>
              <w:rPr>
                <w:spacing w:val="-13"/>
                <w:sz w:val="16"/>
              </w:rPr>
              <w:t xml:space="preserve"> </w:t>
            </w:r>
            <w:r>
              <w:rPr>
                <w:sz w:val="16"/>
              </w:rPr>
              <w:t>system</w:t>
            </w:r>
            <w:r>
              <w:rPr>
                <w:spacing w:val="-13"/>
                <w:sz w:val="16"/>
              </w:rPr>
              <w:t xml:space="preserve"> </w:t>
            </w:r>
            <w:r>
              <w:rPr>
                <w:sz w:val="16"/>
              </w:rPr>
              <w:t>SHOULD</w:t>
            </w:r>
            <w:r>
              <w:rPr>
                <w:spacing w:val="-13"/>
                <w:sz w:val="16"/>
              </w:rPr>
              <w:t xml:space="preserve"> </w:t>
            </w:r>
            <w:r>
              <w:rPr>
                <w:sz w:val="16"/>
              </w:rPr>
              <w:t>provide</w:t>
            </w:r>
            <w:r>
              <w:rPr>
                <w:spacing w:val="-13"/>
                <w:sz w:val="16"/>
              </w:rPr>
              <w:t xml:space="preserve"> </w:t>
            </w:r>
            <w:r>
              <w:rPr>
                <w:sz w:val="16"/>
              </w:rPr>
              <w:t>the</w:t>
            </w:r>
            <w:r>
              <w:rPr>
                <w:spacing w:val="-13"/>
                <w:sz w:val="16"/>
              </w:rPr>
              <w:t xml:space="preserve"> </w:t>
            </w:r>
            <w:r>
              <w:rPr>
                <w:sz w:val="16"/>
              </w:rPr>
              <w:t>ability</w:t>
            </w:r>
            <w:r>
              <w:rPr>
                <w:spacing w:val="-13"/>
                <w:sz w:val="16"/>
              </w:rPr>
              <w:t xml:space="preserve"> </w:t>
            </w:r>
            <w:r>
              <w:rPr>
                <w:sz w:val="16"/>
              </w:rPr>
              <w:t>to</w:t>
            </w:r>
            <w:r>
              <w:rPr>
                <w:spacing w:val="-13"/>
                <w:sz w:val="16"/>
              </w:rPr>
              <w:t xml:space="preserve"> </w:t>
            </w:r>
            <w:r>
              <w:rPr>
                <w:sz w:val="16"/>
              </w:rPr>
              <w:t>capture</w:t>
            </w:r>
            <w:r>
              <w:rPr>
                <w:spacing w:val="-13"/>
                <w:sz w:val="16"/>
              </w:rPr>
              <w:t xml:space="preserve"> </w:t>
            </w:r>
            <w:r>
              <w:rPr>
                <w:sz w:val="16"/>
              </w:rPr>
              <w:t>and</w:t>
            </w:r>
            <w:r>
              <w:rPr>
                <w:spacing w:val="-13"/>
                <w:sz w:val="16"/>
              </w:rPr>
              <w:t xml:space="preserve"> </w:t>
            </w:r>
            <w:r>
              <w:rPr>
                <w:sz w:val="16"/>
              </w:rPr>
              <w:t>render</w:t>
            </w:r>
            <w:r>
              <w:rPr>
                <w:spacing w:val="-13"/>
                <w:sz w:val="16"/>
              </w:rPr>
              <w:t xml:space="preserve"> </w:t>
            </w:r>
            <w:r>
              <w:rPr>
                <w:sz w:val="16"/>
              </w:rPr>
              <w:t>a</w:t>
            </w:r>
            <w:r>
              <w:rPr>
                <w:spacing w:val="-13"/>
                <w:sz w:val="16"/>
              </w:rPr>
              <w:t xml:space="preserve"> </w:t>
            </w:r>
            <w:r>
              <w:rPr>
                <w:sz w:val="16"/>
              </w:rPr>
              <w:t>notification</w:t>
            </w:r>
            <w:r>
              <w:rPr>
                <w:spacing w:val="-13"/>
                <w:sz w:val="16"/>
              </w:rPr>
              <w:t xml:space="preserve"> </w:t>
            </w:r>
            <w:r>
              <w:rPr>
                <w:sz w:val="16"/>
              </w:rPr>
              <w:t>that</w:t>
            </w:r>
            <w:r>
              <w:rPr>
                <w:spacing w:val="-13"/>
                <w:sz w:val="16"/>
              </w:rPr>
              <w:t xml:space="preserve"> </w:t>
            </w:r>
            <w:r>
              <w:rPr>
                <w:sz w:val="16"/>
              </w:rPr>
              <w:t>a</w:t>
            </w:r>
            <w:r>
              <w:rPr>
                <w:spacing w:val="-13"/>
                <w:sz w:val="16"/>
              </w:rPr>
              <w:t xml:space="preserve"> </w:t>
            </w:r>
            <w:r>
              <w:rPr>
                <w:sz w:val="16"/>
              </w:rPr>
              <w:t>prescription</w:t>
            </w:r>
            <w:r>
              <w:rPr>
                <w:spacing w:val="-13"/>
                <w:sz w:val="16"/>
              </w:rPr>
              <w:t xml:space="preserve"> </w:t>
            </w:r>
            <w:r>
              <w:rPr>
                <w:sz w:val="16"/>
              </w:rPr>
              <w:t>cannot be dispensed.</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672308BD" w14:textId="77777777" w:rsidR="00E529B0" w:rsidRDefault="00E529B0" w:rsidP="001614CD">
            <w:pPr>
              <w:pStyle w:val="TableParagraph"/>
              <w:ind w:left="278" w:right="263"/>
              <w:jc w:val="center"/>
              <w:rPr>
                <w:sz w:val="16"/>
              </w:rPr>
            </w:pPr>
            <w:r>
              <w:rPr>
                <w:sz w:val="16"/>
              </w:rPr>
              <w:t>89</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060852DF" w14:textId="21DD82A3" w:rsidR="00E529B0" w:rsidRDefault="00FE0826" w:rsidP="001614CD">
            <w:pPr>
              <w:pStyle w:val="TableParagraph"/>
              <w:ind w:left="0" w:right="72"/>
              <w:jc w:val="center"/>
              <w:rPr>
                <w:sz w:val="16"/>
              </w:rPr>
            </w:pPr>
            <w:r>
              <w:rPr>
                <w:sz w:val="16"/>
              </w:rPr>
              <w:t>D</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68A7A813" w14:textId="77777777" w:rsidR="00E529B0" w:rsidRDefault="00E529B0" w:rsidP="001614CD">
            <w:pPr>
              <w:pStyle w:val="TableParagraph"/>
              <w:ind w:left="6" w:right="42"/>
              <w:jc w:val="center"/>
              <w:rPr>
                <w:sz w:val="16"/>
              </w:rPr>
            </w:pPr>
          </w:p>
        </w:tc>
      </w:tr>
      <w:tr w:rsidR="00E529B0" w14:paraId="2C680ACF" w14:textId="02E7DA37" w:rsidTr="005F62BA">
        <w:trPr>
          <w:trHeight w:val="429"/>
        </w:trPr>
        <w:tc>
          <w:tcPr>
            <w:tcW w:w="2400" w:type="dxa"/>
            <w:vMerge/>
            <w:tcBorders>
              <w:top w:val="nil"/>
              <w:bottom w:val="nil"/>
              <w:right w:val="single" w:sz="8" w:space="0" w:color="000000"/>
            </w:tcBorders>
          </w:tcPr>
          <w:p w14:paraId="69BAADFB" w14:textId="77777777" w:rsidR="00E529B0" w:rsidRDefault="00E529B0" w:rsidP="00E529B0">
            <w:pPr>
              <w:rPr>
                <w:sz w:val="2"/>
                <w:szCs w:val="2"/>
              </w:rPr>
            </w:pPr>
          </w:p>
        </w:tc>
        <w:tc>
          <w:tcPr>
            <w:tcW w:w="7525" w:type="dxa"/>
            <w:tcBorders>
              <w:top w:val="single" w:sz="6" w:space="0" w:color="000000"/>
              <w:left w:val="single" w:sz="8" w:space="0" w:color="000000"/>
              <w:right w:val="single" w:sz="6" w:space="0" w:color="000000"/>
            </w:tcBorders>
            <w:shd w:val="clear" w:color="auto" w:fill="A6A6A6" w:themeFill="background1" w:themeFillShade="A6"/>
          </w:tcPr>
          <w:p w14:paraId="39B17590" w14:textId="77777777" w:rsidR="00E529B0" w:rsidRDefault="00E529B0" w:rsidP="001614CD">
            <w:pPr>
              <w:pStyle w:val="TableParagraph"/>
              <w:spacing w:line="190" w:lineRule="atLeast"/>
              <w:ind w:left="453" w:hanging="335"/>
              <w:rPr>
                <w:sz w:val="16"/>
              </w:rPr>
            </w:pPr>
            <w:r>
              <w:rPr>
                <w:b/>
                <w:sz w:val="16"/>
              </w:rPr>
              <w:t>15.</w:t>
            </w:r>
            <w:r>
              <w:rPr>
                <w:b/>
                <w:spacing w:val="21"/>
                <w:sz w:val="16"/>
              </w:rPr>
              <w:t xml:space="preserve"> </w:t>
            </w:r>
            <w:r>
              <w:rPr>
                <w:sz w:val="16"/>
              </w:rPr>
              <w:t>The</w:t>
            </w:r>
            <w:r>
              <w:rPr>
                <w:spacing w:val="-11"/>
                <w:sz w:val="16"/>
              </w:rPr>
              <w:t xml:space="preserve"> </w:t>
            </w:r>
            <w:r>
              <w:rPr>
                <w:sz w:val="16"/>
              </w:rPr>
              <w:t>system</w:t>
            </w:r>
            <w:r>
              <w:rPr>
                <w:spacing w:val="-11"/>
                <w:sz w:val="16"/>
              </w:rPr>
              <w:t xml:space="preserve"> </w:t>
            </w:r>
            <w:r>
              <w:rPr>
                <w:sz w:val="16"/>
              </w:rPr>
              <w:t>SHOULD</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to</w:t>
            </w:r>
            <w:r>
              <w:rPr>
                <w:spacing w:val="-11"/>
                <w:sz w:val="16"/>
              </w:rPr>
              <w:t xml:space="preserve"> </w:t>
            </w:r>
            <w:r>
              <w:rPr>
                <w:sz w:val="16"/>
              </w:rPr>
              <w:t>receive</w:t>
            </w:r>
            <w:r>
              <w:rPr>
                <w:spacing w:val="-11"/>
                <w:sz w:val="16"/>
              </w:rPr>
              <w:t xml:space="preserve"> </w:t>
            </w:r>
            <w:r>
              <w:rPr>
                <w:sz w:val="16"/>
              </w:rPr>
              <w:t>current</w:t>
            </w:r>
            <w:r>
              <w:rPr>
                <w:spacing w:val="-11"/>
                <w:sz w:val="16"/>
              </w:rPr>
              <w:t xml:space="preserve"> </w:t>
            </w:r>
            <w:r>
              <w:rPr>
                <w:sz w:val="16"/>
              </w:rPr>
              <w:t>medications</w:t>
            </w:r>
            <w:r>
              <w:rPr>
                <w:spacing w:val="-11"/>
                <w:sz w:val="16"/>
              </w:rPr>
              <w:t xml:space="preserve"> </w:t>
            </w:r>
            <w:r>
              <w:rPr>
                <w:sz w:val="16"/>
              </w:rPr>
              <w:t>and</w:t>
            </w:r>
            <w:r>
              <w:rPr>
                <w:spacing w:val="-11"/>
                <w:sz w:val="16"/>
              </w:rPr>
              <w:t xml:space="preserve"> </w:t>
            </w:r>
            <w:r>
              <w:rPr>
                <w:sz w:val="16"/>
              </w:rPr>
              <w:t>a</w:t>
            </w:r>
            <w:r>
              <w:rPr>
                <w:spacing w:val="-11"/>
                <w:sz w:val="16"/>
              </w:rPr>
              <w:t xml:space="preserve"> </w:t>
            </w:r>
            <w:r>
              <w:rPr>
                <w:sz w:val="16"/>
              </w:rPr>
              <w:t>medication</w:t>
            </w:r>
            <w:r>
              <w:rPr>
                <w:spacing w:val="-11"/>
                <w:sz w:val="16"/>
              </w:rPr>
              <w:t xml:space="preserve"> </w:t>
            </w:r>
            <w:r>
              <w:rPr>
                <w:sz w:val="16"/>
              </w:rPr>
              <w:t>history</w:t>
            </w:r>
            <w:r>
              <w:rPr>
                <w:spacing w:val="-11"/>
                <w:sz w:val="16"/>
              </w:rPr>
              <w:t xml:space="preserve"> </w:t>
            </w:r>
            <w:r>
              <w:rPr>
                <w:sz w:val="16"/>
              </w:rPr>
              <w:t>from an external source (e.g., a plan, payer or pharmacy).</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67F7E70F" w14:textId="77777777" w:rsidR="00E529B0" w:rsidRDefault="00E529B0" w:rsidP="001614CD">
            <w:pPr>
              <w:pStyle w:val="TableParagraph"/>
              <w:ind w:left="278" w:right="263"/>
              <w:jc w:val="center"/>
              <w:rPr>
                <w:sz w:val="16"/>
              </w:rPr>
            </w:pPr>
            <w:r>
              <w:rPr>
                <w:sz w:val="16"/>
              </w:rPr>
              <w:t>90</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621658B4" w14:textId="192EFFA1" w:rsidR="00E529B0" w:rsidRDefault="00FE0826" w:rsidP="001614CD">
            <w:pPr>
              <w:pStyle w:val="TableParagraph"/>
              <w:ind w:left="0" w:right="72"/>
              <w:jc w:val="center"/>
              <w:rPr>
                <w:sz w:val="16"/>
              </w:rPr>
            </w:pPr>
            <w:r>
              <w:rPr>
                <w:sz w:val="16"/>
              </w:rPr>
              <w:t>D</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13AB2662" w14:textId="77777777" w:rsidR="00E529B0" w:rsidRDefault="00E529B0" w:rsidP="001614CD">
            <w:pPr>
              <w:pStyle w:val="TableParagraph"/>
              <w:ind w:left="6" w:right="42"/>
              <w:jc w:val="center"/>
              <w:rPr>
                <w:sz w:val="16"/>
              </w:rPr>
            </w:pPr>
          </w:p>
        </w:tc>
      </w:tr>
      <w:tr w:rsidR="00E529B0" w14:paraId="19E2C638" w14:textId="27EC2C23" w:rsidTr="005F62BA">
        <w:trPr>
          <w:trHeight w:val="239"/>
        </w:trPr>
        <w:tc>
          <w:tcPr>
            <w:tcW w:w="2400" w:type="dxa"/>
            <w:vMerge/>
            <w:tcBorders>
              <w:top w:val="nil"/>
              <w:bottom w:val="nil"/>
              <w:right w:val="single" w:sz="8" w:space="0" w:color="000000"/>
            </w:tcBorders>
          </w:tcPr>
          <w:p w14:paraId="2E73714E" w14:textId="77777777" w:rsidR="00E529B0" w:rsidRDefault="00E529B0" w:rsidP="00E529B0">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1DCE8977" w14:textId="77777777" w:rsidR="00E529B0" w:rsidRDefault="00E529B0" w:rsidP="001614CD">
            <w:pPr>
              <w:pStyle w:val="TableParagraph"/>
              <w:ind w:left="118"/>
              <w:rPr>
                <w:sz w:val="16"/>
              </w:rPr>
            </w:pPr>
            <w:r>
              <w:rPr>
                <w:b/>
                <w:sz w:val="16"/>
              </w:rPr>
              <w:t xml:space="preserve">16. </w:t>
            </w:r>
            <w:r>
              <w:rPr>
                <w:sz w:val="16"/>
              </w:rPr>
              <w:t>The system SHOULD provide the ability to tag that a medication history is unavailable or incomplete.</w:t>
            </w:r>
          </w:p>
        </w:tc>
        <w:tc>
          <w:tcPr>
            <w:tcW w:w="955" w:type="dxa"/>
            <w:tcBorders>
              <w:left w:val="single" w:sz="6" w:space="0" w:color="000000"/>
              <w:right w:val="single" w:sz="6" w:space="0" w:color="000000"/>
            </w:tcBorders>
            <w:shd w:val="clear" w:color="auto" w:fill="A6A6A6" w:themeFill="background1" w:themeFillShade="A6"/>
            <w:vAlign w:val="center"/>
          </w:tcPr>
          <w:p w14:paraId="177C62B0" w14:textId="77777777" w:rsidR="00E529B0" w:rsidRDefault="00E529B0" w:rsidP="001614CD">
            <w:pPr>
              <w:pStyle w:val="TableParagraph"/>
              <w:ind w:left="278" w:right="263"/>
              <w:jc w:val="center"/>
              <w:rPr>
                <w:sz w:val="16"/>
              </w:rPr>
            </w:pPr>
            <w:r>
              <w:rPr>
                <w:sz w:val="16"/>
              </w:rPr>
              <w:t>91</w:t>
            </w:r>
          </w:p>
        </w:tc>
        <w:tc>
          <w:tcPr>
            <w:tcW w:w="955" w:type="dxa"/>
            <w:tcBorders>
              <w:left w:val="single" w:sz="6" w:space="0" w:color="000000"/>
              <w:right w:val="single" w:sz="6" w:space="0" w:color="000000"/>
            </w:tcBorders>
            <w:shd w:val="clear" w:color="auto" w:fill="A6A6A6" w:themeFill="background1" w:themeFillShade="A6"/>
            <w:vAlign w:val="center"/>
          </w:tcPr>
          <w:p w14:paraId="0C5CA85E" w14:textId="2A525948" w:rsidR="00E529B0" w:rsidRDefault="00FE0826" w:rsidP="001614CD">
            <w:pPr>
              <w:pStyle w:val="TableParagraph"/>
              <w:ind w:left="0" w:right="72"/>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2A65FD7A" w14:textId="77777777" w:rsidR="00E529B0" w:rsidRDefault="00E529B0" w:rsidP="001614CD">
            <w:pPr>
              <w:pStyle w:val="TableParagraph"/>
              <w:ind w:left="6" w:right="42"/>
              <w:jc w:val="center"/>
              <w:rPr>
                <w:sz w:val="16"/>
              </w:rPr>
            </w:pPr>
          </w:p>
        </w:tc>
      </w:tr>
      <w:tr w:rsidR="00E529B0" w14:paraId="2FD4DA2C" w14:textId="25BA0518" w:rsidTr="005F62BA">
        <w:trPr>
          <w:trHeight w:val="624"/>
        </w:trPr>
        <w:tc>
          <w:tcPr>
            <w:tcW w:w="2400" w:type="dxa"/>
            <w:vMerge/>
            <w:tcBorders>
              <w:top w:val="nil"/>
              <w:bottom w:val="nil"/>
              <w:right w:val="single" w:sz="8" w:space="0" w:color="000000"/>
            </w:tcBorders>
          </w:tcPr>
          <w:p w14:paraId="2BDB0260" w14:textId="77777777" w:rsidR="00E529B0" w:rsidRDefault="00E529B0" w:rsidP="00E529B0">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BF6E0EA" w14:textId="77777777" w:rsidR="00E529B0" w:rsidRDefault="00E529B0" w:rsidP="001614CD">
            <w:pPr>
              <w:pStyle w:val="TableParagraph"/>
              <w:spacing w:line="190" w:lineRule="atLeast"/>
              <w:ind w:left="453" w:right="53" w:hanging="335"/>
              <w:jc w:val="both"/>
              <w:rPr>
                <w:sz w:val="16"/>
              </w:rPr>
            </w:pPr>
            <w:r>
              <w:rPr>
                <w:b/>
                <w:sz w:val="16"/>
              </w:rPr>
              <w:t xml:space="preserve">17. </w:t>
            </w:r>
            <w:r>
              <w:rPr>
                <w:sz w:val="16"/>
              </w:rPr>
              <w:t>The system SHALL provide the ability to capture a description of the medication and a reason for the</w:t>
            </w:r>
            <w:r>
              <w:rPr>
                <w:spacing w:val="-3"/>
                <w:sz w:val="16"/>
              </w:rPr>
              <w:t xml:space="preserve"> </w:t>
            </w:r>
            <w:r>
              <w:rPr>
                <w:sz w:val="16"/>
              </w:rPr>
              <w:t>medication</w:t>
            </w:r>
            <w:r>
              <w:rPr>
                <w:spacing w:val="-3"/>
                <w:sz w:val="16"/>
              </w:rPr>
              <w:t xml:space="preserve"> </w:t>
            </w:r>
            <w:r>
              <w:rPr>
                <w:sz w:val="16"/>
              </w:rPr>
              <w:t>when</w:t>
            </w:r>
            <w:r>
              <w:rPr>
                <w:spacing w:val="-3"/>
                <w:sz w:val="16"/>
              </w:rPr>
              <w:t xml:space="preserve"> </w:t>
            </w:r>
            <w:r>
              <w:rPr>
                <w:sz w:val="16"/>
              </w:rPr>
              <w:t>the</w:t>
            </w:r>
            <w:r>
              <w:rPr>
                <w:spacing w:val="-3"/>
                <w:sz w:val="16"/>
              </w:rPr>
              <w:t xml:space="preserve"> </w:t>
            </w:r>
            <w:r>
              <w:rPr>
                <w:sz w:val="16"/>
              </w:rPr>
              <w:t>medication</w:t>
            </w:r>
            <w:r>
              <w:rPr>
                <w:spacing w:val="-3"/>
                <w:sz w:val="16"/>
              </w:rPr>
              <w:t xml:space="preserve"> </w:t>
            </w:r>
            <w:r>
              <w:rPr>
                <w:sz w:val="16"/>
              </w:rPr>
              <w:t>name</w:t>
            </w:r>
            <w:r>
              <w:rPr>
                <w:spacing w:val="-3"/>
                <w:sz w:val="16"/>
              </w:rPr>
              <w:t xml:space="preserve"> </w:t>
            </w:r>
            <w:r>
              <w:rPr>
                <w:sz w:val="16"/>
              </w:rPr>
              <w:t>is</w:t>
            </w:r>
            <w:r>
              <w:rPr>
                <w:spacing w:val="-3"/>
                <w:sz w:val="16"/>
              </w:rPr>
              <w:t xml:space="preserve"> </w:t>
            </w:r>
            <w:r>
              <w:rPr>
                <w:sz w:val="16"/>
              </w:rPr>
              <w:t>unknown</w:t>
            </w:r>
            <w:r>
              <w:rPr>
                <w:spacing w:val="-3"/>
                <w:sz w:val="16"/>
              </w:rPr>
              <w:t xml:space="preserve"> </w:t>
            </w:r>
            <w:r>
              <w:rPr>
                <w:sz w:val="16"/>
              </w:rPr>
              <w:t>(e.g.,</w:t>
            </w:r>
            <w:r>
              <w:rPr>
                <w:spacing w:val="-3"/>
                <w:sz w:val="16"/>
              </w:rPr>
              <w:t xml:space="preserve"> </w:t>
            </w:r>
            <w:r>
              <w:rPr>
                <w:sz w:val="16"/>
              </w:rPr>
              <w:t>if</w:t>
            </w:r>
            <w:r>
              <w:rPr>
                <w:spacing w:val="-3"/>
                <w:sz w:val="16"/>
              </w:rPr>
              <w:t xml:space="preserve"> </w:t>
            </w:r>
            <w:r>
              <w:rPr>
                <w:sz w:val="16"/>
              </w:rPr>
              <w:t>patient</w:t>
            </w:r>
            <w:r>
              <w:rPr>
                <w:spacing w:val="-3"/>
                <w:sz w:val="16"/>
              </w:rPr>
              <w:t xml:space="preserve"> </w:t>
            </w:r>
            <w:r>
              <w:rPr>
                <w:sz w:val="16"/>
              </w:rPr>
              <w:t>has</w:t>
            </w:r>
            <w:r>
              <w:rPr>
                <w:spacing w:val="-3"/>
                <w:sz w:val="16"/>
              </w:rPr>
              <w:t xml:space="preserve"> </w:t>
            </w:r>
            <w:r>
              <w:rPr>
                <w:sz w:val="16"/>
              </w:rPr>
              <w:t>received</w:t>
            </w:r>
            <w:r>
              <w:rPr>
                <w:spacing w:val="-3"/>
                <w:sz w:val="16"/>
              </w:rPr>
              <w:t xml:space="preserve"> </w:t>
            </w:r>
            <w:r>
              <w:rPr>
                <w:sz w:val="16"/>
              </w:rPr>
              <w:t>medication</w:t>
            </w:r>
            <w:r>
              <w:rPr>
                <w:spacing w:val="-3"/>
                <w:sz w:val="16"/>
              </w:rPr>
              <w:t xml:space="preserve"> </w:t>
            </w:r>
            <w:r>
              <w:rPr>
                <w:sz w:val="16"/>
              </w:rPr>
              <w:t>from external source and does not have the name, and/or the name is not in the system formulary).</w:t>
            </w:r>
          </w:p>
        </w:tc>
        <w:tc>
          <w:tcPr>
            <w:tcW w:w="955" w:type="dxa"/>
            <w:tcBorders>
              <w:left w:val="single" w:sz="6" w:space="0" w:color="000000"/>
              <w:right w:val="single" w:sz="6" w:space="0" w:color="000000"/>
            </w:tcBorders>
            <w:shd w:val="clear" w:color="auto" w:fill="F2DBDB" w:themeFill="accent2" w:themeFillTint="33"/>
            <w:vAlign w:val="center"/>
          </w:tcPr>
          <w:p w14:paraId="5A5FFF60" w14:textId="77777777" w:rsidR="00E529B0" w:rsidRDefault="00E529B0" w:rsidP="001614CD">
            <w:pPr>
              <w:pStyle w:val="TableParagraph"/>
              <w:ind w:left="278" w:right="263"/>
              <w:jc w:val="center"/>
              <w:rPr>
                <w:sz w:val="16"/>
              </w:rPr>
            </w:pPr>
            <w:r>
              <w:rPr>
                <w:sz w:val="16"/>
              </w:rPr>
              <w:t>92</w:t>
            </w:r>
          </w:p>
        </w:tc>
        <w:tc>
          <w:tcPr>
            <w:tcW w:w="955" w:type="dxa"/>
            <w:tcBorders>
              <w:left w:val="single" w:sz="6" w:space="0" w:color="000000"/>
              <w:right w:val="single" w:sz="6" w:space="0" w:color="000000"/>
            </w:tcBorders>
            <w:shd w:val="clear" w:color="auto" w:fill="F2DBDB" w:themeFill="accent2" w:themeFillTint="33"/>
            <w:vAlign w:val="center"/>
          </w:tcPr>
          <w:p w14:paraId="63A8AB58" w14:textId="24DC00D0" w:rsidR="00E529B0" w:rsidRDefault="005F62BA" w:rsidP="001614CD">
            <w:pPr>
              <w:pStyle w:val="TableParagraph"/>
              <w:ind w:left="0" w:right="72"/>
              <w:jc w:val="center"/>
              <w:rPr>
                <w:sz w:val="17"/>
              </w:rPr>
            </w:pPr>
            <w:r>
              <w:rPr>
                <w:sz w:val="17"/>
              </w:rPr>
              <w:t>A</w:t>
            </w:r>
          </w:p>
        </w:tc>
        <w:tc>
          <w:tcPr>
            <w:tcW w:w="955" w:type="dxa"/>
            <w:tcBorders>
              <w:left w:val="single" w:sz="6" w:space="0" w:color="000000"/>
              <w:right w:val="single" w:sz="6" w:space="0" w:color="000000"/>
            </w:tcBorders>
            <w:shd w:val="clear" w:color="auto" w:fill="F2DBDB" w:themeFill="accent2" w:themeFillTint="33"/>
            <w:vAlign w:val="center"/>
          </w:tcPr>
          <w:p w14:paraId="6C62200A" w14:textId="77777777" w:rsidR="00E529B0" w:rsidRDefault="00E529B0" w:rsidP="001614CD">
            <w:pPr>
              <w:pStyle w:val="TableParagraph"/>
              <w:ind w:left="6" w:right="42"/>
              <w:jc w:val="center"/>
              <w:rPr>
                <w:sz w:val="17"/>
              </w:rPr>
            </w:pPr>
          </w:p>
        </w:tc>
      </w:tr>
      <w:tr w:rsidR="00E529B0" w14:paraId="118C1E59" w14:textId="0B7413ED" w:rsidTr="005F62BA">
        <w:trPr>
          <w:trHeight w:val="624"/>
        </w:trPr>
        <w:tc>
          <w:tcPr>
            <w:tcW w:w="2400" w:type="dxa"/>
            <w:vMerge/>
            <w:tcBorders>
              <w:top w:val="nil"/>
              <w:bottom w:val="nil"/>
              <w:right w:val="single" w:sz="8" w:space="0" w:color="000000"/>
            </w:tcBorders>
          </w:tcPr>
          <w:p w14:paraId="13C28ABA" w14:textId="77777777" w:rsidR="00E529B0" w:rsidRDefault="00E529B0" w:rsidP="00E529B0">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950B2A6" w14:textId="77777777" w:rsidR="00E529B0" w:rsidRDefault="00E529B0" w:rsidP="001614CD">
            <w:pPr>
              <w:pStyle w:val="TableParagraph"/>
              <w:spacing w:line="190" w:lineRule="atLeast"/>
              <w:ind w:left="453" w:right="54" w:hanging="335"/>
              <w:jc w:val="both"/>
              <w:rPr>
                <w:sz w:val="16"/>
              </w:rPr>
            </w:pPr>
            <w:r>
              <w:rPr>
                <w:b/>
                <w:sz w:val="16"/>
              </w:rPr>
              <w:t xml:space="preserve">18. </w:t>
            </w:r>
            <w:r>
              <w:rPr>
                <w:sz w:val="16"/>
              </w:rPr>
              <w:t>The system SHALL provide the ability to tag and render, on the active medication list, active medications that the patient brings from home to take while hospitalized, which the Pharmacy may not dispense, according to scope of practice, and/or organizational policy.</w:t>
            </w:r>
          </w:p>
        </w:tc>
        <w:tc>
          <w:tcPr>
            <w:tcW w:w="955" w:type="dxa"/>
            <w:tcBorders>
              <w:left w:val="single" w:sz="6" w:space="0" w:color="000000"/>
              <w:right w:val="single" w:sz="6" w:space="0" w:color="000000"/>
            </w:tcBorders>
            <w:shd w:val="clear" w:color="auto" w:fill="F2DBDB" w:themeFill="accent2" w:themeFillTint="33"/>
            <w:vAlign w:val="center"/>
          </w:tcPr>
          <w:p w14:paraId="630352CB" w14:textId="77777777" w:rsidR="00E529B0" w:rsidRDefault="00E529B0" w:rsidP="001614CD">
            <w:pPr>
              <w:pStyle w:val="TableParagraph"/>
              <w:ind w:left="278" w:right="263"/>
              <w:jc w:val="center"/>
              <w:rPr>
                <w:sz w:val="16"/>
              </w:rPr>
            </w:pPr>
            <w:r>
              <w:rPr>
                <w:sz w:val="16"/>
              </w:rPr>
              <w:t>93</w:t>
            </w:r>
          </w:p>
        </w:tc>
        <w:tc>
          <w:tcPr>
            <w:tcW w:w="955" w:type="dxa"/>
            <w:tcBorders>
              <w:left w:val="single" w:sz="6" w:space="0" w:color="000000"/>
              <w:right w:val="single" w:sz="6" w:space="0" w:color="000000"/>
            </w:tcBorders>
            <w:shd w:val="clear" w:color="auto" w:fill="F2DBDB" w:themeFill="accent2" w:themeFillTint="33"/>
            <w:vAlign w:val="center"/>
          </w:tcPr>
          <w:p w14:paraId="3055E8D0" w14:textId="2717F4B2" w:rsidR="00E529B0" w:rsidRDefault="005F62BA" w:rsidP="001614CD">
            <w:pPr>
              <w:pStyle w:val="TableParagraph"/>
              <w:ind w:left="0" w:right="72"/>
              <w:jc w:val="center"/>
              <w:rPr>
                <w:sz w:val="17"/>
              </w:rPr>
            </w:pPr>
            <w:r>
              <w:rPr>
                <w:sz w:val="17"/>
              </w:rPr>
              <w:t>A</w:t>
            </w:r>
          </w:p>
        </w:tc>
        <w:tc>
          <w:tcPr>
            <w:tcW w:w="955" w:type="dxa"/>
            <w:tcBorders>
              <w:left w:val="single" w:sz="6" w:space="0" w:color="000000"/>
              <w:right w:val="single" w:sz="6" w:space="0" w:color="000000"/>
            </w:tcBorders>
            <w:shd w:val="clear" w:color="auto" w:fill="F2DBDB" w:themeFill="accent2" w:themeFillTint="33"/>
            <w:vAlign w:val="center"/>
          </w:tcPr>
          <w:p w14:paraId="7F2D1AF9" w14:textId="77777777" w:rsidR="00E529B0" w:rsidRDefault="00E529B0" w:rsidP="001614CD">
            <w:pPr>
              <w:pStyle w:val="TableParagraph"/>
              <w:ind w:left="6" w:right="42"/>
              <w:jc w:val="center"/>
              <w:rPr>
                <w:sz w:val="17"/>
              </w:rPr>
            </w:pPr>
          </w:p>
        </w:tc>
      </w:tr>
      <w:tr w:rsidR="00E529B0" w14:paraId="35781DED" w14:textId="0070C549" w:rsidTr="005F62BA">
        <w:trPr>
          <w:trHeight w:val="431"/>
        </w:trPr>
        <w:tc>
          <w:tcPr>
            <w:tcW w:w="2400" w:type="dxa"/>
            <w:vMerge/>
            <w:tcBorders>
              <w:top w:val="nil"/>
              <w:bottom w:val="nil"/>
              <w:right w:val="single" w:sz="8" w:space="0" w:color="000000"/>
            </w:tcBorders>
          </w:tcPr>
          <w:p w14:paraId="477505B0" w14:textId="77777777" w:rsidR="00E529B0" w:rsidRDefault="00E529B0" w:rsidP="00E529B0">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6F68041B" w14:textId="77777777" w:rsidR="00E529B0" w:rsidRDefault="00E529B0" w:rsidP="001614CD">
            <w:pPr>
              <w:pStyle w:val="TableParagraph"/>
              <w:spacing w:line="190" w:lineRule="atLeast"/>
              <w:ind w:left="453" w:hanging="335"/>
              <w:rPr>
                <w:sz w:val="16"/>
              </w:rPr>
            </w:pPr>
            <w:r>
              <w:rPr>
                <w:b/>
                <w:sz w:val="16"/>
              </w:rPr>
              <w:t>19.</w:t>
            </w:r>
            <w:r>
              <w:rPr>
                <w:b/>
                <w:spacing w:val="21"/>
                <w:sz w:val="16"/>
              </w:rPr>
              <w:t xml:space="preserve"> </w:t>
            </w:r>
            <w:r>
              <w:rPr>
                <w:sz w:val="16"/>
              </w:rPr>
              <w:t>The</w:t>
            </w:r>
            <w:r>
              <w:rPr>
                <w:spacing w:val="-11"/>
                <w:sz w:val="16"/>
              </w:rPr>
              <w:t xml:space="preserve"> </w:t>
            </w:r>
            <w:r>
              <w:rPr>
                <w:sz w:val="16"/>
              </w:rPr>
              <w:t>system</w:t>
            </w:r>
            <w:r>
              <w:rPr>
                <w:spacing w:val="-11"/>
                <w:sz w:val="16"/>
              </w:rPr>
              <w:t xml:space="preserve"> </w:t>
            </w:r>
            <w:r>
              <w:rPr>
                <w:sz w:val="16"/>
              </w:rPr>
              <w:t>SHOULD</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to</w:t>
            </w:r>
            <w:r>
              <w:rPr>
                <w:spacing w:val="-11"/>
                <w:sz w:val="16"/>
              </w:rPr>
              <w:t xml:space="preserve"> </w:t>
            </w:r>
            <w:r>
              <w:rPr>
                <w:sz w:val="16"/>
              </w:rPr>
              <w:t>maintain</w:t>
            </w:r>
            <w:r>
              <w:rPr>
                <w:spacing w:val="-11"/>
                <w:sz w:val="16"/>
              </w:rPr>
              <w:t xml:space="preserve"> </w:t>
            </w:r>
            <w:r>
              <w:rPr>
                <w:sz w:val="16"/>
              </w:rPr>
              <w:t>the</w:t>
            </w:r>
            <w:r>
              <w:rPr>
                <w:spacing w:val="-11"/>
                <w:sz w:val="16"/>
              </w:rPr>
              <w:t xml:space="preserve"> </w:t>
            </w:r>
            <w:r>
              <w:rPr>
                <w:sz w:val="16"/>
              </w:rPr>
              <w:t>medication</w:t>
            </w:r>
            <w:r>
              <w:rPr>
                <w:spacing w:val="-11"/>
                <w:sz w:val="16"/>
              </w:rPr>
              <w:t xml:space="preserve"> </w:t>
            </w:r>
            <w:r>
              <w:rPr>
                <w:sz w:val="16"/>
              </w:rPr>
              <w:t>list</w:t>
            </w:r>
            <w:r>
              <w:rPr>
                <w:spacing w:val="-11"/>
                <w:sz w:val="16"/>
              </w:rPr>
              <w:t xml:space="preserve"> </w:t>
            </w:r>
            <w:r>
              <w:rPr>
                <w:sz w:val="16"/>
              </w:rPr>
              <w:t>with</w:t>
            </w:r>
            <w:r>
              <w:rPr>
                <w:spacing w:val="-11"/>
                <w:sz w:val="16"/>
              </w:rPr>
              <w:t xml:space="preserve"> </w:t>
            </w:r>
            <w:r>
              <w:rPr>
                <w:sz w:val="16"/>
              </w:rPr>
              <w:t>changes</w:t>
            </w:r>
            <w:r>
              <w:rPr>
                <w:spacing w:val="-11"/>
                <w:sz w:val="16"/>
              </w:rPr>
              <w:t xml:space="preserve"> </w:t>
            </w:r>
            <w:r>
              <w:rPr>
                <w:sz w:val="16"/>
              </w:rPr>
              <w:t>from</w:t>
            </w:r>
            <w:r>
              <w:rPr>
                <w:spacing w:val="-11"/>
                <w:sz w:val="16"/>
              </w:rPr>
              <w:t xml:space="preserve"> </w:t>
            </w:r>
            <w:r>
              <w:rPr>
                <w:sz w:val="16"/>
              </w:rPr>
              <w:t>pharmacist verification including pharmacist, date, and time.</w:t>
            </w:r>
          </w:p>
        </w:tc>
        <w:tc>
          <w:tcPr>
            <w:tcW w:w="955" w:type="dxa"/>
            <w:tcBorders>
              <w:left w:val="single" w:sz="6" w:space="0" w:color="000000"/>
              <w:right w:val="single" w:sz="6" w:space="0" w:color="000000"/>
            </w:tcBorders>
            <w:shd w:val="clear" w:color="auto" w:fill="A6A6A6" w:themeFill="background1" w:themeFillShade="A6"/>
            <w:vAlign w:val="center"/>
          </w:tcPr>
          <w:p w14:paraId="0472717B" w14:textId="77777777" w:rsidR="00E529B0" w:rsidRDefault="00E529B0" w:rsidP="001614CD">
            <w:pPr>
              <w:pStyle w:val="TableParagraph"/>
              <w:ind w:left="278" w:right="263"/>
              <w:jc w:val="center"/>
              <w:rPr>
                <w:sz w:val="16"/>
              </w:rPr>
            </w:pPr>
            <w:r>
              <w:rPr>
                <w:sz w:val="16"/>
              </w:rPr>
              <w:t>94</w:t>
            </w:r>
          </w:p>
        </w:tc>
        <w:tc>
          <w:tcPr>
            <w:tcW w:w="955" w:type="dxa"/>
            <w:tcBorders>
              <w:left w:val="single" w:sz="6" w:space="0" w:color="000000"/>
              <w:right w:val="single" w:sz="6" w:space="0" w:color="000000"/>
            </w:tcBorders>
            <w:shd w:val="clear" w:color="auto" w:fill="A6A6A6" w:themeFill="background1" w:themeFillShade="A6"/>
            <w:vAlign w:val="center"/>
          </w:tcPr>
          <w:p w14:paraId="7B11B465" w14:textId="5E41CF62" w:rsidR="00E529B0" w:rsidRDefault="00FE0826" w:rsidP="001614CD">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014D3AB2" w14:textId="77777777" w:rsidR="00E529B0" w:rsidRDefault="00E529B0" w:rsidP="001614CD">
            <w:pPr>
              <w:pStyle w:val="TableParagraph"/>
              <w:ind w:left="0"/>
              <w:jc w:val="center"/>
              <w:rPr>
                <w:sz w:val="16"/>
              </w:rPr>
            </w:pPr>
          </w:p>
        </w:tc>
      </w:tr>
      <w:tr w:rsidR="00E529B0" w14:paraId="0B455D3A" w14:textId="0AD1627C" w:rsidTr="001614CD">
        <w:trPr>
          <w:trHeight w:val="432"/>
        </w:trPr>
        <w:tc>
          <w:tcPr>
            <w:tcW w:w="2400" w:type="dxa"/>
            <w:vMerge/>
            <w:tcBorders>
              <w:top w:val="nil"/>
              <w:bottom w:val="nil"/>
              <w:right w:val="single" w:sz="8" w:space="0" w:color="000000"/>
            </w:tcBorders>
          </w:tcPr>
          <w:p w14:paraId="5C20E74F" w14:textId="77777777" w:rsidR="00E529B0" w:rsidRDefault="00E529B0" w:rsidP="00E529B0">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7556B636" w14:textId="77777777" w:rsidR="00E529B0" w:rsidRDefault="00E529B0" w:rsidP="001614CD">
            <w:pPr>
              <w:pStyle w:val="TableParagraph"/>
              <w:spacing w:line="190" w:lineRule="atLeast"/>
              <w:ind w:left="453" w:right="53" w:hanging="335"/>
              <w:jc w:val="both"/>
              <w:rPr>
                <w:sz w:val="16"/>
              </w:rPr>
            </w:pPr>
            <w:r>
              <w:rPr>
                <w:b/>
                <w:sz w:val="16"/>
              </w:rPr>
              <w:t>20.</w:t>
            </w:r>
            <w:r>
              <w:rPr>
                <w:b/>
                <w:spacing w:val="21"/>
                <w:sz w:val="16"/>
              </w:rPr>
              <w:t xml:space="preserve"> </w:t>
            </w:r>
            <w:r>
              <w:rPr>
                <w:sz w:val="16"/>
              </w:rPr>
              <w:t>The</w:t>
            </w:r>
            <w:r>
              <w:rPr>
                <w:spacing w:val="-6"/>
                <w:sz w:val="16"/>
              </w:rPr>
              <w:t xml:space="preserve"> </w:t>
            </w:r>
            <w:r>
              <w:rPr>
                <w:sz w:val="16"/>
              </w:rPr>
              <w:t>system</w:t>
            </w:r>
            <w:r>
              <w:rPr>
                <w:spacing w:val="-6"/>
                <w:sz w:val="16"/>
              </w:rPr>
              <w:t xml:space="preserve"> </w:t>
            </w:r>
            <w:r>
              <w:rPr>
                <w:sz w:val="16"/>
              </w:rPr>
              <w:t>SHOULD</w:t>
            </w:r>
            <w:r>
              <w:rPr>
                <w:spacing w:val="-6"/>
                <w:sz w:val="16"/>
              </w:rPr>
              <w:t xml:space="preserve"> </w:t>
            </w:r>
            <w:r>
              <w:rPr>
                <w:sz w:val="16"/>
              </w:rPr>
              <w:t>provide</w:t>
            </w:r>
            <w:r>
              <w:rPr>
                <w:spacing w:val="-6"/>
                <w:sz w:val="16"/>
              </w:rPr>
              <w:t xml:space="preserve"> </w:t>
            </w:r>
            <w:r>
              <w:rPr>
                <w:sz w:val="16"/>
              </w:rPr>
              <w:t>the</w:t>
            </w:r>
            <w:r>
              <w:rPr>
                <w:spacing w:val="-6"/>
                <w:sz w:val="16"/>
              </w:rPr>
              <w:t xml:space="preserve"> </w:t>
            </w:r>
            <w:r>
              <w:rPr>
                <w:sz w:val="16"/>
              </w:rPr>
              <w:t>ability</w:t>
            </w:r>
            <w:r>
              <w:rPr>
                <w:spacing w:val="-6"/>
                <w:sz w:val="16"/>
              </w:rPr>
              <w:t xml:space="preserve"> </w:t>
            </w:r>
            <w:r>
              <w:rPr>
                <w:sz w:val="16"/>
              </w:rPr>
              <w:t>to</w:t>
            </w:r>
            <w:r>
              <w:rPr>
                <w:spacing w:val="-6"/>
                <w:sz w:val="16"/>
              </w:rPr>
              <w:t xml:space="preserve"> </w:t>
            </w:r>
            <w:r>
              <w:rPr>
                <w:sz w:val="16"/>
              </w:rPr>
              <w:t>manage</w:t>
            </w:r>
            <w:r>
              <w:rPr>
                <w:spacing w:val="-6"/>
                <w:sz w:val="16"/>
              </w:rPr>
              <w:t xml:space="preserve"> </w:t>
            </w:r>
            <w:r>
              <w:rPr>
                <w:sz w:val="16"/>
              </w:rPr>
              <w:t>the</w:t>
            </w:r>
            <w:r>
              <w:rPr>
                <w:spacing w:val="-6"/>
                <w:sz w:val="16"/>
              </w:rPr>
              <w:t xml:space="preserve"> </w:t>
            </w:r>
            <w:r>
              <w:rPr>
                <w:sz w:val="16"/>
              </w:rPr>
              <w:t>reason</w:t>
            </w:r>
            <w:r>
              <w:rPr>
                <w:spacing w:val="-6"/>
                <w:sz w:val="16"/>
              </w:rPr>
              <w:t xml:space="preserve"> </w:t>
            </w:r>
            <w:r>
              <w:rPr>
                <w:sz w:val="16"/>
              </w:rPr>
              <w:t>or</w:t>
            </w:r>
            <w:r>
              <w:rPr>
                <w:spacing w:val="-6"/>
                <w:sz w:val="16"/>
              </w:rPr>
              <w:t xml:space="preserve"> </w:t>
            </w:r>
            <w:r>
              <w:rPr>
                <w:sz w:val="16"/>
              </w:rPr>
              <w:t>indication</w:t>
            </w:r>
            <w:r>
              <w:rPr>
                <w:spacing w:val="-6"/>
                <w:sz w:val="16"/>
              </w:rPr>
              <w:t xml:space="preserve"> </w:t>
            </w:r>
            <w:r>
              <w:rPr>
                <w:sz w:val="16"/>
              </w:rPr>
              <w:t>for</w:t>
            </w:r>
            <w:r>
              <w:rPr>
                <w:spacing w:val="-6"/>
                <w:sz w:val="16"/>
              </w:rPr>
              <w:t xml:space="preserve"> </w:t>
            </w:r>
            <w:r>
              <w:rPr>
                <w:sz w:val="16"/>
              </w:rPr>
              <w:t>the</w:t>
            </w:r>
            <w:r>
              <w:rPr>
                <w:spacing w:val="-6"/>
                <w:sz w:val="16"/>
              </w:rPr>
              <w:t xml:space="preserve"> </w:t>
            </w:r>
            <w:r>
              <w:rPr>
                <w:sz w:val="16"/>
              </w:rPr>
              <w:t>medication</w:t>
            </w:r>
            <w:r>
              <w:rPr>
                <w:spacing w:val="-6"/>
                <w:sz w:val="16"/>
              </w:rPr>
              <w:t xml:space="preserve"> </w:t>
            </w:r>
            <w:r>
              <w:rPr>
                <w:sz w:val="16"/>
              </w:rPr>
              <w:t>when recording historical medications or medications from external sources (e.g., from home or other provider).</w:t>
            </w:r>
          </w:p>
        </w:tc>
        <w:tc>
          <w:tcPr>
            <w:tcW w:w="955" w:type="dxa"/>
            <w:tcBorders>
              <w:left w:val="single" w:sz="6" w:space="0" w:color="000000"/>
              <w:right w:val="single" w:sz="6" w:space="0" w:color="000000"/>
            </w:tcBorders>
            <w:shd w:val="clear" w:color="auto" w:fill="A6A6A6" w:themeFill="background1" w:themeFillShade="A6"/>
            <w:vAlign w:val="center"/>
          </w:tcPr>
          <w:p w14:paraId="7F8ACF73" w14:textId="77777777" w:rsidR="00E529B0" w:rsidRDefault="00E529B0" w:rsidP="001614CD">
            <w:pPr>
              <w:pStyle w:val="TableParagraph"/>
              <w:ind w:left="278" w:right="263"/>
              <w:jc w:val="center"/>
              <w:rPr>
                <w:sz w:val="16"/>
              </w:rPr>
            </w:pPr>
            <w:r>
              <w:rPr>
                <w:sz w:val="16"/>
              </w:rPr>
              <w:t>95</w:t>
            </w:r>
          </w:p>
        </w:tc>
        <w:tc>
          <w:tcPr>
            <w:tcW w:w="955" w:type="dxa"/>
            <w:tcBorders>
              <w:left w:val="single" w:sz="6" w:space="0" w:color="000000"/>
              <w:right w:val="single" w:sz="6" w:space="0" w:color="000000"/>
            </w:tcBorders>
            <w:shd w:val="clear" w:color="auto" w:fill="A6A6A6" w:themeFill="background1" w:themeFillShade="A6"/>
            <w:vAlign w:val="center"/>
          </w:tcPr>
          <w:p w14:paraId="21C4BF5A" w14:textId="137746C7" w:rsidR="00E529B0" w:rsidRDefault="00FE0826" w:rsidP="001614CD">
            <w:pPr>
              <w:pStyle w:val="TableParagraph"/>
              <w:ind w:left="0"/>
              <w:jc w:val="center"/>
              <w:rPr>
                <w:sz w:val="17"/>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1DBBE748" w14:textId="77777777" w:rsidR="00E529B0" w:rsidRDefault="00E529B0" w:rsidP="001614CD">
            <w:pPr>
              <w:pStyle w:val="TableParagraph"/>
              <w:ind w:left="0"/>
              <w:jc w:val="center"/>
              <w:rPr>
                <w:sz w:val="17"/>
              </w:rPr>
            </w:pPr>
          </w:p>
        </w:tc>
      </w:tr>
      <w:tr w:rsidR="00E529B0" w14:paraId="0C41E450" w14:textId="4CA47125" w:rsidTr="005F62BA">
        <w:trPr>
          <w:trHeight w:val="239"/>
        </w:trPr>
        <w:tc>
          <w:tcPr>
            <w:tcW w:w="2400" w:type="dxa"/>
            <w:vMerge/>
            <w:tcBorders>
              <w:top w:val="nil"/>
              <w:bottom w:val="nil"/>
              <w:right w:val="single" w:sz="8" w:space="0" w:color="000000"/>
            </w:tcBorders>
          </w:tcPr>
          <w:p w14:paraId="7F1623A7" w14:textId="77777777" w:rsidR="00E529B0" w:rsidRDefault="00E529B0" w:rsidP="00E529B0">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0F62B69B" w14:textId="77777777" w:rsidR="00E529B0" w:rsidRDefault="00E529B0" w:rsidP="001614CD">
            <w:pPr>
              <w:pStyle w:val="TableParagraph"/>
              <w:ind w:left="118"/>
              <w:rPr>
                <w:sz w:val="16"/>
              </w:rPr>
            </w:pPr>
            <w:r>
              <w:rPr>
                <w:b/>
                <w:sz w:val="16"/>
              </w:rPr>
              <w:t>21.</w:t>
            </w:r>
            <w:r>
              <w:rPr>
                <w:b/>
                <w:spacing w:val="21"/>
                <w:sz w:val="16"/>
              </w:rPr>
              <w:t xml:space="preserve"> </w:t>
            </w:r>
            <w:r>
              <w:rPr>
                <w:sz w:val="16"/>
              </w:rPr>
              <w:t>The</w:t>
            </w:r>
            <w:r>
              <w:rPr>
                <w:spacing w:val="-14"/>
                <w:sz w:val="16"/>
              </w:rPr>
              <w:t xml:space="preserve"> </w:t>
            </w:r>
            <w:r>
              <w:rPr>
                <w:sz w:val="16"/>
              </w:rPr>
              <w:t>system</w:t>
            </w:r>
            <w:r>
              <w:rPr>
                <w:spacing w:val="-14"/>
                <w:sz w:val="16"/>
              </w:rPr>
              <w:t xml:space="preserve"> </w:t>
            </w:r>
            <w:r>
              <w:rPr>
                <w:sz w:val="16"/>
              </w:rPr>
              <w:t>SHOULD</w:t>
            </w:r>
            <w:r>
              <w:rPr>
                <w:spacing w:val="-14"/>
                <w:sz w:val="16"/>
              </w:rPr>
              <w:t xml:space="preserve"> </w:t>
            </w:r>
            <w:r>
              <w:rPr>
                <w:sz w:val="16"/>
              </w:rPr>
              <w:t>provide</w:t>
            </w:r>
            <w:r>
              <w:rPr>
                <w:spacing w:val="-14"/>
                <w:sz w:val="16"/>
              </w:rPr>
              <w:t xml:space="preserve"> </w:t>
            </w:r>
            <w:r>
              <w:rPr>
                <w:sz w:val="16"/>
              </w:rPr>
              <w:t>the</w:t>
            </w:r>
            <w:r>
              <w:rPr>
                <w:spacing w:val="-14"/>
                <w:sz w:val="16"/>
              </w:rPr>
              <w:t xml:space="preserve"> </w:t>
            </w:r>
            <w:r>
              <w:rPr>
                <w:sz w:val="16"/>
              </w:rPr>
              <w:t>ability</w:t>
            </w:r>
            <w:r>
              <w:rPr>
                <w:spacing w:val="-14"/>
                <w:sz w:val="16"/>
              </w:rPr>
              <w:t xml:space="preserve"> </w:t>
            </w:r>
            <w:r>
              <w:rPr>
                <w:sz w:val="16"/>
              </w:rPr>
              <w:t>to</w:t>
            </w:r>
            <w:r>
              <w:rPr>
                <w:spacing w:val="-14"/>
                <w:sz w:val="16"/>
              </w:rPr>
              <w:t xml:space="preserve"> </w:t>
            </w:r>
            <w:r>
              <w:rPr>
                <w:sz w:val="16"/>
              </w:rPr>
              <w:t>update</w:t>
            </w:r>
            <w:r>
              <w:rPr>
                <w:spacing w:val="-14"/>
                <w:sz w:val="16"/>
              </w:rPr>
              <w:t xml:space="preserve"> </w:t>
            </w:r>
            <w:r>
              <w:rPr>
                <w:sz w:val="16"/>
              </w:rPr>
              <w:t>a</w:t>
            </w:r>
            <w:r>
              <w:rPr>
                <w:spacing w:val="-14"/>
                <w:sz w:val="16"/>
              </w:rPr>
              <w:t xml:space="preserve"> </w:t>
            </w:r>
            <w:r>
              <w:rPr>
                <w:sz w:val="16"/>
              </w:rPr>
              <w:t>medication</w:t>
            </w:r>
            <w:r>
              <w:rPr>
                <w:spacing w:val="-14"/>
                <w:sz w:val="16"/>
              </w:rPr>
              <w:t xml:space="preserve"> </w:t>
            </w:r>
            <w:r>
              <w:rPr>
                <w:sz w:val="16"/>
              </w:rPr>
              <w:t>order</w:t>
            </w:r>
            <w:r>
              <w:rPr>
                <w:spacing w:val="-14"/>
                <w:sz w:val="16"/>
              </w:rPr>
              <w:t xml:space="preserve"> </w:t>
            </w:r>
            <w:r>
              <w:rPr>
                <w:sz w:val="16"/>
              </w:rPr>
              <w:t>directly</w:t>
            </w:r>
            <w:r>
              <w:rPr>
                <w:spacing w:val="-14"/>
                <w:sz w:val="16"/>
              </w:rPr>
              <w:t xml:space="preserve"> </w:t>
            </w:r>
            <w:r>
              <w:rPr>
                <w:sz w:val="16"/>
              </w:rPr>
              <w:t>from</w:t>
            </w:r>
            <w:r>
              <w:rPr>
                <w:spacing w:val="-14"/>
                <w:sz w:val="16"/>
              </w:rPr>
              <w:t xml:space="preserve"> </w:t>
            </w:r>
            <w:r>
              <w:rPr>
                <w:sz w:val="16"/>
              </w:rPr>
              <w:t>the</w:t>
            </w:r>
            <w:r>
              <w:rPr>
                <w:spacing w:val="-14"/>
                <w:sz w:val="16"/>
              </w:rPr>
              <w:t xml:space="preserve"> </w:t>
            </w:r>
            <w:r>
              <w:rPr>
                <w:sz w:val="16"/>
              </w:rPr>
              <w:t>medication</w:t>
            </w:r>
            <w:r>
              <w:rPr>
                <w:spacing w:val="-14"/>
                <w:sz w:val="16"/>
              </w:rPr>
              <w:t xml:space="preserve"> </w:t>
            </w:r>
            <w:r>
              <w:rPr>
                <w:sz w:val="16"/>
              </w:rPr>
              <w:t>list.</w:t>
            </w:r>
          </w:p>
        </w:tc>
        <w:tc>
          <w:tcPr>
            <w:tcW w:w="955" w:type="dxa"/>
            <w:tcBorders>
              <w:left w:val="single" w:sz="6" w:space="0" w:color="000000"/>
              <w:right w:val="single" w:sz="6" w:space="0" w:color="000000"/>
            </w:tcBorders>
            <w:shd w:val="clear" w:color="auto" w:fill="A6A6A6" w:themeFill="background1" w:themeFillShade="A6"/>
            <w:vAlign w:val="center"/>
          </w:tcPr>
          <w:p w14:paraId="59041260" w14:textId="77777777" w:rsidR="00E529B0" w:rsidRDefault="00E529B0" w:rsidP="001614CD">
            <w:pPr>
              <w:pStyle w:val="TableParagraph"/>
              <w:ind w:left="278" w:right="263"/>
              <w:jc w:val="center"/>
              <w:rPr>
                <w:sz w:val="16"/>
              </w:rPr>
            </w:pPr>
            <w:r>
              <w:rPr>
                <w:sz w:val="16"/>
              </w:rPr>
              <w:t>96</w:t>
            </w:r>
          </w:p>
        </w:tc>
        <w:tc>
          <w:tcPr>
            <w:tcW w:w="955" w:type="dxa"/>
            <w:tcBorders>
              <w:left w:val="single" w:sz="6" w:space="0" w:color="000000"/>
              <w:right w:val="single" w:sz="6" w:space="0" w:color="000000"/>
            </w:tcBorders>
            <w:shd w:val="clear" w:color="auto" w:fill="A6A6A6" w:themeFill="background1" w:themeFillShade="A6"/>
            <w:vAlign w:val="center"/>
          </w:tcPr>
          <w:p w14:paraId="1F6FAB6A" w14:textId="5AF39B22" w:rsidR="00E529B0" w:rsidRDefault="00FE0826" w:rsidP="001614CD">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5B957DD1" w14:textId="77777777" w:rsidR="00E529B0" w:rsidRDefault="00E529B0" w:rsidP="001614CD">
            <w:pPr>
              <w:pStyle w:val="TableParagraph"/>
              <w:ind w:left="0"/>
              <w:jc w:val="center"/>
              <w:rPr>
                <w:sz w:val="16"/>
              </w:rPr>
            </w:pPr>
          </w:p>
        </w:tc>
      </w:tr>
      <w:tr w:rsidR="00E529B0" w14:paraId="2D8779DB" w14:textId="1108B1EA" w:rsidTr="005F62BA">
        <w:trPr>
          <w:trHeight w:val="432"/>
        </w:trPr>
        <w:tc>
          <w:tcPr>
            <w:tcW w:w="2400" w:type="dxa"/>
            <w:vMerge/>
            <w:tcBorders>
              <w:top w:val="nil"/>
              <w:bottom w:val="nil"/>
              <w:right w:val="single" w:sz="8" w:space="0" w:color="000000"/>
            </w:tcBorders>
          </w:tcPr>
          <w:p w14:paraId="56E09911" w14:textId="77777777" w:rsidR="00E529B0" w:rsidRDefault="00E529B0" w:rsidP="00E529B0">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15D1060" w14:textId="77777777" w:rsidR="00E529B0" w:rsidRDefault="00E529B0" w:rsidP="001614CD">
            <w:pPr>
              <w:pStyle w:val="TableParagraph"/>
              <w:spacing w:line="190" w:lineRule="atLeast"/>
              <w:ind w:left="453" w:hanging="335"/>
              <w:rPr>
                <w:sz w:val="16"/>
              </w:rPr>
            </w:pPr>
            <w:r>
              <w:rPr>
                <w:b/>
                <w:sz w:val="16"/>
              </w:rPr>
              <w:t xml:space="preserve">22. </w:t>
            </w:r>
            <w:r>
              <w:rPr>
                <w:sz w:val="16"/>
              </w:rPr>
              <w:t>The system SHALL conform to function</w:t>
            </w:r>
            <w:r>
              <w:rPr>
                <w:color w:val="0000FF"/>
                <w:sz w:val="16"/>
              </w:rPr>
              <w:t xml:space="preserve"> </w:t>
            </w:r>
            <w:hyperlink w:anchor="_bookmark41" w:history="1">
              <w:r>
                <w:rPr>
                  <w:color w:val="0000FF"/>
                  <w:sz w:val="16"/>
                  <w:u w:val="single" w:color="0000FF"/>
                </w:rPr>
                <w:t>CPS.4.2.1</w:t>
              </w:r>
            </w:hyperlink>
            <w:r>
              <w:rPr>
                <w:color w:val="0000FF"/>
                <w:sz w:val="16"/>
              </w:rPr>
              <w:t xml:space="preserve"> </w:t>
            </w:r>
            <w:r>
              <w:rPr>
                <w:sz w:val="16"/>
              </w:rPr>
              <w:t>(Support for Medication Interaction and Allergy Checking) to render any potential interactions when capturing or maintaining medications.</w:t>
            </w:r>
          </w:p>
        </w:tc>
        <w:tc>
          <w:tcPr>
            <w:tcW w:w="955" w:type="dxa"/>
            <w:tcBorders>
              <w:left w:val="single" w:sz="6" w:space="0" w:color="000000"/>
              <w:right w:val="single" w:sz="6" w:space="0" w:color="000000"/>
            </w:tcBorders>
            <w:shd w:val="clear" w:color="auto" w:fill="F2DBDB" w:themeFill="accent2" w:themeFillTint="33"/>
            <w:vAlign w:val="center"/>
          </w:tcPr>
          <w:p w14:paraId="6A49D544" w14:textId="77777777" w:rsidR="00E529B0" w:rsidRDefault="00E529B0" w:rsidP="001614CD">
            <w:pPr>
              <w:pStyle w:val="TableParagraph"/>
              <w:ind w:left="278" w:right="263"/>
              <w:jc w:val="center"/>
              <w:rPr>
                <w:sz w:val="16"/>
              </w:rPr>
            </w:pPr>
            <w:r>
              <w:rPr>
                <w:sz w:val="16"/>
              </w:rPr>
              <w:t>97</w:t>
            </w:r>
          </w:p>
        </w:tc>
        <w:tc>
          <w:tcPr>
            <w:tcW w:w="955" w:type="dxa"/>
            <w:tcBorders>
              <w:left w:val="single" w:sz="6" w:space="0" w:color="000000"/>
              <w:right w:val="single" w:sz="6" w:space="0" w:color="000000"/>
            </w:tcBorders>
            <w:shd w:val="clear" w:color="auto" w:fill="F2DBDB" w:themeFill="accent2" w:themeFillTint="33"/>
            <w:vAlign w:val="center"/>
          </w:tcPr>
          <w:p w14:paraId="67E9B5DB" w14:textId="77618D80" w:rsidR="00E529B0" w:rsidRDefault="005F62BA" w:rsidP="001614CD">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159E2292" w14:textId="77777777" w:rsidR="00E529B0" w:rsidRDefault="00E529B0" w:rsidP="001614CD">
            <w:pPr>
              <w:pStyle w:val="TableParagraph"/>
              <w:ind w:left="0"/>
              <w:jc w:val="center"/>
              <w:rPr>
                <w:sz w:val="16"/>
              </w:rPr>
            </w:pPr>
          </w:p>
        </w:tc>
      </w:tr>
      <w:tr w:rsidR="005F62BA" w14:paraId="77BC063A" w14:textId="77777777" w:rsidTr="005F62BA">
        <w:trPr>
          <w:trHeight w:val="432"/>
        </w:trPr>
        <w:tc>
          <w:tcPr>
            <w:tcW w:w="2400" w:type="dxa"/>
            <w:tcBorders>
              <w:top w:val="nil"/>
              <w:bottom w:val="nil"/>
              <w:right w:val="single" w:sz="8" w:space="0" w:color="000000"/>
            </w:tcBorders>
          </w:tcPr>
          <w:p w14:paraId="237381AB" w14:textId="77777777" w:rsidR="005F62BA" w:rsidRDefault="005F62BA" w:rsidP="005F62B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142516B" w14:textId="23486A17" w:rsidR="005F62BA" w:rsidRDefault="005F62BA" w:rsidP="001614CD">
            <w:pPr>
              <w:pStyle w:val="TableParagraph"/>
              <w:spacing w:line="190" w:lineRule="atLeast"/>
              <w:ind w:left="453" w:hanging="335"/>
              <w:rPr>
                <w:b/>
                <w:sz w:val="16"/>
              </w:rPr>
            </w:pPr>
            <w:r>
              <w:rPr>
                <w:b/>
                <w:sz w:val="16"/>
              </w:rPr>
              <w:t xml:space="preserve">23. </w:t>
            </w:r>
            <w:r>
              <w:rPr>
                <w:sz w:val="16"/>
              </w:rPr>
              <w:t>The system SHALL provide the ability to capture free text medications and render them in a manner that distinguishes them from coded medication entries.</w:t>
            </w:r>
          </w:p>
        </w:tc>
        <w:tc>
          <w:tcPr>
            <w:tcW w:w="955" w:type="dxa"/>
            <w:tcBorders>
              <w:left w:val="single" w:sz="6" w:space="0" w:color="000000"/>
              <w:right w:val="single" w:sz="6" w:space="0" w:color="000000"/>
            </w:tcBorders>
            <w:shd w:val="clear" w:color="auto" w:fill="F2DBDB" w:themeFill="accent2" w:themeFillTint="33"/>
            <w:vAlign w:val="center"/>
          </w:tcPr>
          <w:p w14:paraId="083A369D" w14:textId="2C1AAB21" w:rsidR="005F62BA" w:rsidRDefault="005F62BA" w:rsidP="001614CD">
            <w:pPr>
              <w:pStyle w:val="TableParagraph"/>
              <w:ind w:left="278" w:right="263"/>
              <w:jc w:val="center"/>
              <w:rPr>
                <w:sz w:val="16"/>
              </w:rPr>
            </w:pPr>
            <w:r>
              <w:rPr>
                <w:sz w:val="16"/>
              </w:rPr>
              <w:t>98</w:t>
            </w:r>
          </w:p>
        </w:tc>
        <w:tc>
          <w:tcPr>
            <w:tcW w:w="955" w:type="dxa"/>
            <w:tcBorders>
              <w:left w:val="single" w:sz="6" w:space="0" w:color="000000"/>
              <w:right w:val="single" w:sz="6" w:space="0" w:color="000000"/>
            </w:tcBorders>
            <w:shd w:val="clear" w:color="auto" w:fill="F2DBDB" w:themeFill="accent2" w:themeFillTint="33"/>
            <w:vAlign w:val="center"/>
          </w:tcPr>
          <w:p w14:paraId="3C4DD61D" w14:textId="5E9AA0E6" w:rsidR="005F62BA" w:rsidRDefault="005F62BA" w:rsidP="001614CD">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111BEF67" w14:textId="77777777" w:rsidR="005F62BA" w:rsidRDefault="005F62BA" w:rsidP="001614CD">
            <w:pPr>
              <w:pStyle w:val="TableParagraph"/>
              <w:ind w:left="0"/>
              <w:jc w:val="center"/>
              <w:rPr>
                <w:sz w:val="16"/>
              </w:rPr>
            </w:pPr>
          </w:p>
        </w:tc>
      </w:tr>
      <w:tr w:rsidR="005F62BA" w14:paraId="1C4AD7EE" w14:textId="77777777" w:rsidTr="005F62BA">
        <w:trPr>
          <w:trHeight w:val="432"/>
        </w:trPr>
        <w:tc>
          <w:tcPr>
            <w:tcW w:w="2400" w:type="dxa"/>
            <w:tcBorders>
              <w:top w:val="nil"/>
              <w:bottom w:val="nil"/>
              <w:right w:val="single" w:sz="8" w:space="0" w:color="000000"/>
            </w:tcBorders>
          </w:tcPr>
          <w:p w14:paraId="4D54239B" w14:textId="77777777" w:rsidR="005F62BA" w:rsidRDefault="005F62BA" w:rsidP="005F62B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FE6C3E2" w14:textId="1623E25D" w:rsidR="005F62BA" w:rsidRDefault="005F62BA" w:rsidP="001614CD">
            <w:pPr>
              <w:pStyle w:val="TableParagraph"/>
              <w:spacing w:line="190" w:lineRule="atLeast"/>
              <w:ind w:left="453" w:hanging="335"/>
              <w:rPr>
                <w:b/>
                <w:sz w:val="16"/>
              </w:rPr>
            </w:pPr>
            <w:r>
              <w:rPr>
                <w:b/>
                <w:sz w:val="16"/>
              </w:rPr>
              <w:t xml:space="preserve">24. </w:t>
            </w:r>
            <w:r>
              <w:rPr>
                <w:sz w:val="16"/>
              </w:rPr>
              <w:t>The system SHALL render an indicator that interaction checking will not occur against free text medications at the time of their capture.</w:t>
            </w:r>
          </w:p>
        </w:tc>
        <w:tc>
          <w:tcPr>
            <w:tcW w:w="955" w:type="dxa"/>
            <w:tcBorders>
              <w:left w:val="single" w:sz="6" w:space="0" w:color="000000"/>
              <w:right w:val="single" w:sz="6" w:space="0" w:color="000000"/>
            </w:tcBorders>
            <w:shd w:val="clear" w:color="auto" w:fill="F2DBDB" w:themeFill="accent2" w:themeFillTint="33"/>
            <w:vAlign w:val="center"/>
          </w:tcPr>
          <w:p w14:paraId="42F56F05" w14:textId="79AFC74C" w:rsidR="005F62BA" w:rsidRDefault="005F62BA" w:rsidP="001614CD">
            <w:pPr>
              <w:pStyle w:val="TableParagraph"/>
              <w:ind w:left="278" w:right="263"/>
              <w:jc w:val="center"/>
              <w:rPr>
                <w:sz w:val="16"/>
              </w:rPr>
            </w:pPr>
            <w:r>
              <w:rPr>
                <w:sz w:val="16"/>
              </w:rPr>
              <w:t>99</w:t>
            </w:r>
          </w:p>
        </w:tc>
        <w:tc>
          <w:tcPr>
            <w:tcW w:w="955" w:type="dxa"/>
            <w:tcBorders>
              <w:left w:val="single" w:sz="6" w:space="0" w:color="000000"/>
              <w:right w:val="single" w:sz="6" w:space="0" w:color="000000"/>
            </w:tcBorders>
            <w:shd w:val="clear" w:color="auto" w:fill="F2DBDB" w:themeFill="accent2" w:themeFillTint="33"/>
            <w:vAlign w:val="center"/>
          </w:tcPr>
          <w:p w14:paraId="5CB0FC50" w14:textId="6D1B88FE" w:rsidR="005F62BA" w:rsidRDefault="005F62BA" w:rsidP="001614CD">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0CCC7FAD" w14:textId="77777777" w:rsidR="005F62BA" w:rsidRDefault="005F62BA" w:rsidP="001614CD">
            <w:pPr>
              <w:pStyle w:val="TableParagraph"/>
              <w:ind w:left="0"/>
              <w:jc w:val="center"/>
              <w:rPr>
                <w:sz w:val="16"/>
              </w:rPr>
            </w:pPr>
          </w:p>
        </w:tc>
      </w:tr>
      <w:tr w:rsidR="005F62BA" w14:paraId="58BD1E07" w14:textId="77777777" w:rsidTr="005F62BA">
        <w:trPr>
          <w:trHeight w:val="432"/>
        </w:trPr>
        <w:tc>
          <w:tcPr>
            <w:tcW w:w="2400" w:type="dxa"/>
            <w:tcBorders>
              <w:top w:val="nil"/>
              <w:bottom w:val="nil"/>
              <w:right w:val="single" w:sz="8" w:space="0" w:color="000000"/>
            </w:tcBorders>
          </w:tcPr>
          <w:p w14:paraId="033CF5D5" w14:textId="77777777" w:rsidR="005F62BA" w:rsidRDefault="005F62BA" w:rsidP="005F62BA">
            <w:pPr>
              <w:rPr>
                <w:sz w:val="2"/>
                <w:szCs w:val="2"/>
              </w:rPr>
            </w:pPr>
          </w:p>
        </w:tc>
        <w:tc>
          <w:tcPr>
            <w:tcW w:w="7525" w:type="dxa"/>
            <w:tcBorders>
              <w:left w:val="single" w:sz="8" w:space="0" w:color="000000"/>
              <w:right w:val="single" w:sz="6" w:space="0" w:color="000000"/>
            </w:tcBorders>
            <w:shd w:val="clear" w:color="auto" w:fill="A6A6A6" w:themeFill="background1" w:themeFillShade="A6"/>
            <w:vAlign w:val="center"/>
          </w:tcPr>
          <w:p w14:paraId="54AF9211" w14:textId="677DB3AE" w:rsidR="005F62BA" w:rsidRDefault="005F62BA" w:rsidP="001614CD">
            <w:pPr>
              <w:pStyle w:val="TableParagraph"/>
              <w:spacing w:line="190" w:lineRule="atLeast"/>
              <w:ind w:left="453" w:hanging="335"/>
              <w:rPr>
                <w:b/>
                <w:sz w:val="16"/>
              </w:rPr>
            </w:pPr>
            <w:r>
              <w:rPr>
                <w:b/>
                <w:sz w:val="16"/>
              </w:rPr>
              <w:t xml:space="preserve">25. </w:t>
            </w:r>
            <w:r>
              <w:rPr>
                <w:sz w:val="16"/>
              </w:rPr>
              <w:t>The system SHOULD provide the ability to render side effects of medications from the medication list that have been previously experienced by the patient.</w:t>
            </w:r>
          </w:p>
        </w:tc>
        <w:tc>
          <w:tcPr>
            <w:tcW w:w="955" w:type="dxa"/>
            <w:tcBorders>
              <w:left w:val="single" w:sz="6" w:space="0" w:color="000000"/>
              <w:right w:val="single" w:sz="6" w:space="0" w:color="000000"/>
            </w:tcBorders>
            <w:shd w:val="clear" w:color="auto" w:fill="A6A6A6" w:themeFill="background1" w:themeFillShade="A6"/>
            <w:vAlign w:val="center"/>
          </w:tcPr>
          <w:p w14:paraId="6E837E07" w14:textId="5C630AD4" w:rsidR="005F62BA" w:rsidRDefault="005F62BA" w:rsidP="001614CD">
            <w:pPr>
              <w:pStyle w:val="TableParagraph"/>
              <w:ind w:left="278" w:right="263"/>
              <w:jc w:val="center"/>
              <w:rPr>
                <w:sz w:val="16"/>
              </w:rPr>
            </w:pPr>
            <w:r>
              <w:rPr>
                <w:sz w:val="16"/>
              </w:rPr>
              <w:t>100</w:t>
            </w:r>
          </w:p>
        </w:tc>
        <w:tc>
          <w:tcPr>
            <w:tcW w:w="955" w:type="dxa"/>
            <w:tcBorders>
              <w:left w:val="single" w:sz="6" w:space="0" w:color="000000"/>
              <w:right w:val="single" w:sz="6" w:space="0" w:color="000000"/>
            </w:tcBorders>
            <w:shd w:val="clear" w:color="auto" w:fill="A6A6A6" w:themeFill="background1" w:themeFillShade="A6"/>
            <w:vAlign w:val="center"/>
          </w:tcPr>
          <w:p w14:paraId="4586B9F2" w14:textId="04946B51" w:rsidR="005F62BA" w:rsidRDefault="00FE0826" w:rsidP="001614CD">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5C9845DD" w14:textId="77777777" w:rsidR="005F62BA" w:rsidRDefault="005F62BA" w:rsidP="001614CD">
            <w:pPr>
              <w:pStyle w:val="TableParagraph"/>
              <w:ind w:left="0"/>
              <w:jc w:val="center"/>
              <w:rPr>
                <w:sz w:val="16"/>
              </w:rPr>
            </w:pPr>
          </w:p>
        </w:tc>
      </w:tr>
      <w:tr w:rsidR="005F62BA" w14:paraId="4EF05777" w14:textId="77777777" w:rsidTr="005F62BA">
        <w:trPr>
          <w:trHeight w:val="432"/>
        </w:trPr>
        <w:tc>
          <w:tcPr>
            <w:tcW w:w="2400" w:type="dxa"/>
            <w:tcBorders>
              <w:top w:val="nil"/>
              <w:bottom w:val="nil"/>
              <w:right w:val="single" w:sz="8" w:space="0" w:color="000000"/>
            </w:tcBorders>
          </w:tcPr>
          <w:p w14:paraId="6A35DE36" w14:textId="77777777" w:rsidR="005F62BA" w:rsidRDefault="005F62BA" w:rsidP="005F62BA">
            <w:pPr>
              <w:rPr>
                <w:sz w:val="2"/>
                <w:szCs w:val="2"/>
              </w:rPr>
            </w:pPr>
          </w:p>
        </w:tc>
        <w:tc>
          <w:tcPr>
            <w:tcW w:w="7525" w:type="dxa"/>
            <w:tcBorders>
              <w:left w:val="single" w:sz="8" w:space="0" w:color="000000"/>
              <w:right w:val="single" w:sz="6" w:space="0" w:color="000000"/>
            </w:tcBorders>
            <w:shd w:val="clear" w:color="auto" w:fill="A6A6A6" w:themeFill="background1" w:themeFillShade="A6"/>
            <w:vAlign w:val="center"/>
          </w:tcPr>
          <w:p w14:paraId="2F9ABE7F" w14:textId="5EA34114" w:rsidR="005F62BA" w:rsidRDefault="005F62BA" w:rsidP="001614CD">
            <w:pPr>
              <w:pStyle w:val="TableParagraph"/>
              <w:spacing w:line="190" w:lineRule="atLeast"/>
              <w:ind w:left="453" w:hanging="335"/>
              <w:rPr>
                <w:b/>
                <w:sz w:val="16"/>
              </w:rPr>
            </w:pPr>
            <w:r>
              <w:rPr>
                <w:b/>
                <w:sz w:val="16"/>
              </w:rPr>
              <w:t xml:space="preserve">26. </w:t>
            </w:r>
            <w:r>
              <w:rPr>
                <w:sz w:val="16"/>
              </w:rPr>
              <w:t>The system SHOULD provide the ability to render potential side effects of medications from the medication list.</w:t>
            </w:r>
          </w:p>
        </w:tc>
        <w:tc>
          <w:tcPr>
            <w:tcW w:w="955" w:type="dxa"/>
            <w:tcBorders>
              <w:left w:val="single" w:sz="6" w:space="0" w:color="000000"/>
              <w:right w:val="single" w:sz="6" w:space="0" w:color="000000"/>
            </w:tcBorders>
            <w:shd w:val="clear" w:color="auto" w:fill="A6A6A6" w:themeFill="background1" w:themeFillShade="A6"/>
            <w:vAlign w:val="center"/>
          </w:tcPr>
          <w:p w14:paraId="5E8AD1CC" w14:textId="380482D8" w:rsidR="005F62BA" w:rsidRDefault="005F62BA" w:rsidP="001614CD">
            <w:pPr>
              <w:pStyle w:val="TableParagraph"/>
              <w:ind w:left="278" w:right="263"/>
              <w:jc w:val="center"/>
              <w:rPr>
                <w:sz w:val="16"/>
              </w:rPr>
            </w:pPr>
            <w:r>
              <w:rPr>
                <w:sz w:val="16"/>
              </w:rPr>
              <w:t>101</w:t>
            </w:r>
          </w:p>
        </w:tc>
        <w:tc>
          <w:tcPr>
            <w:tcW w:w="955" w:type="dxa"/>
            <w:tcBorders>
              <w:left w:val="single" w:sz="6" w:space="0" w:color="000000"/>
              <w:right w:val="single" w:sz="6" w:space="0" w:color="000000"/>
            </w:tcBorders>
            <w:shd w:val="clear" w:color="auto" w:fill="A6A6A6" w:themeFill="background1" w:themeFillShade="A6"/>
            <w:vAlign w:val="center"/>
          </w:tcPr>
          <w:p w14:paraId="0E9F59C7" w14:textId="25F89424" w:rsidR="005F62BA" w:rsidRDefault="00FE0826" w:rsidP="001614CD">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1243D288" w14:textId="77777777" w:rsidR="005F62BA" w:rsidRDefault="005F62BA" w:rsidP="001614CD">
            <w:pPr>
              <w:pStyle w:val="TableParagraph"/>
              <w:ind w:left="0"/>
              <w:jc w:val="center"/>
              <w:rPr>
                <w:sz w:val="16"/>
              </w:rPr>
            </w:pPr>
          </w:p>
        </w:tc>
      </w:tr>
      <w:tr w:rsidR="005F62BA" w14:paraId="08D01968" w14:textId="77777777" w:rsidTr="001614CD">
        <w:trPr>
          <w:trHeight w:hRule="exact" w:val="216"/>
        </w:trPr>
        <w:tc>
          <w:tcPr>
            <w:tcW w:w="2400" w:type="dxa"/>
            <w:tcBorders>
              <w:top w:val="nil"/>
              <w:bottom w:val="nil"/>
              <w:right w:val="single" w:sz="8" w:space="0" w:color="000000"/>
            </w:tcBorders>
          </w:tcPr>
          <w:p w14:paraId="7F603D6D" w14:textId="77777777" w:rsidR="005F62BA" w:rsidRDefault="005F62BA" w:rsidP="005F62B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A21834C" w14:textId="201C657F" w:rsidR="005F62BA" w:rsidRDefault="005F62BA" w:rsidP="001614CD">
            <w:pPr>
              <w:pStyle w:val="TableParagraph"/>
              <w:spacing w:line="190" w:lineRule="atLeast"/>
              <w:ind w:left="453" w:hanging="335"/>
              <w:rPr>
                <w:b/>
                <w:sz w:val="16"/>
              </w:rPr>
            </w:pPr>
            <w:r>
              <w:rPr>
                <w:b/>
                <w:sz w:val="16"/>
              </w:rPr>
              <w:t xml:space="preserve">27. </w:t>
            </w:r>
            <w:r>
              <w:rPr>
                <w:sz w:val="16"/>
              </w:rPr>
              <w:t>The system SHALL provide the ability to capture and render that the patient takes no medications.</w:t>
            </w:r>
          </w:p>
        </w:tc>
        <w:tc>
          <w:tcPr>
            <w:tcW w:w="955" w:type="dxa"/>
            <w:tcBorders>
              <w:left w:val="single" w:sz="6" w:space="0" w:color="000000"/>
              <w:right w:val="single" w:sz="6" w:space="0" w:color="000000"/>
            </w:tcBorders>
            <w:shd w:val="clear" w:color="auto" w:fill="F2DBDB" w:themeFill="accent2" w:themeFillTint="33"/>
            <w:vAlign w:val="center"/>
          </w:tcPr>
          <w:p w14:paraId="62B6C875" w14:textId="7C6E887B" w:rsidR="005F62BA" w:rsidRDefault="005F62BA" w:rsidP="001614CD">
            <w:pPr>
              <w:pStyle w:val="TableParagraph"/>
              <w:ind w:left="278" w:right="263"/>
              <w:jc w:val="center"/>
              <w:rPr>
                <w:sz w:val="16"/>
              </w:rPr>
            </w:pPr>
            <w:r>
              <w:rPr>
                <w:sz w:val="16"/>
              </w:rPr>
              <w:t>102</w:t>
            </w:r>
          </w:p>
        </w:tc>
        <w:tc>
          <w:tcPr>
            <w:tcW w:w="955" w:type="dxa"/>
            <w:tcBorders>
              <w:left w:val="single" w:sz="6" w:space="0" w:color="000000"/>
              <w:right w:val="single" w:sz="6" w:space="0" w:color="000000"/>
            </w:tcBorders>
            <w:shd w:val="clear" w:color="auto" w:fill="F2DBDB" w:themeFill="accent2" w:themeFillTint="33"/>
            <w:vAlign w:val="center"/>
          </w:tcPr>
          <w:p w14:paraId="19352625" w14:textId="585DFCB9" w:rsidR="005F62BA" w:rsidRDefault="005F62BA" w:rsidP="001614CD">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270513AA" w14:textId="77777777" w:rsidR="005F62BA" w:rsidRDefault="005F62BA" w:rsidP="001614CD">
            <w:pPr>
              <w:pStyle w:val="TableParagraph"/>
              <w:ind w:left="0"/>
              <w:jc w:val="center"/>
              <w:rPr>
                <w:sz w:val="16"/>
              </w:rPr>
            </w:pPr>
          </w:p>
        </w:tc>
      </w:tr>
      <w:tr w:rsidR="005F62BA" w14:paraId="18598CC4" w14:textId="77777777" w:rsidTr="005F62BA">
        <w:trPr>
          <w:trHeight w:val="432"/>
        </w:trPr>
        <w:tc>
          <w:tcPr>
            <w:tcW w:w="2400" w:type="dxa"/>
            <w:tcBorders>
              <w:top w:val="nil"/>
              <w:bottom w:val="nil"/>
              <w:right w:val="single" w:sz="8" w:space="0" w:color="000000"/>
            </w:tcBorders>
          </w:tcPr>
          <w:p w14:paraId="326B6A8C" w14:textId="77777777" w:rsidR="005F62BA" w:rsidRDefault="005F62BA" w:rsidP="005F62B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5DE34670" w14:textId="3776E499" w:rsidR="005F62BA" w:rsidRDefault="005F62BA" w:rsidP="001614CD">
            <w:pPr>
              <w:pStyle w:val="TableParagraph"/>
              <w:spacing w:line="190" w:lineRule="atLeast"/>
              <w:ind w:left="453" w:hanging="335"/>
              <w:rPr>
                <w:b/>
                <w:sz w:val="16"/>
              </w:rPr>
            </w:pPr>
            <w:r>
              <w:rPr>
                <w:b/>
                <w:sz w:val="16"/>
              </w:rPr>
              <w:t xml:space="preserve">28. </w:t>
            </w:r>
            <w:r>
              <w:rPr>
                <w:sz w:val="16"/>
              </w:rPr>
              <w:t>The system SHALL provide the ability to render active medications as defined by user requirements and according to scope of practice, organizational policy, and/or jurisdictional law (e.g., including medications that may still have a physiologic effect long after last administration).</w:t>
            </w:r>
          </w:p>
        </w:tc>
        <w:tc>
          <w:tcPr>
            <w:tcW w:w="955" w:type="dxa"/>
            <w:tcBorders>
              <w:left w:val="single" w:sz="6" w:space="0" w:color="000000"/>
              <w:right w:val="single" w:sz="6" w:space="0" w:color="000000"/>
            </w:tcBorders>
            <w:shd w:val="clear" w:color="auto" w:fill="F2DBDB" w:themeFill="accent2" w:themeFillTint="33"/>
            <w:vAlign w:val="center"/>
          </w:tcPr>
          <w:p w14:paraId="73121EC3" w14:textId="35814DD7" w:rsidR="005F62BA" w:rsidRDefault="005F62BA" w:rsidP="001614CD">
            <w:pPr>
              <w:pStyle w:val="TableParagraph"/>
              <w:ind w:left="278" w:right="263"/>
              <w:jc w:val="center"/>
              <w:rPr>
                <w:sz w:val="16"/>
              </w:rPr>
            </w:pPr>
            <w:r>
              <w:rPr>
                <w:sz w:val="16"/>
              </w:rPr>
              <w:t>103</w:t>
            </w:r>
          </w:p>
        </w:tc>
        <w:tc>
          <w:tcPr>
            <w:tcW w:w="955" w:type="dxa"/>
            <w:tcBorders>
              <w:left w:val="single" w:sz="6" w:space="0" w:color="000000"/>
              <w:right w:val="single" w:sz="6" w:space="0" w:color="000000"/>
            </w:tcBorders>
            <w:shd w:val="clear" w:color="auto" w:fill="F2DBDB" w:themeFill="accent2" w:themeFillTint="33"/>
            <w:vAlign w:val="center"/>
          </w:tcPr>
          <w:p w14:paraId="19330425" w14:textId="28B53753" w:rsidR="005F62BA" w:rsidRDefault="005F62BA" w:rsidP="001614CD">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5532C918" w14:textId="77777777" w:rsidR="005F62BA" w:rsidRDefault="005F62BA" w:rsidP="001614CD">
            <w:pPr>
              <w:pStyle w:val="TableParagraph"/>
              <w:ind w:left="0"/>
              <w:jc w:val="center"/>
              <w:rPr>
                <w:sz w:val="16"/>
              </w:rPr>
            </w:pPr>
          </w:p>
        </w:tc>
      </w:tr>
      <w:tr w:rsidR="005F62BA" w14:paraId="5EEF50FF" w14:textId="77777777" w:rsidTr="005F62BA">
        <w:trPr>
          <w:trHeight w:val="432"/>
        </w:trPr>
        <w:tc>
          <w:tcPr>
            <w:tcW w:w="2400" w:type="dxa"/>
            <w:tcBorders>
              <w:top w:val="nil"/>
              <w:bottom w:val="nil"/>
              <w:right w:val="single" w:sz="8" w:space="0" w:color="000000"/>
            </w:tcBorders>
          </w:tcPr>
          <w:p w14:paraId="3E79F606" w14:textId="77777777" w:rsidR="005F62BA" w:rsidRDefault="005F62BA" w:rsidP="005F62B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67E00E35" w14:textId="3C93EEEC" w:rsidR="005F62BA" w:rsidRDefault="005F62BA" w:rsidP="001614CD">
            <w:pPr>
              <w:pStyle w:val="TableParagraph"/>
              <w:spacing w:line="190" w:lineRule="atLeast"/>
              <w:ind w:left="453" w:hanging="335"/>
              <w:rPr>
                <w:b/>
                <w:sz w:val="16"/>
              </w:rPr>
            </w:pPr>
            <w:r>
              <w:rPr>
                <w:b/>
                <w:sz w:val="16"/>
              </w:rPr>
              <w:t xml:space="preserve">29. </w:t>
            </w:r>
            <w:r>
              <w:rPr>
                <w:sz w:val="16"/>
              </w:rPr>
              <w:t>The system SHOULD provide the ability to render non-active medications or prescriptions for inclusion in current medication screening.</w:t>
            </w:r>
          </w:p>
        </w:tc>
        <w:tc>
          <w:tcPr>
            <w:tcW w:w="955" w:type="dxa"/>
            <w:tcBorders>
              <w:left w:val="single" w:sz="6" w:space="0" w:color="000000"/>
              <w:right w:val="single" w:sz="6" w:space="0" w:color="000000"/>
            </w:tcBorders>
            <w:shd w:val="clear" w:color="auto" w:fill="A6A6A6" w:themeFill="background1" w:themeFillShade="A6"/>
            <w:vAlign w:val="center"/>
          </w:tcPr>
          <w:p w14:paraId="198DF2C7" w14:textId="1241A7F5" w:rsidR="005F62BA" w:rsidRDefault="005F62BA" w:rsidP="001614CD">
            <w:pPr>
              <w:pStyle w:val="TableParagraph"/>
              <w:ind w:left="278" w:right="263"/>
              <w:jc w:val="center"/>
              <w:rPr>
                <w:sz w:val="16"/>
              </w:rPr>
            </w:pPr>
            <w:r>
              <w:rPr>
                <w:sz w:val="16"/>
              </w:rPr>
              <w:t>104</w:t>
            </w:r>
          </w:p>
        </w:tc>
        <w:tc>
          <w:tcPr>
            <w:tcW w:w="955" w:type="dxa"/>
            <w:tcBorders>
              <w:left w:val="single" w:sz="6" w:space="0" w:color="000000"/>
              <w:right w:val="single" w:sz="6" w:space="0" w:color="000000"/>
            </w:tcBorders>
            <w:shd w:val="clear" w:color="auto" w:fill="A6A6A6" w:themeFill="background1" w:themeFillShade="A6"/>
            <w:vAlign w:val="center"/>
          </w:tcPr>
          <w:p w14:paraId="75A788DE" w14:textId="63C02DB8" w:rsidR="005F62BA" w:rsidRDefault="00FE0826" w:rsidP="001614CD">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373A9EEA" w14:textId="77777777" w:rsidR="005F62BA" w:rsidRDefault="005F62BA" w:rsidP="001614CD">
            <w:pPr>
              <w:pStyle w:val="TableParagraph"/>
              <w:ind w:left="0"/>
              <w:jc w:val="center"/>
              <w:rPr>
                <w:sz w:val="16"/>
              </w:rPr>
            </w:pPr>
          </w:p>
        </w:tc>
      </w:tr>
      <w:tr w:rsidR="005F62BA" w14:paraId="22587166" w14:textId="77777777" w:rsidTr="005F62BA">
        <w:trPr>
          <w:trHeight w:val="432"/>
        </w:trPr>
        <w:tc>
          <w:tcPr>
            <w:tcW w:w="2400" w:type="dxa"/>
            <w:tcBorders>
              <w:top w:val="nil"/>
              <w:bottom w:val="nil"/>
              <w:right w:val="single" w:sz="8" w:space="0" w:color="000000"/>
            </w:tcBorders>
          </w:tcPr>
          <w:p w14:paraId="1E03263F" w14:textId="77777777" w:rsidR="005F62BA" w:rsidRDefault="005F62BA" w:rsidP="005F62B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79DF1008" w14:textId="7BD51BC5" w:rsidR="005F62BA" w:rsidRDefault="005F62BA" w:rsidP="001614CD">
            <w:pPr>
              <w:pStyle w:val="TableParagraph"/>
              <w:spacing w:line="190" w:lineRule="atLeast"/>
              <w:ind w:left="453" w:hanging="335"/>
              <w:rPr>
                <w:b/>
                <w:sz w:val="16"/>
              </w:rPr>
            </w:pPr>
            <w:r>
              <w:rPr>
                <w:b/>
                <w:sz w:val="16"/>
              </w:rPr>
              <w:t xml:space="preserve">30. </w:t>
            </w:r>
            <w:r>
              <w:rPr>
                <w:sz w:val="16"/>
              </w:rPr>
              <w:t>The system MAY provide the ability to capture medication self-administration details including timestamps, observations, complications, and reason if medication dose was not taken.</w:t>
            </w:r>
          </w:p>
        </w:tc>
        <w:tc>
          <w:tcPr>
            <w:tcW w:w="955" w:type="dxa"/>
            <w:tcBorders>
              <w:left w:val="single" w:sz="6" w:space="0" w:color="000000"/>
              <w:right w:val="single" w:sz="6" w:space="0" w:color="000000"/>
            </w:tcBorders>
            <w:shd w:val="clear" w:color="auto" w:fill="A6A6A6" w:themeFill="background1" w:themeFillShade="A6"/>
            <w:vAlign w:val="center"/>
          </w:tcPr>
          <w:p w14:paraId="7D76F83E" w14:textId="3997567E" w:rsidR="005F62BA" w:rsidRDefault="005F62BA" w:rsidP="001614CD">
            <w:pPr>
              <w:pStyle w:val="TableParagraph"/>
              <w:ind w:left="278" w:right="263"/>
              <w:jc w:val="center"/>
              <w:rPr>
                <w:sz w:val="16"/>
              </w:rPr>
            </w:pPr>
            <w:r>
              <w:rPr>
                <w:sz w:val="16"/>
              </w:rPr>
              <w:t>105</w:t>
            </w:r>
          </w:p>
        </w:tc>
        <w:tc>
          <w:tcPr>
            <w:tcW w:w="955" w:type="dxa"/>
            <w:tcBorders>
              <w:left w:val="single" w:sz="6" w:space="0" w:color="000000"/>
              <w:right w:val="single" w:sz="6" w:space="0" w:color="000000"/>
            </w:tcBorders>
            <w:shd w:val="clear" w:color="auto" w:fill="A6A6A6" w:themeFill="background1" w:themeFillShade="A6"/>
            <w:vAlign w:val="center"/>
          </w:tcPr>
          <w:p w14:paraId="581E4DBF" w14:textId="417E7F47" w:rsidR="005F62BA" w:rsidRDefault="00FE0826" w:rsidP="001614CD">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1D996F88" w14:textId="77777777" w:rsidR="005F62BA" w:rsidRDefault="005F62BA" w:rsidP="001614CD">
            <w:pPr>
              <w:pStyle w:val="TableParagraph"/>
              <w:ind w:left="0"/>
              <w:jc w:val="center"/>
              <w:rPr>
                <w:sz w:val="16"/>
              </w:rPr>
            </w:pPr>
          </w:p>
        </w:tc>
      </w:tr>
      <w:tr w:rsidR="005F62BA" w14:paraId="5F40138E" w14:textId="77777777" w:rsidTr="005F62BA">
        <w:trPr>
          <w:trHeight w:val="432"/>
        </w:trPr>
        <w:tc>
          <w:tcPr>
            <w:tcW w:w="2400" w:type="dxa"/>
            <w:tcBorders>
              <w:top w:val="nil"/>
              <w:bottom w:val="nil"/>
              <w:right w:val="single" w:sz="8" w:space="0" w:color="000000"/>
            </w:tcBorders>
          </w:tcPr>
          <w:p w14:paraId="7A97E0AC" w14:textId="77777777" w:rsidR="005F62BA" w:rsidRDefault="005F62BA" w:rsidP="005F62B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F930E1D" w14:textId="7DDDF869" w:rsidR="005F62BA" w:rsidRDefault="005F62BA" w:rsidP="001614CD">
            <w:pPr>
              <w:pStyle w:val="TableParagraph"/>
              <w:spacing w:line="190" w:lineRule="atLeast"/>
              <w:ind w:left="453" w:hanging="335"/>
              <w:rPr>
                <w:b/>
                <w:sz w:val="16"/>
              </w:rPr>
            </w:pPr>
            <w:r>
              <w:rPr>
                <w:b/>
                <w:sz w:val="16"/>
              </w:rPr>
              <w:t xml:space="preserve">31. </w:t>
            </w:r>
            <w:r>
              <w:rPr>
                <w:sz w:val="16"/>
              </w:rPr>
              <w:t>The system SHALL capture, maintain and present pre-admission medications according to scope of practice, and/or organizational policy.</w:t>
            </w:r>
          </w:p>
        </w:tc>
        <w:tc>
          <w:tcPr>
            <w:tcW w:w="955" w:type="dxa"/>
            <w:tcBorders>
              <w:left w:val="single" w:sz="6" w:space="0" w:color="000000"/>
              <w:right w:val="single" w:sz="6" w:space="0" w:color="000000"/>
            </w:tcBorders>
            <w:shd w:val="clear" w:color="auto" w:fill="F2DBDB" w:themeFill="accent2" w:themeFillTint="33"/>
            <w:vAlign w:val="center"/>
          </w:tcPr>
          <w:p w14:paraId="37912A1B" w14:textId="478FCFC7" w:rsidR="005F62BA" w:rsidRDefault="005F62BA" w:rsidP="001614CD">
            <w:pPr>
              <w:pStyle w:val="TableParagraph"/>
              <w:ind w:left="278" w:right="263"/>
              <w:jc w:val="center"/>
              <w:rPr>
                <w:sz w:val="16"/>
              </w:rPr>
            </w:pPr>
            <w:r>
              <w:rPr>
                <w:sz w:val="16"/>
              </w:rPr>
              <w:t>106</w:t>
            </w:r>
          </w:p>
        </w:tc>
        <w:tc>
          <w:tcPr>
            <w:tcW w:w="955" w:type="dxa"/>
            <w:tcBorders>
              <w:left w:val="single" w:sz="6" w:space="0" w:color="000000"/>
              <w:right w:val="single" w:sz="6" w:space="0" w:color="000000"/>
            </w:tcBorders>
            <w:shd w:val="clear" w:color="auto" w:fill="F2DBDB" w:themeFill="accent2" w:themeFillTint="33"/>
            <w:vAlign w:val="center"/>
          </w:tcPr>
          <w:p w14:paraId="570910CB" w14:textId="7AA8C16F" w:rsidR="005F62BA" w:rsidRDefault="005F62BA" w:rsidP="001614CD">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11D6246D" w14:textId="77777777" w:rsidR="005F62BA" w:rsidRDefault="005F62BA" w:rsidP="001614CD">
            <w:pPr>
              <w:pStyle w:val="TableParagraph"/>
              <w:ind w:left="0"/>
              <w:jc w:val="center"/>
              <w:rPr>
                <w:sz w:val="16"/>
              </w:rPr>
            </w:pPr>
          </w:p>
        </w:tc>
      </w:tr>
      <w:tr w:rsidR="005F62BA" w14:paraId="404906F3" w14:textId="77777777" w:rsidTr="005F62BA">
        <w:trPr>
          <w:trHeight w:val="432"/>
        </w:trPr>
        <w:tc>
          <w:tcPr>
            <w:tcW w:w="2400" w:type="dxa"/>
            <w:tcBorders>
              <w:top w:val="nil"/>
              <w:bottom w:val="nil"/>
              <w:right w:val="single" w:sz="8" w:space="0" w:color="000000"/>
            </w:tcBorders>
          </w:tcPr>
          <w:p w14:paraId="383B2400" w14:textId="77777777" w:rsidR="005F62BA" w:rsidRDefault="005F62BA" w:rsidP="005F62B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FE0DFAD" w14:textId="7322D40A" w:rsidR="005F62BA" w:rsidRDefault="005F62BA" w:rsidP="001614CD">
            <w:pPr>
              <w:pStyle w:val="TableParagraph"/>
              <w:spacing w:line="190" w:lineRule="atLeast"/>
              <w:ind w:left="453" w:hanging="335"/>
              <w:rPr>
                <w:b/>
                <w:sz w:val="16"/>
              </w:rPr>
            </w:pPr>
            <w:r>
              <w:rPr>
                <w:b/>
                <w:sz w:val="16"/>
              </w:rPr>
              <w:t xml:space="preserve">32. </w:t>
            </w:r>
            <w:r>
              <w:rPr>
                <w:sz w:val="16"/>
              </w:rPr>
              <w:t>The system SHALL present pre-admission medications at the time of discharge according to scope of practice, and/or organizational policy.</w:t>
            </w:r>
          </w:p>
        </w:tc>
        <w:tc>
          <w:tcPr>
            <w:tcW w:w="955" w:type="dxa"/>
            <w:tcBorders>
              <w:left w:val="single" w:sz="6" w:space="0" w:color="000000"/>
              <w:right w:val="single" w:sz="6" w:space="0" w:color="000000"/>
            </w:tcBorders>
            <w:shd w:val="clear" w:color="auto" w:fill="F2DBDB" w:themeFill="accent2" w:themeFillTint="33"/>
            <w:vAlign w:val="center"/>
          </w:tcPr>
          <w:p w14:paraId="00F1DB39" w14:textId="1A2D802B" w:rsidR="005F62BA" w:rsidRDefault="005F62BA" w:rsidP="001614CD">
            <w:pPr>
              <w:pStyle w:val="TableParagraph"/>
              <w:ind w:left="278" w:right="263"/>
              <w:jc w:val="center"/>
              <w:rPr>
                <w:sz w:val="16"/>
              </w:rPr>
            </w:pPr>
            <w:r>
              <w:rPr>
                <w:sz w:val="16"/>
              </w:rPr>
              <w:t>107</w:t>
            </w:r>
          </w:p>
        </w:tc>
        <w:tc>
          <w:tcPr>
            <w:tcW w:w="955" w:type="dxa"/>
            <w:tcBorders>
              <w:left w:val="single" w:sz="6" w:space="0" w:color="000000"/>
              <w:right w:val="single" w:sz="6" w:space="0" w:color="000000"/>
            </w:tcBorders>
            <w:shd w:val="clear" w:color="auto" w:fill="F2DBDB" w:themeFill="accent2" w:themeFillTint="33"/>
            <w:vAlign w:val="center"/>
          </w:tcPr>
          <w:p w14:paraId="5973D859" w14:textId="3711C898" w:rsidR="005F62BA" w:rsidRDefault="005F62BA" w:rsidP="001614CD">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4C3FA27A" w14:textId="77777777" w:rsidR="005F62BA" w:rsidRDefault="005F62BA" w:rsidP="001614CD">
            <w:pPr>
              <w:pStyle w:val="TableParagraph"/>
              <w:ind w:left="0"/>
              <w:jc w:val="center"/>
              <w:rPr>
                <w:sz w:val="16"/>
              </w:rPr>
            </w:pPr>
          </w:p>
        </w:tc>
      </w:tr>
    </w:tbl>
    <w:p w14:paraId="415A97EE" w14:textId="77777777" w:rsidR="00836B45" w:rsidRDefault="00836B45" w:rsidP="00836B45">
      <w:pPr>
        <w:jc w:val="center"/>
        <w:rPr>
          <w:sz w:val="16"/>
        </w:rPr>
        <w:sectPr w:rsidR="00836B45" w:rsidSect="002C2D47">
          <w:pgSz w:w="15840" w:h="12240" w:orient="landscape"/>
          <w:pgMar w:top="600" w:right="600" w:bottom="520" w:left="340" w:header="348" w:footer="152" w:gutter="0"/>
          <w:cols w:space="720"/>
          <w:docGrid w:linePitch="299"/>
        </w:sectPr>
      </w:pPr>
    </w:p>
    <w:p w14:paraId="4B836957" w14:textId="77777777" w:rsidR="00836B45" w:rsidRDefault="00836B45" w:rsidP="00836B45">
      <w:pPr>
        <w:pStyle w:val="BodyText"/>
        <w:spacing w:before="9"/>
        <w:rPr>
          <w:sz w:val="9"/>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9360"/>
        <w:gridCol w:w="540"/>
        <w:gridCol w:w="710"/>
        <w:gridCol w:w="910"/>
      </w:tblGrid>
      <w:tr w:rsidR="00006512" w14:paraId="06BC8372" w14:textId="1F22BFFD" w:rsidTr="006D40DC">
        <w:trPr>
          <w:trHeight w:val="573"/>
        </w:trPr>
        <w:tc>
          <w:tcPr>
            <w:tcW w:w="1260" w:type="dxa"/>
            <w:tcBorders>
              <w:bottom w:val="single" w:sz="6" w:space="0" w:color="000000"/>
              <w:right w:val="single" w:sz="4" w:space="0" w:color="FFFFFF"/>
            </w:tcBorders>
            <w:shd w:val="clear" w:color="auto" w:fill="00B050"/>
          </w:tcPr>
          <w:p w14:paraId="0B6D0D52" w14:textId="77777777" w:rsidR="00006512" w:rsidRDefault="00006512" w:rsidP="00006512">
            <w:pPr>
              <w:pStyle w:val="TableParagraph"/>
              <w:spacing w:line="171" w:lineRule="exact"/>
              <w:ind w:left="84"/>
              <w:rPr>
                <w:b/>
                <w:sz w:val="16"/>
              </w:rPr>
            </w:pPr>
            <w:r>
              <w:rPr>
                <w:b/>
                <w:sz w:val="16"/>
              </w:rPr>
              <w:t>Section/Id#:</w:t>
            </w:r>
          </w:p>
          <w:p w14:paraId="71A4A6AD" w14:textId="77777777" w:rsidR="00006512" w:rsidRDefault="00006512" w:rsidP="0023374A">
            <w:pPr>
              <w:pStyle w:val="TableParagraph"/>
              <w:spacing w:before="8"/>
              <w:ind w:left="84" w:right="90"/>
              <w:rPr>
                <w:b/>
                <w:sz w:val="16"/>
              </w:rPr>
            </w:pPr>
            <w:r>
              <w:rPr>
                <w:b/>
                <w:sz w:val="16"/>
              </w:rPr>
              <w:t>Type:</w:t>
            </w:r>
          </w:p>
          <w:p w14:paraId="549B3B46" w14:textId="77777777" w:rsidR="00006512" w:rsidRDefault="00006512" w:rsidP="0023374A">
            <w:pPr>
              <w:pStyle w:val="TableParagraph"/>
              <w:spacing w:before="8"/>
              <w:ind w:left="84" w:right="90"/>
              <w:rPr>
                <w:b/>
                <w:sz w:val="16"/>
              </w:rPr>
            </w:pPr>
            <w:r>
              <w:rPr>
                <w:b/>
                <w:sz w:val="16"/>
              </w:rPr>
              <w:t>Name:</w:t>
            </w:r>
          </w:p>
        </w:tc>
        <w:tc>
          <w:tcPr>
            <w:tcW w:w="9360" w:type="dxa"/>
            <w:tcBorders>
              <w:left w:val="single" w:sz="4" w:space="0" w:color="FFFFFF"/>
              <w:bottom w:val="single" w:sz="8" w:space="0" w:color="000000"/>
              <w:right w:val="single" w:sz="4" w:space="0" w:color="FFFFFF"/>
            </w:tcBorders>
            <w:shd w:val="clear" w:color="auto" w:fill="00B050"/>
          </w:tcPr>
          <w:p w14:paraId="623DD328" w14:textId="77777777" w:rsidR="00006512" w:rsidRDefault="00006512" w:rsidP="00006512">
            <w:pPr>
              <w:pStyle w:val="TableParagraph"/>
              <w:spacing w:before="6"/>
              <w:rPr>
                <w:sz w:val="15"/>
              </w:rPr>
            </w:pPr>
          </w:p>
          <w:p w14:paraId="78DA807E" w14:textId="77777777" w:rsidR="00006512" w:rsidRDefault="00006512" w:rsidP="00006512">
            <w:pPr>
              <w:pStyle w:val="TableParagraph"/>
              <w:ind w:left="84"/>
              <w:rPr>
                <w:b/>
                <w:sz w:val="16"/>
              </w:rPr>
            </w:pPr>
            <w:r>
              <w:rPr>
                <w:b/>
                <w:sz w:val="16"/>
              </w:rPr>
              <w:t>Conformance Criteria</w:t>
            </w:r>
          </w:p>
        </w:tc>
        <w:tc>
          <w:tcPr>
            <w:tcW w:w="540" w:type="dxa"/>
            <w:tcBorders>
              <w:left w:val="single" w:sz="4" w:space="0" w:color="FFFFFF"/>
              <w:bottom w:val="single" w:sz="8" w:space="0" w:color="000000"/>
            </w:tcBorders>
            <w:shd w:val="clear" w:color="auto" w:fill="00B050"/>
            <w:vAlign w:val="center"/>
          </w:tcPr>
          <w:p w14:paraId="626CE5E6" w14:textId="77777777" w:rsidR="00006512" w:rsidRDefault="00006512" w:rsidP="00DC5BD9">
            <w:pPr>
              <w:pStyle w:val="TableParagraph"/>
              <w:ind w:left="0" w:right="15"/>
              <w:jc w:val="center"/>
              <w:rPr>
                <w:b/>
                <w:sz w:val="16"/>
              </w:rPr>
            </w:pPr>
            <w:r>
              <w:rPr>
                <w:b/>
                <w:sz w:val="16"/>
              </w:rPr>
              <w:t>Row#</w:t>
            </w:r>
          </w:p>
        </w:tc>
        <w:tc>
          <w:tcPr>
            <w:tcW w:w="710" w:type="dxa"/>
            <w:tcBorders>
              <w:left w:val="single" w:sz="4" w:space="0" w:color="FFFFFF"/>
              <w:bottom w:val="single" w:sz="8" w:space="0" w:color="000000"/>
            </w:tcBorders>
            <w:shd w:val="clear" w:color="auto" w:fill="00B050"/>
            <w:vAlign w:val="center"/>
          </w:tcPr>
          <w:p w14:paraId="0602ECCC" w14:textId="07D09B4B" w:rsidR="00006512" w:rsidRDefault="00006512" w:rsidP="00006512">
            <w:pPr>
              <w:pStyle w:val="TableParagraph"/>
              <w:spacing w:before="6"/>
              <w:ind w:left="0"/>
              <w:jc w:val="center"/>
              <w:rPr>
                <w:sz w:val="15"/>
              </w:rPr>
            </w:pPr>
            <w:r w:rsidRPr="008D01F9">
              <w:rPr>
                <w:b/>
                <w:sz w:val="16"/>
              </w:rPr>
              <w:t>Criteria Status</w:t>
            </w:r>
          </w:p>
        </w:tc>
        <w:tc>
          <w:tcPr>
            <w:tcW w:w="910" w:type="dxa"/>
            <w:tcBorders>
              <w:left w:val="single" w:sz="4" w:space="0" w:color="FFFFFF"/>
              <w:bottom w:val="single" w:sz="8" w:space="0" w:color="000000"/>
            </w:tcBorders>
            <w:shd w:val="clear" w:color="auto" w:fill="00B050"/>
            <w:vAlign w:val="center"/>
          </w:tcPr>
          <w:p w14:paraId="132C1764" w14:textId="68E23468" w:rsidR="00006512" w:rsidRDefault="00006512" w:rsidP="00006512">
            <w:pPr>
              <w:pStyle w:val="TableParagraph"/>
              <w:spacing w:before="6"/>
              <w:ind w:left="0"/>
              <w:jc w:val="center"/>
              <w:rPr>
                <w:sz w:val="15"/>
              </w:rPr>
            </w:pPr>
            <w:r w:rsidRPr="008D01F9">
              <w:rPr>
                <w:b/>
                <w:sz w:val="16"/>
              </w:rPr>
              <w:t>Mapping to R1</w:t>
            </w:r>
          </w:p>
        </w:tc>
      </w:tr>
      <w:tr w:rsidR="00006512" w14:paraId="13CB4048" w14:textId="1D8A1FF0" w:rsidTr="00477D98">
        <w:trPr>
          <w:trHeight w:val="186"/>
        </w:trPr>
        <w:tc>
          <w:tcPr>
            <w:tcW w:w="1260" w:type="dxa"/>
            <w:tcBorders>
              <w:bottom w:val="single" w:sz="2" w:space="0" w:color="000000"/>
            </w:tcBorders>
            <w:shd w:val="clear" w:color="auto" w:fill="99FF99"/>
          </w:tcPr>
          <w:p w14:paraId="1C0C91D5" w14:textId="77777777" w:rsidR="00006512" w:rsidRDefault="00006512" w:rsidP="00006512">
            <w:pPr>
              <w:pStyle w:val="TableParagraph"/>
              <w:spacing w:line="167" w:lineRule="exact"/>
              <w:ind w:left="84"/>
              <w:rPr>
                <w:sz w:val="16"/>
              </w:rPr>
            </w:pPr>
            <w:r>
              <w:rPr>
                <w:sz w:val="16"/>
              </w:rPr>
              <w:t>CP.1.4</w:t>
            </w:r>
          </w:p>
        </w:tc>
        <w:tc>
          <w:tcPr>
            <w:tcW w:w="9360" w:type="dxa"/>
            <w:vMerge w:val="restart"/>
            <w:tcBorders>
              <w:top w:val="single" w:sz="8" w:space="0" w:color="000000"/>
            </w:tcBorders>
            <w:shd w:val="clear" w:color="auto" w:fill="99FF99"/>
            <w:vAlign w:val="center"/>
          </w:tcPr>
          <w:p w14:paraId="29434676" w14:textId="06043486" w:rsidR="00006512" w:rsidRPr="00173BB5" w:rsidRDefault="00173BB5" w:rsidP="00172F64">
            <w:pPr>
              <w:pStyle w:val="TableParagraph"/>
              <w:ind w:left="86"/>
              <w:jc w:val="center"/>
              <w:rPr>
                <w:b/>
                <w:sz w:val="16"/>
              </w:rPr>
            </w:pPr>
            <w:r w:rsidRPr="00173BB5">
              <w:rPr>
                <w:b/>
                <w:sz w:val="24"/>
              </w:rPr>
              <w:t>Manage Problem List</w:t>
            </w:r>
          </w:p>
        </w:tc>
        <w:tc>
          <w:tcPr>
            <w:tcW w:w="540" w:type="dxa"/>
            <w:vMerge w:val="restart"/>
            <w:tcBorders>
              <w:top w:val="single" w:sz="8" w:space="0" w:color="000000"/>
            </w:tcBorders>
            <w:shd w:val="clear" w:color="auto" w:fill="99FF99"/>
            <w:vAlign w:val="center"/>
          </w:tcPr>
          <w:p w14:paraId="464302B2" w14:textId="77777777" w:rsidR="00006512" w:rsidRDefault="00006512" w:rsidP="00DC5BD9">
            <w:pPr>
              <w:pStyle w:val="TableParagraph"/>
              <w:spacing w:before="1"/>
              <w:ind w:left="0"/>
              <w:jc w:val="center"/>
              <w:rPr>
                <w:sz w:val="16"/>
              </w:rPr>
            </w:pPr>
            <w:r>
              <w:rPr>
                <w:sz w:val="16"/>
              </w:rPr>
              <w:t>108</w:t>
            </w:r>
          </w:p>
        </w:tc>
        <w:tc>
          <w:tcPr>
            <w:tcW w:w="710" w:type="dxa"/>
            <w:vMerge w:val="restart"/>
            <w:tcBorders>
              <w:top w:val="single" w:sz="8" w:space="0" w:color="000000"/>
            </w:tcBorders>
            <w:shd w:val="clear" w:color="auto" w:fill="99FF99"/>
            <w:vAlign w:val="center"/>
          </w:tcPr>
          <w:p w14:paraId="59087B87" w14:textId="351D3D31" w:rsidR="00006512" w:rsidRDefault="00006512" w:rsidP="00006512">
            <w:pPr>
              <w:pStyle w:val="TableParagraph"/>
              <w:spacing w:before="7"/>
              <w:ind w:left="0"/>
              <w:jc w:val="center"/>
              <w:rPr>
                <w:sz w:val="15"/>
              </w:rPr>
            </w:pPr>
            <w:r>
              <w:rPr>
                <w:sz w:val="15"/>
              </w:rPr>
              <w:t>Include</w:t>
            </w:r>
          </w:p>
        </w:tc>
        <w:tc>
          <w:tcPr>
            <w:tcW w:w="910" w:type="dxa"/>
            <w:vMerge w:val="restart"/>
            <w:tcBorders>
              <w:top w:val="single" w:sz="8" w:space="0" w:color="000000"/>
            </w:tcBorders>
            <w:shd w:val="clear" w:color="auto" w:fill="99FF99"/>
            <w:vAlign w:val="center"/>
          </w:tcPr>
          <w:p w14:paraId="56F7EE09" w14:textId="411DFBEF" w:rsidR="00006512" w:rsidRDefault="00006512" w:rsidP="00006512">
            <w:pPr>
              <w:pStyle w:val="TableParagraph"/>
              <w:spacing w:before="7"/>
              <w:ind w:left="6"/>
              <w:jc w:val="center"/>
              <w:rPr>
                <w:sz w:val="15"/>
              </w:rPr>
            </w:pPr>
            <w:r>
              <w:rPr>
                <w:sz w:val="15"/>
              </w:rPr>
              <w:t>DC.1.4.3</w:t>
            </w:r>
          </w:p>
        </w:tc>
      </w:tr>
      <w:tr w:rsidR="00006512" w14:paraId="64FB18A6" w14:textId="0073C3CA" w:rsidTr="00477D98">
        <w:trPr>
          <w:trHeight w:val="185"/>
        </w:trPr>
        <w:tc>
          <w:tcPr>
            <w:tcW w:w="1260" w:type="dxa"/>
            <w:tcBorders>
              <w:top w:val="single" w:sz="2" w:space="0" w:color="000000"/>
              <w:bottom w:val="single" w:sz="2" w:space="0" w:color="000000"/>
            </w:tcBorders>
            <w:shd w:val="clear" w:color="auto" w:fill="99FF99"/>
          </w:tcPr>
          <w:p w14:paraId="776DC6EC" w14:textId="77777777" w:rsidR="00006512" w:rsidRDefault="00006512" w:rsidP="00006512">
            <w:pPr>
              <w:pStyle w:val="TableParagraph"/>
              <w:spacing w:line="166" w:lineRule="exact"/>
              <w:ind w:left="84"/>
              <w:rPr>
                <w:sz w:val="16"/>
              </w:rPr>
            </w:pPr>
            <w:r>
              <w:rPr>
                <w:sz w:val="16"/>
              </w:rPr>
              <w:t>Function</w:t>
            </w:r>
          </w:p>
        </w:tc>
        <w:tc>
          <w:tcPr>
            <w:tcW w:w="9360" w:type="dxa"/>
            <w:vMerge/>
            <w:tcBorders>
              <w:top w:val="nil"/>
            </w:tcBorders>
            <w:shd w:val="clear" w:color="auto" w:fill="99FF99"/>
          </w:tcPr>
          <w:p w14:paraId="4975317D" w14:textId="77777777" w:rsidR="00006512" w:rsidRDefault="00006512" w:rsidP="00006512">
            <w:pPr>
              <w:rPr>
                <w:sz w:val="2"/>
                <w:szCs w:val="2"/>
              </w:rPr>
            </w:pPr>
          </w:p>
        </w:tc>
        <w:tc>
          <w:tcPr>
            <w:tcW w:w="540" w:type="dxa"/>
            <w:vMerge/>
            <w:tcBorders>
              <w:top w:val="nil"/>
            </w:tcBorders>
            <w:shd w:val="clear" w:color="auto" w:fill="99FF99"/>
          </w:tcPr>
          <w:p w14:paraId="2FF855AA" w14:textId="77777777" w:rsidR="00006512" w:rsidRDefault="00006512" w:rsidP="00006512">
            <w:pPr>
              <w:rPr>
                <w:sz w:val="2"/>
                <w:szCs w:val="2"/>
              </w:rPr>
            </w:pPr>
          </w:p>
        </w:tc>
        <w:tc>
          <w:tcPr>
            <w:tcW w:w="710" w:type="dxa"/>
            <w:vMerge/>
            <w:shd w:val="clear" w:color="auto" w:fill="99FF99"/>
          </w:tcPr>
          <w:p w14:paraId="5006F6BD" w14:textId="77777777" w:rsidR="00006512" w:rsidRDefault="00006512" w:rsidP="00006512">
            <w:pPr>
              <w:rPr>
                <w:sz w:val="2"/>
                <w:szCs w:val="2"/>
              </w:rPr>
            </w:pPr>
          </w:p>
        </w:tc>
        <w:tc>
          <w:tcPr>
            <w:tcW w:w="910" w:type="dxa"/>
            <w:vMerge/>
            <w:shd w:val="clear" w:color="auto" w:fill="99FF99"/>
          </w:tcPr>
          <w:p w14:paraId="742ABACD" w14:textId="77777777" w:rsidR="00006512" w:rsidRDefault="00006512" w:rsidP="00006512">
            <w:pPr>
              <w:rPr>
                <w:sz w:val="2"/>
                <w:szCs w:val="2"/>
              </w:rPr>
            </w:pPr>
          </w:p>
        </w:tc>
      </w:tr>
      <w:tr w:rsidR="00006512" w14:paraId="176FC0A4" w14:textId="12B4ADE1" w:rsidTr="00240EC3">
        <w:trPr>
          <w:trHeight w:val="1316"/>
        </w:trPr>
        <w:tc>
          <w:tcPr>
            <w:tcW w:w="12780" w:type="dxa"/>
            <w:gridSpan w:val="5"/>
            <w:tcBorders>
              <w:bottom w:val="single" w:sz="6" w:space="0" w:color="000000"/>
            </w:tcBorders>
          </w:tcPr>
          <w:p w14:paraId="33BECB99" w14:textId="77777777" w:rsidR="00006512" w:rsidRDefault="00006512" w:rsidP="00006512">
            <w:pPr>
              <w:pStyle w:val="TableParagraph"/>
              <w:spacing w:before="67"/>
              <w:ind w:left="330" w:right="132"/>
              <w:rPr>
                <w:sz w:val="16"/>
              </w:rPr>
            </w:pPr>
            <w:r>
              <w:rPr>
                <w:b/>
                <w:sz w:val="16"/>
              </w:rPr>
              <w:t xml:space="preserve">Statement: </w:t>
            </w:r>
            <w:r>
              <w:rPr>
                <w:sz w:val="16"/>
              </w:rPr>
              <w:t>Create and maintain patient-specific problem lists.</w:t>
            </w:r>
          </w:p>
          <w:p w14:paraId="387F3BD3" w14:textId="399580F4" w:rsidR="00006512" w:rsidRDefault="00006512" w:rsidP="00006512">
            <w:pPr>
              <w:pStyle w:val="TableParagraph"/>
              <w:spacing w:before="67"/>
              <w:ind w:left="330" w:right="132"/>
              <w:rPr>
                <w:b/>
                <w:sz w:val="16"/>
              </w:rPr>
            </w:pPr>
            <w:r>
              <w:rPr>
                <w:b/>
                <w:sz w:val="16"/>
              </w:rPr>
              <w:t xml:space="preserve">Description: </w:t>
            </w:r>
            <w:r>
              <w:rPr>
                <w:sz w:val="16"/>
              </w:rPr>
              <w:t>A problem list may include, but is not limited to chronic conditions, diagnoses, or symptoms, injury/poisoning (both intentional</w:t>
            </w:r>
            <w:r>
              <w:rPr>
                <w:spacing w:val="-13"/>
                <w:sz w:val="16"/>
              </w:rPr>
              <w:t xml:space="preserve"> </w:t>
            </w:r>
            <w:r>
              <w:rPr>
                <w:sz w:val="16"/>
              </w:rPr>
              <w:t>and</w:t>
            </w:r>
            <w:r>
              <w:rPr>
                <w:spacing w:val="-13"/>
                <w:sz w:val="16"/>
              </w:rPr>
              <w:t xml:space="preserve"> </w:t>
            </w:r>
            <w:r>
              <w:rPr>
                <w:sz w:val="16"/>
              </w:rPr>
              <w:t>unintentional),</w:t>
            </w:r>
            <w:r>
              <w:rPr>
                <w:spacing w:val="-13"/>
                <w:sz w:val="16"/>
              </w:rPr>
              <w:t xml:space="preserve"> </w:t>
            </w:r>
            <w:r>
              <w:rPr>
                <w:sz w:val="16"/>
              </w:rPr>
              <w:t>adverse</w:t>
            </w:r>
            <w:r>
              <w:rPr>
                <w:spacing w:val="-13"/>
                <w:sz w:val="16"/>
              </w:rPr>
              <w:t xml:space="preserve"> </w:t>
            </w:r>
            <w:r>
              <w:rPr>
                <w:sz w:val="16"/>
              </w:rPr>
              <w:t>effects</w:t>
            </w:r>
            <w:r>
              <w:rPr>
                <w:spacing w:val="-13"/>
                <w:sz w:val="16"/>
              </w:rPr>
              <w:t xml:space="preserve"> </w:t>
            </w:r>
            <w:r>
              <w:rPr>
                <w:sz w:val="16"/>
              </w:rPr>
              <w:t>of</w:t>
            </w:r>
            <w:r>
              <w:rPr>
                <w:spacing w:val="-13"/>
                <w:sz w:val="16"/>
              </w:rPr>
              <w:t xml:space="preserve"> </w:t>
            </w:r>
            <w:r>
              <w:rPr>
                <w:sz w:val="16"/>
              </w:rPr>
              <w:t>medical</w:t>
            </w:r>
            <w:r>
              <w:rPr>
                <w:spacing w:val="-13"/>
                <w:sz w:val="16"/>
              </w:rPr>
              <w:t xml:space="preserve"> </w:t>
            </w:r>
            <w:r>
              <w:rPr>
                <w:sz w:val="16"/>
              </w:rPr>
              <w:t>care</w:t>
            </w:r>
            <w:r>
              <w:rPr>
                <w:spacing w:val="-13"/>
                <w:sz w:val="16"/>
              </w:rPr>
              <w:t xml:space="preserve"> </w:t>
            </w:r>
            <w:r>
              <w:rPr>
                <w:sz w:val="16"/>
              </w:rPr>
              <w:t>(e.g.,</w:t>
            </w:r>
            <w:r>
              <w:rPr>
                <w:spacing w:val="-13"/>
                <w:sz w:val="16"/>
              </w:rPr>
              <w:t xml:space="preserve"> </w:t>
            </w:r>
            <w:r>
              <w:rPr>
                <w:sz w:val="16"/>
              </w:rPr>
              <w:t>drugs,</w:t>
            </w:r>
            <w:r>
              <w:rPr>
                <w:spacing w:val="-13"/>
                <w:sz w:val="16"/>
              </w:rPr>
              <w:t xml:space="preserve"> </w:t>
            </w:r>
            <w:r>
              <w:rPr>
                <w:sz w:val="16"/>
              </w:rPr>
              <w:t>surgical),</w:t>
            </w:r>
            <w:r>
              <w:rPr>
                <w:spacing w:val="-13"/>
                <w:sz w:val="16"/>
              </w:rPr>
              <w:t xml:space="preserve"> </w:t>
            </w:r>
            <w:r>
              <w:rPr>
                <w:sz w:val="16"/>
              </w:rPr>
              <w:t>functional</w:t>
            </w:r>
            <w:r>
              <w:rPr>
                <w:spacing w:val="-13"/>
                <w:sz w:val="16"/>
              </w:rPr>
              <w:t xml:space="preserve"> </w:t>
            </w:r>
            <w:r>
              <w:rPr>
                <w:sz w:val="16"/>
              </w:rPr>
              <w:t>limitations,</w:t>
            </w:r>
            <w:r>
              <w:rPr>
                <w:spacing w:val="-13"/>
                <w:sz w:val="16"/>
              </w:rPr>
              <w:t xml:space="preserve"> </w:t>
            </w:r>
            <w:r>
              <w:rPr>
                <w:sz w:val="16"/>
              </w:rPr>
              <w:t>visit</w:t>
            </w:r>
            <w:r>
              <w:rPr>
                <w:spacing w:val="-13"/>
                <w:sz w:val="16"/>
              </w:rPr>
              <w:t xml:space="preserve"> </w:t>
            </w:r>
            <w:r>
              <w:rPr>
                <w:sz w:val="16"/>
              </w:rPr>
              <w:t>or</w:t>
            </w:r>
            <w:r>
              <w:rPr>
                <w:spacing w:val="-13"/>
                <w:sz w:val="16"/>
              </w:rPr>
              <w:t xml:space="preserve"> </w:t>
            </w:r>
            <w:r>
              <w:rPr>
                <w:sz w:val="16"/>
              </w:rPr>
              <w:t>stay-specific</w:t>
            </w:r>
            <w:r>
              <w:rPr>
                <w:spacing w:val="-13"/>
                <w:sz w:val="16"/>
              </w:rPr>
              <w:t xml:space="preserve"> </w:t>
            </w:r>
            <w:r>
              <w:rPr>
                <w:sz w:val="16"/>
              </w:rPr>
              <w:t>conditions, diagnoses,</w:t>
            </w:r>
            <w:r>
              <w:rPr>
                <w:spacing w:val="-4"/>
                <w:sz w:val="16"/>
              </w:rPr>
              <w:t xml:space="preserve"> </w:t>
            </w:r>
            <w:r>
              <w:rPr>
                <w:sz w:val="16"/>
              </w:rPr>
              <w:t>or</w:t>
            </w:r>
            <w:r>
              <w:rPr>
                <w:spacing w:val="-4"/>
                <w:sz w:val="16"/>
              </w:rPr>
              <w:t xml:space="preserve"> </w:t>
            </w:r>
            <w:r>
              <w:rPr>
                <w:sz w:val="16"/>
              </w:rPr>
              <w:t>symptoms.</w:t>
            </w:r>
            <w:r>
              <w:rPr>
                <w:spacing w:val="-4"/>
                <w:sz w:val="16"/>
              </w:rPr>
              <w:t xml:space="preserve"> </w:t>
            </w:r>
            <w:r>
              <w:rPr>
                <w:sz w:val="16"/>
              </w:rPr>
              <w:t>Problem</w:t>
            </w:r>
            <w:r>
              <w:rPr>
                <w:spacing w:val="-4"/>
                <w:sz w:val="16"/>
              </w:rPr>
              <w:t xml:space="preserve"> </w:t>
            </w:r>
            <w:r>
              <w:rPr>
                <w:sz w:val="16"/>
              </w:rPr>
              <w:t>lists</w:t>
            </w:r>
            <w:r>
              <w:rPr>
                <w:spacing w:val="-4"/>
                <w:sz w:val="16"/>
              </w:rPr>
              <w:t xml:space="preserve"> </w:t>
            </w:r>
            <w:r>
              <w:rPr>
                <w:sz w:val="16"/>
              </w:rPr>
              <w:t>are</w:t>
            </w:r>
            <w:r>
              <w:rPr>
                <w:spacing w:val="-4"/>
                <w:sz w:val="16"/>
              </w:rPr>
              <w:t xml:space="preserve"> </w:t>
            </w:r>
            <w:r>
              <w:rPr>
                <w:sz w:val="16"/>
              </w:rPr>
              <w:t>managed</w:t>
            </w:r>
            <w:r>
              <w:rPr>
                <w:spacing w:val="-4"/>
                <w:sz w:val="16"/>
              </w:rPr>
              <w:t xml:space="preserve"> </w:t>
            </w:r>
            <w:r>
              <w:rPr>
                <w:sz w:val="16"/>
              </w:rPr>
              <w:t>over</w:t>
            </w:r>
            <w:r>
              <w:rPr>
                <w:spacing w:val="-4"/>
                <w:sz w:val="16"/>
              </w:rPr>
              <w:t xml:space="preserve"> </w:t>
            </w:r>
            <w:r>
              <w:rPr>
                <w:sz w:val="16"/>
              </w:rPr>
              <w:t>time,</w:t>
            </w:r>
            <w:r>
              <w:rPr>
                <w:spacing w:val="-4"/>
                <w:sz w:val="16"/>
              </w:rPr>
              <w:t xml:space="preserve"> </w:t>
            </w:r>
            <w:r>
              <w:rPr>
                <w:sz w:val="16"/>
              </w:rPr>
              <w:t>whether</w:t>
            </w:r>
            <w:r>
              <w:rPr>
                <w:spacing w:val="-4"/>
                <w:sz w:val="16"/>
              </w:rPr>
              <w:t xml:space="preserve"> </w:t>
            </w:r>
            <w:r>
              <w:rPr>
                <w:sz w:val="16"/>
              </w:rPr>
              <w:t>over</w:t>
            </w:r>
            <w:r>
              <w:rPr>
                <w:spacing w:val="-4"/>
                <w:sz w:val="16"/>
              </w:rPr>
              <w:t xml:space="preserve"> </w:t>
            </w:r>
            <w:r>
              <w:rPr>
                <w:sz w:val="16"/>
              </w:rPr>
              <w:t>the</w:t>
            </w:r>
            <w:r>
              <w:rPr>
                <w:spacing w:val="-4"/>
                <w:sz w:val="16"/>
              </w:rPr>
              <w:t xml:space="preserve"> </w:t>
            </w:r>
            <w:r>
              <w:rPr>
                <w:sz w:val="16"/>
              </w:rPr>
              <w:t>course</w:t>
            </w:r>
            <w:r>
              <w:rPr>
                <w:spacing w:val="-4"/>
                <w:sz w:val="16"/>
              </w:rPr>
              <w:t xml:space="preserve"> </w:t>
            </w:r>
            <w:r>
              <w:rPr>
                <w:sz w:val="16"/>
              </w:rPr>
              <w:t>of</w:t>
            </w:r>
            <w:r>
              <w:rPr>
                <w:spacing w:val="-4"/>
                <w:sz w:val="16"/>
              </w:rPr>
              <w:t xml:space="preserve"> </w:t>
            </w:r>
            <w:r>
              <w:rPr>
                <w:sz w:val="16"/>
              </w:rPr>
              <w:t>a</w:t>
            </w:r>
            <w:r>
              <w:rPr>
                <w:spacing w:val="-4"/>
                <w:sz w:val="16"/>
              </w:rPr>
              <w:t xml:space="preserve"> </w:t>
            </w:r>
            <w:r>
              <w:rPr>
                <w:sz w:val="16"/>
              </w:rPr>
              <w:t>visit</w:t>
            </w:r>
            <w:r>
              <w:rPr>
                <w:spacing w:val="-4"/>
                <w:sz w:val="16"/>
              </w:rPr>
              <w:t xml:space="preserve"> </w:t>
            </w:r>
            <w:r>
              <w:rPr>
                <w:sz w:val="16"/>
              </w:rPr>
              <w:t>or</w:t>
            </w:r>
            <w:r>
              <w:rPr>
                <w:spacing w:val="-4"/>
                <w:sz w:val="16"/>
              </w:rPr>
              <w:t xml:space="preserve"> </w:t>
            </w:r>
            <w:r>
              <w:rPr>
                <w:sz w:val="16"/>
              </w:rPr>
              <w:t>stay</w:t>
            </w:r>
            <w:r>
              <w:rPr>
                <w:spacing w:val="-4"/>
                <w:sz w:val="16"/>
              </w:rPr>
              <w:t xml:space="preserve"> </w:t>
            </w:r>
            <w:r>
              <w:rPr>
                <w:sz w:val="16"/>
              </w:rPr>
              <w:t>or</w:t>
            </w:r>
            <w:r>
              <w:rPr>
                <w:spacing w:val="-4"/>
                <w:sz w:val="16"/>
              </w:rPr>
              <w:t xml:space="preserve"> </w:t>
            </w:r>
            <w:r>
              <w:rPr>
                <w:sz w:val="16"/>
              </w:rPr>
              <w:t>the</w:t>
            </w:r>
            <w:r>
              <w:rPr>
                <w:spacing w:val="-4"/>
                <w:sz w:val="16"/>
              </w:rPr>
              <w:t xml:space="preserve"> </w:t>
            </w:r>
            <w:r>
              <w:rPr>
                <w:sz w:val="16"/>
              </w:rPr>
              <w:t>life</w:t>
            </w:r>
            <w:r>
              <w:rPr>
                <w:spacing w:val="-4"/>
                <w:sz w:val="16"/>
              </w:rPr>
              <w:t xml:space="preserve"> </w:t>
            </w:r>
            <w:r>
              <w:rPr>
                <w:sz w:val="16"/>
              </w:rPr>
              <w:t>of</w:t>
            </w:r>
            <w:r>
              <w:rPr>
                <w:spacing w:val="-4"/>
                <w:sz w:val="16"/>
              </w:rPr>
              <w:t xml:space="preserve"> </w:t>
            </w:r>
            <w:r>
              <w:rPr>
                <w:sz w:val="16"/>
              </w:rPr>
              <w:t>a</w:t>
            </w:r>
            <w:r>
              <w:rPr>
                <w:spacing w:val="-4"/>
                <w:sz w:val="16"/>
              </w:rPr>
              <w:t xml:space="preserve"> </w:t>
            </w:r>
            <w:r>
              <w:rPr>
                <w:sz w:val="16"/>
              </w:rPr>
              <w:t>patient,</w:t>
            </w:r>
            <w:r>
              <w:rPr>
                <w:spacing w:val="-4"/>
                <w:sz w:val="16"/>
              </w:rPr>
              <w:t xml:space="preserve"> </w:t>
            </w:r>
            <w:r>
              <w:rPr>
                <w:sz w:val="16"/>
              </w:rPr>
              <w:t>allowing documentation</w:t>
            </w:r>
            <w:r>
              <w:rPr>
                <w:spacing w:val="-13"/>
                <w:sz w:val="16"/>
              </w:rPr>
              <w:t xml:space="preserve"> </w:t>
            </w:r>
            <w:r>
              <w:rPr>
                <w:sz w:val="16"/>
              </w:rPr>
              <w:t>of</w:t>
            </w:r>
            <w:r>
              <w:rPr>
                <w:spacing w:val="-13"/>
                <w:sz w:val="16"/>
              </w:rPr>
              <w:t xml:space="preserve"> </w:t>
            </w:r>
            <w:r>
              <w:rPr>
                <w:sz w:val="16"/>
              </w:rPr>
              <w:t>historical</w:t>
            </w:r>
            <w:r>
              <w:rPr>
                <w:spacing w:val="-13"/>
                <w:sz w:val="16"/>
              </w:rPr>
              <w:t xml:space="preserve"> </w:t>
            </w:r>
            <w:r>
              <w:rPr>
                <w:sz w:val="16"/>
              </w:rPr>
              <w:t>information</w:t>
            </w:r>
            <w:r>
              <w:rPr>
                <w:spacing w:val="-13"/>
                <w:sz w:val="16"/>
              </w:rPr>
              <w:t xml:space="preserve"> </w:t>
            </w:r>
            <w:r>
              <w:rPr>
                <w:sz w:val="16"/>
              </w:rPr>
              <w:t>and</w:t>
            </w:r>
            <w:r>
              <w:rPr>
                <w:spacing w:val="-13"/>
                <w:sz w:val="16"/>
              </w:rPr>
              <w:t xml:space="preserve"> </w:t>
            </w:r>
            <w:r>
              <w:rPr>
                <w:sz w:val="16"/>
              </w:rPr>
              <w:t>tracking</w:t>
            </w:r>
            <w:r>
              <w:rPr>
                <w:spacing w:val="-13"/>
                <w:sz w:val="16"/>
              </w:rPr>
              <w:t xml:space="preserve"> </w:t>
            </w:r>
            <w:r>
              <w:rPr>
                <w:sz w:val="16"/>
              </w:rPr>
              <w:t>the</w:t>
            </w:r>
            <w:r>
              <w:rPr>
                <w:spacing w:val="-13"/>
                <w:sz w:val="16"/>
              </w:rPr>
              <w:t xml:space="preserve"> </w:t>
            </w:r>
            <w:r>
              <w:rPr>
                <w:sz w:val="16"/>
              </w:rPr>
              <w:t>changing</w:t>
            </w:r>
            <w:r>
              <w:rPr>
                <w:spacing w:val="-13"/>
                <w:sz w:val="16"/>
              </w:rPr>
              <w:t xml:space="preserve"> </w:t>
            </w:r>
            <w:r>
              <w:rPr>
                <w:sz w:val="16"/>
              </w:rPr>
              <w:t>character</w:t>
            </w:r>
            <w:r>
              <w:rPr>
                <w:spacing w:val="-13"/>
                <w:sz w:val="16"/>
              </w:rPr>
              <w:t xml:space="preserve"> </w:t>
            </w:r>
            <w:r>
              <w:rPr>
                <w:sz w:val="16"/>
              </w:rPr>
              <w:t>of</w:t>
            </w:r>
            <w:r>
              <w:rPr>
                <w:spacing w:val="-13"/>
                <w:sz w:val="16"/>
              </w:rPr>
              <w:t xml:space="preserve"> </w:t>
            </w:r>
            <w:r>
              <w:rPr>
                <w:sz w:val="16"/>
              </w:rPr>
              <w:t>problem(s)</w:t>
            </w:r>
            <w:r>
              <w:rPr>
                <w:spacing w:val="-13"/>
                <w:sz w:val="16"/>
              </w:rPr>
              <w:t xml:space="preserve"> </w:t>
            </w:r>
            <w:r>
              <w:rPr>
                <w:sz w:val="16"/>
              </w:rPr>
              <w:t>and</w:t>
            </w:r>
            <w:r>
              <w:rPr>
                <w:spacing w:val="-13"/>
                <w:sz w:val="16"/>
              </w:rPr>
              <w:t xml:space="preserve"> </w:t>
            </w:r>
            <w:r>
              <w:rPr>
                <w:sz w:val="16"/>
              </w:rPr>
              <w:t>their</w:t>
            </w:r>
            <w:r>
              <w:rPr>
                <w:spacing w:val="-13"/>
                <w:sz w:val="16"/>
              </w:rPr>
              <w:t xml:space="preserve"> </w:t>
            </w:r>
            <w:r>
              <w:rPr>
                <w:sz w:val="16"/>
              </w:rPr>
              <w:t>priority.</w:t>
            </w:r>
            <w:r>
              <w:rPr>
                <w:spacing w:val="-13"/>
                <w:sz w:val="16"/>
              </w:rPr>
              <w:t xml:space="preserve"> </w:t>
            </w:r>
            <w:r>
              <w:rPr>
                <w:sz w:val="16"/>
              </w:rPr>
              <w:t>The</w:t>
            </w:r>
            <w:r>
              <w:rPr>
                <w:spacing w:val="-13"/>
                <w:sz w:val="16"/>
              </w:rPr>
              <w:t xml:space="preserve"> </w:t>
            </w:r>
            <w:r>
              <w:rPr>
                <w:sz w:val="16"/>
              </w:rPr>
              <w:t>source</w:t>
            </w:r>
            <w:r>
              <w:rPr>
                <w:spacing w:val="-13"/>
                <w:sz w:val="16"/>
              </w:rPr>
              <w:t xml:space="preserve"> </w:t>
            </w:r>
            <w:r>
              <w:rPr>
                <w:sz w:val="16"/>
              </w:rPr>
              <w:t>(e.g.,</w:t>
            </w:r>
            <w:r>
              <w:rPr>
                <w:spacing w:val="-13"/>
                <w:sz w:val="16"/>
              </w:rPr>
              <w:t xml:space="preserve"> </w:t>
            </w:r>
            <w:r>
              <w:rPr>
                <w:sz w:val="16"/>
              </w:rPr>
              <w:t>the</w:t>
            </w:r>
            <w:r>
              <w:rPr>
                <w:spacing w:val="-13"/>
                <w:sz w:val="16"/>
              </w:rPr>
              <w:t xml:space="preserve"> </w:t>
            </w:r>
            <w:r>
              <w:rPr>
                <w:sz w:val="16"/>
              </w:rPr>
              <w:t>provider, the system id, or the patient) of the updates should be documented. All pertinent dates are stored, including date noted or diagnosed, dates</w:t>
            </w:r>
            <w:r>
              <w:rPr>
                <w:spacing w:val="-3"/>
                <w:sz w:val="16"/>
              </w:rPr>
              <w:t xml:space="preserve"> </w:t>
            </w:r>
            <w:r>
              <w:rPr>
                <w:sz w:val="16"/>
              </w:rPr>
              <w:t>of</w:t>
            </w:r>
            <w:r>
              <w:rPr>
                <w:spacing w:val="-3"/>
                <w:sz w:val="16"/>
              </w:rPr>
              <w:t xml:space="preserve"> </w:t>
            </w:r>
            <w:r>
              <w:rPr>
                <w:sz w:val="16"/>
              </w:rPr>
              <w:t>any</w:t>
            </w:r>
            <w:r>
              <w:rPr>
                <w:spacing w:val="-3"/>
                <w:sz w:val="16"/>
              </w:rPr>
              <w:t xml:space="preserve"> </w:t>
            </w:r>
            <w:r>
              <w:rPr>
                <w:sz w:val="16"/>
              </w:rPr>
              <w:t>changes</w:t>
            </w:r>
            <w:r>
              <w:rPr>
                <w:spacing w:val="-3"/>
                <w:sz w:val="16"/>
              </w:rPr>
              <w:t xml:space="preserve"> </w:t>
            </w:r>
            <w:r>
              <w:rPr>
                <w:sz w:val="16"/>
              </w:rPr>
              <w:t>in</w:t>
            </w:r>
            <w:r>
              <w:rPr>
                <w:spacing w:val="-3"/>
                <w:sz w:val="16"/>
              </w:rPr>
              <w:t xml:space="preserve"> </w:t>
            </w:r>
            <w:r>
              <w:rPr>
                <w:sz w:val="16"/>
              </w:rPr>
              <w:t>problem</w:t>
            </w:r>
            <w:r>
              <w:rPr>
                <w:spacing w:val="-3"/>
                <w:sz w:val="16"/>
              </w:rPr>
              <w:t xml:space="preserve"> </w:t>
            </w:r>
            <w:r>
              <w:rPr>
                <w:sz w:val="16"/>
              </w:rPr>
              <w:t>specification</w:t>
            </w:r>
            <w:r>
              <w:rPr>
                <w:spacing w:val="-3"/>
                <w:sz w:val="16"/>
              </w:rPr>
              <w:t xml:space="preserve"> </w:t>
            </w:r>
            <w:r>
              <w:rPr>
                <w:sz w:val="16"/>
              </w:rPr>
              <w:t>or</w:t>
            </w:r>
            <w:r>
              <w:rPr>
                <w:spacing w:val="-3"/>
                <w:sz w:val="16"/>
              </w:rPr>
              <w:t xml:space="preserve"> </w:t>
            </w:r>
            <w:r>
              <w:rPr>
                <w:sz w:val="16"/>
              </w:rPr>
              <w:t>prioritization,</w:t>
            </w:r>
            <w:r>
              <w:rPr>
                <w:spacing w:val="-3"/>
                <w:sz w:val="16"/>
              </w:rPr>
              <w:t xml:space="preserve"> </w:t>
            </w:r>
            <w:r>
              <w:rPr>
                <w:sz w:val="16"/>
              </w:rPr>
              <w:t>and</w:t>
            </w:r>
            <w:r>
              <w:rPr>
                <w:spacing w:val="-3"/>
                <w:sz w:val="16"/>
              </w:rPr>
              <w:t xml:space="preserve"> </w:t>
            </w:r>
            <w:r>
              <w:rPr>
                <w:sz w:val="16"/>
              </w:rPr>
              <w:t>date</w:t>
            </w:r>
            <w:r>
              <w:rPr>
                <w:spacing w:val="-3"/>
                <w:sz w:val="16"/>
              </w:rPr>
              <w:t xml:space="preserve"> </w:t>
            </w:r>
            <w:r>
              <w:rPr>
                <w:sz w:val="16"/>
              </w:rPr>
              <w:t>of</w:t>
            </w:r>
            <w:r>
              <w:rPr>
                <w:spacing w:val="-3"/>
                <w:sz w:val="16"/>
              </w:rPr>
              <w:t xml:space="preserve"> </w:t>
            </w:r>
            <w:r>
              <w:rPr>
                <w:sz w:val="16"/>
              </w:rPr>
              <w:t>resolution.</w:t>
            </w:r>
            <w:r>
              <w:rPr>
                <w:spacing w:val="-3"/>
                <w:sz w:val="16"/>
              </w:rPr>
              <w:t xml:space="preserve"> </w:t>
            </w:r>
            <w:r>
              <w:rPr>
                <w:sz w:val="16"/>
              </w:rPr>
              <w:t>This</w:t>
            </w:r>
            <w:r>
              <w:rPr>
                <w:spacing w:val="-3"/>
                <w:sz w:val="16"/>
              </w:rPr>
              <w:t xml:space="preserve"> </w:t>
            </w:r>
            <w:r>
              <w:rPr>
                <w:sz w:val="16"/>
              </w:rPr>
              <w:t>might</w:t>
            </w:r>
            <w:r>
              <w:rPr>
                <w:spacing w:val="-3"/>
                <w:sz w:val="16"/>
              </w:rPr>
              <w:t xml:space="preserve"> </w:t>
            </w:r>
            <w:r>
              <w:rPr>
                <w:sz w:val="16"/>
              </w:rPr>
              <w:t>include</w:t>
            </w:r>
            <w:r>
              <w:rPr>
                <w:spacing w:val="-3"/>
                <w:sz w:val="16"/>
              </w:rPr>
              <w:t xml:space="preserve"> </w:t>
            </w:r>
            <w:r>
              <w:rPr>
                <w:sz w:val="16"/>
              </w:rPr>
              <w:t>time</w:t>
            </w:r>
            <w:r>
              <w:rPr>
                <w:spacing w:val="-3"/>
                <w:sz w:val="16"/>
              </w:rPr>
              <w:t xml:space="preserve"> </w:t>
            </w:r>
            <w:r>
              <w:rPr>
                <w:sz w:val="16"/>
              </w:rPr>
              <w:t>stamps,</w:t>
            </w:r>
            <w:r>
              <w:rPr>
                <w:spacing w:val="-3"/>
                <w:sz w:val="16"/>
              </w:rPr>
              <w:t xml:space="preserve"> </w:t>
            </w:r>
            <w:r>
              <w:rPr>
                <w:sz w:val="16"/>
              </w:rPr>
              <w:t>where</w:t>
            </w:r>
            <w:r>
              <w:rPr>
                <w:spacing w:val="-3"/>
                <w:sz w:val="16"/>
              </w:rPr>
              <w:t xml:space="preserve"> </w:t>
            </w:r>
            <w:r>
              <w:rPr>
                <w:sz w:val="16"/>
              </w:rPr>
              <w:t>useful</w:t>
            </w:r>
            <w:r>
              <w:rPr>
                <w:spacing w:val="-3"/>
                <w:sz w:val="16"/>
              </w:rPr>
              <w:t xml:space="preserve"> </w:t>
            </w:r>
            <w:r>
              <w:rPr>
                <w:sz w:val="16"/>
              </w:rPr>
              <w:t>and appropriate. The entire problem history for any problem in the list is viewable.</w:t>
            </w:r>
          </w:p>
        </w:tc>
      </w:tr>
      <w:tr w:rsidR="00AB49F8" w14:paraId="473A28BC" w14:textId="77777777" w:rsidTr="00240EC3">
        <w:trPr>
          <w:trHeight w:val="263"/>
        </w:trPr>
        <w:tc>
          <w:tcPr>
            <w:tcW w:w="1260" w:type="dxa"/>
            <w:vMerge w:val="restart"/>
            <w:tcBorders>
              <w:right w:val="single" w:sz="8" w:space="0" w:color="000000"/>
            </w:tcBorders>
          </w:tcPr>
          <w:p w14:paraId="5D0C4154" w14:textId="77777777" w:rsidR="00AB49F8" w:rsidRDefault="00AB49F8" w:rsidP="00AB49F8">
            <w:pPr>
              <w:rPr>
                <w:sz w:val="2"/>
                <w:szCs w:val="2"/>
              </w:rPr>
            </w:pPr>
          </w:p>
        </w:tc>
        <w:tc>
          <w:tcPr>
            <w:tcW w:w="9360" w:type="dxa"/>
            <w:tcBorders>
              <w:left w:val="single" w:sz="8" w:space="0" w:color="000000"/>
              <w:right w:val="single" w:sz="6" w:space="0" w:color="000000"/>
            </w:tcBorders>
          </w:tcPr>
          <w:p w14:paraId="3A331539" w14:textId="7D76751F" w:rsidR="00AB49F8" w:rsidRDefault="00AB49F8" w:rsidP="00AB49F8">
            <w:pPr>
              <w:pStyle w:val="TableParagraph"/>
              <w:spacing w:line="190" w:lineRule="atLeast"/>
              <w:ind w:left="453" w:hanging="246"/>
              <w:rPr>
                <w:b/>
                <w:sz w:val="16"/>
              </w:rPr>
            </w:pPr>
            <w:r>
              <w:rPr>
                <w:b/>
                <w:sz w:val="16"/>
              </w:rPr>
              <w:t xml:space="preserve">1. </w:t>
            </w:r>
            <w:r>
              <w:rPr>
                <w:sz w:val="16"/>
              </w:rPr>
              <w:t>The system SHALL provide the ability to manage, as discrete data, all active problems associated with a patient.</w:t>
            </w:r>
          </w:p>
        </w:tc>
        <w:tc>
          <w:tcPr>
            <w:tcW w:w="540" w:type="dxa"/>
            <w:tcBorders>
              <w:left w:val="single" w:sz="6" w:space="0" w:color="000000"/>
              <w:right w:val="single" w:sz="6" w:space="0" w:color="000000"/>
            </w:tcBorders>
            <w:vAlign w:val="center"/>
          </w:tcPr>
          <w:p w14:paraId="54C20026" w14:textId="44781EF9" w:rsidR="00AB49F8" w:rsidRDefault="00AB49F8" w:rsidP="00AB49F8">
            <w:pPr>
              <w:pStyle w:val="TableParagraph"/>
              <w:ind w:left="0" w:right="15"/>
              <w:jc w:val="center"/>
              <w:rPr>
                <w:sz w:val="16"/>
              </w:rPr>
            </w:pPr>
            <w:r>
              <w:rPr>
                <w:sz w:val="16"/>
              </w:rPr>
              <w:t>109</w:t>
            </w:r>
          </w:p>
        </w:tc>
        <w:tc>
          <w:tcPr>
            <w:tcW w:w="710" w:type="dxa"/>
            <w:tcBorders>
              <w:left w:val="single" w:sz="6" w:space="0" w:color="000000"/>
              <w:right w:val="single" w:sz="6" w:space="0" w:color="000000"/>
            </w:tcBorders>
            <w:vAlign w:val="center"/>
          </w:tcPr>
          <w:p w14:paraId="318CA6D8" w14:textId="4F4901E9" w:rsidR="00AB49F8" w:rsidRDefault="00AB49F8" w:rsidP="00AB49F8">
            <w:pPr>
              <w:pStyle w:val="TableParagraph"/>
              <w:ind w:left="0"/>
              <w:jc w:val="center"/>
              <w:rPr>
                <w:sz w:val="16"/>
              </w:rPr>
            </w:pPr>
            <w:r>
              <w:rPr>
                <w:sz w:val="16"/>
              </w:rPr>
              <w:t>N/C</w:t>
            </w:r>
          </w:p>
        </w:tc>
        <w:tc>
          <w:tcPr>
            <w:tcW w:w="910" w:type="dxa"/>
            <w:tcBorders>
              <w:left w:val="single" w:sz="6" w:space="0" w:color="000000"/>
              <w:right w:val="single" w:sz="6" w:space="0" w:color="000000"/>
            </w:tcBorders>
            <w:vAlign w:val="center"/>
          </w:tcPr>
          <w:p w14:paraId="7BE97BAA" w14:textId="3EDB1E1D" w:rsidR="00AB49F8" w:rsidRDefault="00AB49F8" w:rsidP="00AB49F8">
            <w:pPr>
              <w:pStyle w:val="TableParagraph"/>
              <w:ind w:left="6"/>
              <w:jc w:val="center"/>
              <w:rPr>
                <w:sz w:val="16"/>
              </w:rPr>
            </w:pPr>
            <w:r>
              <w:rPr>
                <w:sz w:val="16"/>
              </w:rPr>
              <w:t>DC.1.4.3#1</w:t>
            </w:r>
          </w:p>
        </w:tc>
      </w:tr>
      <w:tr w:rsidR="00AB49F8" w14:paraId="76363F9B" w14:textId="77777777" w:rsidTr="00240EC3">
        <w:trPr>
          <w:trHeight w:val="263"/>
        </w:trPr>
        <w:tc>
          <w:tcPr>
            <w:tcW w:w="1260" w:type="dxa"/>
            <w:vMerge/>
            <w:tcBorders>
              <w:right w:val="single" w:sz="8" w:space="0" w:color="000000"/>
            </w:tcBorders>
          </w:tcPr>
          <w:p w14:paraId="4F03D466" w14:textId="77777777" w:rsidR="00AB49F8" w:rsidRDefault="00AB49F8" w:rsidP="00AB49F8">
            <w:pPr>
              <w:rPr>
                <w:sz w:val="2"/>
                <w:szCs w:val="2"/>
              </w:rPr>
            </w:pPr>
          </w:p>
        </w:tc>
        <w:tc>
          <w:tcPr>
            <w:tcW w:w="9360" w:type="dxa"/>
            <w:tcBorders>
              <w:left w:val="single" w:sz="8" w:space="0" w:color="000000"/>
              <w:right w:val="single" w:sz="6" w:space="0" w:color="000000"/>
            </w:tcBorders>
          </w:tcPr>
          <w:p w14:paraId="60F83581" w14:textId="771F0989" w:rsidR="00AB49F8" w:rsidRDefault="00AB49F8" w:rsidP="00AB49F8">
            <w:pPr>
              <w:pStyle w:val="TableParagraph"/>
              <w:spacing w:line="190" w:lineRule="atLeast"/>
              <w:ind w:left="453" w:hanging="246"/>
              <w:rPr>
                <w:b/>
                <w:sz w:val="16"/>
              </w:rPr>
            </w:pPr>
            <w:r>
              <w:rPr>
                <w:b/>
                <w:sz w:val="16"/>
              </w:rPr>
              <w:t xml:space="preserve">2. </w:t>
            </w:r>
            <w:r>
              <w:rPr>
                <w:sz w:val="16"/>
              </w:rPr>
              <w:t>The system SHALL capture, maintain and render a history of all problems associated with a patient.</w:t>
            </w:r>
          </w:p>
        </w:tc>
        <w:tc>
          <w:tcPr>
            <w:tcW w:w="540" w:type="dxa"/>
            <w:tcBorders>
              <w:left w:val="single" w:sz="6" w:space="0" w:color="000000"/>
              <w:right w:val="single" w:sz="6" w:space="0" w:color="000000"/>
            </w:tcBorders>
            <w:vAlign w:val="center"/>
          </w:tcPr>
          <w:p w14:paraId="2D2977A5" w14:textId="7CBDC626" w:rsidR="00AB49F8" w:rsidRDefault="00AB49F8" w:rsidP="00AB49F8">
            <w:pPr>
              <w:pStyle w:val="TableParagraph"/>
              <w:ind w:left="0" w:right="15"/>
              <w:jc w:val="center"/>
              <w:rPr>
                <w:sz w:val="16"/>
              </w:rPr>
            </w:pPr>
            <w:r>
              <w:rPr>
                <w:sz w:val="16"/>
              </w:rPr>
              <w:t>110</w:t>
            </w:r>
          </w:p>
        </w:tc>
        <w:tc>
          <w:tcPr>
            <w:tcW w:w="710" w:type="dxa"/>
            <w:tcBorders>
              <w:left w:val="single" w:sz="6" w:space="0" w:color="000000"/>
              <w:right w:val="single" w:sz="6" w:space="0" w:color="000000"/>
            </w:tcBorders>
            <w:vAlign w:val="center"/>
          </w:tcPr>
          <w:p w14:paraId="2ADFD05B" w14:textId="1767A9E6" w:rsidR="00AB49F8" w:rsidRDefault="00AB49F8" w:rsidP="00AB49F8">
            <w:pPr>
              <w:pStyle w:val="TableParagraph"/>
              <w:ind w:left="0"/>
              <w:jc w:val="center"/>
              <w:rPr>
                <w:sz w:val="16"/>
              </w:rPr>
            </w:pPr>
            <w:r>
              <w:rPr>
                <w:sz w:val="16"/>
              </w:rPr>
              <w:t>N/C</w:t>
            </w:r>
          </w:p>
        </w:tc>
        <w:tc>
          <w:tcPr>
            <w:tcW w:w="910" w:type="dxa"/>
            <w:tcBorders>
              <w:left w:val="single" w:sz="6" w:space="0" w:color="000000"/>
              <w:right w:val="single" w:sz="6" w:space="0" w:color="000000"/>
            </w:tcBorders>
            <w:vAlign w:val="center"/>
          </w:tcPr>
          <w:p w14:paraId="6748FD9C" w14:textId="7EEDAD66" w:rsidR="00AB49F8" w:rsidRDefault="00AB49F8" w:rsidP="00AB49F8">
            <w:pPr>
              <w:pStyle w:val="TableParagraph"/>
              <w:ind w:left="6"/>
              <w:jc w:val="center"/>
              <w:rPr>
                <w:sz w:val="16"/>
              </w:rPr>
            </w:pPr>
            <w:r>
              <w:rPr>
                <w:sz w:val="16"/>
              </w:rPr>
              <w:t>DC.1.4.3#2</w:t>
            </w:r>
          </w:p>
        </w:tc>
      </w:tr>
      <w:tr w:rsidR="00AB49F8" w14:paraId="2DC14310" w14:textId="77777777" w:rsidTr="00AB49F8">
        <w:trPr>
          <w:trHeight w:val="263"/>
        </w:trPr>
        <w:tc>
          <w:tcPr>
            <w:tcW w:w="1260" w:type="dxa"/>
            <w:vMerge/>
            <w:tcBorders>
              <w:right w:val="single" w:sz="8" w:space="0" w:color="000000"/>
            </w:tcBorders>
          </w:tcPr>
          <w:p w14:paraId="4F27B0D5" w14:textId="77777777" w:rsidR="00AB49F8" w:rsidRDefault="00AB49F8" w:rsidP="00AB49F8">
            <w:pPr>
              <w:rPr>
                <w:sz w:val="2"/>
                <w:szCs w:val="2"/>
              </w:rPr>
            </w:pPr>
          </w:p>
        </w:tc>
        <w:tc>
          <w:tcPr>
            <w:tcW w:w="9360" w:type="dxa"/>
            <w:tcBorders>
              <w:left w:val="single" w:sz="8" w:space="0" w:color="000000"/>
              <w:right w:val="single" w:sz="6" w:space="0" w:color="000000"/>
            </w:tcBorders>
            <w:shd w:val="clear" w:color="auto" w:fill="F2DBDB" w:themeFill="accent2" w:themeFillTint="33"/>
          </w:tcPr>
          <w:p w14:paraId="40B7B046" w14:textId="7F2221E1" w:rsidR="00AB49F8" w:rsidRDefault="00AB49F8" w:rsidP="00AB49F8">
            <w:pPr>
              <w:pStyle w:val="TableParagraph"/>
              <w:spacing w:line="190" w:lineRule="atLeast"/>
              <w:ind w:left="453" w:hanging="246"/>
              <w:rPr>
                <w:b/>
                <w:sz w:val="16"/>
              </w:rPr>
            </w:pPr>
            <w:r>
              <w:rPr>
                <w:b/>
                <w:sz w:val="16"/>
              </w:rPr>
              <w:t xml:space="preserve">3. </w:t>
            </w:r>
            <w:r>
              <w:rPr>
                <w:sz w:val="16"/>
              </w:rPr>
              <w:t>The system SHALL provide the ability to manage the status of each problem (e.g., active, inactive, resolved).</w:t>
            </w:r>
          </w:p>
        </w:tc>
        <w:tc>
          <w:tcPr>
            <w:tcW w:w="540" w:type="dxa"/>
            <w:tcBorders>
              <w:left w:val="single" w:sz="6" w:space="0" w:color="000000"/>
              <w:right w:val="single" w:sz="6" w:space="0" w:color="000000"/>
            </w:tcBorders>
            <w:shd w:val="clear" w:color="auto" w:fill="F2DBDB" w:themeFill="accent2" w:themeFillTint="33"/>
            <w:vAlign w:val="center"/>
          </w:tcPr>
          <w:p w14:paraId="61F23F8D" w14:textId="5B7AB072" w:rsidR="00AB49F8" w:rsidRDefault="00AB49F8" w:rsidP="00AB49F8">
            <w:pPr>
              <w:pStyle w:val="TableParagraph"/>
              <w:ind w:left="0" w:right="15"/>
              <w:jc w:val="center"/>
              <w:rPr>
                <w:sz w:val="16"/>
              </w:rPr>
            </w:pPr>
            <w:r>
              <w:rPr>
                <w:sz w:val="16"/>
              </w:rPr>
              <w:t>111</w:t>
            </w:r>
          </w:p>
        </w:tc>
        <w:tc>
          <w:tcPr>
            <w:tcW w:w="710" w:type="dxa"/>
            <w:tcBorders>
              <w:left w:val="single" w:sz="6" w:space="0" w:color="000000"/>
              <w:right w:val="single" w:sz="6" w:space="0" w:color="000000"/>
            </w:tcBorders>
            <w:shd w:val="clear" w:color="auto" w:fill="F2DBDB" w:themeFill="accent2" w:themeFillTint="33"/>
            <w:vAlign w:val="center"/>
          </w:tcPr>
          <w:p w14:paraId="257CE110" w14:textId="0CCFDB10" w:rsidR="00AB49F8" w:rsidRDefault="00AB49F8" w:rsidP="00AB49F8">
            <w:pPr>
              <w:pStyle w:val="TableParagraph"/>
              <w:ind w:left="0"/>
              <w:jc w:val="center"/>
              <w:rPr>
                <w:sz w:val="16"/>
              </w:rPr>
            </w:pPr>
            <w:r>
              <w:rPr>
                <w:sz w:val="16"/>
              </w:rPr>
              <w:t>A</w:t>
            </w:r>
          </w:p>
        </w:tc>
        <w:tc>
          <w:tcPr>
            <w:tcW w:w="910" w:type="dxa"/>
            <w:tcBorders>
              <w:left w:val="single" w:sz="6" w:space="0" w:color="000000"/>
              <w:right w:val="single" w:sz="6" w:space="0" w:color="000000"/>
            </w:tcBorders>
            <w:shd w:val="clear" w:color="auto" w:fill="F2DBDB" w:themeFill="accent2" w:themeFillTint="33"/>
            <w:vAlign w:val="center"/>
          </w:tcPr>
          <w:p w14:paraId="42D2D850" w14:textId="77777777" w:rsidR="00AB49F8" w:rsidRDefault="00AB49F8" w:rsidP="00AB49F8">
            <w:pPr>
              <w:pStyle w:val="TableParagraph"/>
              <w:ind w:left="6"/>
              <w:jc w:val="center"/>
              <w:rPr>
                <w:sz w:val="16"/>
              </w:rPr>
            </w:pPr>
          </w:p>
        </w:tc>
      </w:tr>
      <w:tr w:rsidR="00AB49F8" w14:paraId="2F517DF8" w14:textId="77777777" w:rsidTr="00240EC3">
        <w:trPr>
          <w:trHeight w:val="263"/>
        </w:trPr>
        <w:tc>
          <w:tcPr>
            <w:tcW w:w="1260" w:type="dxa"/>
            <w:vMerge/>
            <w:tcBorders>
              <w:right w:val="single" w:sz="8" w:space="0" w:color="000000"/>
            </w:tcBorders>
          </w:tcPr>
          <w:p w14:paraId="015E59B7" w14:textId="77777777" w:rsidR="00AB49F8" w:rsidRDefault="00AB49F8" w:rsidP="00AB49F8">
            <w:pPr>
              <w:rPr>
                <w:sz w:val="2"/>
                <w:szCs w:val="2"/>
              </w:rPr>
            </w:pPr>
          </w:p>
        </w:tc>
        <w:tc>
          <w:tcPr>
            <w:tcW w:w="9360" w:type="dxa"/>
            <w:tcBorders>
              <w:left w:val="single" w:sz="8" w:space="0" w:color="000000"/>
              <w:right w:val="single" w:sz="6" w:space="0" w:color="000000"/>
            </w:tcBorders>
          </w:tcPr>
          <w:p w14:paraId="1BA46B38" w14:textId="1D139988" w:rsidR="00AB49F8" w:rsidRDefault="00AB49F8" w:rsidP="00AB49F8">
            <w:pPr>
              <w:pStyle w:val="TableParagraph"/>
              <w:spacing w:line="190" w:lineRule="atLeast"/>
              <w:ind w:left="453" w:hanging="246"/>
              <w:rPr>
                <w:b/>
                <w:sz w:val="16"/>
              </w:rPr>
            </w:pPr>
            <w:r>
              <w:rPr>
                <w:b/>
                <w:sz w:val="16"/>
              </w:rPr>
              <w:t xml:space="preserve">4. </w:t>
            </w:r>
            <w:r>
              <w:rPr>
                <w:sz w:val="16"/>
              </w:rPr>
              <w:t>The system SHALL provide the ability to manage relevant dates including the onset date and date(s) of problem status change (e.g., inactivation or resolution date).</w:t>
            </w:r>
          </w:p>
        </w:tc>
        <w:tc>
          <w:tcPr>
            <w:tcW w:w="540" w:type="dxa"/>
            <w:tcBorders>
              <w:left w:val="single" w:sz="6" w:space="0" w:color="000000"/>
              <w:right w:val="single" w:sz="6" w:space="0" w:color="000000"/>
            </w:tcBorders>
            <w:vAlign w:val="center"/>
          </w:tcPr>
          <w:p w14:paraId="0DB1FD7E" w14:textId="13F5AA09" w:rsidR="00AB49F8" w:rsidRDefault="00AB49F8" w:rsidP="00AB49F8">
            <w:pPr>
              <w:pStyle w:val="TableParagraph"/>
              <w:ind w:left="0" w:right="15"/>
              <w:jc w:val="center"/>
              <w:rPr>
                <w:sz w:val="16"/>
              </w:rPr>
            </w:pPr>
            <w:r>
              <w:rPr>
                <w:sz w:val="16"/>
              </w:rPr>
              <w:t>112</w:t>
            </w:r>
          </w:p>
        </w:tc>
        <w:tc>
          <w:tcPr>
            <w:tcW w:w="710" w:type="dxa"/>
            <w:tcBorders>
              <w:left w:val="single" w:sz="6" w:space="0" w:color="000000"/>
              <w:right w:val="single" w:sz="6" w:space="0" w:color="000000"/>
            </w:tcBorders>
            <w:vAlign w:val="center"/>
          </w:tcPr>
          <w:p w14:paraId="005687F5" w14:textId="5288D484" w:rsidR="00AB49F8" w:rsidRDefault="00AB49F8" w:rsidP="00AB49F8">
            <w:pPr>
              <w:pStyle w:val="TableParagraph"/>
              <w:ind w:left="0"/>
              <w:jc w:val="center"/>
              <w:rPr>
                <w:sz w:val="16"/>
              </w:rPr>
            </w:pPr>
            <w:r>
              <w:rPr>
                <w:sz w:val="16"/>
              </w:rPr>
              <w:t>N/C</w:t>
            </w:r>
          </w:p>
        </w:tc>
        <w:tc>
          <w:tcPr>
            <w:tcW w:w="910" w:type="dxa"/>
            <w:tcBorders>
              <w:left w:val="single" w:sz="6" w:space="0" w:color="000000"/>
              <w:right w:val="single" w:sz="6" w:space="0" w:color="000000"/>
            </w:tcBorders>
            <w:vAlign w:val="center"/>
          </w:tcPr>
          <w:p w14:paraId="12AA6E2D" w14:textId="664D9D19" w:rsidR="00AB49F8" w:rsidRDefault="00AB49F8" w:rsidP="00AB49F8">
            <w:pPr>
              <w:pStyle w:val="TableParagraph"/>
              <w:ind w:left="6"/>
              <w:jc w:val="center"/>
              <w:rPr>
                <w:sz w:val="16"/>
              </w:rPr>
            </w:pPr>
            <w:r>
              <w:rPr>
                <w:sz w:val="16"/>
              </w:rPr>
              <w:t>DC.1.4.3#3</w:t>
            </w:r>
          </w:p>
        </w:tc>
      </w:tr>
      <w:tr w:rsidR="00AB49F8" w14:paraId="4D4D55EE" w14:textId="7B36ED49" w:rsidTr="00240EC3">
        <w:trPr>
          <w:trHeight w:val="263"/>
        </w:trPr>
        <w:tc>
          <w:tcPr>
            <w:tcW w:w="1260" w:type="dxa"/>
            <w:vMerge/>
            <w:tcBorders>
              <w:right w:val="single" w:sz="8" w:space="0" w:color="000000"/>
            </w:tcBorders>
          </w:tcPr>
          <w:p w14:paraId="4282929A" w14:textId="77777777" w:rsidR="00AB49F8" w:rsidRDefault="00AB49F8" w:rsidP="00AB49F8">
            <w:pPr>
              <w:rPr>
                <w:sz w:val="2"/>
                <w:szCs w:val="2"/>
              </w:rPr>
            </w:pPr>
          </w:p>
        </w:tc>
        <w:tc>
          <w:tcPr>
            <w:tcW w:w="9360" w:type="dxa"/>
            <w:tcBorders>
              <w:left w:val="single" w:sz="8" w:space="0" w:color="000000"/>
              <w:right w:val="single" w:sz="6" w:space="0" w:color="000000"/>
            </w:tcBorders>
          </w:tcPr>
          <w:p w14:paraId="263F01E7" w14:textId="77777777" w:rsidR="00AB49F8" w:rsidRDefault="00AB49F8" w:rsidP="00AB49F8">
            <w:pPr>
              <w:pStyle w:val="TableParagraph"/>
              <w:spacing w:line="190" w:lineRule="atLeast"/>
              <w:ind w:left="453" w:hanging="246"/>
              <w:rPr>
                <w:sz w:val="16"/>
              </w:rPr>
            </w:pPr>
            <w:r>
              <w:rPr>
                <w:b/>
                <w:sz w:val="16"/>
              </w:rPr>
              <w:t xml:space="preserve">5. </w:t>
            </w:r>
            <w:r w:rsidRPr="00DC5BD9">
              <w:rPr>
                <w:sz w:val="15"/>
                <w:szCs w:val="15"/>
              </w:rPr>
              <w:t>The system SHALL provide the ability to manage information about the chronicity duration (e.g., chronic, acute/self-limiting) of a problem.</w:t>
            </w:r>
          </w:p>
        </w:tc>
        <w:tc>
          <w:tcPr>
            <w:tcW w:w="540" w:type="dxa"/>
            <w:tcBorders>
              <w:left w:val="single" w:sz="6" w:space="0" w:color="000000"/>
              <w:right w:val="single" w:sz="6" w:space="0" w:color="000000"/>
            </w:tcBorders>
            <w:vAlign w:val="center"/>
          </w:tcPr>
          <w:p w14:paraId="5A38BA3B" w14:textId="77777777" w:rsidR="00AB49F8" w:rsidRDefault="00AB49F8" w:rsidP="00AB49F8">
            <w:pPr>
              <w:pStyle w:val="TableParagraph"/>
              <w:ind w:left="0" w:right="15"/>
              <w:jc w:val="center"/>
              <w:rPr>
                <w:sz w:val="16"/>
              </w:rPr>
            </w:pPr>
            <w:r>
              <w:rPr>
                <w:sz w:val="16"/>
              </w:rPr>
              <w:t>113</w:t>
            </w:r>
          </w:p>
        </w:tc>
        <w:tc>
          <w:tcPr>
            <w:tcW w:w="710" w:type="dxa"/>
            <w:tcBorders>
              <w:left w:val="single" w:sz="6" w:space="0" w:color="000000"/>
              <w:right w:val="single" w:sz="6" w:space="0" w:color="000000"/>
            </w:tcBorders>
            <w:vAlign w:val="center"/>
          </w:tcPr>
          <w:p w14:paraId="5971D6B1" w14:textId="62386196" w:rsidR="00AB49F8" w:rsidRDefault="00AB49F8" w:rsidP="00AB49F8">
            <w:pPr>
              <w:pStyle w:val="TableParagraph"/>
              <w:ind w:left="0"/>
              <w:jc w:val="center"/>
              <w:rPr>
                <w:sz w:val="16"/>
              </w:rPr>
            </w:pPr>
            <w:r>
              <w:rPr>
                <w:sz w:val="16"/>
              </w:rPr>
              <w:t>N/C</w:t>
            </w:r>
          </w:p>
        </w:tc>
        <w:tc>
          <w:tcPr>
            <w:tcW w:w="910" w:type="dxa"/>
            <w:tcBorders>
              <w:left w:val="single" w:sz="6" w:space="0" w:color="000000"/>
              <w:right w:val="single" w:sz="6" w:space="0" w:color="000000"/>
            </w:tcBorders>
            <w:vAlign w:val="center"/>
          </w:tcPr>
          <w:p w14:paraId="053A0202" w14:textId="3C115064" w:rsidR="00AB49F8" w:rsidRDefault="00AB49F8" w:rsidP="00AB49F8">
            <w:pPr>
              <w:pStyle w:val="TableParagraph"/>
              <w:ind w:left="6"/>
              <w:jc w:val="center"/>
              <w:rPr>
                <w:sz w:val="16"/>
              </w:rPr>
            </w:pPr>
            <w:r>
              <w:rPr>
                <w:sz w:val="16"/>
              </w:rPr>
              <w:t>DC.1.4.3#4</w:t>
            </w:r>
          </w:p>
        </w:tc>
      </w:tr>
      <w:tr w:rsidR="00AB49F8" w14:paraId="60AADFB9" w14:textId="1D6BBD34" w:rsidTr="00240EC3">
        <w:trPr>
          <w:trHeight w:val="272"/>
        </w:trPr>
        <w:tc>
          <w:tcPr>
            <w:tcW w:w="1260" w:type="dxa"/>
            <w:vMerge/>
            <w:tcBorders>
              <w:right w:val="single" w:sz="8" w:space="0" w:color="000000"/>
            </w:tcBorders>
          </w:tcPr>
          <w:p w14:paraId="2AE665E7" w14:textId="77777777" w:rsidR="00AB49F8" w:rsidRDefault="00AB49F8" w:rsidP="00AB49F8">
            <w:pPr>
              <w:rPr>
                <w:sz w:val="2"/>
                <w:szCs w:val="2"/>
              </w:rPr>
            </w:pPr>
          </w:p>
        </w:tc>
        <w:tc>
          <w:tcPr>
            <w:tcW w:w="9360" w:type="dxa"/>
            <w:tcBorders>
              <w:left w:val="single" w:sz="8" w:space="0" w:color="000000"/>
              <w:right w:val="single" w:sz="6" w:space="0" w:color="000000"/>
            </w:tcBorders>
          </w:tcPr>
          <w:p w14:paraId="63E00B9C" w14:textId="77777777" w:rsidR="00AB49F8" w:rsidRDefault="00AB49F8" w:rsidP="00AB49F8">
            <w:pPr>
              <w:pStyle w:val="TableParagraph"/>
              <w:spacing w:line="190" w:lineRule="atLeast"/>
              <w:ind w:left="453" w:right="142" w:hanging="246"/>
              <w:rPr>
                <w:sz w:val="16"/>
              </w:rPr>
            </w:pPr>
            <w:r>
              <w:rPr>
                <w:b/>
                <w:sz w:val="16"/>
              </w:rPr>
              <w:t xml:space="preserve">6. </w:t>
            </w:r>
            <w:r>
              <w:rPr>
                <w:sz w:val="16"/>
              </w:rPr>
              <w:t>The system SHOULD provide the ability to manage information regarding the information source (i.e. informant) of the problem.</w:t>
            </w:r>
          </w:p>
        </w:tc>
        <w:tc>
          <w:tcPr>
            <w:tcW w:w="540" w:type="dxa"/>
            <w:tcBorders>
              <w:left w:val="single" w:sz="6" w:space="0" w:color="000000"/>
              <w:right w:val="single" w:sz="6" w:space="0" w:color="000000"/>
            </w:tcBorders>
            <w:vAlign w:val="center"/>
          </w:tcPr>
          <w:p w14:paraId="252A3E75" w14:textId="77777777" w:rsidR="00AB49F8" w:rsidRDefault="00AB49F8" w:rsidP="00AB49F8">
            <w:pPr>
              <w:pStyle w:val="TableParagraph"/>
              <w:ind w:left="0" w:right="15"/>
              <w:jc w:val="center"/>
              <w:rPr>
                <w:sz w:val="16"/>
              </w:rPr>
            </w:pPr>
            <w:r>
              <w:rPr>
                <w:sz w:val="16"/>
              </w:rPr>
              <w:t>114</w:t>
            </w:r>
          </w:p>
        </w:tc>
        <w:tc>
          <w:tcPr>
            <w:tcW w:w="710" w:type="dxa"/>
            <w:tcBorders>
              <w:left w:val="single" w:sz="6" w:space="0" w:color="000000"/>
              <w:right w:val="single" w:sz="6" w:space="0" w:color="000000"/>
            </w:tcBorders>
            <w:vAlign w:val="center"/>
          </w:tcPr>
          <w:p w14:paraId="40219B33" w14:textId="2804A809" w:rsidR="00AB49F8" w:rsidRDefault="00AB49F8" w:rsidP="00AB49F8">
            <w:pPr>
              <w:pStyle w:val="TableParagraph"/>
              <w:ind w:left="0"/>
              <w:jc w:val="center"/>
              <w:rPr>
                <w:sz w:val="16"/>
              </w:rPr>
            </w:pPr>
            <w:r>
              <w:rPr>
                <w:sz w:val="16"/>
              </w:rPr>
              <w:t>N/C</w:t>
            </w:r>
          </w:p>
        </w:tc>
        <w:tc>
          <w:tcPr>
            <w:tcW w:w="910" w:type="dxa"/>
            <w:tcBorders>
              <w:left w:val="single" w:sz="6" w:space="0" w:color="000000"/>
              <w:right w:val="single" w:sz="6" w:space="0" w:color="000000"/>
            </w:tcBorders>
            <w:vAlign w:val="center"/>
          </w:tcPr>
          <w:p w14:paraId="49462964" w14:textId="67C01C22" w:rsidR="00AB49F8" w:rsidRDefault="00AB49F8" w:rsidP="00AB49F8">
            <w:pPr>
              <w:pStyle w:val="TableParagraph"/>
              <w:ind w:left="6"/>
              <w:jc w:val="center"/>
              <w:rPr>
                <w:sz w:val="16"/>
              </w:rPr>
            </w:pPr>
            <w:r>
              <w:rPr>
                <w:sz w:val="16"/>
              </w:rPr>
              <w:t>DC.1.4.3#5</w:t>
            </w:r>
          </w:p>
        </w:tc>
      </w:tr>
      <w:tr w:rsidR="00AB49F8" w14:paraId="4C16A72E" w14:textId="23AEAF55" w:rsidTr="00240EC3">
        <w:trPr>
          <w:trHeight w:val="245"/>
        </w:trPr>
        <w:tc>
          <w:tcPr>
            <w:tcW w:w="1260" w:type="dxa"/>
            <w:vMerge/>
            <w:tcBorders>
              <w:right w:val="single" w:sz="8" w:space="0" w:color="000000"/>
            </w:tcBorders>
          </w:tcPr>
          <w:p w14:paraId="1655B884" w14:textId="77777777" w:rsidR="00AB49F8" w:rsidRDefault="00AB49F8" w:rsidP="00AB49F8">
            <w:pPr>
              <w:rPr>
                <w:sz w:val="2"/>
                <w:szCs w:val="2"/>
              </w:rPr>
            </w:pPr>
          </w:p>
        </w:tc>
        <w:tc>
          <w:tcPr>
            <w:tcW w:w="9360" w:type="dxa"/>
            <w:tcBorders>
              <w:left w:val="single" w:sz="8" w:space="0" w:color="000000"/>
              <w:right w:val="single" w:sz="6" w:space="0" w:color="000000"/>
            </w:tcBorders>
          </w:tcPr>
          <w:p w14:paraId="7194608A" w14:textId="77777777" w:rsidR="00AB49F8" w:rsidRDefault="00AB49F8" w:rsidP="00AB49F8">
            <w:pPr>
              <w:pStyle w:val="TableParagraph"/>
              <w:spacing w:line="190" w:lineRule="atLeast"/>
              <w:ind w:left="453" w:hanging="246"/>
              <w:rPr>
                <w:sz w:val="16"/>
              </w:rPr>
            </w:pPr>
            <w:r>
              <w:rPr>
                <w:b/>
                <w:sz w:val="16"/>
              </w:rPr>
              <w:t xml:space="preserve">7. </w:t>
            </w:r>
            <w:r w:rsidRPr="00DC5BD9">
              <w:rPr>
                <w:sz w:val="15"/>
                <w:szCs w:val="15"/>
              </w:rPr>
              <w:t>The system SHALL conform to function</w:t>
            </w:r>
            <w:r w:rsidRPr="00DC5BD9">
              <w:rPr>
                <w:color w:val="0000FF"/>
                <w:sz w:val="15"/>
                <w:szCs w:val="15"/>
              </w:rPr>
              <w:t xml:space="preserve"> </w:t>
            </w:r>
            <w:hyperlink w:anchor="_bookmark89" w:history="1">
              <w:r w:rsidRPr="00DC5BD9">
                <w:rPr>
                  <w:color w:val="0000FF"/>
                  <w:sz w:val="15"/>
                  <w:szCs w:val="15"/>
                  <w:u w:val="single" w:color="0000FF"/>
                </w:rPr>
                <w:t>RI.1.1.17</w:t>
              </w:r>
            </w:hyperlink>
            <w:r w:rsidRPr="00DC5BD9">
              <w:rPr>
                <w:color w:val="0000FF"/>
                <w:sz w:val="15"/>
                <w:szCs w:val="15"/>
              </w:rPr>
              <w:t xml:space="preserve"> </w:t>
            </w:r>
            <w:r w:rsidRPr="00DC5BD9">
              <w:rPr>
                <w:sz w:val="15"/>
                <w:szCs w:val="15"/>
              </w:rPr>
              <w:t>(Deprecate/Retract Record Entries) to enable the inactivation or deprecation of a problem.</w:t>
            </w:r>
          </w:p>
        </w:tc>
        <w:tc>
          <w:tcPr>
            <w:tcW w:w="540" w:type="dxa"/>
            <w:tcBorders>
              <w:left w:val="single" w:sz="6" w:space="0" w:color="000000"/>
              <w:right w:val="single" w:sz="6" w:space="0" w:color="000000"/>
            </w:tcBorders>
            <w:vAlign w:val="center"/>
          </w:tcPr>
          <w:p w14:paraId="64487E00" w14:textId="77777777" w:rsidR="00AB49F8" w:rsidRDefault="00AB49F8" w:rsidP="00AB49F8">
            <w:pPr>
              <w:pStyle w:val="TableParagraph"/>
              <w:ind w:left="0" w:right="15"/>
              <w:jc w:val="center"/>
              <w:rPr>
                <w:sz w:val="16"/>
              </w:rPr>
            </w:pPr>
            <w:r>
              <w:rPr>
                <w:sz w:val="16"/>
              </w:rPr>
              <w:t>115</w:t>
            </w:r>
          </w:p>
        </w:tc>
        <w:tc>
          <w:tcPr>
            <w:tcW w:w="710" w:type="dxa"/>
            <w:tcBorders>
              <w:left w:val="single" w:sz="6" w:space="0" w:color="000000"/>
              <w:right w:val="single" w:sz="6" w:space="0" w:color="000000"/>
            </w:tcBorders>
            <w:vAlign w:val="center"/>
          </w:tcPr>
          <w:p w14:paraId="495D747A" w14:textId="33A36F43" w:rsidR="00AB49F8" w:rsidRDefault="00AB49F8" w:rsidP="00AB49F8">
            <w:pPr>
              <w:pStyle w:val="TableParagraph"/>
              <w:ind w:left="0"/>
              <w:jc w:val="center"/>
              <w:rPr>
                <w:sz w:val="16"/>
              </w:rPr>
            </w:pPr>
            <w:r>
              <w:rPr>
                <w:sz w:val="16"/>
              </w:rPr>
              <w:t>N/C R</w:t>
            </w:r>
          </w:p>
        </w:tc>
        <w:tc>
          <w:tcPr>
            <w:tcW w:w="910" w:type="dxa"/>
            <w:tcBorders>
              <w:left w:val="single" w:sz="6" w:space="0" w:color="000000"/>
              <w:right w:val="single" w:sz="6" w:space="0" w:color="000000"/>
            </w:tcBorders>
            <w:vAlign w:val="center"/>
          </w:tcPr>
          <w:p w14:paraId="7F8906B9" w14:textId="51FF433E" w:rsidR="00AB49F8" w:rsidRDefault="00AB49F8" w:rsidP="00AB49F8">
            <w:pPr>
              <w:pStyle w:val="TableParagraph"/>
              <w:ind w:left="6"/>
              <w:jc w:val="center"/>
              <w:rPr>
                <w:sz w:val="16"/>
              </w:rPr>
            </w:pPr>
            <w:r>
              <w:rPr>
                <w:sz w:val="16"/>
              </w:rPr>
              <w:t>DC.1.4.3#6</w:t>
            </w:r>
          </w:p>
        </w:tc>
      </w:tr>
      <w:tr w:rsidR="00AB49F8" w14:paraId="710EC089" w14:textId="46D3E5E9" w:rsidTr="00240EC3">
        <w:trPr>
          <w:trHeight w:hRule="exact" w:val="216"/>
        </w:trPr>
        <w:tc>
          <w:tcPr>
            <w:tcW w:w="1260" w:type="dxa"/>
            <w:vMerge/>
            <w:tcBorders>
              <w:right w:val="single" w:sz="8" w:space="0" w:color="000000"/>
            </w:tcBorders>
          </w:tcPr>
          <w:p w14:paraId="1C18801B" w14:textId="77777777" w:rsidR="00AB49F8" w:rsidRDefault="00AB49F8" w:rsidP="00AB49F8">
            <w:pPr>
              <w:rPr>
                <w:sz w:val="2"/>
                <w:szCs w:val="2"/>
              </w:rPr>
            </w:pPr>
          </w:p>
        </w:tc>
        <w:tc>
          <w:tcPr>
            <w:tcW w:w="9360" w:type="dxa"/>
            <w:tcBorders>
              <w:left w:val="single" w:sz="8" w:space="0" w:color="000000"/>
              <w:right w:val="single" w:sz="6" w:space="0" w:color="000000"/>
            </w:tcBorders>
          </w:tcPr>
          <w:p w14:paraId="72F750F7" w14:textId="77777777" w:rsidR="00AB49F8" w:rsidRDefault="00AB49F8" w:rsidP="00AB49F8">
            <w:pPr>
              <w:pStyle w:val="TableParagraph"/>
              <w:ind w:left="207"/>
              <w:rPr>
                <w:sz w:val="16"/>
              </w:rPr>
            </w:pPr>
            <w:r>
              <w:rPr>
                <w:b/>
                <w:sz w:val="16"/>
              </w:rPr>
              <w:t xml:space="preserve">8. </w:t>
            </w:r>
            <w:r>
              <w:rPr>
                <w:sz w:val="16"/>
              </w:rPr>
              <w:t>The system MAY provide the ability to update an inactive problem in order to re-activate it.</w:t>
            </w:r>
          </w:p>
        </w:tc>
        <w:tc>
          <w:tcPr>
            <w:tcW w:w="540" w:type="dxa"/>
            <w:tcBorders>
              <w:left w:val="single" w:sz="6" w:space="0" w:color="000000"/>
              <w:right w:val="single" w:sz="6" w:space="0" w:color="000000"/>
            </w:tcBorders>
            <w:vAlign w:val="center"/>
          </w:tcPr>
          <w:p w14:paraId="14EA06AC" w14:textId="77777777" w:rsidR="00AB49F8" w:rsidRDefault="00AB49F8" w:rsidP="00AB49F8">
            <w:pPr>
              <w:pStyle w:val="TableParagraph"/>
              <w:ind w:left="0" w:right="15"/>
              <w:jc w:val="center"/>
              <w:rPr>
                <w:sz w:val="16"/>
              </w:rPr>
            </w:pPr>
            <w:r>
              <w:rPr>
                <w:sz w:val="16"/>
              </w:rPr>
              <w:t>116</w:t>
            </w:r>
          </w:p>
        </w:tc>
        <w:tc>
          <w:tcPr>
            <w:tcW w:w="710" w:type="dxa"/>
            <w:tcBorders>
              <w:left w:val="single" w:sz="6" w:space="0" w:color="000000"/>
              <w:right w:val="single" w:sz="6" w:space="0" w:color="000000"/>
            </w:tcBorders>
            <w:vAlign w:val="center"/>
          </w:tcPr>
          <w:p w14:paraId="3B440F9E" w14:textId="3D78BE7C" w:rsidR="00AB49F8" w:rsidRDefault="00AB49F8" w:rsidP="00AB49F8">
            <w:pPr>
              <w:pStyle w:val="TableParagraph"/>
              <w:ind w:left="0"/>
              <w:jc w:val="center"/>
              <w:rPr>
                <w:sz w:val="16"/>
              </w:rPr>
            </w:pPr>
            <w:r>
              <w:rPr>
                <w:sz w:val="16"/>
              </w:rPr>
              <w:t>N/C</w:t>
            </w:r>
          </w:p>
        </w:tc>
        <w:tc>
          <w:tcPr>
            <w:tcW w:w="910" w:type="dxa"/>
            <w:tcBorders>
              <w:left w:val="single" w:sz="6" w:space="0" w:color="000000"/>
              <w:right w:val="single" w:sz="6" w:space="0" w:color="000000"/>
            </w:tcBorders>
            <w:vAlign w:val="center"/>
          </w:tcPr>
          <w:p w14:paraId="4A27FB7A" w14:textId="02BE5551" w:rsidR="00AB49F8" w:rsidRDefault="00AB49F8" w:rsidP="00AB49F8">
            <w:pPr>
              <w:pStyle w:val="TableParagraph"/>
              <w:ind w:left="6"/>
              <w:jc w:val="center"/>
              <w:rPr>
                <w:sz w:val="16"/>
              </w:rPr>
            </w:pPr>
            <w:r>
              <w:rPr>
                <w:sz w:val="16"/>
              </w:rPr>
              <w:t>DC.1.4.3#7</w:t>
            </w:r>
          </w:p>
        </w:tc>
      </w:tr>
      <w:tr w:rsidR="00AB49F8" w14:paraId="37402D59" w14:textId="7AE75D5F" w:rsidTr="00240EC3">
        <w:trPr>
          <w:trHeight w:hRule="exact" w:val="216"/>
        </w:trPr>
        <w:tc>
          <w:tcPr>
            <w:tcW w:w="1260" w:type="dxa"/>
            <w:vMerge/>
            <w:tcBorders>
              <w:right w:val="single" w:sz="8" w:space="0" w:color="000000"/>
            </w:tcBorders>
          </w:tcPr>
          <w:p w14:paraId="5DFD2F9E" w14:textId="77777777" w:rsidR="00AB49F8" w:rsidRDefault="00AB49F8" w:rsidP="00AB49F8">
            <w:pPr>
              <w:rPr>
                <w:sz w:val="2"/>
                <w:szCs w:val="2"/>
              </w:rPr>
            </w:pPr>
          </w:p>
        </w:tc>
        <w:tc>
          <w:tcPr>
            <w:tcW w:w="9360" w:type="dxa"/>
            <w:tcBorders>
              <w:left w:val="single" w:sz="8" w:space="0" w:color="000000"/>
              <w:right w:val="single" w:sz="6" w:space="0" w:color="000000"/>
            </w:tcBorders>
            <w:shd w:val="clear" w:color="auto" w:fill="A6A6A6" w:themeFill="background1" w:themeFillShade="A6"/>
          </w:tcPr>
          <w:p w14:paraId="5518B74F" w14:textId="77777777" w:rsidR="00AB49F8" w:rsidRDefault="00AB49F8" w:rsidP="00AB49F8">
            <w:pPr>
              <w:pStyle w:val="TableParagraph"/>
              <w:ind w:left="207"/>
              <w:rPr>
                <w:sz w:val="16"/>
              </w:rPr>
            </w:pPr>
            <w:r>
              <w:rPr>
                <w:b/>
                <w:sz w:val="16"/>
              </w:rPr>
              <w:t xml:space="preserve">9. </w:t>
            </w:r>
            <w:r>
              <w:rPr>
                <w:sz w:val="16"/>
              </w:rPr>
              <w:t>The system SHOULD provide the ability to render the list in a user-defined sort order.</w:t>
            </w:r>
          </w:p>
        </w:tc>
        <w:tc>
          <w:tcPr>
            <w:tcW w:w="540" w:type="dxa"/>
            <w:tcBorders>
              <w:left w:val="single" w:sz="6" w:space="0" w:color="000000"/>
              <w:right w:val="single" w:sz="6" w:space="0" w:color="000000"/>
            </w:tcBorders>
            <w:shd w:val="clear" w:color="auto" w:fill="A6A6A6" w:themeFill="background1" w:themeFillShade="A6"/>
            <w:vAlign w:val="center"/>
          </w:tcPr>
          <w:p w14:paraId="303D35A8" w14:textId="785BC49B" w:rsidR="00AB49F8" w:rsidRDefault="00AB49F8" w:rsidP="00AB49F8">
            <w:pPr>
              <w:pStyle w:val="TableParagraph"/>
              <w:ind w:left="0" w:right="15"/>
              <w:jc w:val="center"/>
              <w:rPr>
                <w:sz w:val="16"/>
              </w:rPr>
            </w:pPr>
          </w:p>
        </w:tc>
        <w:tc>
          <w:tcPr>
            <w:tcW w:w="710" w:type="dxa"/>
            <w:tcBorders>
              <w:left w:val="single" w:sz="6" w:space="0" w:color="000000"/>
              <w:right w:val="single" w:sz="6" w:space="0" w:color="000000"/>
            </w:tcBorders>
            <w:shd w:val="clear" w:color="auto" w:fill="A6A6A6" w:themeFill="background1" w:themeFillShade="A6"/>
            <w:vAlign w:val="center"/>
          </w:tcPr>
          <w:p w14:paraId="5986633F" w14:textId="7FE2FD6F" w:rsidR="00AB49F8" w:rsidRDefault="00AB49F8" w:rsidP="00AB49F8">
            <w:pPr>
              <w:pStyle w:val="TableParagraph"/>
              <w:ind w:left="0"/>
              <w:jc w:val="center"/>
              <w:rPr>
                <w:sz w:val="16"/>
              </w:rPr>
            </w:pPr>
            <w:r>
              <w:rPr>
                <w:sz w:val="16"/>
              </w:rPr>
              <w:t>D</w:t>
            </w:r>
          </w:p>
        </w:tc>
        <w:tc>
          <w:tcPr>
            <w:tcW w:w="910" w:type="dxa"/>
            <w:tcBorders>
              <w:left w:val="single" w:sz="6" w:space="0" w:color="000000"/>
              <w:right w:val="single" w:sz="6" w:space="0" w:color="000000"/>
            </w:tcBorders>
            <w:shd w:val="clear" w:color="auto" w:fill="A6A6A6" w:themeFill="background1" w:themeFillShade="A6"/>
            <w:vAlign w:val="center"/>
          </w:tcPr>
          <w:p w14:paraId="18F5EE7D" w14:textId="77777777" w:rsidR="00AB49F8" w:rsidRDefault="00AB49F8" w:rsidP="00AB49F8">
            <w:pPr>
              <w:pStyle w:val="TableParagraph"/>
              <w:ind w:left="6"/>
              <w:jc w:val="center"/>
              <w:rPr>
                <w:sz w:val="16"/>
              </w:rPr>
            </w:pPr>
          </w:p>
        </w:tc>
      </w:tr>
      <w:tr w:rsidR="00AB49F8" w14:paraId="41AFE422" w14:textId="2DCAF752" w:rsidTr="00240EC3">
        <w:trPr>
          <w:trHeight w:hRule="exact" w:val="216"/>
        </w:trPr>
        <w:tc>
          <w:tcPr>
            <w:tcW w:w="1260" w:type="dxa"/>
            <w:vMerge/>
            <w:tcBorders>
              <w:right w:val="single" w:sz="8" w:space="0" w:color="000000"/>
            </w:tcBorders>
          </w:tcPr>
          <w:p w14:paraId="34187577" w14:textId="77777777" w:rsidR="00AB49F8" w:rsidRDefault="00AB49F8" w:rsidP="00AB49F8">
            <w:pPr>
              <w:rPr>
                <w:sz w:val="2"/>
                <w:szCs w:val="2"/>
              </w:rPr>
            </w:pPr>
          </w:p>
        </w:tc>
        <w:tc>
          <w:tcPr>
            <w:tcW w:w="9360" w:type="dxa"/>
            <w:tcBorders>
              <w:left w:val="single" w:sz="8" w:space="0" w:color="000000"/>
              <w:right w:val="single" w:sz="6" w:space="0" w:color="000000"/>
            </w:tcBorders>
            <w:shd w:val="clear" w:color="auto" w:fill="F2DBDB" w:themeFill="accent2" w:themeFillTint="33"/>
          </w:tcPr>
          <w:p w14:paraId="295F30AC" w14:textId="77777777" w:rsidR="00AB49F8" w:rsidRDefault="00AB49F8" w:rsidP="00AB49F8">
            <w:pPr>
              <w:pStyle w:val="TableParagraph"/>
              <w:ind w:left="118"/>
              <w:rPr>
                <w:sz w:val="16"/>
              </w:rPr>
            </w:pPr>
            <w:r>
              <w:rPr>
                <w:b/>
                <w:sz w:val="16"/>
              </w:rPr>
              <w:t xml:space="preserve">10. </w:t>
            </w:r>
            <w:r>
              <w:rPr>
                <w:sz w:val="16"/>
              </w:rPr>
              <w:t>The system SHALL provide the ability to render only active problems.</w:t>
            </w:r>
          </w:p>
        </w:tc>
        <w:tc>
          <w:tcPr>
            <w:tcW w:w="540" w:type="dxa"/>
            <w:tcBorders>
              <w:left w:val="single" w:sz="6" w:space="0" w:color="000000"/>
              <w:right w:val="single" w:sz="6" w:space="0" w:color="000000"/>
            </w:tcBorders>
            <w:shd w:val="clear" w:color="auto" w:fill="F2DBDB" w:themeFill="accent2" w:themeFillTint="33"/>
            <w:vAlign w:val="center"/>
          </w:tcPr>
          <w:p w14:paraId="43DAF32D" w14:textId="77777777" w:rsidR="00AB49F8" w:rsidRDefault="00AB49F8" w:rsidP="00AB49F8">
            <w:pPr>
              <w:pStyle w:val="TableParagraph"/>
              <w:ind w:left="0" w:right="15"/>
              <w:jc w:val="center"/>
              <w:rPr>
                <w:sz w:val="16"/>
              </w:rPr>
            </w:pPr>
            <w:r>
              <w:rPr>
                <w:sz w:val="16"/>
              </w:rPr>
              <w:t>117</w:t>
            </w:r>
          </w:p>
        </w:tc>
        <w:tc>
          <w:tcPr>
            <w:tcW w:w="710" w:type="dxa"/>
            <w:tcBorders>
              <w:left w:val="single" w:sz="6" w:space="0" w:color="000000"/>
              <w:right w:val="single" w:sz="6" w:space="0" w:color="000000"/>
            </w:tcBorders>
            <w:shd w:val="clear" w:color="auto" w:fill="F2DBDB" w:themeFill="accent2" w:themeFillTint="33"/>
            <w:vAlign w:val="center"/>
          </w:tcPr>
          <w:p w14:paraId="24395BCF" w14:textId="5C3067B2" w:rsidR="00AB49F8" w:rsidRDefault="00AB49F8" w:rsidP="00AB49F8">
            <w:pPr>
              <w:pStyle w:val="TableParagraph"/>
              <w:ind w:left="0"/>
              <w:jc w:val="center"/>
              <w:rPr>
                <w:sz w:val="16"/>
              </w:rPr>
            </w:pPr>
            <w:r>
              <w:rPr>
                <w:sz w:val="16"/>
              </w:rPr>
              <w:t>A</w:t>
            </w:r>
          </w:p>
        </w:tc>
        <w:tc>
          <w:tcPr>
            <w:tcW w:w="910" w:type="dxa"/>
            <w:tcBorders>
              <w:left w:val="single" w:sz="6" w:space="0" w:color="000000"/>
              <w:right w:val="single" w:sz="6" w:space="0" w:color="000000"/>
            </w:tcBorders>
            <w:shd w:val="clear" w:color="auto" w:fill="F2DBDB" w:themeFill="accent2" w:themeFillTint="33"/>
            <w:vAlign w:val="center"/>
          </w:tcPr>
          <w:p w14:paraId="5E7ECA52" w14:textId="062D6F3A" w:rsidR="00AB49F8" w:rsidRDefault="00AB49F8" w:rsidP="00AB49F8">
            <w:pPr>
              <w:pStyle w:val="TableParagraph"/>
              <w:ind w:left="6"/>
              <w:jc w:val="center"/>
              <w:rPr>
                <w:sz w:val="16"/>
              </w:rPr>
            </w:pPr>
            <w:r>
              <w:rPr>
                <w:sz w:val="16"/>
              </w:rPr>
              <w:t>DC.1.4.3#9</w:t>
            </w:r>
          </w:p>
        </w:tc>
      </w:tr>
      <w:tr w:rsidR="00AB49F8" w14:paraId="372D5B3D" w14:textId="41249B35" w:rsidTr="00240EC3">
        <w:trPr>
          <w:trHeight w:hRule="exact" w:val="216"/>
        </w:trPr>
        <w:tc>
          <w:tcPr>
            <w:tcW w:w="1260" w:type="dxa"/>
            <w:vMerge/>
            <w:tcBorders>
              <w:right w:val="single" w:sz="8" w:space="0" w:color="000000"/>
            </w:tcBorders>
          </w:tcPr>
          <w:p w14:paraId="13CFBD94" w14:textId="77777777" w:rsidR="00AB49F8" w:rsidRDefault="00AB49F8" w:rsidP="00AB49F8">
            <w:pPr>
              <w:rPr>
                <w:sz w:val="2"/>
                <w:szCs w:val="2"/>
              </w:rPr>
            </w:pPr>
          </w:p>
        </w:tc>
        <w:tc>
          <w:tcPr>
            <w:tcW w:w="9360" w:type="dxa"/>
            <w:tcBorders>
              <w:left w:val="single" w:sz="8" w:space="0" w:color="000000"/>
              <w:right w:val="single" w:sz="6" w:space="0" w:color="000000"/>
            </w:tcBorders>
            <w:shd w:val="clear" w:color="auto" w:fill="A6A6A6" w:themeFill="background1" w:themeFillShade="A6"/>
          </w:tcPr>
          <w:p w14:paraId="23A88659" w14:textId="77777777" w:rsidR="00AB49F8" w:rsidRDefault="00AB49F8" w:rsidP="00AB49F8">
            <w:pPr>
              <w:pStyle w:val="TableParagraph"/>
              <w:spacing w:line="190" w:lineRule="atLeast"/>
              <w:ind w:left="453" w:hanging="335"/>
              <w:rPr>
                <w:sz w:val="16"/>
              </w:rPr>
            </w:pPr>
            <w:r>
              <w:rPr>
                <w:b/>
                <w:sz w:val="16"/>
              </w:rPr>
              <w:t xml:space="preserve">11. </w:t>
            </w:r>
            <w:r>
              <w:rPr>
                <w:sz w:val="16"/>
              </w:rPr>
              <w:t>The system SHOULD provide the ability to link one or more problem(s) in the Problem list to encounters.</w:t>
            </w:r>
          </w:p>
        </w:tc>
        <w:tc>
          <w:tcPr>
            <w:tcW w:w="540" w:type="dxa"/>
            <w:tcBorders>
              <w:left w:val="single" w:sz="6" w:space="0" w:color="000000"/>
              <w:right w:val="single" w:sz="6" w:space="0" w:color="000000"/>
            </w:tcBorders>
            <w:shd w:val="clear" w:color="auto" w:fill="A6A6A6" w:themeFill="background1" w:themeFillShade="A6"/>
            <w:vAlign w:val="center"/>
          </w:tcPr>
          <w:p w14:paraId="1336C4EC" w14:textId="77777777" w:rsidR="00AB49F8" w:rsidRDefault="00AB49F8" w:rsidP="00AB49F8">
            <w:pPr>
              <w:pStyle w:val="TableParagraph"/>
              <w:ind w:left="0" w:right="15"/>
              <w:jc w:val="center"/>
              <w:rPr>
                <w:sz w:val="16"/>
              </w:rPr>
            </w:pPr>
            <w:r>
              <w:rPr>
                <w:sz w:val="16"/>
              </w:rPr>
              <w:t>118</w:t>
            </w:r>
          </w:p>
        </w:tc>
        <w:tc>
          <w:tcPr>
            <w:tcW w:w="710" w:type="dxa"/>
            <w:tcBorders>
              <w:left w:val="single" w:sz="6" w:space="0" w:color="000000"/>
              <w:right w:val="single" w:sz="6" w:space="0" w:color="000000"/>
            </w:tcBorders>
            <w:shd w:val="clear" w:color="auto" w:fill="A6A6A6" w:themeFill="background1" w:themeFillShade="A6"/>
            <w:vAlign w:val="center"/>
          </w:tcPr>
          <w:p w14:paraId="261A0350" w14:textId="1C5A0723" w:rsidR="00AB49F8" w:rsidRDefault="00AB49F8" w:rsidP="00AB49F8">
            <w:pPr>
              <w:pStyle w:val="TableParagraph"/>
              <w:ind w:left="0"/>
              <w:jc w:val="center"/>
              <w:rPr>
                <w:sz w:val="16"/>
              </w:rPr>
            </w:pPr>
            <w:r>
              <w:rPr>
                <w:sz w:val="16"/>
              </w:rPr>
              <w:t>D</w:t>
            </w:r>
          </w:p>
        </w:tc>
        <w:tc>
          <w:tcPr>
            <w:tcW w:w="910" w:type="dxa"/>
            <w:tcBorders>
              <w:left w:val="single" w:sz="6" w:space="0" w:color="000000"/>
              <w:right w:val="single" w:sz="6" w:space="0" w:color="000000"/>
            </w:tcBorders>
            <w:shd w:val="clear" w:color="auto" w:fill="A6A6A6" w:themeFill="background1" w:themeFillShade="A6"/>
            <w:vAlign w:val="center"/>
          </w:tcPr>
          <w:p w14:paraId="34631DEA" w14:textId="7F4E1509" w:rsidR="00AB49F8" w:rsidRDefault="00AB49F8" w:rsidP="00AB49F8">
            <w:pPr>
              <w:pStyle w:val="TableParagraph"/>
              <w:ind w:left="6"/>
              <w:jc w:val="center"/>
              <w:rPr>
                <w:sz w:val="16"/>
              </w:rPr>
            </w:pPr>
            <w:r>
              <w:rPr>
                <w:sz w:val="16"/>
              </w:rPr>
              <w:t>DC.1.4.3#10</w:t>
            </w:r>
          </w:p>
        </w:tc>
      </w:tr>
      <w:tr w:rsidR="00AB49F8" w14:paraId="5199E045" w14:textId="597F75CB" w:rsidTr="00240EC3">
        <w:trPr>
          <w:trHeight w:hRule="exact" w:val="216"/>
        </w:trPr>
        <w:tc>
          <w:tcPr>
            <w:tcW w:w="1260" w:type="dxa"/>
            <w:vMerge/>
            <w:tcBorders>
              <w:right w:val="single" w:sz="8" w:space="0" w:color="000000"/>
            </w:tcBorders>
          </w:tcPr>
          <w:p w14:paraId="62121444" w14:textId="77777777" w:rsidR="00AB49F8" w:rsidRDefault="00AB49F8" w:rsidP="00AB49F8">
            <w:pPr>
              <w:rPr>
                <w:sz w:val="2"/>
                <w:szCs w:val="2"/>
              </w:rPr>
            </w:pPr>
          </w:p>
        </w:tc>
        <w:tc>
          <w:tcPr>
            <w:tcW w:w="9360" w:type="dxa"/>
            <w:tcBorders>
              <w:left w:val="single" w:sz="8" w:space="0" w:color="000000"/>
              <w:right w:val="single" w:sz="6" w:space="0" w:color="000000"/>
            </w:tcBorders>
            <w:shd w:val="clear" w:color="auto" w:fill="A6A6A6" w:themeFill="background1" w:themeFillShade="A6"/>
          </w:tcPr>
          <w:p w14:paraId="6AA05E20" w14:textId="77777777" w:rsidR="00AB49F8" w:rsidRDefault="00AB49F8" w:rsidP="00AB49F8">
            <w:pPr>
              <w:pStyle w:val="TableParagraph"/>
              <w:ind w:left="118"/>
              <w:rPr>
                <w:sz w:val="16"/>
              </w:rPr>
            </w:pPr>
            <w:r>
              <w:rPr>
                <w:b/>
                <w:sz w:val="16"/>
              </w:rPr>
              <w:t>12.</w:t>
            </w:r>
            <w:r>
              <w:rPr>
                <w:b/>
                <w:spacing w:val="21"/>
                <w:sz w:val="16"/>
              </w:rPr>
              <w:t xml:space="preserve"> </w:t>
            </w:r>
            <w:r>
              <w:rPr>
                <w:sz w:val="16"/>
              </w:rPr>
              <w:t>The</w:t>
            </w:r>
            <w:r>
              <w:rPr>
                <w:spacing w:val="-11"/>
                <w:sz w:val="16"/>
              </w:rPr>
              <w:t xml:space="preserve"> </w:t>
            </w:r>
            <w:r>
              <w:rPr>
                <w:sz w:val="16"/>
              </w:rPr>
              <w:t>system</w:t>
            </w:r>
            <w:r>
              <w:rPr>
                <w:spacing w:val="-11"/>
                <w:sz w:val="16"/>
              </w:rPr>
              <w:t xml:space="preserve"> </w:t>
            </w:r>
            <w:r>
              <w:rPr>
                <w:sz w:val="16"/>
              </w:rPr>
              <w:t>MAY</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to</w:t>
            </w:r>
            <w:r>
              <w:rPr>
                <w:spacing w:val="-11"/>
                <w:sz w:val="16"/>
              </w:rPr>
              <w:t xml:space="preserve"> </w:t>
            </w:r>
            <w:r>
              <w:rPr>
                <w:sz w:val="16"/>
              </w:rPr>
              <w:t>link</w:t>
            </w:r>
            <w:r>
              <w:rPr>
                <w:spacing w:val="-11"/>
                <w:sz w:val="16"/>
              </w:rPr>
              <w:t xml:space="preserve"> </w:t>
            </w:r>
            <w:r>
              <w:rPr>
                <w:sz w:val="16"/>
              </w:rPr>
              <w:t>one</w:t>
            </w:r>
            <w:r>
              <w:rPr>
                <w:spacing w:val="-11"/>
                <w:sz w:val="16"/>
              </w:rPr>
              <w:t xml:space="preserve"> </w:t>
            </w:r>
            <w:r>
              <w:rPr>
                <w:sz w:val="16"/>
              </w:rPr>
              <w:t>or</w:t>
            </w:r>
            <w:r>
              <w:rPr>
                <w:spacing w:val="-11"/>
                <w:sz w:val="16"/>
              </w:rPr>
              <w:t xml:space="preserve"> </w:t>
            </w:r>
            <w:r>
              <w:rPr>
                <w:sz w:val="16"/>
              </w:rPr>
              <w:t>more</w:t>
            </w:r>
            <w:r>
              <w:rPr>
                <w:spacing w:val="-11"/>
                <w:sz w:val="16"/>
              </w:rPr>
              <w:t xml:space="preserve"> </w:t>
            </w:r>
            <w:r>
              <w:rPr>
                <w:sz w:val="16"/>
              </w:rPr>
              <w:t>problem(s)</w:t>
            </w:r>
            <w:r>
              <w:rPr>
                <w:spacing w:val="-11"/>
                <w:sz w:val="16"/>
              </w:rPr>
              <w:t xml:space="preserve"> </w:t>
            </w:r>
            <w:r>
              <w:rPr>
                <w:sz w:val="16"/>
              </w:rPr>
              <w:t>in</w:t>
            </w:r>
            <w:r>
              <w:rPr>
                <w:spacing w:val="-11"/>
                <w:sz w:val="16"/>
              </w:rPr>
              <w:t xml:space="preserve"> </w:t>
            </w:r>
            <w:r>
              <w:rPr>
                <w:sz w:val="16"/>
              </w:rPr>
              <w:t>the</w:t>
            </w:r>
            <w:r>
              <w:rPr>
                <w:spacing w:val="-11"/>
                <w:sz w:val="16"/>
              </w:rPr>
              <w:t xml:space="preserve"> </w:t>
            </w:r>
            <w:r>
              <w:rPr>
                <w:sz w:val="16"/>
              </w:rPr>
              <w:t>Problem</w:t>
            </w:r>
            <w:r>
              <w:rPr>
                <w:spacing w:val="-11"/>
                <w:sz w:val="16"/>
              </w:rPr>
              <w:t xml:space="preserve"> </w:t>
            </w:r>
            <w:r>
              <w:rPr>
                <w:sz w:val="16"/>
              </w:rPr>
              <w:t>List</w:t>
            </w:r>
            <w:r>
              <w:rPr>
                <w:spacing w:val="-11"/>
                <w:sz w:val="16"/>
              </w:rPr>
              <w:t xml:space="preserve"> </w:t>
            </w:r>
            <w:r>
              <w:rPr>
                <w:sz w:val="16"/>
              </w:rPr>
              <w:t>to</w:t>
            </w:r>
            <w:r>
              <w:rPr>
                <w:spacing w:val="-11"/>
                <w:sz w:val="16"/>
              </w:rPr>
              <w:t xml:space="preserve"> </w:t>
            </w:r>
            <w:r>
              <w:rPr>
                <w:sz w:val="16"/>
              </w:rPr>
              <w:t>medications.</w:t>
            </w:r>
          </w:p>
        </w:tc>
        <w:tc>
          <w:tcPr>
            <w:tcW w:w="540" w:type="dxa"/>
            <w:tcBorders>
              <w:left w:val="single" w:sz="6" w:space="0" w:color="000000"/>
              <w:right w:val="single" w:sz="6" w:space="0" w:color="000000"/>
            </w:tcBorders>
            <w:shd w:val="clear" w:color="auto" w:fill="A6A6A6" w:themeFill="background1" w:themeFillShade="A6"/>
            <w:vAlign w:val="center"/>
          </w:tcPr>
          <w:p w14:paraId="2547E145" w14:textId="77777777" w:rsidR="00AB49F8" w:rsidRDefault="00AB49F8" w:rsidP="00AB49F8">
            <w:pPr>
              <w:pStyle w:val="TableParagraph"/>
              <w:ind w:left="0" w:right="15"/>
              <w:jc w:val="center"/>
              <w:rPr>
                <w:sz w:val="16"/>
              </w:rPr>
            </w:pPr>
            <w:r>
              <w:rPr>
                <w:sz w:val="16"/>
              </w:rPr>
              <w:t>119</w:t>
            </w:r>
          </w:p>
        </w:tc>
        <w:tc>
          <w:tcPr>
            <w:tcW w:w="710" w:type="dxa"/>
            <w:tcBorders>
              <w:left w:val="single" w:sz="6" w:space="0" w:color="000000"/>
              <w:right w:val="single" w:sz="6" w:space="0" w:color="000000"/>
            </w:tcBorders>
            <w:shd w:val="clear" w:color="auto" w:fill="A6A6A6" w:themeFill="background1" w:themeFillShade="A6"/>
            <w:vAlign w:val="center"/>
          </w:tcPr>
          <w:p w14:paraId="7DA553B5" w14:textId="0F1D1E6E" w:rsidR="00AB49F8" w:rsidRDefault="00AB49F8" w:rsidP="00AB49F8">
            <w:pPr>
              <w:pStyle w:val="TableParagraph"/>
              <w:ind w:left="0"/>
              <w:jc w:val="center"/>
              <w:rPr>
                <w:sz w:val="16"/>
              </w:rPr>
            </w:pPr>
            <w:r>
              <w:rPr>
                <w:sz w:val="16"/>
              </w:rPr>
              <w:t>D</w:t>
            </w:r>
          </w:p>
        </w:tc>
        <w:tc>
          <w:tcPr>
            <w:tcW w:w="910" w:type="dxa"/>
            <w:tcBorders>
              <w:left w:val="single" w:sz="6" w:space="0" w:color="000000"/>
              <w:right w:val="single" w:sz="6" w:space="0" w:color="000000"/>
            </w:tcBorders>
            <w:shd w:val="clear" w:color="auto" w:fill="A6A6A6" w:themeFill="background1" w:themeFillShade="A6"/>
            <w:vAlign w:val="center"/>
          </w:tcPr>
          <w:p w14:paraId="09D6DA25" w14:textId="77777777" w:rsidR="00AB49F8" w:rsidRDefault="00AB49F8" w:rsidP="00AB49F8">
            <w:pPr>
              <w:pStyle w:val="TableParagraph"/>
              <w:ind w:left="278" w:right="263"/>
              <w:jc w:val="center"/>
              <w:rPr>
                <w:sz w:val="16"/>
              </w:rPr>
            </w:pPr>
          </w:p>
        </w:tc>
      </w:tr>
      <w:tr w:rsidR="00AB49F8" w14:paraId="685EC3F2" w14:textId="127B786A" w:rsidTr="00240EC3">
        <w:trPr>
          <w:trHeight w:hRule="exact" w:val="216"/>
        </w:trPr>
        <w:tc>
          <w:tcPr>
            <w:tcW w:w="1260" w:type="dxa"/>
            <w:vMerge/>
            <w:tcBorders>
              <w:right w:val="single" w:sz="8" w:space="0" w:color="000000"/>
            </w:tcBorders>
          </w:tcPr>
          <w:p w14:paraId="173D867E" w14:textId="77777777" w:rsidR="00AB49F8" w:rsidRDefault="00AB49F8" w:rsidP="00AB49F8">
            <w:pPr>
              <w:rPr>
                <w:sz w:val="2"/>
                <w:szCs w:val="2"/>
              </w:rPr>
            </w:pPr>
          </w:p>
        </w:tc>
        <w:tc>
          <w:tcPr>
            <w:tcW w:w="9360" w:type="dxa"/>
            <w:tcBorders>
              <w:left w:val="single" w:sz="8" w:space="0" w:color="000000"/>
              <w:right w:val="single" w:sz="6" w:space="0" w:color="000000"/>
            </w:tcBorders>
            <w:shd w:val="clear" w:color="auto" w:fill="A6A6A6" w:themeFill="background1" w:themeFillShade="A6"/>
          </w:tcPr>
          <w:p w14:paraId="2E5D57EE" w14:textId="77777777" w:rsidR="00AB49F8" w:rsidRDefault="00AB49F8" w:rsidP="00AB49F8">
            <w:pPr>
              <w:pStyle w:val="TableParagraph"/>
              <w:ind w:left="118"/>
              <w:rPr>
                <w:sz w:val="16"/>
              </w:rPr>
            </w:pPr>
            <w:r>
              <w:rPr>
                <w:b/>
                <w:sz w:val="16"/>
              </w:rPr>
              <w:t xml:space="preserve">13. </w:t>
            </w:r>
            <w:r>
              <w:rPr>
                <w:sz w:val="16"/>
              </w:rPr>
              <w:t>The system MAY provide the ability to link one or more problem(s) in the Problem list to orders.</w:t>
            </w:r>
          </w:p>
        </w:tc>
        <w:tc>
          <w:tcPr>
            <w:tcW w:w="540" w:type="dxa"/>
            <w:tcBorders>
              <w:left w:val="single" w:sz="6" w:space="0" w:color="000000"/>
              <w:right w:val="single" w:sz="6" w:space="0" w:color="000000"/>
            </w:tcBorders>
            <w:shd w:val="clear" w:color="auto" w:fill="A6A6A6" w:themeFill="background1" w:themeFillShade="A6"/>
            <w:vAlign w:val="center"/>
          </w:tcPr>
          <w:p w14:paraId="4E031C3A" w14:textId="77777777" w:rsidR="00AB49F8" w:rsidRDefault="00AB49F8" w:rsidP="00AB49F8">
            <w:pPr>
              <w:pStyle w:val="TableParagraph"/>
              <w:ind w:left="0" w:right="15"/>
              <w:jc w:val="center"/>
              <w:rPr>
                <w:sz w:val="16"/>
              </w:rPr>
            </w:pPr>
            <w:r>
              <w:rPr>
                <w:sz w:val="16"/>
              </w:rPr>
              <w:t>120</w:t>
            </w:r>
          </w:p>
        </w:tc>
        <w:tc>
          <w:tcPr>
            <w:tcW w:w="710" w:type="dxa"/>
            <w:tcBorders>
              <w:left w:val="single" w:sz="6" w:space="0" w:color="000000"/>
              <w:right w:val="single" w:sz="6" w:space="0" w:color="000000"/>
            </w:tcBorders>
            <w:shd w:val="clear" w:color="auto" w:fill="A6A6A6" w:themeFill="background1" w:themeFillShade="A6"/>
            <w:vAlign w:val="center"/>
          </w:tcPr>
          <w:p w14:paraId="10C167C1" w14:textId="0AA584FD" w:rsidR="00AB49F8" w:rsidRDefault="00AB49F8" w:rsidP="00AB49F8">
            <w:pPr>
              <w:pStyle w:val="TableParagraph"/>
              <w:ind w:left="0"/>
              <w:jc w:val="center"/>
              <w:rPr>
                <w:sz w:val="16"/>
              </w:rPr>
            </w:pPr>
            <w:r>
              <w:rPr>
                <w:sz w:val="16"/>
              </w:rPr>
              <w:t>D</w:t>
            </w:r>
          </w:p>
        </w:tc>
        <w:tc>
          <w:tcPr>
            <w:tcW w:w="910" w:type="dxa"/>
            <w:tcBorders>
              <w:left w:val="single" w:sz="6" w:space="0" w:color="000000"/>
              <w:right w:val="single" w:sz="6" w:space="0" w:color="000000"/>
            </w:tcBorders>
            <w:shd w:val="clear" w:color="auto" w:fill="A6A6A6" w:themeFill="background1" w:themeFillShade="A6"/>
            <w:vAlign w:val="center"/>
          </w:tcPr>
          <w:p w14:paraId="25C72C1D" w14:textId="77777777" w:rsidR="00AB49F8" w:rsidRDefault="00AB49F8" w:rsidP="00AB49F8">
            <w:pPr>
              <w:pStyle w:val="TableParagraph"/>
              <w:ind w:left="278" w:right="263"/>
              <w:jc w:val="center"/>
              <w:rPr>
                <w:sz w:val="16"/>
              </w:rPr>
            </w:pPr>
          </w:p>
        </w:tc>
      </w:tr>
      <w:tr w:rsidR="00AB49F8" w14:paraId="1C31C421" w14:textId="64F41173" w:rsidTr="00240EC3">
        <w:trPr>
          <w:trHeight w:hRule="exact" w:val="216"/>
        </w:trPr>
        <w:tc>
          <w:tcPr>
            <w:tcW w:w="1260" w:type="dxa"/>
            <w:vMerge/>
            <w:tcBorders>
              <w:right w:val="single" w:sz="8" w:space="0" w:color="000000"/>
            </w:tcBorders>
          </w:tcPr>
          <w:p w14:paraId="169003D1" w14:textId="77777777" w:rsidR="00AB49F8" w:rsidRDefault="00AB49F8" w:rsidP="00AB49F8">
            <w:pPr>
              <w:rPr>
                <w:sz w:val="2"/>
                <w:szCs w:val="2"/>
              </w:rPr>
            </w:pPr>
          </w:p>
        </w:tc>
        <w:tc>
          <w:tcPr>
            <w:tcW w:w="9360" w:type="dxa"/>
            <w:tcBorders>
              <w:left w:val="single" w:sz="8" w:space="0" w:color="000000"/>
              <w:bottom w:val="single" w:sz="6" w:space="0" w:color="000000"/>
              <w:right w:val="single" w:sz="6" w:space="0" w:color="000000"/>
            </w:tcBorders>
            <w:shd w:val="clear" w:color="auto" w:fill="A6A6A6" w:themeFill="background1" w:themeFillShade="A6"/>
          </w:tcPr>
          <w:p w14:paraId="2DEF27CB" w14:textId="77777777" w:rsidR="00AB49F8" w:rsidRDefault="00AB49F8" w:rsidP="00AB49F8">
            <w:pPr>
              <w:pStyle w:val="TableParagraph"/>
              <w:spacing w:line="190" w:lineRule="atLeast"/>
              <w:ind w:left="453" w:hanging="335"/>
              <w:rPr>
                <w:sz w:val="16"/>
              </w:rPr>
            </w:pPr>
            <w:r>
              <w:rPr>
                <w:b/>
                <w:sz w:val="16"/>
              </w:rPr>
              <w:t xml:space="preserve">14. </w:t>
            </w:r>
            <w:r>
              <w:rPr>
                <w:sz w:val="16"/>
              </w:rPr>
              <w:t>The system MAY provide the ability to link one or more problem(s) in the Problem list to medical equipment.</w:t>
            </w:r>
          </w:p>
        </w:tc>
        <w:tc>
          <w:tcPr>
            <w:tcW w:w="540" w:type="dxa"/>
            <w:tcBorders>
              <w:left w:val="single" w:sz="6" w:space="0" w:color="000000"/>
              <w:bottom w:val="single" w:sz="6" w:space="0" w:color="000000"/>
              <w:right w:val="single" w:sz="6" w:space="0" w:color="000000"/>
            </w:tcBorders>
            <w:shd w:val="clear" w:color="auto" w:fill="A6A6A6" w:themeFill="background1" w:themeFillShade="A6"/>
            <w:vAlign w:val="center"/>
          </w:tcPr>
          <w:p w14:paraId="4AD6596F" w14:textId="77777777" w:rsidR="00AB49F8" w:rsidRDefault="00AB49F8" w:rsidP="00AB49F8">
            <w:pPr>
              <w:pStyle w:val="TableParagraph"/>
              <w:ind w:left="0" w:right="15"/>
              <w:jc w:val="center"/>
              <w:rPr>
                <w:sz w:val="16"/>
              </w:rPr>
            </w:pPr>
            <w:r>
              <w:rPr>
                <w:sz w:val="16"/>
              </w:rPr>
              <w:t>121</w:t>
            </w:r>
          </w:p>
        </w:tc>
        <w:tc>
          <w:tcPr>
            <w:tcW w:w="710" w:type="dxa"/>
            <w:tcBorders>
              <w:left w:val="single" w:sz="6" w:space="0" w:color="000000"/>
              <w:bottom w:val="single" w:sz="6" w:space="0" w:color="000000"/>
              <w:right w:val="single" w:sz="6" w:space="0" w:color="000000"/>
            </w:tcBorders>
            <w:shd w:val="clear" w:color="auto" w:fill="A6A6A6" w:themeFill="background1" w:themeFillShade="A6"/>
            <w:vAlign w:val="center"/>
          </w:tcPr>
          <w:p w14:paraId="6F14C7CB" w14:textId="0C8B39BE" w:rsidR="00AB49F8" w:rsidRDefault="00AB49F8" w:rsidP="00AB49F8">
            <w:pPr>
              <w:pStyle w:val="TableParagraph"/>
              <w:ind w:left="0"/>
              <w:jc w:val="center"/>
              <w:rPr>
                <w:sz w:val="16"/>
              </w:rPr>
            </w:pPr>
            <w:r>
              <w:rPr>
                <w:sz w:val="16"/>
              </w:rPr>
              <w:t>D</w:t>
            </w:r>
          </w:p>
        </w:tc>
        <w:tc>
          <w:tcPr>
            <w:tcW w:w="910" w:type="dxa"/>
            <w:tcBorders>
              <w:left w:val="single" w:sz="6" w:space="0" w:color="000000"/>
              <w:bottom w:val="single" w:sz="6" w:space="0" w:color="000000"/>
              <w:right w:val="single" w:sz="6" w:space="0" w:color="000000"/>
            </w:tcBorders>
            <w:shd w:val="clear" w:color="auto" w:fill="A6A6A6" w:themeFill="background1" w:themeFillShade="A6"/>
            <w:vAlign w:val="center"/>
          </w:tcPr>
          <w:p w14:paraId="024E5C79" w14:textId="77777777" w:rsidR="00AB49F8" w:rsidRDefault="00AB49F8" w:rsidP="00AB49F8">
            <w:pPr>
              <w:pStyle w:val="TableParagraph"/>
              <w:ind w:left="278" w:right="263"/>
              <w:jc w:val="center"/>
              <w:rPr>
                <w:sz w:val="16"/>
              </w:rPr>
            </w:pPr>
          </w:p>
        </w:tc>
      </w:tr>
      <w:tr w:rsidR="00AB49F8" w14:paraId="591595C8" w14:textId="133E2C75" w:rsidTr="00240EC3">
        <w:trPr>
          <w:trHeight w:hRule="exact" w:val="216"/>
        </w:trPr>
        <w:tc>
          <w:tcPr>
            <w:tcW w:w="1260" w:type="dxa"/>
            <w:vMerge/>
            <w:tcBorders>
              <w:right w:val="single" w:sz="8" w:space="0" w:color="000000"/>
            </w:tcBorders>
          </w:tcPr>
          <w:p w14:paraId="3C3DE06F" w14:textId="77777777" w:rsidR="00AB49F8" w:rsidRDefault="00AB49F8" w:rsidP="00AB49F8">
            <w:pPr>
              <w:rPr>
                <w:sz w:val="2"/>
                <w:szCs w:val="2"/>
              </w:rPr>
            </w:pPr>
          </w:p>
        </w:tc>
        <w:tc>
          <w:tcPr>
            <w:tcW w:w="9360" w:type="dxa"/>
            <w:tcBorders>
              <w:top w:val="single" w:sz="6" w:space="0" w:color="000000"/>
              <w:left w:val="single" w:sz="8" w:space="0" w:color="000000"/>
              <w:right w:val="single" w:sz="6" w:space="0" w:color="000000"/>
            </w:tcBorders>
            <w:shd w:val="clear" w:color="auto" w:fill="A6A6A6" w:themeFill="background1" w:themeFillShade="A6"/>
          </w:tcPr>
          <w:p w14:paraId="2CD7CFE0" w14:textId="77777777" w:rsidR="00AB49F8" w:rsidRDefault="00AB49F8" w:rsidP="00AB49F8">
            <w:pPr>
              <w:pStyle w:val="TableParagraph"/>
              <w:spacing w:line="190" w:lineRule="atLeast"/>
              <w:ind w:left="453" w:hanging="335"/>
              <w:rPr>
                <w:sz w:val="16"/>
              </w:rPr>
            </w:pPr>
            <w:r>
              <w:rPr>
                <w:b/>
                <w:sz w:val="16"/>
              </w:rPr>
              <w:t xml:space="preserve">15. </w:t>
            </w:r>
            <w:r>
              <w:rPr>
                <w:sz w:val="16"/>
              </w:rPr>
              <w:t>The system MAY provide the ability to link one or more problem(s) in the Problem list to prosthetic/ orthotic devices.</w:t>
            </w:r>
          </w:p>
        </w:tc>
        <w:tc>
          <w:tcPr>
            <w:tcW w:w="540" w:type="dxa"/>
            <w:tcBorders>
              <w:top w:val="single" w:sz="6" w:space="0" w:color="000000"/>
              <w:left w:val="single" w:sz="6" w:space="0" w:color="000000"/>
              <w:right w:val="single" w:sz="6" w:space="0" w:color="000000"/>
            </w:tcBorders>
            <w:shd w:val="clear" w:color="auto" w:fill="A6A6A6" w:themeFill="background1" w:themeFillShade="A6"/>
            <w:vAlign w:val="center"/>
          </w:tcPr>
          <w:p w14:paraId="6E4E9E23" w14:textId="77777777" w:rsidR="00AB49F8" w:rsidRDefault="00AB49F8" w:rsidP="00AB49F8">
            <w:pPr>
              <w:pStyle w:val="TableParagraph"/>
              <w:ind w:left="0" w:right="15"/>
              <w:jc w:val="center"/>
              <w:rPr>
                <w:sz w:val="16"/>
              </w:rPr>
            </w:pPr>
            <w:r>
              <w:rPr>
                <w:sz w:val="16"/>
              </w:rPr>
              <w:t>122</w:t>
            </w:r>
          </w:p>
        </w:tc>
        <w:tc>
          <w:tcPr>
            <w:tcW w:w="710" w:type="dxa"/>
            <w:tcBorders>
              <w:top w:val="single" w:sz="6" w:space="0" w:color="000000"/>
              <w:left w:val="single" w:sz="6" w:space="0" w:color="000000"/>
              <w:right w:val="single" w:sz="6" w:space="0" w:color="000000"/>
            </w:tcBorders>
            <w:shd w:val="clear" w:color="auto" w:fill="A6A6A6" w:themeFill="background1" w:themeFillShade="A6"/>
            <w:vAlign w:val="center"/>
          </w:tcPr>
          <w:p w14:paraId="730BBA56" w14:textId="3CF694B6" w:rsidR="00AB49F8" w:rsidRDefault="00AB49F8" w:rsidP="00AB49F8">
            <w:pPr>
              <w:pStyle w:val="TableParagraph"/>
              <w:ind w:left="0"/>
              <w:jc w:val="center"/>
              <w:rPr>
                <w:sz w:val="16"/>
              </w:rPr>
            </w:pPr>
            <w:r>
              <w:rPr>
                <w:sz w:val="16"/>
              </w:rPr>
              <w:t>D</w:t>
            </w:r>
          </w:p>
        </w:tc>
        <w:tc>
          <w:tcPr>
            <w:tcW w:w="910" w:type="dxa"/>
            <w:tcBorders>
              <w:top w:val="single" w:sz="6" w:space="0" w:color="000000"/>
              <w:left w:val="single" w:sz="6" w:space="0" w:color="000000"/>
              <w:right w:val="single" w:sz="6" w:space="0" w:color="000000"/>
            </w:tcBorders>
            <w:shd w:val="clear" w:color="auto" w:fill="A6A6A6" w:themeFill="background1" w:themeFillShade="A6"/>
            <w:vAlign w:val="center"/>
          </w:tcPr>
          <w:p w14:paraId="533C3535" w14:textId="77777777" w:rsidR="00AB49F8" w:rsidRDefault="00AB49F8" w:rsidP="00AB49F8">
            <w:pPr>
              <w:pStyle w:val="TableParagraph"/>
              <w:ind w:left="278" w:right="263"/>
              <w:jc w:val="center"/>
              <w:rPr>
                <w:sz w:val="16"/>
              </w:rPr>
            </w:pPr>
          </w:p>
        </w:tc>
      </w:tr>
      <w:tr w:rsidR="00AB49F8" w14:paraId="739CDF37" w14:textId="47D225A5" w:rsidTr="00240EC3">
        <w:trPr>
          <w:trHeight w:hRule="exact" w:val="216"/>
        </w:trPr>
        <w:tc>
          <w:tcPr>
            <w:tcW w:w="1260" w:type="dxa"/>
            <w:vMerge/>
            <w:tcBorders>
              <w:right w:val="single" w:sz="8" w:space="0" w:color="000000"/>
            </w:tcBorders>
          </w:tcPr>
          <w:p w14:paraId="2C1FF73E" w14:textId="77777777" w:rsidR="00AB49F8" w:rsidRDefault="00AB49F8" w:rsidP="00AB49F8">
            <w:pPr>
              <w:rPr>
                <w:sz w:val="2"/>
                <w:szCs w:val="2"/>
              </w:rPr>
            </w:pPr>
          </w:p>
        </w:tc>
        <w:tc>
          <w:tcPr>
            <w:tcW w:w="9360" w:type="dxa"/>
            <w:tcBorders>
              <w:left w:val="single" w:sz="8" w:space="0" w:color="000000"/>
              <w:right w:val="single" w:sz="6" w:space="0" w:color="000000"/>
            </w:tcBorders>
            <w:shd w:val="clear" w:color="auto" w:fill="A6A6A6" w:themeFill="background1" w:themeFillShade="A6"/>
          </w:tcPr>
          <w:p w14:paraId="615CDA57" w14:textId="77777777" w:rsidR="00AB49F8" w:rsidRDefault="00AB49F8" w:rsidP="00AB49F8">
            <w:pPr>
              <w:pStyle w:val="TableParagraph"/>
              <w:ind w:left="118"/>
              <w:rPr>
                <w:sz w:val="16"/>
              </w:rPr>
            </w:pPr>
            <w:r>
              <w:rPr>
                <w:b/>
                <w:sz w:val="16"/>
              </w:rPr>
              <w:t xml:space="preserve">16. </w:t>
            </w:r>
            <w:r>
              <w:rPr>
                <w:sz w:val="16"/>
              </w:rPr>
              <w:t>The system MAY provide the ability to link one or more problem(s) in the Problem list to notes.</w:t>
            </w:r>
          </w:p>
        </w:tc>
        <w:tc>
          <w:tcPr>
            <w:tcW w:w="540" w:type="dxa"/>
            <w:tcBorders>
              <w:left w:val="single" w:sz="6" w:space="0" w:color="000000"/>
              <w:right w:val="single" w:sz="6" w:space="0" w:color="000000"/>
            </w:tcBorders>
            <w:shd w:val="clear" w:color="auto" w:fill="A6A6A6" w:themeFill="background1" w:themeFillShade="A6"/>
            <w:vAlign w:val="center"/>
          </w:tcPr>
          <w:p w14:paraId="42312D1F" w14:textId="77777777" w:rsidR="00AB49F8" w:rsidRDefault="00AB49F8" w:rsidP="00AB49F8">
            <w:pPr>
              <w:pStyle w:val="TableParagraph"/>
              <w:ind w:left="0" w:right="15"/>
              <w:jc w:val="center"/>
              <w:rPr>
                <w:sz w:val="16"/>
              </w:rPr>
            </w:pPr>
            <w:r>
              <w:rPr>
                <w:sz w:val="16"/>
              </w:rPr>
              <w:t>123</w:t>
            </w:r>
          </w:p>
        </w:tc>
        <w:tc>
          <w:tcPr>
            <w:tcW w:w="710" w:type="dxa"/>
            <w:tcBorders>
              <w:left w:val="single" w:sz="6" w:space="0" w:color="000000"/>
              <w:right w:val="single" w:sz="6" w:space="0" w:color="000000"/>
            </w:tcBorders>
            <w:shd w:val="clear" w:color="auto" w:fill="A6A6A6" w:themeFill="background1" w:themeFillShade="A6"/>
            <w:vAlign w:val="center"/>
          </w:tcPr>
          <w:p w14:paraId="09C7B5E4" w14:textId="3F969E32" w:rsidR="00AB49F8" w:rsidRDefault="00AB49F8" w:rsidP="00AB49F8">
            <w:pPr>
              <w:pStyle w:val="TableParagraph"/>
              <w:ind w:left="0"/>
              <w:jc w:val="center"/>
              <w:rPr>
                <w:sz w:val="16"/>
              </w:rPr>
            </w:pPr>
            <w:r>
              <w:rPr>
                <w:sz w:val="16"/>
              </w:rPr>
              <w:t>D</w:t>
            </w:r>
          </w:p>
        </w:tc>
        <w:tc>
          <w:tcPr>
            <w:tcW w:w="910" w:type="dxa"/>
            <w:tcBorders>
              <w:left w:val="single" w:sz="6" w:space="0" w:color="000000"/>
              <w:right w:val="single" w:sz="6" w:space="0" w:color="000000"/>
            </w:tcBorders>
            <w:shd w:val="clear" w:color="auto" w:fill="A6A6A6" w:themeFill="background1" w:themeFillShade="A6"/>
            <w:vAlign w:val="center"/>
          </w:tcPr>
          <w:p w14:paraId="63FAFA4A" w14:textId="77777777" w:rsidR="00AB49F8" w:rsidRDefault="00AB49F8" w:rsidP="00AB49F8">
            <w:pPr>
              <w:pStyle w:val="TableParagraph"/>
              <w:ind w:left="278" w:right="263"/>
              <w:jc w:val="center"/>
              <w:rPr>
                <w:sz w:val="16"/>
              </w:rPr>
            </w:pPr>
          </w:p>
        </w:tc>
      </w:tr>
      <w:tr w:rsidR="00AB49F8" w14:paraId="028987E0" w14:textId="2E60D06F" w:rsidTr="00240EC3">
        <w:trPr>
          <w:trHeight w:hRule="exact" w:val="432"/>
        </w:trPr>
        <w:tc>
          <w:tcPr>
            <w:tcW w:w="1260" w:type="dxa"/>
            <w:vMerge/>
            <w:tcBorders>
              <w:right w:val="single" w:sz="8" w:space="0" w:color="000000"/>
            </w:tcBorders>
          </w:tcPr>
          <w:p w14:paraId="642C42D4" w14:textId="77777777" w:rsidR="00AB49F8" w:rsidRDefault="00AB49F8" w:rsidP="00AB49F8">
            <w:pPr>
              <w:rPr>
                <w:sz w:val="2"/>
                <w:szCs w:val="2"/>
              </w:rPr>
            </w:pPr>
          </w:p>
        </w:tc>
        <w:tc>
          <w:tcPr>
            <w:tcW w:w="9360" w:type="dxa"/>
            <w:tcBorders>
              <w:left w:val="single" w:sz="8" w:space="0" w:color="000000"/>
              <w:right w:val="single" w:sz="6" w:space="0" w:color="000000"/>
            </w:tcBorders>
            <w:shd w:val="clear" w:color="auto" w:fill="F2DBDB" w:themeFill="accent2" w:themeFillTint="33"/>
          </w:tcPr>
          <w:p w14:paraId="110CB6FB" w14:textId="77777777" w:rsidR="00AB49F8" w:rsidRDefault="00AB49F8" w:rsidP="00AB49F8">
            <w:pPr>
              <w:pStyle w:val="TableParagraph"/>
              <w:spacing w:line="190" w:lineRule="atLeast"/>
              <w:ind w:left="453" w:hanging="335"/>
              <w:rPr>
                <w:sz w:val="16"/>
              </w:rPr>
            </w:pPr>
            <w:r>
              <w:rPr>
                <w:b/>
                <w:sz w:val="16"/>
              </w:rPr>
              <w:t xml:space="preserve">17. </w:t>
            </w:r>
            <w:r>
              <w:rPr>
                <w:sz w:val="16"/>
              </w:rPr>
              <w:t>The system SHALL provide the ability to link orders, medical equipment, prosthetic/orthotic devices, and medications to one or more codified problems.</w:t>
            </w:r>
          </w:p>
        </w:tc>
        <w:tc>
          <w:tcPr>
            <w:tcW w:w="540" w:type="dxa"/>
            <w:tcBorders>
              <w:left w:val="single" w:sz="6" w:space="0" w:color="000000"/>
              <w:right w:val="single" w:sz="6" w:space="0" w:color="000000"/>
            </w:tcBorders>
            <w:shd w:val="clear" w:color="auto" w:fill="F2DBDB" w:themeFill="accent2" w:themeFillTint="33"/>
            <w:vAlign w:val="center"/>
          </w:tcPr>
          <w:p w14:paraId="2FD4673E" w14:textId="77777777" w:rsidR="00AB49F8" w:rsidRDefault="00AB49F8" w:rsidP="00AB49F8">
            <w:pPr>
              <w:pStyle w:val="TableParagraph"/>
              <w:ind w:left="0" w:right="15"/>
              <w:jc w:val="center"/>
              <w:rPr>
                <w:sz w:val="16"/>
              </w:rPr>
            </w:pPr>
            <w:r>
              <w:rPr>
                <w:sz w:val="16"/>
              </w:rPr>
              <w:t>124</w:t>
            </w:r>
          </w:p>
        </w:tc>
        <w:tc>
          <w:tcPr>
            <w:tcW w:w="710" w:type="dxa"/>
            <w:tcBorders>
              <w:left w:val="single" w:sz="6" w:space="0" w:color="000000"/>
              <w:right w:val="single" w:sz="6" w:space="0" w:color="000000"/>
            </w:tcBorders>
            <w:shd w:val="clear" w:color="auto" w:fill="F2DBDB" w:themeFill="accent2" w:themeFillTint="33"/>
            <w:vAlign w:val="center"/>
          </w:tcPr>
          <w:p w14:paraId="1B10D309" w14:textId="26D42A61" w:rsidR="00AB49F8" w:rsidRDefault="00AB49F8" w:rsidP="00AB49F8">
            <w:pPr>
              <w:pStyle w:val="TableParagraph"/>
              <w:ind w:left="0"/>
              <w:jc w:val="center"/>
              <w:rPr>
                <w:sz w:val="16"/>
              </w:rPr>
            </w:pPr>
            <w:r>
              <w:rPr>
                <w:sz w:val="16"/>
              </w:rPr>
              <w:t>A</w:t>
            </w:r>
          </w:p>
        </w:tc>
        <w:tc>
          <w:tcPr>
            <w:tcW w:w="910" w:type="dxa"/>
            <w:tcBorders>
              <w:left w:val="single" w:sz="6" w:space="0" w:color="000000"/>
              <w:right w:val="single" w:sz="6" w:space="0" w:color="000000"/>
            </w:tcBorders>
            <w:shd w:val="clear" w:color="auto" w:fill="F2DBDB" w:themeFill="accent2" w:themeFillTint="33"/>
            <w:vAlign w:val="center"/>
          </w:tcPr>
          <w:p w14:paraId="53290D36" w14:textId="77777777" w:rsidR="00AB49F8" w:rsidRDefault="00AB49F8" w:rsidP="00AB49F8">
            <w:pPr>
              <w:pStyle w:val="TableParagraph"/>
              <w:ind w:left="278" w:right="263"/>
              <w:jc w:val="center"/>
              <w:rPr>
                <w:sz w:val="16"/>
              </w:rPr>
            </w:pPr>
          </w:p>
        </w:tc>
      </w:tr>
      <w:tr w:rsidR="00AB49F8" w14:paraId="4A0F1C05" w14:textId="68ECB71E" w:rsidTr="00240EC3">
        <w:trPr>
          <w:trHeight w:hRule="exact" w:val="432"/>
        </w:trPr>
        <w:tc>
          <w:tcPr>
            <w:tcW w:w="1260" w:type="dxa"/>
            <w:vMerge/>
            <w:tcBorders>
              <w:right w:val="single" w:sz="8" w:space="0" w:color="000000"/>
            </w:tcBorders>
          </w:tcPr>
          <w:p w14:paraId="712E4163" w14:textId="77777777" w:rsidR="00AB49F8" w:rsidRDefault="00AB49F8" w:rsidP="00AB49F8">
            <w:pPr>
              <w:rPr>
                <w:sz w:val="2"/>
                <w:szCs w:val="2"/>
              </w:rPr>
            </w:pPr>
          </w:p>
        </w:tc>
        <w:tc>
          <w:tcPr>
            <w:tcW w:w="9360" w:type="dxa"/>
            <w:tcBorders>
              <w:left w:val="single" w:sz="8" w:space="0" w:color="000000"/>
              <w:bottom w:val="single" w:sz="6" w:space="0" w:color="000000"/>
              <w:right w:val="single" w:sz="6" w:space="0" w:color="000000"/>
            </w:tcBorders>
            <w:shd w:val="clear" w:color="auto" w:fill="F2DBDB" w:themeFill="accent2" w:themeFillTint="33"/>
          </w:tcPr>
          <w:p w14:paraId="168F68D5" w14:textId="77777777" w:rsidR="00AB49F8" w:rsidRDefault="00AB49F8" w:rsidP="00AB49F8">
            <w:pPr>
              <w:pStyle w:val="TableParagraph"/>
              <w:spacing w:line="190" w:lineRule="atLeast"/>
              <w:ind w:left="453" w:right="142" w:hanging="335"/>
              <w:rPr>
                <w:sz w:val="16"/>
              </w:rPr>
            </w:pPr>
            <w:r>
              <w:rPr>
                <w:b/>
                <w:sz w:val="16"/>
              </w:rPr>
              <w:t xml:space="preserve">18. </w:t>
            </w:r>
            <w:r>
              <w:rPr>
                <w:sz w:val="16"/>
              </w:rPr>
              <w:t>The system SHALL provide the ability to capture free text problems and render them in a manner that distinguishes them from coded problem entries.</w:t>
            </w:r>
          </w:p>
        </w:tc>
        <w:tc>
          <w:tcPr>
            <w:tcW w:w="540" w:type="dxa"/>
            <w:tcBorders>
              <w:left w:val="single" w:sz="6" w:space="0" w:color="000000"/>
              <w:bottom w:val="single" w:sz="6" w:space="0" w:color="000000"/>
              <w:right w:val="single" w:sz="6" w:space="0" w:color="000000"/>
            </w:tcBorders>
            <w:shd w:val="clear" w:color="auto" w:fill="F2DBDB" w:themeFill="accent2" w:themeFillTint="33"/>
            <w:vAlign w:val="center"/>
          </w:tcPr>
          <w:p w14:paraId="16B57325" w14:textId="77777777" w:rsidR="00AB49F8" w:rsidRDefault="00AB49F8" w:rsidP="00AB49F8">
            <w:pPr>
              <w:pStyle w:val="TableParagraph"/>
              <w:ind w:left="0" w:right="15"/>
              <w:jc w:val="center"/>
              <w:rPr>
                <w:sz w:val="16"/>
              </w:rPr>
            </w:pPr>
            <w:r>
              <w:rPr>
                <w:sz w:val="16"/>
              </w:rPr>
              <w:t>125</w:t>
            </w:r>
          </w:p>
        </w:tc>
        <w:tc>
          <w:tcPr>
            <w:tcW w:w="710" w:type="dxa"/>
            <w:tcBorders>
              <w:left w:val="single" w:sz="6" w:space="0" w:color="000000"/>
              <w:bottom w:val="single" w:sz="6" w:space="0" w:color="000000"/>
              <w:right w:val="single" w:sz="6" w:space="0" w:color="000000"/>
            </w:tcBorders>
            <w:shd w:val="clear" w:color="auto" w:fill="F2DBDB" w:themeFill="accent2" w:themeFillTint="33"/>
            <w:vAlign w:val="center"/>
          </w:tcPr>
          <w:p w14:paraId="1E5BD44F" w14:textId="5311513C" w:rsidR="00AB49F8" w:rsidRDefault="00AB49F8" w:rsidP="00AB49F8">
            <w:pPr>
              <w:pStyle w:val="TableParagraph"/>
              <w:ind w:left="0"/>
              <w:jc w:val="center"/>
              <w:rPr>
                <w:sz w:val="16"/>
              </w:rPr>
            </w:pPr>
            <w:r>
              <w:rPr>
                <w:sz w:val="16"/>
              </w:rPr>
              <w:t>A</w:t>
            </w:r>
          </w:p>
        </w:tc>
        <w:tc>
          <w:tcPr>
            <w:tcW w:w="910" w:type="dxa"/>
            <w:tcBorders>
              <w:left w:val="single" w:sz="6" w:space="0" w:color="000000"/>
              <w:bottom w:val="single" w:sz="6" w:space="0" w:color="000000"/>
              <w:right w:val="single" w:sz="6" w:space="0" w:color="000000"/>
            </w:tcBorders>
            <w:shd w:val="clear" w:color="auto" w:fill="F2DBDB" w:themeFill="accent2" w:themeFillTint="33"/>
            <w:vAlign w:val="center"/>
          </w:tcPr>
          <w:p w14:paraId="5C39E651" w14:textId="77777777" w:rsidR="00AB49F8" w:rsidRDefault="00AB49F8" w:rsidP="00AB49F8">
            <w:pPr>
              <w:pStyle w:val="TableParagraph"/>
              <w:ind w:left="278" w:right="263"/>
              <w:jc w:val="center"/>
              <w:rPr>
                <w:sz w:val="16"/>
              </w:rPr>
            </w:pPr>
          </w:p>
        </w:tc>
      </w:tr>
      <w:tr w:rsidR="00AB49F8" w14:paraId="0031DE69" w14:textId="3445AB43" w:rsidTr="00240EC3">
        <w:trPr>
          <w:trHeight w:hRule="exact" w:val="216"/>
        </w:trPr>
        <w:tc>
          <w:tcPr>
            <w:tcW w:w="1260" w:type="dxa"/>
            <w:vMerge/>
            <w:tcBorders>
              <w:right w:val="single" w:sz="8" w:space="0" w:color="000000"/>
            </w:tcBorders>
          </w:tcPr>
          <w:p w14:paraId="40B2D3E4" w14:textId="77777777" w:rsidR="00AB49F8" w:rsidRDefault="00AB49F8" w:rsidP="00AB49F8">
            <w:pPr>
              <w:rPr>
                <w:sz w:val="2"/>
                <w:szCs w:val="2"/>
              </w:rPr>
            </w:pPr>
          </w:p>
        </w:tc>
        <w:tc>
          <w:tcPr>
            <w:tcW w:w="9360" w:type="dxa"/>
            <w:tcBorders>
              <w:top w:val="single" w:sz="6" w:space="0" w:color="000000"/>
              <w:left w:val="single" w:sz="8" w:space="0" w:color="000000"/>
              <w:bottom w:val="single" w:sz="6" w:space="0" w:color="000000"/>
              <w:right w:val="single" w:sz="6" w:space="0" w:color="000000"/>
            </w:tcBorders>
            <w:shd w:val="clear" w:color="auto" w:fill="F2DBDB" w:themeFill="accent2" w:themeFillTint="33"/>
          </w:tcPr>
          <w:p w14:paraId="2777B722" w14:textId="77777777" w:rsidR="00AB49F8" w:rsidRDefault="00AB49F8" w:rsidP="00AB49F8">
            <w:pPr>
              <w:pStyle w:val="TableParagraph"/>
              <w:spacing w:line="190" w:lineRule="atLeast"/>
              <w:ind w:left="453" w:hanging="335"/>
              <w:rPr>
                <w:sz w:val="16"/>
              </w:rPr>
            </w:pPr>
            <w:r>
              <w:rPr>
                <w:b/>
                <w:sz w:val="16"/>
              </w:rPr>
              <w:t xml:space="preserve">19. </w:t>
            </w:r>
            <w:r>
              <w:rPr>
                <w:sz w:val="16"/>
              </w:rPr>
              <w:t>The system SHALL tag and render an indicator that interaction checking will not occur against free text problems.</w:t>
            </w:r>
          </w:p>
        </w:tc>
        <w:tc>
          <w:tcPr>
            <w:tcW w:w="54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36B95D02" w14:textId="77777777" w:rsidR="00AB49F8" w:rsidRDefault="00AB49F8" w:rsidP="00AB49F8">
            <w:pPr>
              <w:pStyle w:val="TableParagraph"/>
              <w:ind w:left="0" w:right="15"/>
              <w:jc w:val="center"/>
              <w:rPr>
                <w:sz w:val="16"/>
              </w:rPr>
            </w:pPr>
            <w:r>
              <w:rPr>
                <w:sz w:val="16"/>
              </w:rPr>
              <w:t>126</w:t>
            </w:r>
          </w:p>
        </w:tc>
        <w:tc>
          <w:tcPr>
            <w:tcW w:w="71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6A1EEC14" w14:textId="5A663C78" w:rsidR="00AB49F8" w:rsidRDefault="00AB49F8" w:rsidP="00AB49F8">
            <w:pPr>
              <w:pStyle w:val="TableParagraph"/>
              <w:ind w:left="0"/>
              <w:jc w:val="center"/>
              <w:rPr>
                <w:sz w:val="16"/>
              </w:rPr>
            </w:pPr>
            <w:r>
              <w:rPr>
                <w:sz w:val="16"/>
              </w:rPr>
              <w:t>A</w:t>
            </w:r>
          </w:p>
        </w:tc>
        <w:tc>
          <w:tcPr>
            <w:tcW w:w="91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6FC7EA26" w14:textId="77777777" w:rsidR="00AB49F8" w:rsidRDefault="00AB49F8" w:rsidP="00AB49F8">
            <w:pPr>
              <w:pStyle w:val="TableParagraph"/>
              <w:ind w:left="278" w:right="263"/>
              <w:jc w:val="center"/>
              <w:rPr>
                <w:sz w:val="16"/>
              </w:rPr>
            </w:pPr>
          </w:p>
        </w:tc>
      </w:tr>
      <w:tr w:rsidR="00AB49F8" w14:paraId="26B21E3F" w14:textId="77777777" w:rsidTr="00240EC3">
        <w:trPr>
          <w:trHeight w:hRule="exact" w:val="243"/>
        </w:trPr>
        <w:tc>
          <w:tcPr>
            <w:tcW w:w="1260" w:type="dxa"/>
            <w:vMerge/>
            <w:tcBorders>
              <w:right w:val="single" w:sz="8" w:space="0" w:color="000000"/>
            </w:tcBorders>
          </w:tcPr>
          <w:p w14:paraId="213314FF" w14:textId="77777777" w:rsidR="00AB49F8" w:rsidRDefault="00AB49F8" w:rsidP="00AB49F8">
            <w:pPr>
              <w:rPr>
                <w:sz w:val="2"/>
                <w:szCs w:val="2"/>
              </w:rPr>
            </w:pPr>
          </w:p>
        </w:tc>
        <w:tc>
          <w:tcPr>
            <w:tcW w:w="9360" w:type="dxa"/>
            <w:tcBorders>
              <w:top w:val="single" w:sz="6" w:space="0" w:color="000000"/>
              <w:left w:val="single" w:sz="8" w:space="0" w:color="000000"/>
              <w:bottom w:val="single" w:sz="6" w:space="0" w:color="000000"/>
              <w:right w:val="single" w:sz="6" w:space="0" w:color="000000"/>
            </w:tcBorders>
            <w:shd w:val="clear" w:color="auto" w:fill="F2DBDB" w:themeFill="accent2" w:themeFillTint="33"/>
          </w:tcPr>
          <w:p w14:paraId="3FB93F59" w14:textId="11C2C3BD" w:rsidR="00AB49F8" w:rsidRDefault="00AB49F8" w:rsidP="00AB49F8">
            <w:pPr>
              <w:pStyle w:val="TableParagraph"/>
              <w:spacing w:line="190" w:lineRule="atLeast"/>
              <w:ind w:left="453" w:hanging="335"/>
              <w:rPr>
                <w:b/>
                <w:sz w:val="16"/>
              </w:rPr>
            </w:pPr>
            <w:r>
              <w:rPr>
                <w:b/>
                <w:sz w:val="16"/>
              </w:rPr>
              <w:t xml:space="preserve">20. </w:t>
            </w:r>
            <w:r w:rsidRPr="00DC5BD9">
              <w:rPr>
                <w:sz w:val="15"/>
                <w:szCs w:val="15"/>
              </w:rPr>
              <w:t>The system SHALL provide the ability to capture a problem into the problem list using standardized coding schemas (e.g., ICD or SNOMED).</w:t>
            </w:r>
          </w:p>
        </w:tc>
        <w:tc>
          <w:tcPr>
            <w:tcW w:w="54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40C00276" w14:textId="77DBD20B" w:rsidR="00AB49F8" w:rsidRDefault="00AB49F8" w:rsidP="00AB49F8">
            <w:pPr>
              <w:pStyle w:val="TableParagraph"/>
              <w:ind w:left="0" w:right="15"/>
              <w:jc w:val="center"/>
              <w:rPr>
                <w:sz w:val="16"/>
              </w:rPr>
            </w:pPr>
            <w:r>
              <w:rPr>
                <w:sz w:val="16"/>
              </w:rPr>
              <w:t>127</w:t>
            </w:r>
          </w:p>
        </w:tc>
        <w:tc>
          <w:tcPr>
            <w:tcW w:w="71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212B4D80" w14:textId="1F2AA0FC" w:rsidR="00AB49F8" w:rsidRDefault="00AB49F8" w:rsidP="00AB49F8">
            <w:pPr>
              <w:pStyle w:val="TableParagraph"/>
              <w:ind w:left="0"/>
              <w:jc w:val="center"/>
              <w:rPr>
                <w:sz w:val="16"/>
              </w:rPr>
            </w:pPr>
            <w:r>
              <w:rPr>
                <w:sz w:val="16"/>
              </w:rPr>
              <w:t>A</w:t>
            </w:r>
          </w:p>
        </w:tc>
        <w:tc>
          <w:tcPr>
            <w:tcW w:w="91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1548D8CE" w14:textId="77777777" w:rsidR="00AB49F8" w:rsidRDefault="00AB49F8" w:rsidP="00AB49F8">
            <w:pPr>
              <w:pStyle w:val="TableParagraph"/>
              <w:ind w:left="278" w:right="263"/>
              <w:jc w:val="center"/>
              <w:rPr>
                <w:sz w:val="16"/>
              </w:rPr>
            </w:pPr>
          </w:p>
        </w:tc>
      </w:tr>
      <w:tr w:rsidR="00AB49F8" w14:paraId="3E9292A8" w14:textId="77777777" w:rsidTr="00240EC3">
        <w:trPr>
          <w:trHeight w:hRule="exact" w:val="216"/>
        </w:trPr>
        <w:tc>
          <w:tcPr>
            <w:tcW w:w="1260" w:type="dxa"/>
            <w:vMerge/>
            <w:tcBorders>
              <w:right w:val="single" w:sz="8" w:space="0" w:color="000000"/>
            </w:tcBorders>
          </w:tcPr>
          <w:p w14:paraId="1CC1DB9C" w14:textId="77777777" w:rsidR="00AB49F8" w:rsidRDefault="00AB49F8" w:rsidP="00AB49F8">
            <w:pPr>
              <w:rPr>
                <w:sz w:val="2"/>
                <w:szCs w:val="2"/>
              </w:rPr>
            </w:pPr>
          </w:p>
        </w:tc>
        <w:tc>
          <w:tcPr>
            <w:tcW w:w="9360" w:type="dxa"/>
            <w:tcBorders>
              <w:top w:val="single" w:sz="6" w:space="0" w:color="000000"/>
              <w:left w:val="single" w:sz="8" w:space="0" w:color="000000"/>
              <w:bottom w:val="single" w:sz="6" w:space="0" w:color="000000"/>
              <w:right w:val="single" w:sz="6" w:space="0" w:color="000000"/>
            </w:tcBorders>
            <w:shd w:val="clear" w:color="auto" w:fill="F2DBDB" w:themeFill="accent2" w:themeFillTint="33"/>
          </w:tcPr>
          <w:p w14:paraId="5412ABB0" w14:textId="4715EC87" w:rsidR="00AB49F8" w:rsidRDefault="00AB49F8" w:rsidP="00AB49F8">
            <w:pPr>
              <w:pStyle w:val="TableParagraph"/>
              <w:spacing w:line="190" w:lineRule="atLeast"/>
              <w:ind w:left="453" w:hanging="335"/>
              <w:rPr>
                <w:b/>
                <w:sz w:val="16"/>
              </w:rPr>
            </w:pPr>
            <w:r>
              <w:rPr>
                <w:b/>
                <w:sz w:val="16"/>
              </w:rPr>
              <w:t xml:space="preserve">21. </w:t>
            </w:r>
            <w:r>
              <w:rPr>
                <w:sz w:val="16"/>
              </w:rPr>
              <w:t>The system SHALL provide the ability to manage free text comments associated with the problem.</w:t>
            </w:r>
          </w:p>
        </w:tc>
        <w:tc>
          <w:tcPr>
            <w:tcW w:w="54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6B516BBB" w14:textId="2F1FCCB0" w:rsidR="00AB49F8" w:rsidRDefault="00AB49F8" w:rsidP="00AB49F8">
            <w:pPr>
              <w:pStyle w:val="TableParagraph"/>
              <w:ind w:left="0" w:right="15"/>
              <w:jc w:val="center"/>
              <w:rPr>
                <w:sz w:val="16"/>
              </w:rPr>
            </w:pPr>
            <w:r>
              <w:rPr>
                <w:sz w:val="16"/>
              </w:rPr>
              <w:t>128</w:t>
            </w:r>
          </w:p>
        </w:tc>
        <w:tc>
          <w:tcPr>
            <w:tcW w:w="71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2D9EDB3F" w14:textId="416EB1C6" w:rsidR="00AB49F8" w:rsidRDefault="00AB49F8" w:rsidP="00AB49F8">
            <w:pPr>
              <w:pStyle w:val="TableParagraph"/>
              <w:ind w:left="0"/>
              <w:jc w:val="center"/>
              <w:rPr>
                <w:sz w:val="16"/>
              </w:rPr>
            </w:pPr>
            <w:r>
              <w:rPr>
                <w:sz w:val="16"/>
              </w:rPr>
              <w:t>A</w:t>
            </w:r>
          </w:p>
        </w:tc>
        <w:tc>
          <w:tcPr>
            <w:tcW w:w="91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424DD288" w14:textId="77777777" w:rsidR="00AB49F8" w:rsidRDefault="00AB49F8" w:rsidP="00AB49F8">
            <w:pPr>
              <w:pStyle w:val="TableParagraph"/>
              <w:ind w:left="278" w:right="263"/>
              <w:jc w:val="center"/>
              <w:rPr>
                <w:sz w:val="16"/>
              </w:rPr>
            </w:pPr>
          </w:p>
        </w:tc>
      </w:tr>
      <w:tr w:rsidR="00AB49F8" w14:paraId="35F6F3F6" w14:textId="77777777" w:rsidTr="00240EC3">
        <w:trPr>
          <w:trHeight w:hRule="exact" w:val="216"/>
        </w:trPr>
        <w:tc>
          <w:tcPr>
            <w:tcW w:w="1260" w:type="dxa"/>
            <w:vMerge/>
            <w:tcBorders>
              <w:right w:val="single" w:sz="8" w:space="0" w:color="000000"/>
            </w:tcBorders>
          </w:tcPr>
          <w:p w14:paraId="1A911719" w14:textId="77777777" w:rsidR="00AB49F8" w:rsidRDefault="00AB49F8" w:rsidP="00AB49F8">
            <w:pPr>
              <w:rPr>
                <w:sz w:val="2"/>
                <w:szCs w:val="2"/>
              </w:rPr>
            </w:pPr>
          </w:p>
        </w:tc>
        <w:tc>
          <w:tcPr>
            <w:tcW w:w="9360" w:type="dxa"/>
            <w:tcBorders>
              <w:top w:val="single" w:sz="6" w:space="0" w:color="000000"/>
              <w:left w:val="single" w:sz="8" w:space="0" w:color="000000"/>
              <w:bottom w:val="single" w:sz="6" w:space="0" w:color="000000"/>
              <w:right w:val="single" w:sz="6" w:space="0" w:color="000000"/>
            </w:tcBorders>
            <w:shd w:val="clear" w:color="auto" w:fill="A6A6A6" w:themeFill="background1" w:themeFillShade="A6"/>
          </w:tcPr>
          <w:p w14:paraId="4B2FE7DB" w14:textId="0120C36A" w:rsidR="00AB49F8" w:rsidRDefault="00AB49F8" w:rsidP="00AB49F8">
            <w:pPr>
              <w:pStyle w:val="TableParagraph"/>
              <w:spacing w:line="190" w:lineRule="atLeast"/>
              <w:ind w:left="453" w:hanging="335"/>
              <w:rPr>
                <w:b/>
                <w:sz w:val="16"/>
              </w:rPr>
            </w:pPr>
            <w:r>
              <w:rPr>
                <w:b/>
                <w:sz w:val="16"/>
              </w:rPr>
              <w:t xml:space="preserve">22. </w:t>
            </w:r>
            <w:r>
              <w:rPr>
                <w:sz w:val="16"/>
              </w:rPr>
              <w:t>The system MAY provide the ability to manage the severity of a problem using a standards-based classification scheme.</w:t>
            </w:r>
          </w:p>
        </w:tc>
        <w:tc>
          <w:tcPr>
            <w:tcW w:w="5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07DEAB3B" w14:textId="763D3E70" w:rsidR="00AB49F8" w:rsidRDefault="00AB49F8" w:rsidP="00AB49F8">
            <w:pPr>
              <w:pStyle w:val="TableParagraph"/>
              <w:ind w:left="0" w:right="15"/>
              <w:jc w:val="center"/>
              <w:rPr>
                <w:sz w:val="16"/>
              </w:rPr>
            </w:pPr>
            <w:r>
              <w:rPr>
                <w:sz w:val="16"/>
              </w:rPr>
              <w:t>129</w:t>
            </w:r>
          </w:p>
        </w:tc>
        <w:tc>
          <w:tcPr>
            <w:tcW w:w="71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045BB4C7" w14:textId="7A5D2787" w:rsidR="00AB49F8" w:rsidRDefault="00AB49F8" w:rsidP="00AB49F8">
            <w:pPr>
              <w:pStyle w:val="TableParagraph"/>
              <w:ind w:left="0"/>
              <w:jc w:val="center"/>
              <w:rPr>
                <w:sz w:val="16"/>
              </w:rPr>
            </w:pPr>
            <w:r>
              <w:rPr>
                <w:sz w:val="16"/>
              </w:rPr>
              <w:t>D</w:t>
            </w:r>
          </w:p>
        </w:tc>
        <w:tc>
          <w:tcPr>
            <w:tcW w:w="91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4D32EE90" w14:textId="77777777" w:rsidR="00AB49F8" w:rsidRDefault="00AB49F8" w:rsidP="00AB49F8">
            <w:pPr>
              <w:pStyle w:val="TableParagraph"/>
              <w:ind w:left="278" w:right="263"/>
              <w:jc w:val="center"/>
              <w:rPr>
                <w:sz w:val="16"/>
              </w:rPr>
            </w:pPr>
          </w:p>
        </w:tc>
      </w:tr>
      <w:tr w:rsidR="00AB49F8" w14:paraId="3958B128" w14:textId="77777777" w:rsidTr="00240EC3">
        <w:trPr>
          <w:trHeight w:hRule="exact" w:val="216"/>
        </w:trPr>
        <w:tc>
          <w:tcPr>
            <w:tcW w:w="1260" w:type="dxa"/>
            <w:vMerge/>
            <w:tcBorders>
              <w:right w:val="single" w:sz="8" w:space="0" w:color="000000"/>
            </w:tcBorders>
          </w:tcPr>
          <w:p w14:paraId="51A2971F" w14:textId="77777777" w:rsidR="00AB49F8" w:rsidRDefault="00AB49F8" w:rsidP="00AB49F8">
            <w:pPr>
              <w:rPr>
                <w:sz w:val="2"/>
                <w:szCs w:val="2"/>
              </w:rPr>
            </w:pPr>
          </w:p>
        </w:tc>
        <w:tc>
          <w:tcPr>
            <w:tcW w:w="9360" w:type="dxa"/>
            <w:tcBorders>
              <w:top w:val="single" w:sz="6" w:space="0" w:color="000000"/>
              <w:left w:val="single" w:sz="8" w:space="0" w:color="000000"/>
              <w:bottom w:val="single" w:sz="6" w:space="0" w:color="000000"/>
              <w:right w:val="single" w:sz="6" w:space="0" w:color="000000"/>
            </w:tcBorders>
            <w:shd w:val="clear" w:color="auto" w:fill="A6A6A6" w:themeFill="background1" w:themeFillShade="A6"/>
          </w:tcPr>
          <w:p w14:paraId="658C55AE" w14:textId="269154BC" w:rsidR="00AB49F8" w:rsidRDefault="00AB49F8" w:rsidP="00AB49F8">
            <w:pPr>
              <w:pStyle w:val="TableParagraph"/>
              <w:spacing w:line="190" w:lineRule="atLeast"/>
              <w:ind w:left="453" w:hanging="335"/>
              <w:rPr>
                <w:b/>
                <w:sz w:val="16"/>
              </w:rPr>
            </w:pPr>
            <w:r>
              <w:rPr>
                <w:b/>
                <w:sz w:val="16"/>
              </w:rPr>
              <w:t xml:space="preserve">23. </w:t>
            </w:r>
            <w:r>
              <w:rPr>
                <w:sz w:val="16"/>
              </w:rPr>
              <w:t>The system SHOULD provide the ability to link actions taken and outcomes with a problem.</w:t>
            </w:r>
          </w:p>
        </w:tc>
        <w:tc>
          <w:tcPr>
            <w:tcW w:w="5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53BFD0BF" w14:textId="306C887D" w:rsidR="00AB49F8" w:rsidRDefault="00AB49F8" w:rsidP="00AB49F8">
            <w:pPr>
              <w:pStyle w:val="TableParagraph"/>
              <w:ind w:left="0" w:right="15"/>
              <w:jc w:val="center"/>
              <w:rPr>
                <w:sz w:val="16"/>
              </w:rPr>
            </w:pPr>
            <w:r>
              <w:rPr>
                <w:sz w:val="16"/>
              </w:rPr>
              <w:t>130</w:t>
            </w:r>
          </w:p>
        </w:tc>
        <w:tc>
          <w:tcPr>
            <w:tcW w:w="71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00B815BE" w14:textId="588E3CFA" w:rsidR="00AB49F8" w:rsidRDefault="00AB49F8" w:rsidP="00AB49F8">
            <w:pPr>
              <w:pStyle w:val="TableParagraph"/>
              <w:ind w:left="0"/>
              <w:jc w:val="center"/>
              <w:rPr>
                <w:sz w:val="16"/>
              </w:rPr>
            </w:pPr>
            <w:r>
              <w:rPr>
                <w:sz w:val="16"/>
              </w:rPr>
              <w:t>D</w:t>
            </w:r>
          </w:p>
        </w:tc>
        <w:tc>
          <w:tcPr>
            <w:tcW w:w="91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3126D225" w14:textId="77777777" w:rsidR="00AB49F8" w:rsidRDefault="00AB49F8" w:rsidP="00AB49F8">
            <w:pPr>
              <w:pStyle w:val="TableParagraph"/>
              <w:ind w:left="278" w:right="263"/>
              <w:jc w:val="center"/>
              <w:rPr>
                <w:sz w:val="16"/>
              </w:rPr>
            </w:pPr>
          </w:p>
        </w:tc>
      </w:tr>
      <w:tr w:rsidR="00AB49F8" w14:paraId="681B5727" w14:textId="77777777" w:rsidTr="00240EC3">
        <w:trPr>
          <w:trHeight w:hRule="exact" w:val="425"/>
        </w:trPr>
        <w:tc>
          <w:tcPr>
            <w:tcW w:w="1260" w:type="dxa"/>
            <w:vMerge/>
            <w:tcBorders>
              <w:bottom w:val="nil"/>
              <w:right w:val="single" w:sz="8" w:space="0" w:color="000000"/>
            </w:tcBorders>
          </w:tcPr>
          <w:p w14:paraId="603A9D88" w14:textId="77777777" w:rsidR="00AB49F8" w:rsidRDefault="00AB49F8" w:rsidP="00AB49F8">
            <w:pPr>
              <w:rPr>
                <w:sz w:val="2"/>
                <w:szCs w:val="2"/>
              </w:rPr>
            </w:pPr>
          </w:p>
        </w:tc>
        <w:tc>
          <w:tcPr>
            <w:tcW w:w="9360" w:type="dxa"/>
            <w:tcBorders>
              <w:top w:val="single" w:sz="6" w:space="0" w:color="000000"/>
              <w:left w:val="single" w:sz="8" w:space="0" w:color="000000"/>
              <w:bottom w:val="single" w:sz="6" w:space="0" w:color="000000"/>
              <w:right w:val="single" w:sz="6" w:space="0" w:color="000000"/>
            </w:tcBorders>
            <w:shd w:val="clear" w:color="auto" w:fill="A6A6A6" w:themeFill="background1" w:themeFillShade="A6"/>
          </w:tcPr>
          <w:p w14:paraId="43BA4718" w14:textId="16D63F34" w:rsidR="00AB49F8" w:rsidRDefault="00AB49F8" w:rsidP="00AB49F8">
            <w:pPr>
              <w:pStyle w:val="TableParagraph"/>
              <w:spacing w:line="190" w:lineRule="atLeast"/>
              <w:ind w:left="453" w:hanging="335"/>
              <w:rPr>
                <w:b/>
                <w:sz w:val="16"/>
              </w:rPr>
            </w:pPr>
            <w:r>
              <w:rPr>
                <w:b/>
                <w:sz w:val="16"/>
              </w:rPr>
              <w:t>24.</w:t>
            </w:r>
            <w:r>
              <w:rPr>
                <w:b/>
                <w:spacing w:val="21"/>
                <w:sz w:val="16"/>
              </w:rPr>
              <w:t xml:space="preserve"> </w:t>
            </w:r>
            <w:r>
              <w:rPr>
                <w:sz w:val="16"/>
              </w:rPr>
              <w:t>The</w:t>
            </w:r>
            <w:r>
              <w:rPr>
                <w:spacing w:val="-7"/>
                <w:sz w:val="16"/>
              </w:rPr>
              <w:t xml:space="preserve"> </w:t>
            </w:r>
            <w:r>
              <w:rPr>
                <w:sz w:val="16"/>
              </w:rPr>
              <w:t>system</w:t>
            </w:r>
            <w:r>
              <w:rPr>
                <w:spacing w:val="-7"/>
                <w:sz w:val="16"/>
              </w:rPr>
              <w:t xml:space="preserve"> </w:t>
            </w:r>
            <w:r>
              <w:rPr>
                <w:sz w:val="16"/>
              </w:rPr>
              <w:t>MAY</w:t>
            </w:r>
            <w:r>
              <w:rPr>
                <w:spacing w:val="-7"/>
                <w:sz w:val="16"/>
              </w:rPr>
              <w:t xml:space="preserve"> </w:t>
            </w:r>
            <w:r>
              <w:rPr>
                <w:sz w:val="16"/>
              </w:rPr>
              <w:t>provide</w:t>
            </w:r>
            <w:r>
              <w:rPr>
                <w:spacing w:val="-7"/>
                <w:sz w:val="16"/>
              </w:rPr>
              <w:t xml:space="preserve"> </w:t>
            </w:r>
            <w:r>
              <w:rPr>
                <w:sz w:val="16"/>
              </w:rPr>
              <w:t>the</w:t>
            </w:r>
            <w:r>
              <w:rPr>
                <w:spacing w:val="-7"/>
                <w:sz w:val="16"/>
              </w:rPr>
              <w:t xml:space="preserve"> </w:t>
            </w:r>
            <w:r>
              <w:rPr>
                <w:sz w:val="16"/>
              </w:rPr>
              <w:t>ability</w:t>
            </w:r>
            <w:r>
              <w:rPr>
                <w:spacing w:val="-7"/>
                <w:sz w:val="16"/>
              </w:rPr>
              <w:t xml:space="preserve"> </w:t>
            </w:r>
            <w:r>
              <w:rPr>
                <w:sz w:val="16"/>
              </w:rPr>
              <w:t>to</w:t>
            </w:r>
            <w:r>
              <w:rPr>
                <w:spacing w:val="-7"/>
                <w:sz w:val="16"/>
              </w:rPr>
              <w:t xml:space="preserve"> </w:t>
            </w:r>
            <w:r>
              <w:rPr>
                <w:sz w:val="16"/>
              </w:rPr>
              <w:t>manage</w:t>
            </w:r>
            <w:r>
              <w:rPr>
                <w:spacing w:val="-7"/>
                <w:sz w:val="16"/>
              </w:rPr>
              <w:t xml:space="preserve"> </w:t>
            </w:r>
            <w:r>
              <w:rPr>
                <w:sz w:val="16"/>
              </w:rPr>
              <w:t>problems</w:t>
            </w:r>
            <w:r>
              <w:rPr>
                <w:spacing w:val="-7"/>
                <w:sz w:val="16"/>
              </w:rPr>
              <w:t xml:space="preserve"> </w:t>
            </w:r>
            <w:r>
              <w:rPr>
                <w:sz w:val="16"/>
              </w:rPr>
              <w:t>for</w:t>
            </w:r>
            <w:r>
              <w:rPr>
                <w:spacing w:val="-7"/>
                <w:sz w:val="16"/>
              </w:rPr>
              <w:t xml:space="preserve"> </w:t>
            </w:r>
            <w:r>
              <w:rPr>
                <w:sz w:val="16"/>
              </w:rPr>
              <w:t>known</w:t>
            </w:r>
            <w:r>
              <w:rPr>
                <w:spacing w:val="-7"/>
                <w:sz w:val="16"/>
              </w:rPr>
              <w:t xml:space="preserve"> </w:t>
            </w:r>
            <w:r>
              <w:rPr>
                <w:sz w:val="16"/>
              </w:rPr>
              <w:t>genetically</w:t>
            </w:r>
            <w:r>
              <w:rPr>
                <w:spacing w:val="-7"/>
                <w:sz w:val="16"/>
              </w:rPr>
              <w:t xml:space="preserve"> </w:t>
            </w:r>
            <w:r>
              <w:rPr>
                <w:sz w:val="16"/>
              </w:rPr>
              <w:t>based</w:t>
            </w:r>
            <w:r>
              <w:rPr>
                <w:spacing w:val="-7"/>
                <w:sz w:val="16"/>
              </w:rPr>
              <w:t xml:space="preserve"> </w:t>
            </w:r>
            <w:r>
              <w:rPr>
                <w:sz w:val="16"/>
              </w:rPr>
              <w:t>illnesses</w:t>
            </w:r>
            <w:r>
              <w:rPr>
                <w:spacing w:val="-7"/>
                <w:sz w:val="16"/>
              </w:rPr>
              <w:t xml:space="preserve"> </w:t>
            </w:r>
            <w:r>
              <w:rPr>
                <w:sz w:val="16"/>
              </w:rPr>
              <w:t>(e.g., single</w:t>
            </w:r>
            <w:r>
              <w:rPr>
                <w:spacing w:val="-6"/>
                <w:sz w:val="16"/>
              </w:rPr>
              <w:t xml:space="preserve"> </w:t>
            </w:r>
            <w:r>
              <w:rPr>
                <w:sz w:val="16"/>
              </w:rPr>
              <w:t>allele</w:t>
            </w:r>
            <w:r>
              <w:rPr>
                <w:spacing w:val="-6"/>
                <w:sz w:val="16"/>
              </w:rPr>
              <w:t xml:space="preserve"> </w:t>
            </w:r>
            <w:r>
              <w:rPr>
                <w:sz w:val="16"/>
              </w:rPr>
              <w:t>carrier</w:t>
            </w:r>
            <w:r>
              <w:rPr>
                <w:spacing w:val="-6"/>
                <w:sz w:val="16"/>
              </w:rPr>
              <w:t xml:space="preserve"> </w:t>
            </w:r>
            <w:r>
              <w:rPr>
                <w:sz w:val="16"/>
              </w:rPr>
              <w:t>status</w:t>
            </w:r>
            <w:r>
              <w:rPr>
                <w:spacing w:val="-6"/>
                <w:sz w:val="16"/>
              </w:rPr>
              <w:t xml:space="preserve"> </w:t>
            </w:r>
            <w:r>
              <w:rPr>
                <w:sz w:val="16"/>
              </w:rPr>
              <w:t>of</w:t>
            </w:r>
            <w:r>
              <w:rPr>
                <w:spacing w:val="-6"/>
                <w:sz w:val="16"/>
              </w:rPr>
              <w:t xml:space="preserve"> </w:t>
            </w:r>
            <w:r>
              <w:rPr>
                <w:sz w:val="16"/>
              </w:rPr>
              <w:t>a</w:t>
            </w:r>
            <w:r>
              <w:rPr>
                <w:spacing w:val="-6"/>
                <w:sz w:val="16"/>
              </w:rPr>
              <w:t xml:space="preserve"> </w:t>
            </w:r>
            <w:r>
              <w:rPr>
                <w:sz w:val="16"/>
              </w:rPr>
              <w:t>genetic</w:t>
            </w:r>
            <w:r>
              <w:rPr>
                <w:spacing w:val="-6"/>
                <w:sz w:val="16"/>
              </w:rPr>
              <w:t xml:space="preserve"> </w:t>
            </w:r>
            <w:r>
              <w:rPr>
                <w:sz w:val="16"/>
              </w:rPr>
              <w:t>trait</w:t>
            </w:r>
            <w:r>
              <w:rPr>
                <w:spacing w:val="-6"/>
                <w:sz w:val="16"/>
              </w:rPr>
              <w:t xml:space="preserve"> </w:t>
            </w:r>
            <w:r>
              <w:rPr>
                <w:sz w:val="16"/>
              </w:rPr>
              <w:t>or</w:t>
            </w:r>
            <w:r>
              <w:rPr>
                <w:spacing w:val="-6"/>
                <w:sz w:val="16"/>
              </w:rPr>
              <w:t xml:space="preserve"> </w:t>
            </w:r>
            <w:r>
              <w:rPr>
                <w:sz w:val="16"/>
              </w:rPr>
              <w:t>disease)</w:t>
            </w:r>
            <w:r>
              <w:rPr>
                <w:spacing w:val="-6"/>
                <w:sz w:val="16"/>
              </w:rPr>
              <w:t xml:space="preserve"> </w:t>
            </w:r>
            <w:r>
              <w:rPr>
                <w:sz w:val="16"/>
              </w:rPr>
              <w:t>according</w:t>
            </w:r>
            <w:r>
              <w:rPr>
                <w:spacing w:val="-6"/>
                <w:sz w:val="16"/>
              </w:rPr>
              <w:t xml:space="preserve"> </w:t>
            </w:r>
            <w:r>
              <w:rPr>
                <w:sz w:val="16"/>
              </w:rPr>
              <w:t>to</w:t>
            </w:r>
            <w:r>
              <w:rPr>
                <w:spacing w:val="-6"/>
                <w:sz w:val="16"/>
              </w:rPr>
              <w:t xml:space="preserve"> </w:t>
            </w:r>
            <w:r>
              <w:rPr>
                <w:sz w:val="16"/>
              </w:rPr>
              <w:t>scope</w:t>
            </w:r>
            <w:r>
              <w:rPr>
                <w:spacing w:val="-6"/>
                <w:sz w:val="16"/>
              </w:rPr>
              <w:t xml:space="preserve"> </w:t>
            </w:r>
            <w:r>
              <w:rPr>
                <w:sz w:val="16"/>
              </w:rPr>
              <w:t>of</w:t>
            </w:r>
            <w:r>
              <w:rPr>
                <w:spacing w:val="-6"/>
                <w:sz w:val="16"/>
              </w:rPr>
              <w:t xml:space="preserve"> </w:t>
            </w:r>
            <w:r>
              <w:rPr>
                <w:sz w:val="16"/>
              </w:rPr>
              <w:t>practice,</w:t>
            </w:r>
            <w:r>
              <w:rPr>
                <w:spacing w:val="-6"/>
                <w:sz w:val="16"/>
              </w:rPr>
              <w:t xml:space="preserve"> </w:t>
            </w:r>
            <w:r>
              <w:rPr>
                <w:sz w:val="16"/>
              </w:rPr>
              <w:t>organizational policy, and/or jurisdictional law.</w:t>
            </w:r>
          </w:p>
        </w:tc>
        <w:tc>
          <w:tcPr>
            <w:tcW w:w="5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5C4631A5" w14:textId="16E7313D" w:rsidR="00AB49F8" w:rsidRDefault="00AB49F8" w:rsidP="00AB49F8">
            <w:pPr>
              <w:pStyle w:val="TableParagraph"/>
              <w:ind w:left="0" w:right="15"/>
              <w:jc w:val="center"/>
              <w:rPr>
                <w:sz w:val="16"/>
              </w:rPr>
            </w:pPr>
            <w:r>
              <w:rPr>
                <w:sz w:val="16"/>
              </w:rPr>
              <w:t>131</w:t>
            </w:r>
          </w:p>
        </w:tc>
        <w:tc>
          <w:tcPr>
            <w:tcW w:w="71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0BEB5D30" w14:textId="415D7B8B" w:rsidR="00AB49F8" w:rsidRDefault="00AB49F8" w:rsidP="00AB49F8">
            <w:pPr>
              <w:pStyle w:val="TableParagraph"/>
              <w:ind w:left="0"/>
              <w:jc w:val="center"/>
              <w:rPr>
                <w:sz w:val="16"/>
              </w:rPr>
            </w:pPr>
            <w:r>
              <w:rPr>
                <w:sz w:val="16"/>
              </w:rPr>
              <w:t>D</w:t>
            </w:r>
          </w:p>
        </w:tc>
        <w:tc>
          <w:tcPr>
            <w:tcW w:w="91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5F62B089" w14:textId="77777777" w:rsidR="00AB49F8" w:rsidRDefault="00AB49F8" w:rsidP="00AB49F8">
            <w:pPr>
              <w:pStyle w:val="TableParagraph"/>
              <w:ind w:left="278" w:right="263"/>
              <w:jc w:val="center"/>
              <w:rPr>
                <w:sz w:val="16"/>
              </w:rPr>
            </w:pPr>
          </w:p>
        </w:tc>
      </w:tr>
    </w:tbl>
    <w:tbl>
      <w:tblPr>
        <w:tblpPr w:leftFromText="180" w:rightFromText="180" w:vertAnchor="text" w:tblpX="8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9360"/>
        <w:gridCol w:w="540"/>
        <w:gridCol w:w="720"/>
        <w:gridCol w:w="900"/>
      </w:tblGrid>
      <w:tr w:rsidR="00A40638" w14:paraId="44538BF4" w14:textId="440A15C3" w:rsidTr="00240EC3">
        <w:trPr>
          <w:trHeight w:val="437"/>
        </w:trPr>
        <w:tc>
          <w:tcPr>
            <w:tcW w:w="1260" w:type="dxa"/>
            <w:vMerge w:val="restart"/>
            <w:tcBorders>
              <w:top w:val="nil"/>
              <w:right w:val="single" w:sz="8" w:space="0" w:color="000000"/>
            </w:tcBorders>
          </w:tcPr>
          <w:p w14:paraId="1B28F611" w14:textId="77777777" w:rsidR="00A40638" w:rsidRDefault="00A40638" w:rsidP="00240EC3">
            <w:pPr>
              <w:rPr>
                <w:sz w:val="2"/>
                <w:szCs w:val="2"/>
              </w:rPr>
            </w:pPr>
          </w:p>
        </w:tc>
        <w:tc>
          <w:tcPr>
            <w:tcW w:w="9360" w:type="dxa"/>
            <w:tcBorders>
              <w:left w:val="single" w:sz="8" w:space="0" w:color="000000"/>
              <w:right w:val="single" w:sz="6" w:space="0" w:color="000000"/>
            </w:tcBorders>
            <w:shd w:val="clear" w:color="auto" w:fill="A6A6A6" w:themeFill="background1" w:themeFillShade="A6"/>
            <w:vAlign w:val="center"/>
          </w:tcPr>
          <w:p w14:paraId="0D74AAFE" w14:textId="77777777" w:rsidR="00A40638" w:rsidRDefault="00A40638" w:rsidP="00240EC3">
            <w:pPr>
              <w:pStyle w:val="TableParagraph"/>
              <w:spacing w:line="190" w:lineRule="atLeast"/>
              <w:ind w:left="452" w:right="53" w:hanging="335"/>
              <w:rPr>
                <w:sz w:val="16"/>
              </w:rPr>
            </w:pPr>
            <w:r>
              <w:rPr>
                <w:b/>
                <w:sz w:val="16"/>
              </w:rPr>
              <w:t xml:space="preserve">25. </w:t>
            </w:r>
            <w:r>
              <w:rPr>
                <w:sz w:val="16"/>
              </w:rPr>
              <w:t>The system MAY provide the ability to manage a known single allele carrier status of a genetic trait or</w:t>
            </w:r>
            <w:r>
              <w:rPr>
                <w:spacing w:val="-9"/>
                <w:sz w:val="16"/>
              </w:rPr>
              <w:t xml:space="preserve"> </w:t>
            </w:r>
            <w:r>
              <w:rPr>
                <w:sz w:val="16"/>
              </w:rPr>
              <w:t>disease</w:t>
            </w:r>
            <w:r>
              <w:rPr>
                <w:spacing w:val="-9"/>
                <w:sz w:val="16"/>
              </w:rPr>
              <w:t xml:space="preserve"> </w:t>
            </w:r>
            <w:r>
              <w:rPr>
                <w:sz w:val="16"/>
              </w:rPr>
              <w:t>according</w:t>
            </w:r>
            <w:r>
              <w:rPr>
                <w:spacing w:val="-9"/>
                <w:sz w:val="16"/>
              </w:rPr>
              <w:t xml:space="preserve"> </w:t>
            </w:r>
            <w:r>
              <w:rPr>
                <w:sz w:val="16"/>
              </w:rPr>
              <w:t>to</w:t>
            </w:r>
            <w:r>
              <w:rPr>
                <w:spacing w:val="-9"/>
                <w:sz w:val="16"/>
              </w:rPr>
              <w:t xml:space="preserve"> </w:t>
            </w:r>
            <w:r>
              <w:rPr>
                <w:sz w:val="16"/>
              </w:rPr>
              <w:t>scope</w:t>
            </w:r>
            <w:r>
              <w:rPr>
                <w:spacing w:val="-9"/>
                <w:sz w:val="16"/>
              </w:rPr>
              <w:t xml:space="preserve"> </w:t>
            </w:r>
            <w:r>
              <w:rPr>
                <w:sz w:val="16"/>
              </w:rPr>
              <w:t>of</w:t>
            </w:r>
            <w:r>
              <w:rPr>
                <w:spacing w:val="-9"/>
                <w:sz w:val="16"/>
              </w:rPr>
              <w:t xml:space="preserve"> </w:t>
            </w:r>
            <w:r>
              <w:rPr>
                <w:sz w:val="16"/>
              </w:rPr>
              <w:t>practice,</w:t>
            </w:r>
            <w:r>
              <w:rPr>
                <w:spacing w:val="-9"/>
                <w:sz w:val="16"/>
              </w:rPr>
              <w:t xml:space="preserve"> </w:t>
            </w:r>
            <w:r>
              <w:rPr>
                <w:sz w:val="16"/>
              </w:rPr>
              <w:t>organizational</w:t>
            </w:r>
            <w:r>
              <w:rPr>
                <w:spacing w:val="-9"/>
                <w:sz w:val="16"/>
              </w:rPr>
              <w:t xml:space="preserve"> </w:t>
            </w:r>
            <w:r>
              <w:rPr>
                <w:sz w:val="16"/>
              </w:rPr>
              <w:t>policy,</w:t>
            </w:r>
            <w:r>
              <w:rPr>
                <w:spacing w:val="-9"/>
                <w:sz w:val="16"/>
              </w:rPr>
              <w:t xml:space="preserve"> </w:t>
            </w:r>
            <w:r>
              <w:rPr>
                <w:sz w:val="16"/>
              </w:rPr>
              <w:t>and/or</w:t>
            </w:r>
            <w:r>
              <w:rPr>
                <w:spacing w:val="-9"/>
                <w:sz w:val="16"/>
              </w:rPr>
              <w:t xml:space="preserve"> </w:t>
            </w:r>
            <w:r>
              <w:rPr>
                <w:sz w:val="16"/>
              </w:rPr>
              <w:t>jurisdictional</w:t>
            </w:r>
            <w:r>
              <w:rPr>
                <w:spacing w:val="-9"/>
                <w:sz w:val="16"/>
              </w:rPr>
              <w:t xml:space="preserve"> </w:t>
            </w:r>
            <w:r>
              <w:rPr>
                <w:sz w:val="16"/>
              </w:rPr>
              <w:t>law,</w:t>
            </w:r>
            <w:r>
              <w:rPr>
                <w:spacing w:val="-9"/>
                <w:sz w:val="16"/>
              </w:rPr>
              <w:t xml:space="preserve"> </w:t>
            </w:r>
            <w:r>
              <w:rPr>
                <w:sz w:val="16"/>
              </w:rPr>
              <w:t>and</w:t>
            </w:r>
            <w:r>
              <w:rPr>
                <w:spacing w:val="-9"/>
                <w:sz w:val="16"/>
              </w:rPr>
              <w:t xml:space="preserve"> </w:t>
            </w:r>
            <w:r>
              <w:rPr>
                <w:sz w:val="16"/>
              </w:rPr>
              <w:t>subject to patient's preferences and consent.</w:t>
            </w:r>
          </w:p>
        </w:tc>
        <w:tc>
          <w:tcPr>
            <w:tcW w:w="540" w:type="dxa"/>
            <w:tcBorders>
              <w:left w:val="single" w:sz="6" w:space="0" w:color="000000"/>
              <w:right w:val="single" w:sz="6" w:space="0" w:color="000000"/>
            </w:tcBorders>
            <w:shd w:val="clear" w:color="auto" w:fill="A6A6A6" w:themeFill="background1" w:themeFillShade="A6"/>
            <w:vAlign w:val="center"/>
          </w:tcPr>
          <w:p w14:paraId="0E574089" w14:textId="77777777" w:rsidR="00A40638" w:rsidRDefault="00A40638" w:rsidP="00240EC3">
            <w:pPr>
              <w:pStyle w:val="TableParagraph"/>
              <w:ind w:left="0"/>
              <w:jc w:val="center"/>
              <w:rPr>
                <w:sz w:val="16"/>
              </w:rPr>
            </w:pPr>
            <w:r>
              <w:rPr>
                <w:sz w:val="16"/>
              </w:rPr>
              <w:t>132</w:t>
            </w:r>
          </w:p>
        </w:tc>
        <w:tc>
          <w:tcPr>
            <w:tcW w:w="720" w:type="dxa"/>
            <w:tcBorders>
              <w:left w:val="single" w:sz="6" w:space="0" w:color="000000"/>
              <w:right w:val="single" w:sz="6" w:space="0" w:color="000000"/>
            </w:tcBorders>
            <w:shd w:val="clear" w:color="auto" w:fill="A6A6A6" w:themeFill="background1" w:themeFillShade="A6"/>
            <w:vAlign w:val="center"/>
          </w:tcPr>
          <w:p w14:paraId="71E75507" w14:textId="0F95727B" w:rsidR="00A40638" w:rsidRDefault="00FE0826" w:rsidP="00240EC3">
            <w:pPr>
              <w:pStyle w:val="TableParagraph"/>
              <w:ind w:left="0"/>
              <w:jc w:val="center"/>
              <w:rPr>
                <w:sz w:val="17"/>
              </w:rPr>
            </w:pPr>
            <w:r>
              <w:rPr>
                <w:sz w:val="16"/>
              </w:rPr>
              <w:t>D</w:t>
            </w:r>
          </w:p>
        </w:tc>
        <w:tc>
          <w:tcPr>
            <w:tcW w:w="900" w:type="dxa"/>
            <w:tcBorders>
              <w:left w:val="single" w:sz="6" w:space="0" w:color="000000"/>
              <w:right w:val="single" w:sz="6" w:space="0" w:color="000000"/>
            </w:tcBorders>
            <w:shd w:val="clear" w:color="auto" w:fill="A6A6A6" w:themeFill="background1" w:themeFillShade="A6"/>
            <w:vAlign w:val="center"/>
          </w:tcPr>
          <w:p w14:paraId="51F1B421" w14:textId="77777777" w:rsidR="00A40638" w:rsidRDefault="00A40638" w:rsidP="00240EC3">
            <w:pPr>
              <w:pStyle w:val="TableParagraph"/>
              <w:ind w:left="6" w:right="42"/>
              <w:jc w:val="center"/>
              <w:rPr>
                <w:sz w:val="17"/>
              </w:rPr>
            </w:pPr>
          </w:p>
        </w:tc>
      </w:tr>
      <w:tr w:rsidR="00A40638" w14:paraId="348DE16B" w14:textId="40982B1B" w:rsidTr="00240EC3">
        <w:trPr>
          <w:trHeight w:val="432"/>
        </w:trPr>
        <w:tc>
          <w:tcPr>
            <w:tcW w:w="1260" w:type="dxa"/>
            <w:vMerge/>
            <w:tcBorders>
              <w:top w:val="nil"/>
              <w:right w:val="single" w:sz="8" w:space="0" w:color="000000"/>
            </w:tcBorders>
          </w:tcPr>
          <w:p w14:paraId="542CF4B8" w14:textId="77777777" w:rsidR="00A40638" w:rsidRDefault="00A40638" w:rsidP="00240EC3">
            <w:pPr>
              <w:rPr>
                <w:sz w:val="2"/>
                <w:szCs w:val="2"/>
              </w:rPr>
            </w:pPr>
          </w:p>
        </w:tc>
        <w:tc>
          <w:tcPr>
            <w:tcW w:w="9360" w:type="dxa"/>
            <w:tcBorders>
              <w:left w:val="single" w:sz="8" w:space="0" w:color="000000"/>
              <w:bottom w:val="single" w:sz="6" w:space="0" w:color="000000"/>
              <w:right w:val="single" w:sz="6" w:space="0" w:color="000000"/>
            </w:tcBorders>
            <w:shd w:val="clear" w:color="auto" w:fill="A6A6A6" w:themeFill="background1" w:themeFillShade="A6"/>
            <w:vAlign w:val="center"/>
          </w:tcPr>
          <w:p w14:paraId="5BB511F5" w14:textId="77777777" w:rsidR="00A40638" w:rsidRDefault="00A40638" w:rsidP="00240EC3">
            <w:pPr>
              <w:pStyle w:val="TableParagraph"/>
              <w:spacing w:line="190" w:lineRule="atLeast"/>
              <w:ind w:left="452" w:hanging="335"/>
              <w:rPr>
                <w:sz w:val="16"/>
              </w:rPr>
            </w:pPr>
            <w:r>
              <w:rPr>
                <w:b/>
                <w:sz w:val="16"/>
              </w:rPr>
              <w:t xml:space="preserve">26. </w:t>
            </w:r>
            <w:r>
              <w:rPr>
                <w:sz w:val="16"/>
              </w:rPr>
              <w:t xml:space="preserve">The system SHOULD provide the ability to manage the linking of problems on the problem list, i.e., creating hierarchies or </w:t>
            </w:r>
            <w:proofErr w:type="spellStart"/>
            <w:r>
              <w:rPr>
                <w:sz w:val="16"/>
              </w:rPr>
              <w:t>nestings</w:t>
            </w:r>
            <w:proofErr w:type="spellEnd"/>
            <w:r>
              <w:rPr>
                <w:sz w:val="16"/>
              </w:rPr>
              <w:t xml:space="preserve"> within the problem list.</w:t>
            </w:r>
          </w:p>
        </w:tc>
        <w:tc>
          <w:tcPr>
            <w:tcW w:w="540" w:type="dxa"/>
            <w:tcBorders>
              <w:left w:val="single" w:sz="6" w:space="0" w:color="000000"/>
              <w:bottom w:val="single" w:sz="6" w:space="0" w:color="000000"/>
              <w:right w:val="single" w:sz="6" w:space="0" w:color="000000"/>
            </w:tcBorders>
            <w:shd w:val="clear" w:color="auto" w:fill="A6A6A6" w:themeFill="background1" w:themeFillShade="A6"/>
            <w:vAlign w:val="center"/>
          </w:tcPr>
          <w:p w14:paraId="4C7EB90C" w14:textId="77777777" w:rsidR="00A40638" w:rsidRDefault="00A40638" w:rsidP="00240EC3">
            <w:pPr>
              <w:pStyle w:val="TableParagraph"/>
              <w:ind w:left="0"/>
              <w:jc w:val="center"/>
              <w:rPr>
                <w:sz w:val="16"/>
              </w:rPr>
            </w:pPr>
            <w:r>
              <w:rPr>
                <w:sz w:val="16"/>
              </w:rPr>
              <w:t>133</w:t>
            </w:r>
          </w:p>
        </w:tc>
        <w:tc>
          <w:tcPr>
            <w:tcW w:w="720" w:type="dxa"/>
            <w:tcBorders>
              <w:left w:val="single" w:sz="6" w:space="0" w:color="000000"/>
              <w:bottom w:val="single" w:sz="6" w:space="0" w:color="000000"/>
              <w:right w:val="single" w:sz="6" w:space="0" w:color="000000"/>
            </w:tcBorders>
            <w:shd w:val="clear" w:color="auto" w:fill="A6A6A6" w:themeFill="background1" w:themeFillShade="A6"/>
            <w:vAlign w:val="center"/>
          </w:tcPr>
          <w:p w14:paraId="28E184F6" w14:textId="34536E0A" w:rsidR="00A40638" w:rsidRDefault="00FE0826" w:rsidP="00240EC3">
            <w:pPr>
              <w:pStyle w:val="TableParagraph"/>
              <w:ind w:left="-24"/>
              <w:jc w:val="center"/>
              <w:rPr>
                <w:sz w:val="16"/>
              </w:rPr>
            </w:pPr>
            <w:r>
              <w:rPr>
                <w:sz w:val="16"/>
              </w:rPr>
              <w:t>D</w:t>
            </w:r>
          </w:p>
        </w:tc>
        <w:tc>
          <w:tcPr>
            <w:tcW w:w="900" w:type="dxa"/>
            <w:tcBorders>
              <w:left w:val="single" w:sz="6" w:space="0" w:color="000000"/>
              <w:bottom w:val="single" w:sz="6" w:space="0" w:color="000000"/>
              <w:right w:val="single" w:sz="6" w:space="0" w:color="000000"/>
            </w:tcBorders>
            <w:shd w:val="clear" w:color="auto" w:fill="A6A6A6" w:themeFill="background1" w:themeFillShade="A6"/>
            <w:vAlign w:val="center"/>
          </w:tcPr>
          <w:p w14:paraId="28BA91D6" w14:textId="77777777" w:rsidR="00A40638" w:rsidRDefault="00A40638" w:rsidP="00240EC3">
            <w:pPr>
              <w:pStyle w:val="TableParagraph"/>
              <w:ind w:left="278" w:right="263"/>
              <w:jc w:val="center"/>
              <w:rPr>
                <w:sz w:val="16"/>
              </w:rPr>
            </w:pPr>
          </w:p>
        </w:tc>
      </w:tr>
    </w:tbl>
    <w:p w14:paraId="1CD4A270" w14:textId="77777777" w:rsidR="00836B45" w:rsidRPr="002A4312" w:rsidRDefault="00836B45">
      <w:pPr>
        <w:pStyle w:val="BodyText"/>
        <w:spacing w:before="9"/>
        <w:rPr>
          <w:rFonts w:ascii="Arial" w:hAnsi="Arial" w:cs="Arial"/>
          <w:b/>
          <w:sz w:val="21"/>
        </w:rPr>
      </w:pPr>
    </w:p>
    <w:p w14:paraId="7676FFC4" w14:textId="0057A5C6" w:rsidR="005B7287" w:rsidRDefault="005B7287">
      <w:pPr>
        <w:spacing w:line="204" w:lineRule="exact"/>
        <w:rPr>
          <w:rFonts w:ascii="Arial" w:hAnsi="Arial" w:cs="Arial"/>
          <w:sz w:val="18"/>
        </w:rPr>
      </w:pPr>
    </w:p>
    <w:p w14:paraId="2503C04E" w14:textId="77777777" w:rsidR="005B7287" w:rsidRPr="005B7287" w:rsidRDefault="005B7287" w:rsidP="005B7287">
      <w:pPr>
        <w:rPr>
          <w:rFonts w:ascii="Arial" w:hAnsi="Arial" w:cs="Arial"/>
          <w:sz w:val="18"/>
        </w:rPr>
      </w:pPr>
    </w:p>
    <w:p w14:paraId="268872F1" w14:textId="77777777" w:rsidR="005B7287" w:rsidRPr="005B7287" w:rsidRDefault="005B7287" w:rsidP="005B7287">
      <w:pPr>
        <w:rPr>
          <w:rFonts w:ascii="Arial" w:hAnsi="Arial" w:cs="Arial"/>
          <w:sz w:val="18"/>
        </w:rPr>
      </w:pPr>
    </w:p>
    <w:p w14:paraId="4B5C90B1" w14:textId="77777777" w:rsidR="005B7287" w:rsidRPr="005B7287" w:rsidRDefault="005B7287" w:rsidP="005B7287">
      <w:pPr>
        <w:rPr>
          <w:rFonts w:ascii="Arial" w:hAnsi="Arial" w:cs="Arial"/>
          <w:sz w:val="18"/>
        </w:rPr>
      </w:pPr>
    </w:p>
    <w:p w14:paraId="08FB310F" w14:textId="2795B836" w:rsidR="00FC575A" w:rsidRPr="005B7287" w:rsidRDefault="005B7287" w:rsidP="005B7287">
      <w:pPr>
        <w:tabs>
          <w:tab w:val="left" w:pos="2355"/>
        </w:tabs>
        <w:rPr>
          <w:rFonts w:ascii="Arial" w:hAnsi="Arial" w:cs="Arial"/>
          <w:sz w:val="18"/>
        </w:rPr>
        <w:sectPr w:rsidR="00FC575A" w:rsidRPr="005B7287">
          <w:headerReference w:type="default" r:id="rId65"/>
          <w:footerReference w:type="default" r:id="rId66"/>
          <w:pgSz w:w="15840" w:h="12240" w:orient="landscape"/>
          <w:pgMar w:top="940" w:right="420" w:bottom="1160" w:left="780" w:header="0" w:footer="978" w:gutter="0"/>
          <w:cols w:space="720"/>
        </w:sectPr>
      </w:pPr>
      <w:r>
        <w:rPr>
          <w:rFonts w:ascii="Arial" w:hAnsi="Arial" w:cs="Arial"/>
          <w:sz w:val="18"/>
        </w:rPr>
        <w:tab/>
      </w:r>
    </w:p>
    <w:tbl>
      <w:tblPr>
        <w:tblW w:w="1234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51"/>
        <w:gridCol w:w="7511"/>
        <w:gridCol w:w="13"/>
        <w:gridCol w:w="948"/>
        <w:gridCol w:w="7"/>
        <w:gridCol w:w="955"/>
        <w:gridCol w:w="961"/>
      </w:tblGrid>
      <w:tr w:rsidR="005B7287" w14:paraId="343B8330" w14:textId="77777777" w:rsidTr="006D40DC">
        <w:trPr>
          <w:trHeight w:val="573"/>
        </w:trPr>
        <w:tc>
          <w:tcPr>
            <w:tcW w:w="1945" w:type="dxa"/>
            <w:gridSpan w:val="2"/>
            <w:tcBorders>
              <w:bottom w:val="single" w:sz="6" w:space="0" w:color="000000"/>
              <w:right w:val="single" w:sz="4" w:space="0" w:color="FFFFFF"/>
            </w:tcBorders>
            <w:shd w:val="clear" w:color="auto" w:fill="00B050"/>
          </w:tcPr>
          <w:p w14:paraId="0DB48B89" w14:textId="77777777" w:rsidR="005B7287" w:rsidRDefault="005B7287" w:rsidP="004D2386">
            <w:pPr>
              <w:pStyle w:val="TableParagraph"/>
              <w:spacing w:line="171" w:lineRule="exact"/>
              <w:ind w:left="84"/>
              <w:rPr>
                <w:b/>
                <w:sz w:val="16"/>
              </w:rPr>
            </w:pPr>
            <w:r>
              <w:rPr>
                <w:b/>
                <w:sz w:val="16"/>
              </w:rPr>
              <w:lastRenderedPageBreak/>
              <w:t>Section/Id#:</w:t>
            </w:r>
          </w:p>
          <w:p w14:paraId="6259BCA4" w14:textId="77777777" w:rsidR="005B7287" w:rsidRDefault="005B7287" w:rsidP="005B7287">
            <w:pPr>
              <w:pStyle w:val="TableParagraph"/>
              <w:ind w:left="86" w:right="576"/>
              <w:rPr>
                <w:b/>
                <w:sz w:val="16"/>
              </w:rPr>
            </w:pPr>
            <w:r>
              <w:rPr>
                <w:b/>
                <w:sz w:val="16"/>
              </w:rPr>
              <w:t>Type:</w:t>
            </w:r>
          </w:p>
          <w:p w14:paraId="27A6D06C" w14:textId="77777777" w:rsidR="005B7287" w:rsidRDefault="005B7287" w:rsidP="005B7287">
            <w:pPr>
              <w:pStyle w:val="TableParagraph"/>
              <w:spacing w:before="8"/>
              <w:ind w:left="86" w:right="720"/>
              <w:rPr>
                <w:b/>
                <w:sz w:val="16"/>
              </w:rPr>
            </w:pPr>
            <w:r>
              <w:rPr>
                <w:b/>
                <w:sz w:val="16"/>
              </w:rPr>
              <w:t>Name:</w:t>
            </w:r>
          </w:p>
        </w:tc>
        <w:tc>
          <w:tcPr>
            <w:tcW w:w="7524" w:type="dxa"/>
            <w:gridSpan w:val="2"/>
            <w:tcBorders>
              <w:left w:val="single" w:sz="4" w:space="0" w:color="FFFFFF"/>
              <w:bottom w:val="single" w:sz="8" w:space="0" w:color="000000"/>
              <w:right w:val="single" w:sz="4" w:space="0" w:color="FFFFFF"/>
            </w:tcBorders>
            <w:shd w:val="clear" w:color="auto" w:fill="00B050"/>
          </w:tcPr>
          <w:p w14:paraId="459687D7" w14:textId="77777777" w:rsidR="005B7287" w:rsidRDefault="005B7287" w:rsidP="004D2386">
            <w:pPr>
              <w:pStyle w:val="TableParagraph"/>
              <w:spacing w:before="6"/>
              <w:rPr>
                <w:sz w:val="15"/>
              </w:rPr>
            </w:pPr>
          </w:p>
          <w:p w14:paraId="3AE61D52" w14:textId="77777777" w:rsidR="005B7287" w:rsidRDefault="005B7287" w:rsidP="004D2386">
            <w:pPr>
              <w:pStyle w:val="TableParagraph"/>
              <w:ind w:left="84"/>
              <w:rPr>
                <w:b/>
                <w:sz w:val="16"/>
              </w:rPr>
            </w:pPr>
            <w:r>
              <w:rPr>
                <w:b/>
                <w:sz w:val="16"/>
              </w:rPr>
              <w:t>Conformance Criteria</w:t>
            </w:r>
          </w:p>
        </w:tc>
        <w:tc>
          <w:tcPr>
            <w:tcW w:w="955" w:type="dxa"/>
            <w:gridSpan w:val="2"/>
            <w:tcBorders>
              <w:left w:val="single" w:sz="4" w:space="0" w:color="FFFFFF"/>
              <w:bottom w:val="single" w:sz="8" w:space="0" w:color="000000"/>
            </w:tcBorders>
            <w:shd w:val="clear" w:color="auto" w:fill="00B050"/>
            <w:vAlign w:val="center"/>
          </w:tcPr>
          <w:p w14:paraId="28FFA0F1" w14:textId="77777777" w:rsidR="005B7287" w:rsidRDefault="005B7287" w:rsidP="004D2386">
            <w:pPr>
              <w:pStyle w:val="TableParagraph"/>
              <w:ind w:left="240" w:right="236"/>
              <w:jc w:val="center"/>
              <w:rPr>
                <w:b/>
                <w:sz w:val="16"/>
              </w:rPr>
            </w:pPr>
            <w:r>
              <w:rPr>
                <w:b/>
                <w:sz w:val="16"/>
              </w:rPr>
              <w:t>Row#</w:t>
            </w:r>
          </w:p>
        </w:tc>
        <w:tc>
          <w:tcPr>
            <w:tcW w:w="955" w:type="dxa"/>
            <w:tcBorders>
              <w:left w:val="single" w:sz="4" w:space="0" w:color="FFFFFF"/>
              <w:bottom w:val="single" w:sz="8" w:space="0" w:color="000000"/>
              <w:right w:val="single" w:sz="4" w:space="0" w:color="FFFFFF"/>
            </w:tcBorders>
            <w:shd w:val="clear" w:color="auto" w:fill="00B050"/>
            <w:vAlign w:val="center"/>
          </w:tcPr>
          <w:p w14:paraId="71CE0255" w14:textId="77777777" w:rsidR="005B7287" w:rsidRDefault="005B7287" w:rsidP="004D2386">
            <w:pPr>
              <w:pStyle w:val="TableParagraph"/>
              <w:spacing w:before="6"/>
              <w:ind w:left="-24"/>
              <w:jc w:val="center"/>
              <w:rPr>
                <w:sz w:val="15"/>
              </w:rPr>
            </w:pPr>
            <w:r w:rsidRPr="008D01F9">
              <w:rPr>
                <w:b/>
                <w:sz w:val="16"/>
              </w:rPr>
              <w:t>Criteria Status</w:t>
            </w:r>
          </w:p>
        </w:tc>
        <w:tc>
          <w:tcPr>
            <w:tcW w:w="961" w:type="dxa"/>
            <w:tcBorders>
              <w:left w:val="single" w:sz="4" w:space="0" w:color="FFFFFF"/>
              <w:bottom w:val="single" w:sz="8" w:space="0" w:color="000000"/>
            </w:tcBorders>
            <w:shd w:val="clear" w:color="auto" w:fill="00B050"/>
            <w:vAlign w:val="center"/>
          </w:tcPr>
          <w:p w14:paraId="073C6D58" w14:textId="77777777" w:rsidR="005B7287" w:rsidRDefault="005B7287" w:rsidP="004D2386">
            <w:pPr>
              <w:pStyle w:val="TableParagraph"/>
              <w:spacing w:before="6"/>
              <w:jc w:val="center"/>
              <w:rPr>
                <w:sz w:val="15"/>
              </w:rPr>
            </w:pPr>
            <w:r w:rsidRPr="008D01F9">
              <w:rPr>
                <w:b/>
                <w:sz w:val="16"/>
              </w:rPr>
              <w:t>Mapping to R1</w:t>
            </w:r>
          </w:p>
        </w:tc>
      </w:tr>
      <w:tr w:rsidR="006C5CDB" w14:paraId="5CC1EC89" w14:textId="33E68A7B" w:rsidTr="00477D98">
        <w:trPr>
          <w:trHeight w:val="186"/>
        </w:trPr>
        <w:tc>
          <w:tcPr>
            <w:tcW w:w="1894" w:type="dxa"/>
            <w:tcBorders>
              <w:bottom w:val="single" w:sz="2" w:space="0" w:color="000000"/>
            </w:tcBorders>
            <w:shd w:val="clear" w:color="auto" w:fill="99FF99"/>
          </w:tcPr>
          <w:p w14:paraId="541CBDD3" w14:textId="77777777" w:rsidR="006C5CDB" w:rsidRDefault="006C5CDB" w:rsidP="00BA3CA1">
            <w:pPr>
              <w:pStyle w:val="TableParagraph"/>
              <w:spacing w:line="167" w:lineRule="exact"/>
              <w:ind w:left="84"/>
              <w:rPr>
                <w:sz w:val="16"/>
              </w:rPr>
            </w:pPr>
            <w:r>
              <w:rPr>
                <w:sz w:val="16"/>
              </w:rPr>
              <w:t>CP.1.5</w:t>
            </w:r>
          </w:p>
        </w:tc>
        <w:tc>
          <w:tcPr>
            <w:tcW w:w="7562" w:type="dxa"/>
            <w:gridSpan w:val="2"/>
            <w:vMerge w:val="restart"/>
            <w:tcBorders>
              <w:top w:val="single" w:sz="6" w:space="0" w:color="000000"/>
              <w:bottom w:val="single" w:sz="6" w:space="0" w:color="000000"/>
            </w:tcBorders>
            <w:shd w:val="clear" w:color="auto" w:fill="99FF99"/>
            <w:vAlign w:val="center"/>
          </w:tcPr>
          <w:p w14:paraId="6DAB3CB0" w14:textId="21D86F32" w:rsidR="006C5CDB" w:rsidRPr="00173BB5" w:rsidRDefault="00173BB5" w:rsidP="00295769">
            <w:pPr>
              <w:pStyle w:val="TableParagraph"/>
              <w:ind w:left="86"/>
              <w:jc w:val="center"/>
              <w:rPr>
                <w:b/>
                <w:sz w:val="16"/>
              </w:rPr>
            </w:pPr>
            <w:r w:rsidRPr="00173BB5">
              <w:rPr>
                <w:b/>
                <w:sz w:val="24"/>
              </w:rPr>
              <w:t>Manage Health-Related Factors List</w:t>
            </w:r>
          </w:p>
        </w:tc>
        <w:tc>
          <w:tcPr>
            <w:tcW w:w="961" w:type="dxa"/>
            <w:gridSpan w:val="2"/>
            <w:vMerge w:val="restart"/>
            <w:tcBorders>
              <w:top w:val="single" w:sz="6" w:space="0" w:color="000000"/>
              <w:bottom w:val="single" w:sz="6" w:space="0" w:color="000000"/>
            </w:tcBorders>
            <w:shd w:val="clear" w:color="auto" w:fill="99FF99"/>
            <w:vAlign w:val="center"/>
          </w:tcPr>
          <w:p w14:paraId="19C60531" w14:textId="77777777" w:rsidR="006C5CDB" w:rsidRDefault="006C5CDB" w:rsidP="00173BB5">
            <w:pPr>
              <w:pStyle w:val="TableParagraph"/>
              <w:spacing w:before="1"/>
              <w:ind w:left="0"/>
              <w:jc w:val="center"/>
              <w:rPr>
                <w:sz w:val="16"/>
              </w:rPr>
            </w:pPr>
            <w:r>
              <w:rPr>
                <w:sz w:val="16"/>
              </w:rPr>
              <w:t>134</w:t>
            </w:r>
          </w:p>
        </w:tc>
        <w:tc>
          <w:tcPr>
            <w:tcW w:w="962" w:type="dxa"/>
            <w:gridSpan w:val="2"/>
            <w:vMerge w:val="restart"/>
            <w:tcBorders>
              <w:top w:val="single" w:sz="6" w:space="0" w:color="000000"/>
            </w:tcBorders>
            <w:shd w:val="clear" w:color="auto" w:fill="99FF99"/>
            <w:vAlign w:val="center"/>
          </w:tcPr>
          <w:p w14:paraId="43397061" w14:textId="18A58BB6" w:rsidR="006C5CDB" w:rsidRPr="00D14B77" w:rsidRDefault="00D14B77" w:rsidP="00173BB5">
            <w:pPr>
              <w:pStyle w:val="TableParagraph"/>
              <w:spacing w:before="2"/>
              <w:ind w:left="-14"/>
              <w:jc w:val="center"/>
              <w:rPr>
                <w:sz w:val="16"/>
              </w:rPr>
            </w:pPr>
            <w:r w:rsidRPr="00D14B77">
              <w:rPr>
                <w:sz w:val="16"/>
              </w:rPr>
              <w:t>A</w:t>
            </w:r>
          </w:p>
        </w:tc>
        <w:tc>
          <w:tcPr>
            <w:tcW w:w="961" w:type="dxa"/>
            <w:vMerge w:val="restart"/>
            <w:tcBorders>
              <w:top w:val="single" w:sz="6" w:space="0" w:color="000000"/>
            </w:tcBorders>
            <w:shd w:val="clear" w:color="auto" w:fill="99FF99"/>
            <w:vAlign w:val="center"/>
          </w:tcPr>
          <w:p w14:paraId="2E5B56F8" w14:textId="6A63FB1E" w:rsidR="006C5CDB" w:rsidRPr="00D14B77" w:rsidRDefault="00D14B77" w:rsidP="00173BB5">
            <w:pPr>
              <w:pStyle w:val="TableParagraph"/>
              <w:spacing w:before="2"/>
              <w:jc w:val="center"/>
              <w:rPr>
                <w:sz w:val="16"/>
              </w:rPr>
            </w:pPr>
            <w:r w:rsidRPr="00D14B77">
              <w:rPr>
                <w:sz w:val="16"/>
              </w:rPr>
              <w:t>S3.3</w:t>
            </w:r>
          </w:p>
        </w:tc>
      </w:tr>
      <w:tr w:rsidR="006C5CDB" w14:paraId="4CF044CF" w14:textId="01242A1C" w:rsidTr="00477D98">
        <w:trPr>
          <w:trHeight w:val="180"/>
        </w:trPr>
        <w:tc>
          <w:tcPr>
            <w:tcW w:w="1894" w:type="dxa"/>
            <w:tcBorders>
              <w:top w:val="single" w:sz="2" w:space="0" w:color="000000"/>
              <w:bottom w:val="single" w:sz="2" w:space="0" w:color="000000"/>
            </w:tcBorders>
            <w:shd w:val="clear" w:color="auto" w:fill="99FF99"/>
          </w:tcPr>
          <w:p w14:paraId="169C2567" w14:textId="77777777" w:rsidR="006C5CDB" w:rsidRDefault="006C5CDB" w:rsidP="00BA3CA1">
            <w:pPr>
              <w:pStyle w:val="TableParagraph"/>
              <w:spacing w:line="161" w:lineRule="exact"/>
              <w:ind w:left="84"/>
              <w:rPr>
                <w:sz w:val="16"/>
              </w:rPr>
            </w:pPr>
            <w:r>
              <w:rPr>
                <w:sz w:val="16"/>
              </w:rPr>
              <w:t>Function</w:t>
            </w:r>
          </w:p>
        </w:tc>
        <w:tc>
          <w:tcPr>
            <w:tcW w:w="7562" w:type="dxa"/>
            <w:gridSpan w:val="2"/>
            <w:vMerge/>
            <w:tcBorders>
              <w:top w:val="nil"/>
              <w:bottom w:val="single" w:sz="6" w:space="0" w:color="000000"/>
            </w:tcBorders>
            <w:shd w:val="clear" w:color="auto" w:fill="99FF99"/>
          </w:tcPr>
          <w:p w14:paraId="7F53ADE4" w14:textId="77777777" w:rsidR="006C5CDB" w:rsidRDefault="006C5CDB" w:rsidP="00BA3CA1">
            <w:pPr>
              <w:rPr>
                <w:sz w:val="2"/>
                <w:szCs w:val="2"/>
              </w:rPr>
            </w:pPr>
          </w:p>
        </w:tc>
        <w:tc>
          <w:tcPr>
            <w:tcW w:w="961" w:type="dxa"/>
            <w:gridSpan w:val="2"/>
            <w:vMerge/>
            <w:tcBorders>
              <w:top w:val="nil"/>
              <w:bottom w:val="single" w:sz="6" w:space="0" w:color="000000"/>
            </w:tcBorders>
            <w:shd w:val="clear" w:color="auto" w:fill="99FF99"/>
          </w:tcPr>
          <w:p w14:paraId="4842FCFD" w14:textId="77777777" w:rsidR="006C5CDB" w:rsidRDefault="006C5CDB" w:rsidP="00BA3CA1">
            <w:pPr>
              <w:rPr>
                <w:sz w:val="2"/>
                <w:szCs w:val="2"/>
              </w:rPr>
            </w:pPr>
          </w:p>
        </w:tc>
        <w:tc>
          <w:tcPr>
            <w:tcW w:w="962" w:type="dxa"/>
            <w:gridSpan w:val="2"/>
            <w:vMerge/>
            <w:shd w:val="clear" w:color="auto" w:fill="99FF99"/>
          </w:tcPr>
          <w:p w14:paraId="45C84911" w14:textId="77777777" w:rsidR="006C5CDB" w:rsidRDefault="006C5CDB" w:rsidP="00BA3CA1">
            <w:pPr>
              <w:rPr>
                <w:sz w:val="2"/>
                <w:szCs w:val="2"/>
              </w:rPr>
            </w:pPr>
          </w:p>
        </w:tc>
        <w:tc>
          <w:tcPr>
            <w:tcW w:w="961" w:type="dxa"/>
            <w:vMerge/>
            <w:shd w:val="clear" w:color="auto" w:fill="99FF99"/>
          </w:tcPr>
          <w:p w14:paraId="6370289F" w14:textId="0D991BB3" w:rsidR="006C5CDB" w:rsidRDefault="006C5CDB" w:rsidP="00BA3CA1">
            <w:pPr>
              <w:rPr>
                <w:sz w:val="2"/>
                <w:szCs w:val="2"/>
              </w:rPr>
            </w:pPr>
          </w:p>
        </w:tc>
      </w:tr>
      <w:tr w:rsidR="006C5CDB" w14:paraId="2C882DE5" w14:textId="08C190B2" w:rsidTr="005B7287">
        <w:trPr>
          <w:trHeight w:val="1482"/>
        </w:trPr>
        <w:tc>
          <w:tcPr>
            <w:tcW w:w="12340" w:type="dxa"/>
            <w:gridSpan w:val="8"/>
            <w:tcBorders>
              <w:top w:val="single" w:sz="6" w:space="0" w:color="000000"/>
              <w:bottom w:val="single" w:sz="8" w:space="0" w:color="000000"/>
            </w:tcBorders>
            <w:shd w:val="clear" w:color="auto" w:fill="F2DBDB" w:themeFill="accent2" w:themeFillTint="33"/>
          </w:tcPr>
          <w:p w14:paraId="7CD9AC55" w14:textId="77777777" w:rsidR="006C5CDB" w:rsidRDefault="006C5CDB" w:rsidP="00BA3CA1">
            <w:pPr>
              <w:pStyle w:val="TableParagraph"/>
              <w:spacing w:before="64"/>
              <w:ind w:left="330"/>
              <w:rPr>
                <w:sz w:val="16"/>
              </w:rPr>
            </w:pPr>
            <w:r>
              <w:rPr>
                <w:b/>
                <w:sz w:val="16"/>
              </w:rPr>
              <w:t xml:space="preserve">Statement: </w:t>
            </w:r>
            <w:r>
              <w:rPr>
                <w:sz w:val="16"/>
              </w:rPr>
              <w:t>Manage patient-specific health-related factors.</w:t>
            </w:r>
          </w:p>
          <w:p w14:paraId="04D8B04B" w14:textId="45B52AC5" w:rsidR="006C5CDB" w:rsidRDefault="006C5CDB" w:rsidP="00BA3CA1">
            <w:pPr>
              <w:pStyle w:val="TableParagraph"/>
              <w:spacing w:before="64"/>
              <w:ind w:left="330"/>
              <w:rPr>
                <w:b/>
                <w:sz w:val="16"/>
              </w:rPr>
            </w:pPr>
            <w:r>
              <w:rPr>
                <w:b/>
                <w:sz w:val="16"/>
              </w:rPr>
              <w:t xml:space="preserve">Description: </w:t>
            </w:r>
            <w:r>
              <w:rPr>
                <w:sz w:val="16"/>
              </w:rPr>
              <w:t>A patient's strengths (positive factors) or weaknesses (negative factors) may impact a patient's care or recovery and</w:t>
            </w:r>
            <w:r>
              <w:rPr>
                <w:spacing w:val="-18"/>
                <w:sz w:val="16"/>
              </w:rPr>
              <w:t xml:space="preserve"> </w:t>
            </w:r>
            <w:r>
              <w:rPr>
                <w:sz w:val="16"/>
              </w:rPr>
              <w:t>may be</w:t>
            </w:r>
            <w:r>
              <w:rPr>
                <w:spacing w:val="-11"/>
                <w:sz w:val="16"/>
              </w:rPr>
              <w:t xml:space="preserve"> </w:t>
            </w:r>
            <w:r>
              <w:rPr>
                <w:sz w:val="16"/>
              </w:rPr>
              <w:t>recorded</w:t>
            </w:r>
            <w:r>
              <w:rPr>
                <w:spacing w:val="-11"/>
                <w:sz w:val="16"/>
              </w:rPr>
              <w:t xml:space="preserve"> </w:t>
            </w:r>
            <w:r>
              <w:rPr>
                <w:sz w:val="16"/>
              </w:rPr>
              <w:t>as</w:t>
            </w:r>
            <w:r>
              <w:rPr>
                <w:spacing w:val="-11"/>
                <w:sz w:val="16"/>
              </w:rPr>
              <w:t xml:space="preserve"> </w:t>
            </w:r>
            <w:r>
              <w:rPr>
                <w:sz w:val="16"/>
              </w:rPr>
              <w:t>part</w:t>
            </w:r>
            <w:r>
              <w:rPr>
                <w:spacing w:val="-11"/>
                <w:sz w:val="16"/>
              </w:rPr>
              <w:t xml:space="preserve"> </w:t>
            </w:r>
            <w:r>
              <w:rPr>
                <w:sz w:val="16"/>
              </w:rPr>
              <w:t>of</w:t>
            </w:r>
            <w:r>
              <w:rPr>
                <w:spacing w:val="-11"/>
                <w:sz w:val="16"/>
              </w:rPr>
              <w:t xml:space="preserve"> </w:t>
            </w:r>
            <w:r>
              <w:rPr>
                <w:sz w:val="16"/>
              </w:rPr>
              <w:t>the</w:t>
            </w:r>
            <w:r>
              <w:rPr>
                <w:spacing w:val="-11"/>
                <w:sz w:val="16"/>
              </w:rPr>
              <w:t xml:space="preserve"> </w:t>
            </w:r>
            <w:r>
              <w:rPr>
                <w:sz w:val="16"/>
              </w:rPr>
              <w:t>EHR</w:t>
            </w:r>
            <w:r>
              <w:rPr>
                <w:spacing w:val="-11"/>
                <w:sz w:val="16"/>
              </w:rPr>
              <w:t xml:space="preserve"> </w:t>
            </w:r>
            <w:r>
              <w:rPr>
                <w:sz w:val="16"/>
              </w:rPr>
              <w:t>to</w:t>
            </w:r>
            <w:r>
              <w:rPr>
                <w:spacing w:val="-11"/>
                <w:sz w:val="16"/>
              </w:rPr>
              <w:t xml:space="preserve"> </w:t>
            </w:r>
            <w:r>
              <w:rPr>
                <w:sz w:val="16"/>
              </w:rPr>
              <w:t>support</w:t>
            </w:r>
            <w:r>
              <w:rPr>
                <w:spacing w:val="-11"/>
                <w:sz w:val="16"/>
              </w:rPr>
              <w:t xml:space="preserve"> </w:t>
            </w:r>
            <w:r>
              <w:rPr>
                <w:sz w:val="16"/>
              </w:rPr>
              <w:t>the</w:t>
            </w:r>
            <w:r>
              <w:rPr>
                <w:spacing w:val="-11"/>
                <w:sz w:val="16"/>
              </w:rPr>
              <w:t xml:space="preserve"> </w:t>
            </w:r>
            <w:r>
              <w:rPr>
                <w:sz w:val="16"/>
              </w:rPr>
              <w:t>development</w:t>
            </w:r>
            <w:r>
              <w:rPr>
                <w:spacing w:val="-11"/>
                <w:sz w:val="16"/>
              </w:rPr>
              <w:t xml:space="preserve"> </w:t>
            </w:r>
            <w:r>
              <w:rPr>
                <w:sz w:val="16"/>
              </w:rPr>
              <w:t>of</w:t>
            </w:r>
            <w:r>
              <w:rPr>
                <w:spacing w:val="-11"/>
                <w:sz w:val="16"/>
              </w:rPr>
              <w:t xml:space="preserve"> </w:t>
            </w:r>
            <w:r>
              <w:rPr>
                <w:sz w:val="16"/>
              </w:rPr>
              <w:t>care</w:t>
            </w:r>
            <w:r>
              <w:rPr>
                <w:spacing w:val="-11"/>
                <w:sz w:val="16"/>
              </w:rPr>
              <w:t xml:space="preserve"> </w:t>
            </w:r>
            <w:r>
              <w:rPr>
                <w:sz w:val="16"/>
              </w:rPr>
              <w:t>plans</w:t>
            </w:r>
            <w:r>
              <w:rPr>
                <w:spacing w:val="-11"/>
                <w:sz w:val="16"/>
              </w:rPr>
              <w:t xml:space="preserve"> </w:t>
            </w:r>
            <w:r>
              <w:rPr>
                <w:sz w:val="16"/>
              </w:rPr>
              <w:t>and</w:t>
            </w:r>
            <w:r>
              <w:rPr>
                <w:spacing w:val="-11"/>
                <w:sz w:val="16"/>
              </w:rPr>
              <w:t xml:space="preserve"> </w:t>
            </w:r>
            <w:r>
              <w:rPr>
                <w:sz w:val="16"/>
              </w:rPr>
              <w:t>treatment</w:t>
            </w:r>
            <w:r>
              <w:rPr>
                <w:spacing w:val="-11"/>
                <w:sz w:val="16"/>
              </w:rPr>
              <w:t xml:space="preserve"> </w:t>
            </w:r>
            <w:r>
              <w:rPr>
                <w:sz w:val="16"/>
              </w:rPr>
              <w:t>options.</w:t>
            </w:r>
            <w:r>
              <w:rPr>
                <w:spacing w:val="-11"/>
                <w:sz w:val="16"/>
              </w:rPr>
              <w:t xml:space="preserve"> </w:t>
            </w:r>
            <w:r>
              <w:rPr>
                <w:sz w:val="16"/>
              </w:rPr>
              <w:t>Examples</w:t>
            </w:r>
            <w:r>
              <w:rPr>
                <w:spacing w:val="-11"/>
                <w:sz w:val="16"/>
              </w:rPr>
              <w:t xml:space="preserve"> </w:t>
            </w:r>
            <w:r>
              <w:rPr>
                <w:sz w:val="16"/>
              </w:rPr>
              <w:t>of</w:t>
            </w:r>
            <w:r>
              <w:rPr>
                <w:spacing w:val="-11"/>
                <w:sz w:val="16"/>
              </w:rPr>
              <w:t xml:space="preserve"> </w:t>
            </w:r>
            <w:r>
              <w:rPr>
                <w:sz w:val="16"/>
              </w:rPr>
              <w:t>health</w:t>
            </w:r>
            <w:r>
              <w:rPr>
                <w:spacing w:val="-11"/>
                <w:sz w:val="16"/>
              </w:rPr>
              <w:t xml:space="preserve"> </w:t>
            </w:r>
            <w:r>
              <w:rPr>
                <w:sz w:val="16"/>
              </w:rPr>
              <w:t>factors</w:t>
            </w:r>
            <w:r>
              <w:rPr>
                <w:spacing w:val="-11"/>
                <w:sz w:val="16"/>
              </w:rPr>
              <w:t xml:space="preserve"> </w:t>
            </w:r>
            <w:r>
              <w:rPr>
                <w:sz w:val="16"/>
              </w:rPr>
              <w:t>include</w:t>
            </w:r>
            <w:r>
              <w:rPr>
                <w:spacing w:val="-11"/>
                <w:sz w:val="16"/>
              </w:rPr>
              <w:t xml:space="preserve"> </w:t>
            </w:r>
            <w:r>
              <w:rPr>
                <w:sz w:val="16"/>
              </w:rPr>
              <w:t>family support, financial support, health insurance levels, overall health, personal health behaviors (e.g., tobacco, physical activity, sleep), body mass index, employment status/type, access to care, or education level. Note that heath factors may be included in the Problem list (CP.1.4) which may include problems or strengths (e.g., ambulatory status or addictions). An example of an active patient-specific strength is an elderly parent receiving care from an adult child during the adult child's summer break from college. A patient's care</w:t>
            </w:r>
            <w:r>
              <w:rPr>
                <w:spacing w:val="-22"/>
                <w:sz w:val="16"/>
              </w:rPr>
              <w:t xml:space="preserve"> </w:t>
            </w:r>
            <w:r>
              <w:rPr>
                <w:sz w:val="16"/>
              </w:rPr>
              <w:t>may be affected by certain positive or negative factors. For example, coverage by insurance (a positive health factor) versus</w:t>
            </w:r>
            <w:r>
              <w:rPr>
                <w:spacing w:val="-18"/>
                <w:sz w:val="16"/>
              </w:rPr>
              <w:t xml:space="preserve"> </w:t>
            </w:r>
            <w:r>
              <w:rPr>
                <w:sz w:val="16"/>
              </w:rPr>
              <w:t>unemployment (a negative health factor).</w:t>
            </w:r>
          </w:p>
        </w:tc>
      </w:tr>
      <w:tr w:rsidR="00BA3CA1" w14:paraId="081BA330" w14:textId="07EFE67F" w:rsidTr="00173BB5">
        <w:trPr>
          <w:trHeight w:val="217"/>
        </w:trPr>
        <w:tc>
          <w:tcPr>
            <w:tcW w:w="1894" w:type="dxa"/>
            <w:vMerge w:val="restart"/>
            <w:tcBorders>
              <w:right w:val="single" w:sz="8" w:space="0" w:color="000000"/>
            </w:tcBorders>
          </w:tcPr>
          <w:p w14:paraId="7F557F62" w14:textId="77777777" w:rsidR="00BA3CA1" w:rsidRDefault="00BA3CA1" w:rsidP="00BA3CA1">
            <w:pPr>
              <w:pStyle w:val="TableParagraph"/>
              <w:rPr>
                <w:sz w:val="16"/>
              </w:rPr>
            </w:pPr>
          </w:p>
        </w:tc>
        <w:tc>
          <w:tcPr>
            <w:tcW w:w="7562" w:type="dxa"/>
            <w:gridSpan w:val="2"/>
            <w:tcBorders>
              <w:top w:val="single" w:sz="8" w:space="0" w:color="000000"/>
              <w:left w:val="single" w:sz="8" w:space="0" w:color="000000"/>
              <w:right w:val="single" w:sz="6" w:space="0" w:color="000000"/>
            </w:tcBorders>
            <w:shd w:val="clear" w:color="auto" w:fill="F2DBDB" w:themeFill="accent2" w:themeFillTint="33"/>
          </w:tcPr>
          <w:p w14:paraId="0E04C09A" w14:textId="77777777" w:rsidR="00BA3CA1" w:rsidRDefault="00BA3CA1" w:rsidP="00D14B77">
            <w:pPr>
              <w:pStyle w:val="TableParagraph"/>
              <w:spacing w:before="26" w:line="190" w:lineRule="atLeast"/>
              <w:ind w:left="452" w:hanging="246"/>
              <w:rPr>
                <w:sz w:val="16"/>
              </w:rPr>
            </w:pPr>
            <w:r>
              <w:rPr>
                <w:b/>
                <w:sz w:val="16"/>
              </w:rPr>
              <w:t xml:space="preserve">1. </w:t>
            </w:r>
            <w:r>
              <w:rPr>
                <w:sz w:val="16"/>
              </w:rPr>
              <w:t>The system SHALL provide the ability to manage, as discrete data, patient-specific Health-Related Factors.</w:t>
            </w:r>
          </w:p>
        </w:tc>
        <w:tc>
          <w:tcPr>
            <w:tcW w:w="961" w:type="dxa"/>
            <w:gridSpan w:val="2"/>
            <w:tcBorders>
              <w:top w:val="single" w:sz="6" w:space="0" w:color="000000"/>
              <w:left w:val="single" w:sz="6" w:space="0" w:color="000000"/>
              <w:right w:val="single" w:sz="6" w:space="0" w:color="000000"/>
            </w:tcBorders>
            <w:shd w:val="clear" w:color="auto" w:fill="F2DBDB" w:themeFill="accent2" w:themeFillTint="33"/>
          </w:tcPr>
          <w:p w14:paraId="675D79EF" w14:textId="77777777" w:rsidR="00BA3CA1" w:rsidRDefault="00BA3CA1" w:rsidP="00D14B77">
            <w:pPr>
              <w:pStyle w:val="TableParagraph"/>
              <w:ind w:left="274" w:right="259"/>
              <w:jc w:val="center"/>
              <w:rPr>
                <w:sz w:val="16"/>
              </w:rPr>
            </w:pPr>
            <w:r>
              <w:rPr>
                <w:sz w:val="16"/>
              </w:rPr>
              <w:t>135</w:t>
            </w:r>
          </w:p>
        </w:tc>
        <w:tc>
          <w:tcPr>
            <w:tcW w:w="962" w:type="dxa"/>
            <w:gridSpan w:val="2"/>
            <w:tcBorders>
              <w:top w:val="single" w:sz="6" w:space="0" w:color="000000"/>
              <w:left w:val="single" w:sz="6" w:space="0" w:color="000000"/>
              <w:right w:val="single" w:sz="6" w:space="0" w:color="000000"/>
            </w:tcBorders>
            <w:shd w:val="clear" w:color="auto" w:fill="F2DBDB" w:themeFill="accent2" w:themeFillTint="33"/>
          </w:tcPr>
          <w:p w14:paraId="2A6C9834" w14:textId="5F411764" w:rsidR="00BA3CA1" w:rsidRDefault="00D14B77" w:rsidP="00D14B77">
            <w:pPr>
              <w:pStyle w:val="TableParagraph"/>
              <w:ind w:left="274" w:right="259"/>
              <w:jc w:val="center"/>
              <w:rPr>
                <w:sz w:val="16"/>
              </w:rPr>
            </w:pPr>
            <w:r>
              <w:rPr>
                <w:sz w:val="16"/>
              </w:rPr>
              <w:t>A</w:t>
            </w:r>
          </w:p>
        </w:tc>
        <w:tc>
          <w:tcPr>
            <w:tcW w:w="961" w:type="dxa"/>
            <w:tcBorders>
              <w:top w:val="single" w:sz="6" w:space="0" w:color="000000"/>
              <w:left w:val="single" w:sz="6" w:space="0" w:color="000000"/>
              <w:right w:val="single" w:sz="6" w:space="0" w:color="000000"/>
            </w:tcBorders>
            <w:shd w:val="clear" w:color="auto" w:fill="F2DBDB" w:themeFill="accent2" w:themeFillTint="33"/>
          </w:tcPr>
          <w:p w14:paraId="196A40EC" w14:textId="02FC76F7" w:rsidR="00BA3CA1" w:rsidRDefault="00BA3CA1" w:rsidP="00D14B77">
            <w:pPr>
              <w:pStyle w:val="TableParagraph"/>
              <w:ind w:left="274" w:right="259"/>
              <w:jc w:val="center"/>
              <w:rPr>
                <w:sz w:val="16"/>
              </w:rPr>
            </w:pPr>
          </w:p>
        </w:tc>
      </w:tr>
      <w:tr w:rsidR="00BA3CA1" w14:paraId="4DE698D4" w14:textId="1C496CB6" w:rsidTr="00173BB5">
        <w:trPr>
          <w:trHeight w:val="431"/>
        </w:trPr>
        <w:tc>
          <w:tcPr>
            <w:tcW w:w="1894" w:type="dxa"/>
            <w:vMerge/>
            <w:tcBorders>
              <w:top w:val="nil"/>
              <w:right w:val="single" w:sz="8" w:space="0" w:color="000000"/>
            </w:tcBorders>
          </w:tcPr>
          <w:p w14:paraId="2750285A" w14:textId="77777777" w:rsidR="00BA3CA1" w:rsidRDefault="00BA3CA1" w:rsidP="00BA3CA1">
            <w:pPr>
              <w:rPr>
                <w:sz w:val="2"/>
                <w:szCs w:val="2"/>
              </w:rPr>
            </w:pPr>
          </w:p>
        </w:tc>
        <w:tc>
          <w:tcPr>
            <w:tcW w:w="7562" w:type="dxa"/>
            <w:gridSpan w:val="2"/>
            <w:tcBorders>
              <w:left w:val="single" w:sz="8" w:space="0" w:color="000000"/>
              <w:right w:val="single" w:sz="6" w:space="0" w:color="000000"/>
            </w:tcBorders>
            <w:shd w:val="clear" w:color="auto" w:fill="F2DBDB" w:themeFill="accent2" w:themeFillTint="33"/>
          </w:tcPr>
          <w:p w14:paraId="4928DC36" w14:textId="77777777" w:rsidR="00BA3CA1" w:rsidRDefault="00BA3CA1" w:rsidP="00D14B77">
            <w:pPr>
              <w:pStyle w:val="TableParagraph"/>
              <w:spacing w:before="28" w:line="190" w:lineRule="atLeast"/>
              <w:ind w:left="452" w:right="7" w:hanging="246"/>
              <w:rPr>
                <w:sz w:val="16"/>
              </w:rPr>
            </w:pPr>
            <w:r>
              <w:rPr>
                <w:b/>
                <w:sz w:val="16"/>
              </w:rPr>
              <w:t xml:space="preserve">2. </w:t>
            </w:r>
            <w:r>
              <w:rPr>
                <w:sz w:val="16"/>
              </w:rPr>
              <w:t>The system SHALL provide the ability to manage the source of information regarding patient-specific Health-Related Factors.</w:t>
            </w:r>
          </w:p>
        </w:tc>
        <w:tc>
          <w:tcPr>
            <w:tcW w:w="961" w:type="dxa"/>
            <w:gridSpan w:val="2"/>
            <w:tcBorders>
              <w:left w:val="single" w:sz="6" w:space="0" w:color="000000"/>
              <w:right w:val="single" w:sz="6" w:space="0" w:color="000000"/>
            </w:tcBorders>
            <w:shd w:val="clear" w:color="auto" w:fill="F2DBDB" w:themeFill="accent2" w:themeFillTint="33"/>
          </w:tcPr>
          <w:p w14:paraId="3F94E373" w14:textId="77777777" w:rsidR="00BA3CA1" w:rsidRDefault="00BA3CA1" w:rsidP="00BA3CA1">
            <w:pPr>
              <w:pStyle w:val="TableParagraph"/>
              <w:spacing w:before="107"/>
              <w:ind w:left="278" w:right="263"/>
              <w:jc w:val="center"/>
              <w:rPr>
                <w:sz w:val="16"/>
              </w:rPr>
            </w:pPr>
            <w:r>
              <w:rPr>
                <w:sz w:val="16"/>
              </w:rPr>
              <w:t>136</w:t>
            </w:r>
          </w:p>
        </w:tc>
        <w:tc>
          <w:tcPr>
            <w:tcW w:w="962" w:type="dxa"/>
            <w:gridSpan w:val="2"/>
            <w:tcBorders>
              <w:left w:val="single" w:sz="6" w:space="0" w:color="000000"/>
              <w:right w:val="single" w:sz="6" w:space="0" w:color="000000"/>
            </w:tcBorders>
            <w:shd w:val="clear" w:color="auto" w:fill="F2DBDB" w:themeFill="accent2" w:themeFillTint="33"/>
          </w:tcPr>
          <w:p w14:paraId="65C9771D" w14:textId="5F2B3609" w:rsidR="00BA3CA1" w:rsidRDefault="00D14B77" w:rsidP="00BA3CA1">
            <w:pPr>
              <w:pStyle w:val="TableParagraph"/>
              <w:spacing w:before="107"/>
              <w:ind w:left="278" w:right="263"/>
              <w:jc w:val="center"/>
              <w:rPr>
                <w:sz w:val="16"/>
              </w:rPr>
            </w:pPr>
            <w:r>
              <w:rPr>
                <w:sz w:val="16"/>
              </w:rPr>
              <w:t>A</w:t>
            </w:r>
          </w:p>
        </w:tc>
        <w:tc>
          <w:tcPr>
            <w:tcW w:w="961" w:type="dxa"/>
            <w:tcBorders>
              <w:left w:val="single" w:sz="6" w:space="0" w:color="000000"/>
              <w:right w:val="single" w:sz="6" w:space="0" w:color="000000"/>
            </w:tcBorders>
            <w:shd w:val="clear" w:color="auto" w:fill="F2DBDB" w:themeFill="accent2" w:themeFillTint="33"/>
          </w:tcPr>
          <w:p w14:paraId="47DC46D4" w14:textId="2317DEC2" w:rsidR="00BA3CA1" w:rsidRDefault="00BA3CA1" w:rsidP="00BA3CA1">
            <w:pPr>
              <w:pStyle w:val="TableParagraph"/>
              <w:spacing w:before="107"/>
              <w:ind w:left="278" w:right="263"/>
              <w:jc w:val="center"/>
              <w:rPr>
                <w:sz w:val="16"/>
              </w:rPr>
            </w:pPr>
          </w:p>
        </w:tc>
      </w:tr>
      <w:tr w:rsidR="00BA3CA1" w14:paraId="6749CEE9" w14:textId="6895FC25" w:rsidTr="00173BB5">
        <w:trPr>
          <w:trHeight w:val="431"/>
        </w:trPr>
        <w:tc>
          <w:tcPr>
            <w:tcW w:w="1894" w:type="dxa"/>
            <w:vMerge/>
            <w:tcBorders>
              <w:top w:val="nil"/>
              <w:right w:val="single" w:sz="8" w:space="0" w:color="000000"/>
            </w:tcBorders>
          </w:tcPr>
          <w:p w14:paraId="2281E5FE" w14:textId="77777777" w:rsidR="00BA3CA1" w:rsidRDefault="00BA3CA1" w:rsidP="00BA3CA1">
            <w:pPr>
              <w:rPr>
                <w:sz w:val="2"/>
                <w:szCs w:val="2"/>
              </w:rPr>
            </w:pPr>
          </w:p>
        </w:tc>
        <w:tc>
          <w:tcPr>
            <w:tcW w:w="7562" w:type="dxa"/>
            <w:gridSpan w:val="2"/>
            <w:tcBorders>
              <w:left w:val="single" w:sz="8" w:space="0" w:color="000000"/>
              <w:right w:val="single" w:sz="6" w:space="0" w:color="000000"/>
            </w:tcBorders>
            <w:shd w:val="clear" w:color="auto" w:fill="F2DBDB" w:themeFill="accent2" w:themeFillTint="33"/>
          </w:tcPr>
          <w:p w14:paraId="6C61071B" w14:textId="77777777" w:rsidR="00BA3CA1" w:rsidRDefault="00BA3CA1" w:rsidP="00D14B77">
            <w:pPr>
              <w:pStyle w:val="TableParagraph"/>
              <w:spacing w:before="28" w:line="190" w:lineRule="atLeast"/>
              <w:ind w:left="452" w:hanging="246"/>
              <w:rPr>
                <w:sz w:val="16"/>
              </w:rPr>
            </w:pPr>
            <w:r>
              <w:rPr>
                <w:b/>
                <w:sz w:val="16"/>
              </w:rPr>
              <w:t xml:space="preserve">3. </w:t>
            </w:r>
            <w:r>
              <w:rPr>
                <w:sz w:val="16"/>
              </w:rPr>
              <w:t>The system SHALL conform to function</w:t>
            </w:r>
            <w:r>
              <w:rPr>
                <w:color w:val="0000FF"/>
                <w:sz w:val="16"/>
              </w:rPr>
              <w:t xml:space="preserve"> </w:t>
            </w:r>
            <w:hyperlink w:anchor="_bookmark89" w:history="1">
              <w:r>
                <w:rPr>
                  <w:color w:val="0000FF"/>
                  <w:sz w:val="16"/>
                  <w:u w:val="single" w:color="0000FF"/>
                </w:rPr>
                <w:t>RI.1.1.17</w:t>
              </w:r>
            </w:hyperlink>
            <w:r>
              <w:rPr>
                <w:color w:val="0000FF"/>
                <w:sz w:val="16"/>
              </w:rPr>
              <w:t xml:space="preserve"> </w:t>
            </w:r>
            <w:r>
              <w:rPr>
                <w:sz w:val="16"/>
              </w:rPr>
              <w:t>(Deprecate/Retract Record Entries) to enable the inactivation or deprecation of a patient-specific Health-Related Factors.</w:t>
            </w:r>
          </w:p>
        </w:tc>
        <w:tc>
          <w:tcPr>
            <w:tcW w:w="961" w:type="dxa"/>
            <w:gridSpan w:val="2"/>
            <w:tcBorders>
              <w:left w:val="single" w:sz="6" w:space="0" w:color="000000"/>
              <w:right w:val="single" w:sz="6" w:space="0" w:color="000000"/>
            </w:tcBorders>
            <w:shd w:val="clear" w:color="auto" w:fill="F2DBDB" w:themeFill="accent2" w:themeFillTint="33"/>
          </w:tcPr>
          <w:p w14:paraId="615A7BBC" w14:textId="77777777" w:rsidR="00BA3CA1" w:rsidRDefault="00BA3CA1" w:rsidP="00BA3CA1">
            <w:pPr>
              <w:pStyle w:val="TableParagraph"/>
              <w:spacing w:before="107"/>
              <w:ind w:left="278" w:right="263"/>
              <w:jc w:val="center"/>
              <w:rPr>
                <w:sz w:val="16"/>
              </w:rPr>
            </w:pPr>
            <w:r>
              <w:rPr>
                <w:sz w:val="16"/>
              </w:rPr>
              <w:t>137</w:t>
            </w:r>
          </w:p>
        </w:tc>
        <w:tc>
          <w:tcPr>
            <w:tcW w:w="962" w:type="dxa"/>
            <w:gridSpan w:val="2"/>
            <w:tcBorders>
              <w:left w:val="single" w:sz="6" w:space="0" w:color="000000"/>
              <w:right w:val="single" w:sz="6" w:space="0" w:color="000000"/>
            </w:tcBorders>
            <w:shd w:val="clear" w:color="auto" w:fill="F2DBDB" w:themeFill="accent2" w:themeFillTint="33"/>
          </w:tcPr>
          <w:p w14:paraId="73B51528" w14:textId="17C4E7E4" w:rsidR="00BA3CA1" w:rsidRDefault="00D14B77" w:rsidP="00BA3CA1">
            <w:pPr>
              <w:pStyle w:val="TableParagraph"/>
              <w:spacing w:before="107"/>
              <w:ind w:left="278" w:right="263"/>
              <w:jc w:val="center"/>
              <w:rPr>
                <w:sz w:val="16"/>
              </w:rPr>
            </w:pPr>
            <w:r>
              <w:rPr>
                <w:sz w:val="16"/>
              </w:rPr>
              <w:t>A</w:t>
            </w:r>
          </w:p>
        </w:tc>
        <w:tc>
          <w:tcPr>
            <w:tcW w:w="961" w:type="dxa"/>
            <w:tcBorders>
              <w:left w:val="single" w:sz="6" w:space="0" w:color="000000"/>
              <w:right w:val="single" w:sz="6" w:space="0" w:color="000000"/>
            </w:tcBorders>
            <w:shd w:val="clear" w:color="auto" w:fill="F2DBDB" w:themeFill="accent2" w:themeFillTint="33"/>
          </w:tcPr>
          <w:p w14:paraId="5CF6FC12" w14:textId="7CEB8E0A" w:rsidR="00BA3CA1" w:rsidRDefault="00BA3CA1" w:rsidP="00BA3CA1">
            <w:pPr>
              <w:pStyle w:val="TableParagraph"/>
              <w:spacing w:before="107"/>
              <w:ind w:left="278" w:right="263"/>
              <w:jc w:val="center"/>
              <w:rPr>
                <w:sz w:val="16"/>
              </w:rPr>
            </w:pPr>
          </w:p>
        </w:tc>
      </w:tr>
      <w:tr w:rsidR="00BA3CA1" w14:paraId="0163AC36" w14:textId="0A311635" w:rsidTr="00173BB5">
        <w:trPr>
          <w:trHeight w:val="431"/>
        </w:trPr>
        <w:tc>
          <w:tcPr>
            <w:tcW w:w="1894" w:type="dxa"/>
            <w:vMerge/>
            <w:tcBorders>
              <w:top w:val="nil"/>
              <w:right w:val="single" w:sz="8" w:space="0" w:color="000000"/>
            </w:tcBorders>
          </w:tcPr>
          <w:p w14:paraId="1593A4E7" w14:textId="77777777" w:rsidR="00BA3CA1" w:rsidRDefault="00BA3CA1" w:rsidP="00BA3CA1">
            <w:pPr>
              <w:rPr>
                <w:sz w:val="2"/>
                <w:szCs w:val="2"/>
              </w:rPr>
            </w:pPr>
          </w:p>
        </w:tc>
        <w:tc>
          <w:tcPr>
            <w:tcW w:w="7562" w:type="dxa"/>
            <w:gridSpan w:val="2"/>
            <w:tcBorders>
              <w:left w:val="single" w:sz="8" w:space="0" w:color="000000"/>
              <w:right w:val="single" w:sz="6" w:space="0" w:color="000000"/>
            </w:tcBorders>
            <w:shd w:val="clear" w:color="auto" w:fill="A6A6A6" w:themeFill="background1" w:themeFillShade="A6"/>
            <w:vAlign w:val="center"/>
          </w:tcPr>
          <w:p w14:paraId="5C29E6BE" w14:textId="77777777" w:rsidR="00BA3CA1" w:rsidRDefault="00BA3CA1" w:rsidP="00D14B77">
            <w:pPr>
              <w:pStyle w:val="TableParagraph"/>
              <w:spacing w:line="190" w:lineRule="atLeast"/>
              <w:ind w:left="452" w:right="60" w:hanging="246"/>
              <w:rPr>
                <w:sz w:val="16"/>
              </w:rPr>
            </w:pPr>
            <w:r>
              <w:rPr>
                <w:b/>
                <w:sz w:val="16"/>
              </w:rPr>
              <w:t>4.</w:t>
            </w:r>
            <w:r>
              <w:rPr>
                <w:b/>
                <w:spacing w:val="21"/>
                <w:sz w:val="16"/>
              </w:rPr>
              <w:t xml:space="preserve"> </w:t>
            </w:r>
            <w:r>
              <w:rPr>
                <w:sz w:val="16"/>
              </w:rPr>
              <w:t>The</w:t>
            </w:r>
            <w:r>
              <w:rPr>
                <w:spacing w:val="-10"/>
                <w:sz w:val="16"/>
              </w:rPr>
              <w:t xml:space="preserve"> </w:t>
            </w:r>
            <w:r>
              <w:rPr>
                <w:sz w:val="16"/>
              </w:rPr>
              <w:t>system</w:t>
            </w:r>
            <w:r>
              <w:rPr>
                <w:spacing w:val="-10"/>
                <w:sz w:val="16"/>
              </w:rPr>
              <w:t xml:space="preserve"> </w:t>
            </w:r>
            <w:r>
              <w:rPr>
                <w:sz w:val="16"/>
              </w:rPr>
              <w:t>MAY</w:t>
            </w:r>
            <w:r>
              <w:rPr>
                <w:spacing w:val="-10"/>
                <w:sz w:val="16"/>
              </w:rPr>
              <w:t xml:space="preserve"> </w:t>
            </w:r>
            <w:r>
              <w:rPr>
                <w:sz w:val="16"/>
              </w:rPr>
              <w:t>provide</w:t>
            </w:r>
            <w:r>
              <w:rPr>
                <w:spacing w:val="-10"/>
                <w:sz w:val="16"/>
              </w:rPr>
              <w:t xml:space="preserve"> </w:t>
            </w:r>
            <w:r>
              <w:rPr>
                <w:sz w:val="16"/>
              </w:rPr>
              <w:t>the</w:t>
            </w:r>
            <w:r>
              <w:rPr>
                <w:spacing w:val="-10"/>
                <w:sz w:val="16"/>
              </w:rPr>
              <w:t xml:space="preserve"> </w:t>
            </w:r>
            <w:r>
              <w:rPr>
                <w:sz w:val="16"/>
              </w:rPr>
              <w:t>ability</w:t>
            </w:r>
            <w:r>
              <w:rPr>
                <w:spacing w:val="-10"/>
                <w:sz w:val="16"/>
              </w:rPr>
              <w:t xml:space="preserve"> </w:t>
            </w:r>
            <w:r>
              <w:rPr>
                <w:sz w:val="16"/>
              </w:rPr>
              <w:t>to</w:t>
            </w:r>
            <w:r>
              <w:rPr>
                <w:spacing w:val="-10"/>
                <w:sz w:val="16"/>
              </w:rPr>
              <w:t xml:space="preserve"> </w:t>
            </w:r>
            <w:r>
              <w:rPr>
                <w:sz w:val="16"/>
              </w:rPr>
              <w:t>update</w:t>
            </w:r>
            <w:r>
              <w:rPr>
                <w:spacing w:val="-10"/>
                <w:sz w:val="16"/>
              </w:rPr>
              <w:t xml:space="preserve"> </w:t>
            </w:r>
            <w:r>
              <w:rPr>
                <w:sz w:val="16"/>
              </w:rPr>
              <w:t>a</w:t>
            </w:r>
            <w:r>
              <w:rPr>
                <w:spacing w:val="-10"/>
                <w:sz w:val="16"/>
              </w:rPr>
              <w:t xml:space="preserve"> </w:t>
            </w:r>
            <w:r>
              <w:rPr>
                <w:sz w:val="16"/>
              </w:rPr>
              <w:t>patient-specific</w:t>
            </w:r>
            <w:r>
              <w:rPr>
                <w:spacing w:val="-10"/>
                <w:sz w:val="16"/>
              </w:rPr>
              <w:t xml:space="preserve"> </w:t>
            </w:r>
            <w:r>
              <w:rPr>
                <w:sz w:val="16"/>
              </w:rPr>
              <w:t>Health-Related</w:t>
            </w:r>
            <w:r>
              <w:rPr>
                <w:spacing w:val="-10"/>
                <w:sz w:val="16"/>
              </w:rPr>
              <w:t xml:space="preserve"> </w:t>
            </w:r>
            <w:r>
              <w:rPr>
                <w:sz w:val="16"/>
              </w:rPr>
              <w:t>Factors</w:t>
            </w:r>
            <w:r>
              <w:rPr>
                <w:spacing w:val="-10"/>
                <w:sz w:val="16"/>
              </w:rPr>
              <w:t xml:space="preserve"> </w:t>
            </w:r>
            <w:r>
              <w:rPr>
                <w:sz w:val="16"/>
              </w:rPr>
              <w:t>to</w:t>
            </w:r>
            <w:r>
              <w:rPr>
                <w:spacing w:val="-10"/>
                <w:sz w:val="16"/>
              </w:rPr>
              <w:t xml:space="preserve"> </w:t>
            </w:r>
            <w:r>
              <w:rPr>
                <w:sz w:val="16"/>
              </w:rPr>
              <w:t>re-activate a previously deactivated patient-specific Health-Related Factors.</w:t>
            </w:r>
          </w:p>
        </w:tc>
        <w:tc>
          <w:tcPr>
            <w:tcW w:w="961" w:type="dxa"/>
            <w:gridSpan w:val="2"/>
            <w:tcBorders>
              <w:left w:val="single" w:sz="6" w:space="0" w:color="000000"/>
              <w:right w:val="single" w:sz="6" w:space="0" w:color="000000"/>
            </w:tcBorders>
            <w:shd w:val="clear" w:color="auto" w:fill="A6A6A6" w:themeFill="background1" w:themeFillShade="A6"/>
            <w:vAlign w:val="center"/>
          </w:tcPr>
          <w:p w14:paraId="4E85E309" w14:textId="77777777" w:rsidR="00BA3CA1" w:rsidRDefault="00BA3CA1" w:rsidP="00D14B77">
            <w:pPr>
              <w:pStyle w:val="TableParagraph"/>
              <w:ind w:left="278" w:right="263"/>
              <w:jc w:val="center"/>
              <w:rPr>
                <w:sz w:val="16"/>
              </w:rPr>
            </w:pPr>
            <w:r>
              <w:rPr>
                <w:sz w:val="16"/>
              </w:rPr>
              <w:t>138</w:t>
            </w:r>
          </w:p>
        </w:tc>
        <w:tc>
          <w:tcPr>
            <w:tcW w:w="962" w:type="dxa"/>
            <w:gridSpan w:val="2"/>
            <w:tcBorders>
              <w:left w:val="single" w:sz="6" w:space="0" w:color="000000"/>
              <w:right w:val="single" w:sz="6" w:space="0" w:color="000000"/>
            </w:tcBorders>
            <w:shd w:val="clear" w:color="auto" w:fill="A6A6A6" w:themeFill="background1" w:themeFillShade="A6"/>
            <w:vAlign w:val="center"/>
          </w:tcPr>
          <w:p w14:paraId="7857B6B2" w14:textId="5195D75E" w:rsidR="00BA3CA1" w:rsidRDefault="00FE0826" w:rsidP="00D14B77">
            <w:pPr>
              <w:pStyle w:val="TableParagraph"/>
              <w:ind w:left="72" w:right="58"/>
              <w:jc w:val="center"/>
              <w:rPr>
                <w:sz w:val="16"/>
              </w:rPr>
            </w:pPr>
            <w:r>
              <w:rPr>
                <w:sz w:val="16"/>
              </w:rPr>
              <w:t>D</w:t>
            </w:r>
          </w:p>
        </w:tc>
        <w:tc>
          <w:tcPr>
            <w:tcW w:w="961" w:type="dxa"/>
            <w:tcBorders>
              <w:left w:val="single" w:sz="6" w:space="0" w:color="000000"/>
              <w:right w:val="single" w:sz="6" w:space="0" w:color="000000"/>
            </w:tcBorders>
            <w:shd w:val="clear" w:color="auto" w:fill="A6A6A6" w:themeFill="background1" w:themeFillShade="A6"/>
            <w:vAlign w:val="center"/>
          </w:tcPr>
          <w:p w14:paraId="182DB6AA" w14:textId="04F9A5BB" w:rsidR="00BA3CA1" w:rsidRDefault="00BA3CA1" w:rsidP="00D14B77">
            <w:pPr>
              <w:pStyle w:val="TableParagraph"/>
              <w:ind w:left="278" w:right="263"/>
              <w:jc w:val="center"/>
              <w:rPr>
                <w:sz w:val="16"/>
              </w:rPr>
            </w:pPr>
          </w:p>
        </w:tc>
      </w:tr>
      <w:tr w:rsidR="00BA3CA1" w14:paraId="08F2CE1B" w14:textId="2CC54F35" w:rsidTr="00173BB5">
        <w:trPr>
          <w:trHeight w:val="432"/>
        </w:trPr>
        <w:tc>
          <w:tcPr>
            <w:tcW w:w="1894" w:type="dxa"/>
            <w:vMerge/>
            <w:tcBorders>
              <w:top w:val="nil"/>
              <w:right w:val="single" w:sz="8" w:space="0" w:color="000000"/>
            </w:tcBorders>
          </w:tcPr>
          <w:p w14:paraId="67D24238" w14:textId="77777777" w:rsidR="00BA3CA1" w:rsidRDefault="00BA3CA1" w:rsidP="00BA3CA1">
            <w:pPr>
              <w:rPr>
                <w:sz w:val="2"/>
                <w:szCs w:val="2"/>
              </w:rPr>
            </w:pPr>
          </w:p>
        </w:tc>
        <w:tc>
          <w:tcPr>
            <w:tcW w:w="7562" w:type="dxa"/>
            <w:gridSpan w:val="2"/>
            <w:tcBorders>
              <w:left w:val="single" w:sz="8" w:space="0" w:color="000000"/>
              <w:right w:val="single" w:sz="6" w:space="0" w:color="000000"/>
            </w:tcBorders>
            <w:shd w:val="clear" w:color="auto" w:fill="A6A6A6" w:themeFill="background1" w:themeFillShade="A6"/>
            <w:vAlign w:val="center"/>
          </w:tcPr>
          <w:p w14:paraId="08435DCD" w14:textId="77777777" w:rsidR="00BA3CA1" w:rsidRDefault="00BA3CA1" w:rsidP="00D14B77">
            <w:pPr>
              <w:pStyle w:val="TableParagraph"/>
              <w:spacing w:line="190" w:lineRule="atLeast"/>
              <w:ind w:left="452" w:hanging="246"/>
              <w:rPr>
                <w:sz w:val="16"/>
              </w:rPr>
            </w:pPr>
            <w:r>
              <w:rPr>
                <w:b/>
                <w:sz w:val="16"/>
              </w:rPr>
              <w:t xml:space="preserve">5. </w:t>
            </w:r>
            <w:r>
              <w:rPr>
                <w:sz w:val="16"/>
              </w:rPr>
              <w:t>The system SHOULD provide the ability to link encounters, orders, medications and notes to one or more patient-specific Health-Related Factors.</w:t>
            </w:r>
          </w:p>
        </w:tc>
        <w:tc>
          <w:tcPr>
            <w:tcW w:w="961" w:type="dxa"/>
            <w:gridSpan w:val="2"/>
            <w:tcBorders>
              <w:left w:val="single" w:sz="6" w:space="0" w:color="000000"/>
              <w:right w:val="single" w:sz="6" w:space="0" w:color="000000"/>
            </w:tcBorders>
            <w:shd w:val="clear" w:color="auto" w:fill="A6A6A6" w:themeFill="background1" w:themeFillShade="A6"/>
            <w:vAlign w:val="center"/>
          </w:tcPr>
          <w:p w14:paraId="1B723F4B" w14:textId="77777777" w:rsidR="00BA3CA1" w:rsidRDefault="00BA3CA1" w:rsidP="00D14B77">
            <w:pPr>
              <w:pStyle w:val="TableParagraph"/>
              <w:ind w:left="278" w:right="263"/>
              <w:jc w:val="center"/>
              <w:rPr>
                <w:sz w:val="16"/>
              </w:rPr>
            </w:pPr>
            <w:r>
              <w:rPr>
                <w:sz w:val="16"/>
              </w:rPr>
              <w:t>139</w:t>
            </w:r>
          </w:p>
        </w:tc>
        <w:tc>
          <w:tcPr>
            <w:tcW w:w="962" w:type="dxa"/>
            <w:gridSpan w:val="2"/>
            <w:tcBorders>
              <w:left w:val="single" w:sz="6" w:space="0" w:color="000000"/>
              <w:right w:val="single" w:sz="6" w:space="0" w:color="000000"/>
            </w:tcBorders>
            <w:shd w:val="clear" w:color="auto" w:fill="A6A6A6" w:themeFill="background1" w:themeFillShade="A6"/>
            <w:vAlign w:val="center"/>
          </w:tcPr>
          <w:p w14:paraId="61EBB488" w14:textId="0CA248E5" w:rsidR="00BA3CA1" w:rsidRDefault="00FE0826" w:rsidP="00D14B77">
            <w:pPr>
              <w:pStyle w:val="TableParagraph"/>
              <w:ind w:left="72" w:right="58"/>
              <w:jc w:val="center"/>
              <w:rPr>
                <w:sz w:val="16"/>
              </w:rPr>
            </w:pPr>
            <w:r>
              <w:rPr>
                <w:sz w:val="16"/>
              </w:rPr>
              <w:t>D</w:t>
            </w:r>
          </w:p>
        </w:tc>
        <w:tc>
          <w:tcPr>
            <w:tcW w:w="961" w:type="dxa"/>
            <w:tcBorders>
              <w:left w:val="single" w:sz="6" w:space="0" w:color="000000"/>
              <w:right w:val="single" w:sz="6" w:space="0" w:color="000000"/>
            </w:tcBorders>
            <w:shd w:val="clear" w:color="auto" w:fill="A6A6A6" w:themeFill="background1" w:themeFillShade="A6"/>
            <w:vAlign w:val="center"/>
          </w:tcPr>
          <w:p w14:paraId="287C679E" w14:textId="5808BA9B" w:rsidR="00BA3CA1" w:rsidRDefault="00BA3CA1" w:rsidP="00D14B77">
            <w:pPr>
              <w:pStyle w:val="TableParagraph"/>
              <w:ind w:left="278" w:right="263"/>
              <w:jc w:val="center"/>
              <w:rPr>
                <w:sz w:val="16"/>
              </w:rPr>
            </w:pPr>
          </w:p>
        </w:tc>
      </w:tr>
      <w:tr w:rsidR="00BA3CA1" w14:paraId="5C437F0F" w14:textId="479FD730" w:rsidTr="00173BB5">
        <w:trPr>
          <w:trHeight w:val="432"/>
        </w:trPr>
        <w:tc>
          <w:tcPr>
            <w:tcW w:w="1894" w:type="dxa"/>
            <w:vMerge/>
            <w:tcBorders>
              <w:top w:val="nil"/>
              <w:right w:val="single" w:sz="8" w:space="0" w:color="000000"/>
            </w:tcBorders>
          </w:tcPr>
          <w:p w14:paraId="65D99B94" w14:textId="77777777" w:rsidR="00BA3CA1" w:rsidRDefault="00BA3CA1" w:rsidP="00BA3CA1">
            <w:pPr>
              <w:rPr>
                <w:sz w:val="2"/>
                <w:szCs w:val="2"/>
              </w:rPr>
            </w:pPr>
          </w:p>
        </w:tc>
        <w:tc>
          <w:tcPr>
            <w:tcW w:w="7562" w:type="dxa"/>
            <w:gridSpan w:val="2"/>
            <w:tcBorders>
              <w:left w:val="single" w:sz="8" w:space="0" w:color="000000"/>
              <w:right w:val="single" w:sz="6" w:space="0" w:color="000000"/>
            </w:tcBorders>
            <w:shd w:val="clear" w:color="auto" w:fill="A6A6A6" w:themeFill="background1" w:themeFillShade="A6"/>
            <w:vAlign w:val="center"/>
          </w:tcPr>
          <w:p w14:paraId="68325853" w14:textId="77777777" w:rsidR="00BA3CA1" w:rsidRDefault="00BA3CA1" w:rsidP="00D14B77">
            <w:pPr>
              <w:pStyle w:val="TableParagraph"/>
              <w:spacing w:line="190" w:lineRule="atLeast"/>
              <w:ind w:left="452" w:hanging="246"/>
              <w:rPr>
                <w:sz w:val="16"/>
              </w:rPr>
            </w:pPr>
            <w:r>
              <w:rPr>
                <w:b/>
                <w:sz w:val="16"/>
              </w:rPr>
              <w:t xml:space="preserve">6. </w:t>
            </w:r>
            <w:r>
              <w:rPr>
                <w:sz w:val="16"/>
              </w:rPr>
              <w:t>The system SHOULD provide the ability to capture a patient-specific Health-Related Factors using standardized coding schemes (e.g., a standardized Nursing Diagnosis coding system).</w:t>
            </w:r>
          </w:p>
        </w:tc>
        <w:tc>
          <w:tcPr>
            <w:tcW w:w="961" w:type="dxa"/>
            <w:gridSpan w:val="2"/>
            <w:tcBorders>
              <w:left w:val="single" w:sz="6" w:space="0" w:color="000000"/>
              <w:right w:val="single" w:sz="6" w:space="0" w:color="000000"/>
            </w:tcBorders>
            <w:shd w:val="clear" w:color="auto" w:fill="A6A6A6" w:themeFill="background1" w:themeFillShade="A6"/>
            <w:vAlign w:val="center"/>
          </w:tcPr>
          <w:p w14:paraId="6E736701" w14:textId="77777777" w:rsidR="00BA3CA1" w:rsidRDefault="00BA3CA1" w:rsidP="00D14B77">
            <w:pPr>
              <w:pStyle w:val="TableParagraph"/>
              <w:ind w:left="278" w:right="263"/>
              <w:jc w:val="center"/>
              <w:rPr>
                <w:sz w:val="16"/>
              </w:rPr>
            </w:pPr>
            <w:r>
              <w:rPr>
                <w:sz w:val="16"/>
              </w:rPr>
              <w:t>140</w:t>
            </w:r>
          </w:p>
        </w:tc>
        <w:tc>
          <w:tcPr>
            <w:tcW w:w="962" w:type="dxa"/>
            <w:gridSpan w:val="2"/>
            <w:tcBorders>
              <w:left w:val="single" w:sz="6" w:space="0" w:color="000000"/>
              <w:right w:val="single" w:sz="6" w:space="0" w:color="000000"/>
            </w:tcBorders>
            <w:shd w:val="clear" w:color="auto" w:fill="A6A6A6" w:themeFill="background1" w:themeFillShade="A6"/>
            <w:vAlign w:val="center"/>
          </w:tcPr>
          <w:p w14:paraId="1AAD79B8" w14:textId="6745FAB9" w:rsidR="00BA3CA1" w:rsidRDefault="00FE0826" w:rsidP="00D14B77">
            <w:pPr>
              <w:pStyle w:val="TableParagraph"/>
              <w:ind w:left="72" w:right="58"/>
              <w:jc w:val="center"/>
              <w:rPr>
                <w:sz w:val="16"/>
              </w:rPr>
            </w:pPr>
            <w:r>
              <w:rPr>
                <w:sz w:val="16"/>
              </w:rPr>
              <w:t>D</w:t>
            </w:r>
          </w:p>
        </w:tc>
        <w:tc>
          <w:tcPr>
            <w:tcW w:w="961" w:type="dxa"/>
            <w:tcBorders>
              <w:left w:val="single" w:sz="6" w:space="0" w:color="000000"/>
              <w:right w:val="single" w:sz="6" w:space="0" w:color="000000"/>
            </w:tcBorders>
            <w:shd w:val="clear" w:color="auto" w:fill="A6A6A6" w:themeFill="background1" w:themeFillShade="A6"/>
            <w:vAlign w:val="center"/>
          </w:tcPr>
          <w:p w14:paraId="5A0F2E84" w14:textId="2A79B8A6" w:rsidR="00BA3CA1" w:rsidRDefault="00BA3CA1" w:rsidP="00D14B77">
            <w:pPr>
              <w:pStyle w:val="TableParagraph"/>
              <w:ind w:left="278" w:right="263"/>
              <w:jc w:val="center"/>
              <w:rPr>
                <w:sz w:val="16"/>
              </w:rPr>
            </w:pPr>
          </w:p>
        </w:tc>
      </w:tr>
      <w:tr w:rsidR="00BA3CA1" w14:paraId="4DB3A65A" w14:textId="1378753E" w:rsidTr="00173BB5">
        <w:trPr>
          <w:trHeight w:val="407"/>
        </w:trPr>
        <w:tc>
          <w:tcPr>
            <w:tcW w:w="1894" w:type="dxa"/>
            <w:vMerge/>
            <w:tcBorders>
              <w:top w:val="nil"/>
              <w:right w:val="single" w:sz="8" w:space="0" w:color="000000"/>
            </w:tcBorders>
          </w:tcPr>
          <w:p w14:paraId="246E394B" w14:textId="77777777" w:rsidR="00BA3CA1" w:rsidRDefault="00BA3CA1" w:rsidP="00BA3CA1">
            <w:pPr>
              <w:rPr>
                <w:sz w:val="2"/>
                <w:szCs w:val="2"/>
              </w:rPr>
            </w:pPr>
          </w:p>
        </w:tc>
        <w:tc>
          <w:tcPr>
            <w:tcW w:w="7562" w:type="dxa"/>
            <w:gridSpan w:val="2"/>
            <w:tcBorders>
              <w:left w:val="single" w:sz="8" w:space="0" w:color="000000"/>
              <w:right w:val="single" w:sz="6" w:space="0" w:color="000000"/>
            </w:tcBorders>
            <w:shd w:val="clear" w:color="auto" w:fill="A6A6A6" w:themeFill="background1" w:themeFillShade="A6"/>
            <w:vAlign w:val="center"/>
          </w:tcPr>
          <w:p w14:paraId="3398B9BB" w14:textId="77777777" w:rsidR="00BA3CA1" w:rsidRDefault="00BA3CA1" w:rsidP="00D14B77">
            <w:pPr>
              <w:pStyle w:val="TableParagraph"/>
              <w:spacing w:line="190" w:lineRule="atLeast"/>
              <w:ind w:left="452" w:right="53" w:hanging="246"/>
              <w:rPr>
                <w:sz w:val="16"/>
              </w:rPr>
            </w:pPr>
            <w:r>
              <w:rPr>
                <w:b/>
                <w:sz w:val="16"/>
              </w:rPr>
              <w:t xml:space="preserve">7. </w:t>
            </w:r>
            <w:r>
              <w:rPr>
                <w:sz w:val="16"/>
              </w:rPr>
              <w:t>The system SHOULD provide the ability to capture free text patient-specific Health-Related Factors and render them in a manner that distinguishes them from coded patient-specific Health-Related Factor entries.</w:t>
            </w:r>
          </w:p>
        </w:tc>
        <w:tc>
          <w:tcPr>
            <w:tcW w:w="961" w:type="dxa"/>
            <w:gridSpan w:val="2"/>
            <w:tcBorders>
              <w:left w:val="single" w:sz="6" w:space="0" w:color="000000"/>
              <w:right w:val="single" w:sz="6" w:space="0" w:color="000000"/>
            </w:tcBorders>
            <w:shd w:val="clear" w:color="auto" w:fill="A6A6A6" w:themeFill="background1" w:themeFillShade="A6"/>
            <w:vAlign w:val="center"/>
          </w:tcPr>
          <w:p w14:paraId="507FB0EF" w14:textId="77777777" w:rsidR="00BA3CA1" w:rsidRDefault="00BA3CA1" w:rsidP="00D14B77">
            <w:pPr>
              <w:pStyle w:val="TableParagraph"/>
              <w:ind w:left="278" w:right="263"/>
              <w:jc w:val="center"/>
              <w:rPr>
                <w:sz w:val="16"/>
              </w:rPr>
            </w:pPr>
            <w:r>
              <w:rPr>
                <w:sz w:val="16"/>
              </w:rPr>
              <w:t>141</w:t>
            </w:r>
          </w:p>
        </w:tc>
        <w:tc>
          <w:tcPr>
            <w:tcW w:w="962" w:type="dxa"/>
            <w:gridSpan w:val="2"/>
            <w:tcBorders>
              <w:left w:val="single" w:sz="6" w:space="0" w:color="000000"/>
              <w:right w:val="single" w:sz="6" w:space="0" w:color="000000"/>
            </w:tcBorders>
            <w:shd w:val="clear" w:color="auto" w:fill="A6A6A6" w:themeFill="background1" w:themeFillShade="A6"/>
            <w:vAlign w:val="center"/>
          </w:tcPr>
          <w:p w14:paraId="41F1C492" w14:textId="48545EAA" w:rsidR="00BA3CA1" w:rsidRDefault="00FE0826" w:rsidP="00D14B77">
            <w:pPr>
              <w:pStyle w:val="TableParagraph"/>
              <w:ind w:left="72" w:right="58"/>
              <w:jc w:val="center"/>
              <w:rPr>
                <w:sz w:val="17"/>
              </w:rPr>
            </w:pPr>
            <w:r>
              <w:rPr>
                <w:sz w:val="16"/>
              </w:rPr>
              <w:t>D</w:t>
            </w:r>
          </w:p>
        </w:tc>
        <w:tc>
          <w:tcPr>
            <w:tcW w:w="961" w:type="dxa"/>
            <w:tcBorders>
              <w:left w:val="single" w:sz="6" w:space="0" w:color="000000"/>
              <w:right w:val="single" w:sz="6" w:space="0" w:color="000000"/>
            </w:tcBorders>
            <w:shd w:val="clear" w:color="auto" w:fill="A6A6A6" w:themeFill="background1" w:themeFillShade="A6"/>
            <w:vAlign w:val="center"/>
          </w:tcPr>
          <w:p w14:paraId="0F368599" w14:textId="0C235147" w:rsidR="00BA3CA1" w:rsidRDefault="00BA3CA1" w:rsidP="00D14B77">
            <w:pPr>
              <w:pStyle w:val="TableParagraph"/>
              <w:jc w:val="center"/>
              <w:rPr>
                <w:sz w:val="17"/>
              </w:rPr>
            </w:pPr>
          </w:p>
        </w:tc>
      </w:tr>
      <w:tr w:rsidR="00BA3CA1" w14:paraId="777344E9" w14:textId="39AFE94B" w:rsidTr="00173BB5">
        <w:trPr>
          <w:trHeight w:val="431"/>
        </w:trPr>
        <w:tc>
          <w:tcPr>
            <w:tcW w:w="1894" w:type="dxa"/>
            <w:vMerge/>
            <w:tcBorders>
              <w:top w:val="nil"/>
              <w:right w:val="single" w:sz="8" w:space="0" w:color="000000"/>
            </w:tcBorders>
          </w:tcPr>
          <w:p w14:paraId="0001A942" w14:textId="77777777" w:rsidR="00BA3CA1" w:rsidRDefault="00BA3CA1" w:rsidP="00BA3CA1">
            <w:pPr>
              <w:rPr>
                <w:sz w:val="2"/>
                <w:szCs w:val="2"/>
              </w:rPr>
            </w:pPr>
          </w:p>
        </w:tc>
        <w:tc>
          <w:tcPr>
            <w:tcW w:w="7562" w:type="dxa"/>
            <w:gridSpan w:val="2"/>
            <w:tcBorders>
              <w:left w:val="single" w:sz="8" w:space="0" w:color="000000"/>
              <w:right w:val="single" w:sz="6" w:space="0" w:color="000000"/>
            </w:tcBorders>
            <w:shd w:val="clear" w:color="auto" w:fill="A6A6A6" w:themeFill="background1" w:themeFillShade="A6"/>
            <w:vAlign w:val="center"/>
          </w:tcPr>
          <w:p w14:paraId="5AC7054B" w14:textId="77777777" w:rsidR="00BA3CA1" w:rsidRDefault="00BA3CA1" w:rsidP="00D14B77">
            <w:pPr>
              <w:pStyle w:val="TableParagraph"/>
              <w:spacing w:line="190" w:lineRule="atLeast"/>
              <w:ind w:left="452" w:right="-13" w:hanging="246"/>
              <w:rPr>
                <w:sz w:val="16"/>
              </w:rPr>
            </w:pPr>
            <w:r>
              <w:rPr>
                <w:b/>
                <w:sz w:val="16"/>
              </w:rPr>
              <w:t xml:space="preserve">8. </w:t>
            </w:r>
            <w:r>
              <w:rPr>
                <w:sz w:val="16"/>
              </w:rPr>
              <w:t>The system SHOULD tag and render an indicator that interaction checking will not occur against free text patient-specific Health-Related Factors.</w:t>
            </w:r>
          </w:p>
        </w:tc>
        <w:tc>
          <w:tcPr>
            <w:tcW w:w="961" w:type="dxa"/>
            <w:gridSpan w:val="2"/>
            <w:tcBorders>
              <w:left w:val="single" w:sz="6" w:space="0" w:color="000000"/>
              <w:right w:val="single" w:sz="6" w:space="0" w:color="000000"/>
            </w:tcBorders>
            <w:shd w:val="clear" w:color="auto" w:fill="A6A6A6" w:themeFill="background1" w:themeFillShade="A6"/>
            <w:vAlign w:val="center"/>
          </w:tcPr>
          <w:p w14:paraId="2022F08E" w14:textId="77777777" w:rsidR="00BA3CA1" w:rsidRDefault="00BA3CA1" w:rsidP="00D14B77">
            <w:pPr>
              <w:pStyle w:val="TableParagraph"/>
              <w:ind w:left="278" w:right="263"/>
              <w:jc w:val="center"/>
              <w:rPr>
                <w:sz w:val="16"/>
              </w:rPr>
            </w:pPr>
            <w:r>
              <w:rPr>
                <w:sz w:val="16"/>
              </w:rPr>
              <w:t>142</w:t>
            </w:r>
          </w:p>
        </w:tc>
        <w:tc>
          <w:tcPr>
            <w:tcW w:w="962" w:type="dxa"/>
            <w:gridSpan w:val="2"/>
            <w:tcBorders>
              <w:left w:val="single" w:sz="6" w:space="0" w:color="000000"/>
              <w:right w:val="single" w:sz="6" w:space="0" w:color="000000"/>
            </w:tcBorders>
            <w:shd w:val="clear" w:color="auto" w:fill="A6A6A6" w:themeFill="background1" w:themeFillShade="A6"/>
            <w:vAlign w:val="center"/>
          </w:tcPr>
          <w:p w14:paraId="1C233F9D" w14:textId="5CF1D7AC" w:rsidR="00BA3CA1" w:rsidRDefault="00FE0826" w:rsidP="00D14B77">
            <w:pPr>
              <w:pStyle w:val="TableParagraph"/>
              <w:ind w:left="72" w:right="58"/>
              <w:jc w:val="center"/>
              <w:rPr>
                <w:sz w:val="16"/>
              </w:rPr>
            </w:pPr>
            <w:r>
              <w:rPr>
                <w:sz w:val="16"/>
              </w:rPr>
              <w:t>D</w:t>
            </w:r>
          </w:p>
        </w:tc>
        <w:tc>
          <w:tcPr>
            <w:tcW w:w="961" w:type="dxa"/>
            <w:tcBorders>
              <w:left w:val="single" w:sz="6" w:space="0" w:color="000000"/>
              <w:right w:val="single" w:sz="6" w:space="0" w:color="000000"/>
            </w:tcBorders>
            <w:shd w:val="clear" w:color="auto" w:fill="A6A6A6" w:themeFill="background1" w:themeFillShade="A6"/>
            <w:vAlign w:val="center"/>
          </w:tcPr>
          <w:p w14:paraId="2C95AA41" w14:textId="730EDC38" w:rsidR="00BA3CA1" w:rsidRDefault="00BA3CA1" w:rsidP="00D14B77">
            <w:pPr>
              <w:pStyle w:val="TableParagraph"/>
              <w:ind w:left="278" w:right="263"/>
              <w:jc w:val="center"/>
              <w:rPr>
                <w:sz w:val="16"/>
              </w:rPr>
            </w:pPr>
          </w:p>
        </w:tc>
      </w:tr>
      <w:tr w:rsidR="00BA3CA1" w14:paraId="42B68EF4" w14:textId="04B14873" w:rsidTr="00173BB5">
        <w:trPr>
          <w:trHeight w:val="432"/>
        </w:trPr>
        <w:tc>
          <w:tcPr>
            <w:tcW w:w="1894" w:type="dxa"/>
            <w:vMerge/>
            <w:tcBorders>
              <w:top w:val="nil"/>
              <w:right w:val="single" w:sz="8" w:space="0" w:color="000000"/>
            </w:tcBorders>
          </w:tcPr>
          <w:p w14:paraId="1C2789DF" w14:textId="77777777" w:rsidR="00BA3CA1" w:rsidRDefault="00BA3CA1" w:rsidP="00BA3CA1">
            <w:pPr>
              <w:rPr>
                <w:sz w:val="2"/>
                <w:szCs w:val="2"/>
              </w:rPr>
            </w:pPr>
          </w:p>
        </w:tc>
        <w:tc>
          <w:tcPr>
            <w:tcW w:w="7562" w:type="dxa"/>
            <w:gridSpan w:val="2"/>
            <w:tcBorders>
              <w:left w:val="single" w:sz="8" w:space="0" w:color="000000"/>
              <w:right w:val="single" w:sz="6" w:space="0" w:color="000000"/>
            </w:tcBorders>
            <w:shd w:val="clear" w:color="auto" w:fill="A6A6A6" w:themeFill="background1" w:themeFillShade="A6"/>
            <w:vAlign w:val="center"/>
          </w:tcPr>
          <w:p w14:paraId="33E0E0CB" w14:textId="77777777" w:rsidR="00BA3CA1" w:rsidRDefault="00BA3CA1" w:rsidP="00D14B77">
            <w:pPr>
              <w:pStyle w:val="TableParagraph"/>
              <w:spacing w:line="190" w:lineRule="atLeast"/>
              <w:ind w:left="452" w:hanging="246"/>
              <w:rPr>
                <w:sz w:val="16"/>
              </w:rPr>
            </w:pPr>
            <w:r>
              <w:rPr>
                <w:b/>
                <w:sz w:val="16"/>
              </w:rPr>
              <w:t xml:space="preserve">9. </w:t>
            </w:r>
            <w:r>
              <w:rPr>
                <w:sz w:val="16"/>
              </w:rPr>
              <w:t>The system SHOULD provide the ability to manage free text comments associated with patient- specific Health-Related Factors.</w:t>
            </w:r>
          </w:p>
        </w:tc>
        <w:tc>
          <w:tcPr>
            <w:tcW w:w="961" w:type="dxa"/>
            <w:gridSpan w:val="2"/>
            <w:tcBorders>
              <w:left w:val="single" w:sz="6" w:space="0" w:color="000000"/>
              <w:right w:val="single" w:sz="6" w:space="0" w:color="000000"/>
            </w:tcBorders>
            <w:shd w:val="clear" w:color="auto" w:fill="A6A6A6" w:themeFill="background1" w:themeFillShade="A6"/>
            <w:vAlign w:val="center"/>
          </w:tcPr>
          <w:p w14:paraId="551C88BD" w14:textId="77777777" w:rsidR="00BA3CA1" w:rsidRDefault="00BA3CA1" w:rsidP="00D14B77">
            <w:pPr>
              <w:pStyle w:val="TableParagraph"/>
              <w:ind w:left="278" w:right="263"/>
              <w:jc w:val="center"/>
              <w:rPr>
                <w:sz w:val="16"/>
              </w:rPr>
            </w:pPr>
            <w:r>
              <w:rPr>
                <w:sz w:val="16"/>
              </w:rPr>
              <w:t>143</w:t>
            </w:r>
          </w:p>
        </w:tc>
        <w:tc>
          <w:tcPr>
            <w:tcW w:w="962" w:type="dxa"/>
            <w:gridSpan w:val="2"/>
            <w:tcBorders>
              <w:left w:val="single" w:sz="6" w:space="0" w:color="000000"/>
              <w:right w:val="single" w:sz="6" w:space="0" w:color="000000"/>
            </w:tcBorders>
            <w:shd w:val="clear" w:color="auto" w:fill="A6A6A6" w:themeFill="background1" w:themeFillShade="A6"/>
            <w:vAlign w:val="center"/>
          </w:tcPr>
          <w:p w14:paraId="7A538B60" w14:textId="22DD0C8F" w:rsidR="00BA3CA1" w:rsidRDefault="00FE0826" w:rsidP="00D14B77">
            <w:pPr>
              <w:pStyle w:val="TableParagraph"/>
              <w:ind w:left="72" w:right="58"/>
              <w:jc w:val="center"/>
              <w:rPr>
                <w:sz w:val="16"/>
              </w:rPr>
            </w:pPr>
            <w:r>
              <w:rPr>
                <w:sz w:val="16"/>
              </w:rPr>
              <w:t>D</w:t>
            </w:r>
          </w:p>
        </w:tc>
        <w:tc>
          <w:tcPr>
            <w:tcW w:w="961" w:type="dxa"/>
            <w:tcBorders>
              <w:left w:val="single" w:sz="6" w:space="0" w:color="000000"/>
              <w:right w:val="single" w:sz="6" w:space="0" w:color="000000"/>
            </w:tcBorders>
            <w:shd w:val="clear" w:color="auto" w:fill="A6A6A6" w:themeFill="background1" w:themeFillShade="A6"/>
            <w:vAlign w:val="center"/>
          </w:tcPr>
          <w:p w14:paraId="2035062C" w14:textId="0F4C39D6" w:rsidR="00BA3CA1" w:rsidRDefault="00BA3CA1" w:rsidP="00D14B77">
            <w:pPr>
              <w:pStyle w:val="TableParagraph"/>
              <w:ind w:left="278" w:right="263"/>
              <w:jc w:val="center"/>
              <w:rPr>
                <w:sz w:val="16"/>
              </w:rPr>
            </w:pPr>
          </w:p>
        </w:tc>
      </w:tr>
      <w:tr w:rsidR="00BA3CA1" w14:paraId="252B6231" w14:textId="2D3A87C6" w:rsidTr="00172F64">
        <w:trPr>
          <w:trHeight w:val="461"/>
        </w:trPr>
        <w:tc>
          <w:tcPr>
            <w:tcW w:w="1894" w:type="dxa"/>
            <w:vMerge/>
            <w:tcBorders>
              <w:top w:val="nil"/>
              <w:bottom w:val="single" w:sz="12" w:space="0" w:color="000000"/>
              <w:right w:val="single" w:sz="8" w:space="0" w:color="000000"/>
            </w:tcBorders>
          </w:tcPr>
          <w:p w14:paraId="70970DBD" w14:textId="77777777" w:rsidR="00BA3CA1" w:rsidRDefault="00BA3CA1" w:rsidP="00BA3CA1">
            <w:pPr>
              <w:rPr>
                <w:sz w:val="2"/>
                <w:szCs w:val="2"/>
              </w:rPr>
            </w:pPr>
          </w:p>
        </w:tc>
        <w:tc>
          <w:tcPr>
            <w:tcW w:w="7562" w:type="dxa"/>
            <w:gridSpan w:val="2"/>
            <w:tcBorders>
              <w:left w:val="single" w:sz="8" w:space="0" w:color="000000"/>
              <w:bottom w:val="single" w:sz="12" w:space="0" w:color="000000"/>
              <w:right w:val="single" w:sz="6" w:space="0" w:color="000000"/>
            </w:tcBorders>
            <w:shd w:val="clear" w:color="auto" w:fill="A6A6A6" w:themeFill="background1" w:themeFillShade="A6"/>
            <w:vAlign w:val="center"/>
          </w:tcPr>
          <w:p w14:paraId="6DF70976" w14:textId="77777777" w:rsidR="00BA3CA1" w:rsidRDefault="00BA3CA1" w:rsidP="00D14B77">
            <w:pPr>
              <w:pStyle w:val="TableParagraph"/>
              <w:spacing w:line="190" w:lineRule="atLeast"/>
              <w:ind w:left="452" w:right="53" w:hanging="335"/>
              <w:rPr>
                <w:sz w:val="16"/>
              </w:rPr>
            </w:pPr>
            <w:r>
              <w:rPr>
                <w:b/>
                <w:sz w:val="16"/>
              </w:rPr>
              <w:t xml:space="preserve">10. </w:t>
            </w:r>
            <w:r>
              <w:rPr>
                <w:sz w:val="16"/>
              </w:rPr>
              <w:t>The system SHOULD provide the ability to link actions taken (e.g., placing an order for home health aid) and outcomes (e.g., family providing additional home support) with patient-specific Health- Related Factors (e.g., living alone).</w:t>
            </w:r>
          </w:p>
        </w:tc>
        <w:tc>
          <w:tcPr>
            <w:tcW w:w="961" w:type="dxa"/>
            <w:gridSpan w:val="2"/>
            <w:tcBorders>
              <w:left w:val="single" w:sz="6" w:space="0" w:color="000000"/>
              <w:bottom w:val="single" w:sz="12" w:space="0" w:color="000000"/>
              <w:right w:val="single" w:sz="6" w:space="0" w:color="000000"/>
            </w:tcBorders>
            <w:shd w:val="clear" w:color="auto" w:fill="A6A6A6" w:themeFill="background1" w:themeFillShade="A6"/>
            <w:vAlign w:val="center"/>
          </w:tcPr>
          <w:p w14:paraId="72A7A9D6" w14:textId="77777777" w:rsidR="00BA3CA1" w:rsidRDefault="00BA3CA1" w:rsidP="00D14B77">
            <w:pPr>
              <w:pStyle w:val="TableParagraph"/>
              <w:ind w:left="278" w:right="263"/>
              <w:jc w:val="center"/>
              <w:rPr>
                <w:sz w:val="16"/>
              </w:rPr>
            </w:pPr>
            <w:r>
              <w:rPr>
                <w:sz w:val="16"/>
              </w:rPr>
              <w:t>144</w:t>
            </w:r>
          </w:p>
        </w:tc>
        <w:tc>
          <w:tcPr>
            <w:tcW w:w="962" w:type="dxa"/>
            <w:gridSpan w:val="2"/>
            <w:tcBorders>
              <w:left w:val="single" w:sz="6" w:space="0" w:color="000000"/>
              <w:bottom w:val="single" w:sz="12" w:space="0" w:color="000000"/>
              <w:right w:val="single" w:sz="6" w:space="0" w:color="000000"/>
            </w:tcBorders>
            <w:shd w:val="clear" w:color="auto" w:fill="A6A6A6" w:themeFill="background1" w:themeFillShade="A6"/>
            <w:vAlign w:val="center"/>
          </w:tcPr>
          <w:p w14:paraId="6F5F93E0" w14:textId="0F6012EA" w:rsidR="00BA3CA1" w:rsidRDefault="00FE0826" w:rsidP="00D14B77">
            <w:pPr>
              <w:pStyle w:val="TableParagraph"/>
              <w:ind w:left="72" w:right="58"/>
              <w:jc w:val="center"/>
              <w:rPr>
                <w:sz w:val="17"/>
              </w:rPr>
            </w:pPr>
            <w:r>
              <w:rPr>
                <w:sz w:val="16"/>
              </w:rPr>
              <w:t>D</w:t>
            </w:r>
          </w:p>
        </w:tc>
        <w:tc>
          <w:tcPr>
            <w:tcW w:w="961"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39777CD7" w14:textId="7216CA66" w:rsidR="00BA3CA1" w:rsidRDefault="00BA3CA1" w:rsidP="00D14B77">
            <w:pPr>
              <w:pStyle w:val="TableParagraph"/>
              <w:jc w:val="center"/>
              <w:rPr>
                <w:sz w:val="17"/>
              </w:rPr>
            </w:pPr>
          </w:p>
        </w:tc>
      </w:tr>
      <w:tr w:rsidR="00173BB5" w14:paraId="330A14B3" w14:textId="37FD09A4" w:rsidTr="00172F64">
        <w:trPr>
          <w:trHeight w:val="189"/>
        </w:trPr>
        <w:tc>
          <w:tcPr>
            <w:tcW w:w="1894" w:type="dxa"/>
            <w:tcBorders>
              <w:top w:val="single" w:sz="12" w:space="0" w:color="000000"/>
              <w:bottom w:val="single" w:sz="2" w:space="0" w:color="000000"/>
            </w:tcBorders>
            <w:shd w:val="clear" w:color="auto" w:fill="A6A6A6" w:themeFill="background1" w:themeFillShade="A6"/>
          </w:tcPr>
          <w:p w14:paraId="0C62B790" w14:textId="77777777" w:rsidR="00173BB5" w:rsidRDefault="00173BB5" w:rsidP="00173BB5">
            <w:pPr>
              <w:pStyle w:val="TableParagraph"/>
              <w:spacing w:line="169" w:lineRule="exact"/>
              <w:ind w:left="84"/>
              <w:rPr>
                <w:sz w:val="16"/>
              </w:rPr>
            </w:pPr>
            <w:bookmarkStart w:id="75" w:name="_bookmark8"/>
            <w:bookmarkEnd w:id="75"/>
            <w:r>
              <w:rPr>
                <w:sz w:val="16"/>
              </w:rPr>
              <w:t>CP.1.6</w:t>
            </w:r>
          </w:p>
        </w:tc>
        <w:tc>
          <w:tcPr>
            <w:tcW w:w="7562" w:type="dxa"/>
            <w:gridSpan w:val="2"/>
            <w:vMerge w:val="restart"/>
            <w:tcBorders>
              <w:top w:val="single" w:sz="12" w:space="0" w:color="000000"/>
            </w:tcBorders>
            <w:shd w:val="clear" w:color="auto" w:fill="A6A6A6" w:themeFill="background1" w:themeFillShade="A6"/>
            <w:vAlign w:val="center"/>
          </w:tcPr>
          <w:p w14:paraId="4228C6E9" w14:textId="7257F994" w:rsidR="00173BB5" w:rsidRPr="00295769" w:rsidRDefault="00173BB5" w:rsidP="00295769">
            <w:pPr>
              <w:pStyle w:val="TableParagraph"/>
              <w:ind w:left="86"/>
              <w:jc w:val="center"/>
              <w:rPr>
                <w:b/>
                <w:sz w:val="16"/>
              </w:rPr>
            </w:pPr>
            <w:r w:rsidRPr="00295769">
              <w:rPr>
                <w:b/>
                <w:sz w:val="24"/>
              </w:rPr>
              <w:t>Manage Immunization List</w:t>
            </w:r>
          </w:p>
        </w:tc>
        <w:tc>
          <w:tcPr>
            <w:tcW w:w="961" w:type="dxa"/>
            <w:gridSpan w:val="2"/>
            <w:vMerge w:val="restart"/>
            <w:tcBorders>
              <w:top w:val="single" w:sz="12" w:space="0" w:color="000000"/>
            </w:tcBorders>
            <w:shd w:val="clear" w:color="auto" w:fill="A6A6A6" w:themeFill="background1" w:themeFillShade="A6"/>
            <w:vAlign w:val="center"/>
          </w:tcPr>
          <w:p w14:paraId="577B5F76" w14:textId="77777777" w:rsidR="00173BB5" w:rsidRPr="00DC5BD9" w:rsidRDefault="00173BB5" w:rsidP="00173BB5">
            <w:pPr>
              <w:pStyle w:val="TableParagraph"/>
              <w:ind w:left="241" w:right="236"/>
              <w:jc w:val="center"/>
              <w:rPr>
                <w:sz w:val="16"/>
                <w:szCs w:val="16"/>
              </w:rPr>
            </w:pPr>
            <w:r w:rsidRPr="00DC5BD9">
              <w:rPr>
                <w:sz w:val="16"/>
                <w:szCs w:val="16"/>
              </w:rPr>
              <w:t>145</w:t>
            </w:r>
          </w:p>
        </w:tc>
        <w:tc>
          <w:tcPr>
            <w:tcW w:w="962" w:type="dxa"/>
            <w:gridSpan w:val="2"/>
            <w:vMerge w:val="restart"/>
            <w:tcBorders>
              <w:top w:val="single" w:sz="12" w:space="0" w:color="000000"/>
            </w:tcBorders>
            <w:shd w:val="clear" w:color="auto" w:fill="A6A6A6" w:themeFill="background1" w:themeFillShade="A6"/>
            <w:vAlign w:val="center"/>
          </w:tcPr>
          <w:p w14:paraId="13D18FC2" w14:textId="01644E1A" w:rsidR="00173BB5" w:rsidRPr="00DC5BD9" w:rsidRDefault="00173BB5" w:rsidP="00173BB5">
            <w:pPr>
              <w:pStyle w:val="TableParagraph"/>
              <w:ind w:left="0"/>
              <w:jc w:val="center"/>
              <w:rPr>
                <w:sz w:val="16"/>
                <w:szCs w:val="16"/>
              </w:rPr>
            </w:pPr>
            <w:r w:rsidRPr="00DC5BD9">
              <w:rPr>
                <w:sz w:val="16"/>
                <w:szCs w:val="16"/>
              </w:rPr>
              <w:t>D</w:t>
            </w:r>
          </w:p>
        </w:tc>
        <w:tc>
          <w:tcPr>
            <w:tcW w:w="961" w:type="dxa"/>
            <w:vMerge w:val="restart"/>
            <w:tcBorders>
              <w:top w:val="single" w:sz="12" w:space="0" w:color="000000"/>
            </w:tcBorders>
            <w:shd w:val="clear" w:color="auto" w:fill="A6A6A6" w:themeFill="background1" w:themeFillShade="A6"/>
            <w:vAlign w:val="center"/>
          </w:tcPr>
          <w:p w14:paraId="0167A1A3" w14:textId="79922BD5" w:rsidR="00173BB5" w:rsidRPr="00DC5BD9" w:rsidRDefault="00173BB5" w:rsidP="00DC5BD9">
            <w:pPr>
              <w:pStyle w:val="TableParagraph"/>
              <w:ind w:left="15"/>
              <w:jc w:val="center"/>
              <w:rPr>
                <w:sz w:val="16"/>
                <w:szCs w:val="16"/>
              </w:rPr>
            </w:pPr>
            <w:r w:rsidRPr="00DC5BD9">
              <w:rPr>
                <w:sz w:val="16"/>
                <w:szCs w:val="16"/>
              </w:rPr>
              <w:t>DC1.4.4</w:t>
            </w:r>
          </w:p>
        </w:tc>
      </w:tr>
      <w:tr w:rsidR="00173BB5" w14:paraId="3AC2A4BF" w14:textId="7FB0A182" w:rsidTr="00173BB5">
        <w:trPr>
          <w:trHeight w:val="185"/>
        </w:trPr>
        <w:tc>
          <w:tcPr>
            <w:tcW w:w="1894" w:type="dxa"/>
            <w:tcBorders>
              <w:top w:val="single" w:sz="2" w:space="0" w:color="000000"/>
              <w:bottom w:val="single" w:sz="2" w:space="0" w:color="000000"/>
            </w:tcBorders>
            <w:shd w:val="clear" w:color="auto" w:fill="A6A6A6" w:themeFill="background1" w:themeFillShade="A6"/>
          </w:tcPr>
          <w:p w14:paraId="24C8E0E9" w14:textId="77777777" w:rsidR="00173BB5" w:rsidRDefault="00173BB5" w:rsidP="00173BB5">
            <w:pPr>
              <w:pStyle w:val="TableParagraph"/>
              <w:spacing w:line="166" w:lineRule="exact"/>
              <w:ind w:left="84"/>
              <w:rPr>
                <w:sz w:val="16"/>
              </w:rPr>
            </w:pPr>
            <w:r>
              <w:rPr>
                <w:sz w:val="16"/>
              </w:rPr>
              <w:t>Function</w:t>
            </w:r>
          </w:p>
        </w:tc>
        <w:tc>
          <w:tcPr>
            <w:tcW w:w="7562" w:type="dxa"/>
            <w:gridSpan w:val="2"/>
            <w:vMerge/>
            <w:tcBorders>
              <w:top w:val="nil"/>
            </w:tcBorders>
            <w:shd w:val="clear" w:color="auto" w:fill="A6A6A6" w:themeFill="background1" w:themeFillShade="A6"/>
          </w:tcPr>
          <w:p w14:paraId="496901DE" w14:textId="77777777" w:rsidR="00173BB5" w:rsidRDefault="00173BB5" w:rsidP="00173BB5">
            <w:pPr>
              <w:rPr>
                <w:sz w:val="2"/>
                <w:szCs w:val="2"/>
              </w:rPr>
            </w:pPr>
          </w:p>
        </w:tc>
        <w:tc>
          <w:tcPr>
            <w:tcW w:w="961" w:type="dxa"/>
            <w:gridSpan w:val="2"/>
            <w:vMerge/>
            <w:tcBorders>
              <w:top w:val="nil"/>
            </w:tcBorders>
            <w:shd w:val="clear" w:color="auto" w:fill="A6A6A6" w:themeFill="background1" w:themeFillShade="A6"/>
          </w:tcPr>
          <w:p w14:paraId="5C797677" w14:textId="77777777" w:rsidR="00173BB5" w:rsidRDefault="00173BB5" w:rsidP="00173BB5">
            <w:pPr>
              <w:rPr>
                <w:sz w:val="2"/>
                <w:szCs w:val="2"/>
              </w:rPr>
            </w:pPr>
          </w:p>
        </w:tc>
        <w:tc>
          <w:tcPr>
            <w:tcW w:w="962" w:type="dxa"/>
            <w:gridSpan w:val="2"/>
            <w:vMerge/>
            <w:shd w:val="clear" w:color="auto" w:fill="A6A6A6" w:themeFill="background1" w:themeFillShade="A6"/>
          </w:tcPr>
          <w:p w14:paraId="2222EC8D" w14:textId="77777777" w:rsidR="00173BB5" w:rsidRDefault="00173BB5" w:rsidP="00173BB5">
            <w:pPr>
              <w:rPr>
                <w:sz w:val="2"/>
                <w:szCs w:val="2"/>
              </w:rPr>
            </w:pPr>
          </w:p>
        </w:tc>
        <w:tc>
          <w:tcPr>
            <w:tcW w:w="961" w:type="dxa"/>
            <w:vMerge/>
            <w:shd w:val="clear" w:color="auto" w:fill="A6A6A6" w:themeFill="background1" w:themeFillShade="A6"/>
          </w:tcPr>
          <w:p w14:paraId="3630FA61" w14:textId="6984AE63" w:rsidR="00173BB5" w:rsidRDefault="00173BB5" w:rsidP="00173BB5">
            <w:pPr>
              <w:rPr>
                <w:sz w:val="2"/>
                <w:szCs w:val="2"/>
              </w:rPr>
            </w:pPr>
          </w:p>
        </w:tc>
      </w:tr>
      <w:tr w:rsidR="00173BB5" w14:paraId="47C7C1A8" w14:textId="2C444813" w:rsidTr="005B7287">
        <w:trPr>
          <w:trHeight w:val="803"/>
        </w:trPr>
        <w:tc>
          <w:tcPr>
            <w:tcW w:w="12340" w:type="dxa"/>
            <w:gridSpan w:val="8"/>
            <w:tcBorders>
              <w:bottom w:val="single" w:sz="6" w:space="0" w:color="000000"/>
            </w:tcBorders>
            <w:shd w:val="clear" w:color="auto" w:fill="A6A6A6" w:themeFill="background1" w:themeFillShade="A6"/>
          </w:tcPr>
          <w:p w14:paraId="6F99DC88" w14:textId="77777777" w:rsidR="00173BB5" w:rsidRDefault="00173BB5" w:rsidP="00173BB5">
            <w:pPr>
              <w:pStyle w:val="TableParagraph"/>
              <w:spacing w:before="67"/>
              <w:ind w:left="330"/>
              <w:rPr>
                <w:sz w:val="16"/>
              </w:rPr>
            </w:pPr>
            <w:r>
              <w:rPr>
                <w:b/>
                <w:sz w:val="16"/>
              </w:rPr>
              <w:t xml:space="preserve">Statement: </w:t>
            </w:r>
            <w:r>
              <w:rPr>
                <w:sz w:val="16"/>
              </w:rPr>
              <w:t>Create and maintain patient-specific immunization lists.</w:t>
            </w:r>
          </w:p>
          <w:p w14:paraId="528DD186" w14:textId="7CAE5180" w:rsidR="00173BB5" w:rsidRDefault="00173BB5" w:rsidP="00173BB5">
            <w:pPr>
              <w:pStyle w:val="TableParagraph"/>
              <w:spacing w:before="67"/>
              <w:ind w:left="330"/>
              <w:rPr>
                <w:b/>
                <w:sz w:val="16"/>
              </w:rPr>
            </w:pPr>
            <w:r>
              <w:rPr>
                <w:b/>
                <w:sz w:val="16"/>
              </w:rPr>
              <w:t xml:space="preserve">Description: </w:t>
            </w:r>
            <w:r>
              <w:rPr>
                <w:sz w:val="16"/>
              </w:rPr>
              <w:t>Immunization lists are managed over time, whether over the course of a visit or stay, or the lifetime of a patient. Details of immunizations administered are captured as discrete data elements including date, type, manufacturer and lot number. The entire immunization history is viewable.</w:t>
            </w:r>
          </w:p>
        </w:tc>
      </w:tr>
      <w:tr w:rsidR="00173BB5" w14:paraId="2FE4A4BB" w14:textId="25ABEC9B" w:rsidTr="00173BB5">
        <w:trPr>
          <w:trHeight w:val="240"/>
        </w:trPr>
        <w:tc>
          <w:tcPr>
            <w:tcW w:w="1894" w:type="dxa"/>
            <w:vMerge w:val="restart"/>
            <w:tcBorders>
              <w:bottom w:val="nil"/>
              <w:right w:val="single" w:sz="8" w:space="0" w:color="000000"/>
            </w:tcBorders>
            <w:shd w:val="clear" w:color="auto" w:fill="A6A6A6" w:themeFill="background1" w:themeFillShade="A6"/>
          </w:tcPr>
          <w:p w14:paraId="555D34BA" w14:textId="77777777" w:rsidR="00173BB5" w:rsidRDefault="00173BB5" w:rsidP="00173BB5">
            <w:pPr>
              <w:pStyle w:val="TableParagraph"/>
              <w:rPr>
                <w:sz w:val="16"/>
              </w:rPr>
            </w:pPr>
          </w:p>
        </w:tc>
        <w:tc>
          <w:tcPr>
            <w:tcW w:w="7562" w:type="dxa"/>
            <w:gridSpan w:val="2"/>
            <w:tcBorders>
              <w:top w:val="single" w:sz="6" w:space="0" w:color="000000"/>
              <w:left w:val="single" w:sz="8" w:space="0" w:color="000000"/>
              <w:right w:val="single" w:sz="6" w:space="0" w:color="000000"/>
            </w:tcBorders>
            <w:shd w:val="clear" w:color="auto" w:fill="A6A6A6" w:themeFill="background1" w:themeFillShade="A6"/>
          </w:tcPr>
          <w:p w14:paraId="73BCB695" w14:textId="77777777" w:rsidR="00173BB5" w:rsidRDefault="00173BB5" w:rsidP="00173BB5">
            <w:pPr>
              <w:pStyle w:val="TableParagraph"/>
              <w:spacing w:before="35"/>
              <w:ind w:left="206"/>
              <w:rPr>
                <w:sz w:val="16"/>
              </w:rPr>
            </w:pPr>
            <w:r>
              <w:rPr>
                <w:b/>
                <w:sz w:val="16"/>
              </w:rPr>
              <w:t xml:space="preserve">1. </w:t>
            </w:r>
            <w:r>
              <w:rPr>
                <w:sz w:val="16"/>
              </w:rPr>
              <w:t>The system SHOULD provide the ability to manage all immunizations associated with a patient.</w:t>
            </w:r>
          </w:p>
        </w:tc>
        <w:tc>
          <w:tcPr>
            <w:tcW w:w="961" w:type="dxa"/>
            <w:gridSpan w:val="2"/>
            <w:tcBorders>
              <w:top w:val="single" w:sz="6" w:space="0" w:color="000000"/>
              <w:left w:val="single" w:sz="6" w:space="0" w:color="000000"/>
              <w:right w:val="single" w:sz="6" w:space="0" w:color="000000"/>
            </w:tcBorders>
            <w:shd w:val="clear" w:color="auto" w:fill="A6A6A6" w:themeFill="background1" w:themeFillShade="A6"/>
          </w:tcPr>
          <w:p w14:paraId="29B56B5D" w14:textId="77777777" w:rsidR="00173BB5" w:rsidRPr="00DC5BD9" w:rsidRDefault="00173BB5" w:rsidP="00173BB5">
            <w:pPr>
              <w:pStyle w:val="TableParagraph"/>
              <w:spacing w:before="11"/>
              <w:ind w:left="278" w:right="263"/>
              <w:jc w:val="center"/>
              <w:rPr>
                <w:sz w:val="16"/>
              </w:rPr>
            </w:pPr>
            <w:r w:rsidRPr="00DC5BD9">
              <w:rPr>
                <w:sz w:val="16"/>
              </w:rPr>
              <w:t>146</w:t>
            </w:r>
          </w:p>
        </w:tc>
        <w:tc>
          <w:tcPr>
            <w:tcW w:w="962" w:type="dxa"/>
            <w:gridSpan w:val="2"/>
            <w:tcBorders>
              <w:top w:val="single" w:sz="6" w:space="0" w:color="000000"/>
              <w:left w:val="single" w:sz="6" w:space="0" w:color="000000"/>
              <w:right w:val="single" w:sz="6" w:space="0" w:color="000000"/>
            </w:tcBorders>
            <w:shd w:val="clear" w:color="auto" w:fill="A6A6A6" w:themeFill="background1" w:themeFillShade="A6"/>
          </w:tcPr>
          <w:p w14:paraId="2D474723" w14:textId="03B20F34" w:rsidR="00173BB5" w:rsidRPr="00DC5BD9" w:rsidRDefault="00173BB5" w:rsidP="00173BB5">
            <w:pPr>
              <w:pStyle w:val="TableParagraph"/>
              <w:spacing w:before="11"/>
              <w:ind w:left="278" w:right="263"/>
              <w:jc w:val="center"/>
              <w:rPr>
                <w:sz w:val="16"/>
              </w:rPr>
            </w:pPr>
            <w:r w:rsidRPr="00DC5BD9">
              <w:rPr>
                <w:sz w:val="16"/>
              </w:rPr>
              <w:t>D</w:t>
            </w:r>
          </w:p>
        </w:tc>
        <w:tc>
          <w:tcPr>
            <w:tcW w:w="961" w:type="dxa"/>
            <w:tcBorders>
              <w:top w:val="single" w:sz="6" w:space="0" w:color="000000"/>
              <w:left w:val="single" w:sz="6" w:space="0" w:color="000000"/>
              <w:right w:val="single" w:sz="6" w:space="0" w:color="000000"/>
            </w:tcBorders>
            <w:shd w:val="clear" w:color="auto" w:fill="A6A6A6" w:themeFill="background1" w:themeFillShade="A6"/>
          </w:tcPr>
          <w:p w14:paraId="4FA0B180" w14:textId="0C658260" w:rsidR="00173BB5" w:rsidRPr="00DC5BD9" w:rsidRDefault="00173BB5" w:rsidP="00173BB5">
            <w:pPr>
              <w:pStyle w:val="TableParagraph"/>
              <w:spacing w:before="11"/>
              <w:ind w:left="278" w:right="263"/>
              <w:jc w:val="center"/>
              <w:rPr>
                <w:sz w:val="16"/>
              </w:rPr>
            </w:pPr>
          </w:p>
        </w:tc>
      </w:tr>
      <w:tr w:rsidR="00173BB5" w14:paraId="50476678" w14:textId="62C6685E" w:rsidTr="00DC5BD9">
        <w:trPr>
          <w:trHeight w:val="1200"/>
        </w:trPr>
        <w:tc>
          <w:tcPr>
            <w:tcW w:w="1894" w:type="dxa"/>
            <w:vMerge/>
            <w:tcBorders>
              <w:top w:val="nil"/>
              <w:bottom w:val="nil"/>
              <w:right w:val="single" w:sz="8" w:space="0" w:color="000000"/>
            </w:tcBorders>
            <w:shd w:val="clear" w:color="auto" w:fill="A6A6A6" w:themeFill="background1" w:themeFillShade="A6"/>
          </w:tcPr>
          <w:p w14:paraId="71905A85" w14:textId="77777777" w:rsidR="00173BB5" w:rsidRDefault="00173BB5" w:rsidP="00173BB5">
            <w:pPr>
              <w:rPr>
                <w:sz w:val="2"/>
                <w:szCs w:val="2"/>
              </w:rPr>
            </w:pPr>
          </w:p>
        </w:tc>
        <w:tc>
          <w:tcPr>
            <w:tcW w:w="7562" w:type="dxa"/>
            <w:gridSpan w:val="2"/>
            <w:tcBorders>
              <w:left w:val="single" w:sz="8" w:space="0" w:color="000000"/>
              <w:right w:val="single" w:sz="6" w:space="0" w:color="000000"/>
            </w:tcBorders>
            <w:shd w:val="clear" w:color="auto" w:fill="A6A6A6" w:themeFill="background1" w:themeFillShade="A6"/>
          </w:tcPr>
          <w:p w14:paraId="49ED902F" w14:textId="77777777" w:rsidR="00173BB5" w:rsidRDefault="00173BB5" w:rsidP="00173BB5">
            <w:pPr>
              <w:pStyle w:val="TableParagraph"/>
              <w:numPr>
                <w:ilvl w:val="0"/>
                <w:numId w:val="38"/>
              </w:numPr>
              <w:tabs>
                <w:tab w:val="left" w:pos="452"/>
              </w:tabs>
              <w:spacing w:before="35"/>
              <w:rPr>
                <w:sz w:val="16"/>
              </w:rPr>
            </w:pPr>
            <w:r>
              <w:rPr>
                <w:sz w:val="16"/>
              </w:rPr>
              <w:t>The</w:t>
            </w:r>
            <w:r>
              <w:rPr>
                <w:spacing w:val="-11"/>
                <w:sz w:val="16"/>
              </w:rPr>
              <w:t xml:space="preserve"> </w:t>
            </w:r>
            <w:r>
              <w:rPr>
                <w:sz w:val="16"/>
              </w:rPr>
              <w:t>system</w:t>
            </w:r>
            <w:r>
              <w:rPr>
                <w:spacing w:val="-11"/>
                <w:sz w:val="16"/>
              </w:rPr>
              <w:t xml:space="preserve"> </w:t>
            </w:r>
            <w:r>
              <w:rPr>
                <w:sz w:val="16"/>
              </w:rPr>
              <w:t>SHOULD</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to</w:t>
            </w:r>
            <w:r>
              <w:rPr>
                <w:spacing w:val="-11"/>
                <w:sz w:val="16"/>
              </w:rPr>
              <w:t xml:space="preserve"> </w:t>
            </w:r>
            <w:r>
              <w:rPr>
                <w:sz w:val="16"/>
              </w:rPr>
              <w:t>maintain</w:t>
            </w:r>
            <w:r>
              <w:rPr>
                <w:spacing w:val="-11"/>
                <w:sz w:val="16"/>
              </w:rPr>
              <w:t xml:space="preserve"> </w:t>
            </w:r>
            <w:r>
              <w:rPr>
                <w:sz w:val="16"/>
              </w:rPr>
              <w:t>immunization</w:t>
            </w:r>
            <w:r>
              <w:rPr>
                <w:spacing w:val="-11"/>
                <w:sz w:val="16"/>
              </w:rPr>
              <w:t xml:space="preserve"> </w:t>
            </w:r>
            <w:r>
              <w:rPr>
                <w:sz w:val="16"/>
              </w:rPr>
              <w:t>details,</w:t>
            </w:r>
            <w:r>
              <w:rPr>
                <w:spacing w:val="-11"/>
                <w:sz w:val="16"/>
              </w:rPr>
              <w:t xml:space="preserve"> </w:t>
            </w:r>
            <w:r>
              <w:rPr>
                <w:sz w:val="16"/>
              </w:rPr>
              <w:t>as</w:t>
            </w:r>
            <w:r>
              <w:rPr>
                <w:spacing w:val="-11"/>
                <w:sz w:val="16"/>
              </w:rPr>
              <w:t xml:space="preserve"> </w:t>
            </w:r>
            <w:r>
              <w:rPr>
                <w:sz w:val="16"/>
              </w:rPr>
              <w:t>discrete</w:t>
            </w:r>
            <w:r>
              <w:rPr>
                <w:spacing w:val="-11"/>
                <w:sz w:val="16"/>
              </w:rPr>
              <w:t xml:space="preserve"> </w:t>
            </w:r>
            <w:r>
              <w:rPr>
                <w:sz w:val="16"/>
              </w:rPr>
              <w:t>data,</w:t>
            </w:r>
            <w:r>
              <w:rPr>
                <w:spacing w:val="-11"/>
                <w:sz w:val="16"/>
              </w:rPr>
              <w:t xml:space="preserve"> </w:t>
            </w:r>
            <w:r>
              <w:rPr>
                <w:sz w:val="16"/>
              </w:rPr>
              <w:t>including:</w:t>
            </w:r>
          </w:p>
          <w:p w14:paraId="39C13C42" w14:textId="77777777" w:rsidR="00173BB5" w:rsidRDefault="00173BB5" w:rsidP="00173BB5">
            <w:pPr>
              <w:pStyle w:val="TableParagraph"/>
              <w:numPr>
                <w:ilvl w:val="1"/>
                <w:numId w:val="38"/>
              </w:numPr>
              <w:tabs>
                <w:tab w:val="left" w:pos="546"/>
              </w:tabs>
              <w:spacing w:before="8"/>
              <w:ind w:firstLine="0"/>
              <w:rPr>
                <w:sz w:val="16"/>
              </w:rPr>
            </w:pPr>
            <w:r>
              <w:rPr>
                <w:sz w:val="16"/>
              </w:rPr>
              <w:t>the</w:t>
            </w:r>
            <w:r>
              <w:rPr>
                <w:spacing w:val="-5"/>
                <w:sz w:val="16"/>
              </w:rPr>
              <w:t xml:space="preserve"> </w:t>
            </w:r>
            <w:r>
              <w:rPr>
                <w:sz w:val="16"/>
              </w:rPr>
              <w:t>immunization</w:t>
            </w:r>
            <w:r>
              <w:rPr>
                <w:spacing w:val="-5"/>
                <w:sz w:val="16"/>
              </w:rPr>
              <w:t xml:space="preserve"> </w:t>
            </w:r>
            <w:r>
              <w:rPr>
                <w:sz w:val="16"/>
              </w:rPr>
              <w:t>name/type,</w:t>
            </w:r>
            <w:r>
              <w:rPr>
                <w:spacing w:val="-5"/>
                <w:sz w:val="16"/>
              </w:rPr>
              <w:t xml:space="preserve"> </w:t>
            </w:r>
            <w:proofErr w:type="spellStart"/>
            <w:r>
              <w:rPr>
                <w:sz w:val="16"/>
              </w:rPr>
              <w:t>seqeunce</w:t>
            </w:r>
            <w:proofErr w:type="spellEnd"/>
            <w:r>
              <w:rPr>
                <w:spacing w:val="-5"/>
                <w:sz w:val="16"/>
              </w:rPr>
              <w:t xml:space="preserve"> </w:t>
            </w:r>
            <w:r>
              <w:rPr>
                <w:sz w:val="16"/>
              </w:rPr>
              <w:t>number</w:t>
            </w:r>
            <w:r>
              <w:rPr>
                <w:spacing w:val="-5"/>
                <w:sz w:val="16"/>
              </w:rPr>
              <w:t xml:space="preserve"> </w:t>
            </w:r>
            <w:r>
              <w:rPr>
                <w:sz w:val="16"/>
              </w:rPr>
              <w:t>in</w:t>
            </w:r>
            <w:r>
              <w:rPr>
                <w:spacing w:val="-5"/>
                <w:sz w:val="16"/>
              </w:rPr>
              <w:t xml:space="preserve"> </w:t>
            </w:r>
            <w:r>
              <w:rPr>
                <w:sz w:val="16"/>
              </w:rPr>
              <w:t>the</w:t>
            </w:r>
            <w:r>
              <w:rPr>
                <w:spacing w:val="-5"/>
                <w:sz w:val="16"/>
              </w:rPr>
              <w:t xml:space="preserve"> </w:t>
            </w:r>
            <w:r>
              <w:rPr>
                <w:sz w:val="16"/>
              </w:rPr>
              <w:t>series</w:t>
            </w:r>
            <w:r>
              <w:rPr>
                <w:spacing w:val="-5"/>
                <w:sz w:val="16"/>
              </w:rPr>
              <w:t xml:space="preserve"> </w:t>
            </w:r>
            <w:r>
              <w:rPr>
                <w:sz w:val="16"/>
              </w:rPr>
              <w:t>&amp;</w:t>
            </w:r>
            <w:r>
              <w:rPr>
                <w:spacing w:val="-5"/>
                <w:sz w:val="16"/>
              </w:rPr>
              <w:t xml:space="preserve"> </w:t>
            </w:r>
            <w:r>
              <w:rPr>
                <w:sz w:val="16"/>
              </w:rPr>
              <w:t>series</w:t>
            </w:r>
            <w:r>
              <w:rPr>
                <w:spacing w:val="-5"/>
                <w:sz w:val="16"/>
              </w:rPr>
              <w:t xml:space="preserve"> </w:t>
            </w:r>
            <w:r>
              <w:rPr>
                <w:sz w:val="16"/>
              </w:rPr>
              <w:t>identifier,</w:t>
            </w:r>
            <w:r>
              <w:rPr>
                <w:spacing w:val="-5"/>
                <w:sz w:val="16"/>
              </w:rPr>
              <w:t xml:space="preserve"> </w:t>
            </w:r>
            <w:proofErr w:type="gramStart"/>
            <w:r>
              <w:rPr>
                <w:sz w:val="16"/>
              </w:rPr>
              <w:t>strength</w:t>
            </w:r>
            <w:proofErr w:type="gramEnd"/>
            <w:r>
              <w:rPr>
                <w:spacing w:val="-5"/>
                <w:sz w:val="16"/>
              </w:rPr>
              <w:t xml:space="preserve"> </w:t>
            </w:r>
            <w:r>
              <w:rPr>
                <w:sz w:val="16"/>
              </w:rPr>
              <w:t>and</w:t>
            </w:r>
            <w:r>
              <w:rPr>
                <w:spacing w:val="-5"/>
                <w:sz w:val="16"/>
              </w:rPr>
              <w:t xml:space="preserve"> </w:t>
            </w:r>
            <w:r>
              <w:rPr>
                <w:sz w:val="16"/>
              </w:rPr>
              <w:t>dose;</w:t>
            </w:r>
          </w:p>
          <w:p w14:paraId="45317A01" w14:textId="77777777" w:rsidR="00173BB5" w:rsidRDefault="00173BB5" w:rsidP="00173BB5">
            <w:pPr>
              <w:pStyle w:val="TableParagraph"/>
              <w:numPr>
                <w:ilvl w:val="1"/>
                <w:numId w:val="38"/>
              </w:numPr>
              <w:tabs>
                <w:tab w:val="left" w:pos="561"/>
              </w:tabs>
              <w:spacing w:before="2" w:line="190" w:lineRule="atLeast"/>
              <w:ind w:right="53" w:firstLine="0"/>
              <w:jc w:val="both"/>
              <w:rPr>
                <w:sz w:val="16"/>
              </w:rPr>
            </w:pPr>
            <w:r>
              <w:rPr>
                <w:sz w:val="16"/>
              </w:rPr>
              <w:t xml:space="preserve">the date and time of administration; - manufacturer, lot number, expiration date, - route and site of administration; - administering provider; - observations, </w:t>
            </w:r>
            <w:proofErr w:type="gramStart"/>
            <w:r>
              <w:rPr>
                <w:sz w:val="16"/>
              </w:rPr>
              <w:t>reactions</w:t>
            </w:r>
            <w:proofErr w:type="gramEnd"/>
            <w:r>
              <w:rPr>
                <w:sz w:val="16"/>
              </w:rPr>
              <w:t xml:space="preserve"> and complications; - reason immunization not given, and/or immunization related activity not performed; according to scope of practice, organizational policy, and/or jurisdictional law.</w:t>
            </w:r>
          </w:p>
        </w:tc>
        <w:tc>
          <w:tcPr>
            <w:tcW w:w="961" w:type="dxa"/>
            <w:gridSpan w:val="2"/>
            <w:tcBorders>
              <w:left w:val="single" w:sz="6" w:space="0" w:color="000000"/>
              <w:right w:val="single" w:sz="6" w:space="0" w:color="000000"/>
            </w:tcBorders>
            <w:shd w:val="clear" w:color="auto" w:fill="A6A6A6" w:themeFill="background1" w:themeFillShade="A6"/>
            <w:vAlign w:val="center"/>
          </w:tcPr>
          <w:p w14:paraId="0F2D19E7" w14:textId="77777777" w:rsidR="00173BB5" w:rsidRDefault="00173BB5" w:rsidP="00DC5BD9">
            <w:pPr>
              <w:pStyle w:val="TableParagraph"/>
              <w:spacing w:before="1"/>
              <w:ind w:left="278" w:right="263"/>
              <w:jc w:val="center"/>
              <w:rPr>
                <w:sz w:val="16"/>
              </w:rPr>
            </w:pPr>
            <w:r>
              <w:rPr>
                <w:sz w:val="16"/>
              </w:rPr>
              <w:t>147</w:t>
            </w:r>
          </w:p>
        </w:tc>
        <w:tc>
          <w:tcPr>
            <w:tcW w:w="962" w:type="dxa"/>
            <w:gridSpan w:val="2"/>
            <w:tcBorders>
              <w:left w:val="single" w:sz="6" w:space="0" w:color="000000"/>
              <w:right w:val="single" w:sz="6" w:space="0" w:color="000000"/>
            </w:tcBorders>
            <w:shd w:val="clear" w:color="auto" w:fill="A6A6A6" w:themeFill="background1" w:themeFillShade="A6"/>
            <w:vAlign w:val="center"/>
          </w:tcPr>
          <w:p w14:paraId="427634FD" w14:textId="062B13D2" w:rsidR="00173BB5" w:rsidRDefault="00173BB5" w:rsidP="00DC5BD9">
            <w:pPr>
              <w:pStyle w:val="TableParagraph"/>
              <w:ind w:left="0"/>
              <w:jc w:val="center"/>
              <w:rPr>
                <w:sz w:val="18"/>
              </w:rPr>
            </w:pPr>
            <w:r>
              <w:rPr>
                <w:sz w:val="18"/>
              </w:rPr>
              <w:t>D</w:t>
            </w:r>
          </w:p>
        </w:tc>
        <w:tc>
          <w:tcPr>
            <w:tcW w:w="961" w:type="dxa"/>
            <w:tcBorders>
              <w:left w:val="single" w:sz="6" w:space="0" w:color="000000"/>
              <w:right w:val="single" w:sz="6" w:space="0" w:color="000000"/>
            </w:tcBorders>
            <w:shd w:val="clear" w:color="auto" w:fill="A6A6A6" w:themeFill="background1" w:themeFillShade="A6"/>
            <w:vAlign w:val="center"/>
          </w:tcPr>
          <w:p w14:paraId="709EDB6D" w14:textId="2280CE47" w:rsidR="00173BB5" w:rsidRDefault="00173BB5" w:rsidP="00DC5BD9">
            <w:pPr>
              <w:pStyle w:val="TableParagraph"/>
              <w:jc w:val="center"/>
              <w:rPr>
                <w:sz w:val="18"/>
              </w:rPr>
            </w:pPr>
          </w:p>
        </w:tc>
      </w:tr>
    </w:tbl>
    <w:p w14:paraId="5E32E23B" w14:textId="77777777" w:rsidR="004B2E32" w:rsidRDefault="004B2E32" w:rsidP="004B2E32">
      <w:pPr>
        <w:jc w:val="center"/>
        <w:rPr>
          <w:sz w:val="16"/>
        </w:rPr>
        <w:sectPr w:rsidR="004B2E32" w:rsidSect="006C5CDB">
          <w:pgSz w:w="15840" w:h="12240" w:orient="landscape"/>
          <w:pgMar w:top="600" w:right="600" w:bottom="520" w:left="340" w:header="348" w:footer="152" w:gutter="0"/>
          <w:cols w:space="720"/>
          <w:docGrid w:linePitch="299"/>
        </w:sectPr>
      </w:pPr>
    </w:p>
    <w:p w14:paraId="611DED10" w14:textId="77777777" w:rsidR="004B2E32" w:rsidRDefault="004B2E32" w:rsidP="004B2E32">
      <w:pPr>
        <w:pStyle w:val="BodyText"/>
        <w:spacing w:before="9"/>
        <w:rPr>
          <w:sz w:val="9"/>
        </w:rPr>
      </w:pPr>
    </w:p>
    <w:tbl>
      <w:tblPr>
        <w:tblW w:w="1279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5"/>
        <w:gridCol w:w="955"/>
        <w:gridCol w:w="955"/>
        <w:gridCol w:w="955"/>
      </w:tblGrid>
      <w:tr w:rsidR="00541309" w14:paraId="36498245" w14:textId="09B75FBC" w:rsidTr="006D40DC">
        <w:trPr>
          <w:trHeight w:val="573"/>
        </w:trPr>
        <w:tc>
          <w:tcPr>
            <w:tcW w:w="2400" w:type="dxa"/>
            <w:tcBorders>
              <w:bottom w:val="single" w:sz="6" w:space="0" w:color="000000"/>
              <w:right w:val="single" w:sz="4" w:space="0" w:color="FFFFFF"/>
            </w:tcBorders>
            <w:shd w:val="clear" w:color="auto" w:fill="00B050"/>
          </w:tcPr>
          <w:p w14:paraId="541C73C6" w14:textId="77777777" w:rsidR="00541309" w:rsidRDefault="00541309" w:rsidP="00541309">
            <w:pPr>
              <w:pStyle w:val="TableParagraph"/>
              <w:spacing w:line="171" w:lineRule="exact"/>
              <w:ind w:left="84"/>
              <w:rPr>
                <w:b/>
                <w:sz w:val="16"/>
              </w:rPr>
            </w:pPr>
            <w:r>
              <w:rPr>
                <w:b/>
                <w:sz w:val="16"/>
              </w:rPr>
              <w:t>Section/Id#:</w:t>
            </w:r>
          </w:p>
          <w:p w14:paraId="62926186" w14:textId="77777777" w:rsidR="00541309" w:rsidRDefault="00541309" w:rsidP="00541309">
            <w:pPr>
              <w:pStyle w:val="TableParagraph"/>
              <w:spacing w:before="8"/>
              <w:ind w:left="84" w:right="1813"/>
              <w:rPr>
                <w:b/>
                <w:sz w:val="16"/>
              </w:rPr>
            </w:pPr>
            <w:r>
              <w:rPr>
                <w:b/>
                <w:sz w:val="16"/>
              </w:rPr>
              <w:t>Type:</w:t>
            </w:r>
          </w:p>
          <w:p w14:paraId="24B42F6B" w14:textId="77777777" w:rsidR="00541309" w:rsidRDefault="00541309" w:rsidP="00541309">
            <w:pPr>
              <w:pStyle w:val="TableParagraph"/>
              <w:spacing w:before="8"/>
              <w:ind w:left="84" w:right="1813"/>
              <w:rPr>
                <w:b/>
                <w:sz w:val="16"/>
              </w:rPr>
            </w:pPr>
            <w:r>
              <w:rPr>
                <w:b/>
                <w:sz w:val="16"/>
              </w:rPr>
              <w:t>Name:</w:t>
            </w:r>
          </w:p>
        </w:tc>
        <w:tc>
          <w:tcPr>
            <w:tcW w:w="7525" w:type="dxa"/>
            <w:tcBorders>
              <w:left w:val="single" w:sz="4" w:space="0" w:color="FFFFFF"/>
              <w:bottom w:val="single" w:sz="8" w:space="0" w:color="000000"/>
              <w:right w:val="single" w:sz="4" w:space="0" w:color="FFFFFF"/>
            </w:tcBorders>
            <w:shd w:val="clear" w:color="auto" w:fill="00B050"/>
          </w:tcPr>
          <w:p w14:paraId="2F8BD844" w14:textId="77777777" w:rsidR="00541309" w:rsidRDefault="00541309" w:rsidP="00541309">
            <w:pPr>
              <w:pStyle w:val="TableParagraph"/>
              <w:spacing w:before="6"/>
              <w:rPr>
                <w:sz w:val="15"/>
              </w:rPr>
            </w:pPr>
          </w:p>
          <w:p w14:paraId="22F46B9E" w14:textId="77777777" w:rsidR="00541309" w:rsidRDefault="00541309" w:rsidP="00541309">
            <w:pPr>
              <w:pStyle w:val="TableParagraph"/>
              <w:ind w:left="84"/>
              <w:rPr>
                <w:b/>
                <w:sz w:val="16"/>
              </w:rPr>
            </w:pPr>
            <w:r>
              <w:rPr>
                <w:b/>
                <w:sz w:val="16"/>
              </w:rPr>
              <w:t>Conformance Criteria</w:t>
            </w:r>
          </w:p>
        </w:tc>
        <w:tc>
          <w:tcPr>
            <w:tcW w:w="955" w:type="dxa"/>
            <w:tcBorders>
              <w:left w:val="single" w:sz="4" w:space="0" w:color="FFFFFF"/>
              <w:bottom w:val="single" w:sz="8" w:space="0" w:color="000000"/>
            </w:tcBorders>
            <w:shd w:val="clear" w:color="auto" w:fill="00B050"/>
            <w:vAlign w:val="center"/>
          </w:tcPr>
          <w:p w14:paraId="18BA1878" w14:textId="03C17CF6" w:rsidR="00541309" w:rsidRDefault="00541309" w:rsidP="00541309">
            <w:pPr>
              <w:pStyle w:val="TableParagraph"/>
              <w:ind w:left="240" w:right="236"/>
              <w:jc w:val="center"/>
              <w:rPr>
                <w:b/>
                <w:sz w:val="16"/>
              </w:rPr>
            </w:pPr>
            <w:r>
              <w:rPr>
                <w:b/>
                <w:sz w:val="16"/>
              </w:rPr>
              <w:t>Row#</w:t>
            </w:r>
          </w:p>
        </w:tc>
        <w:tc>
          <w:tcPr>
            <w:tcW w:w="955" w:type="dxa"/>
            <w:tcBorders>
              <w:left w:val="single" w:sz="4" w:space="0" w:color="FFFFFF"/>
              <w:bottom w:val="single" w:sz="8" w:space="0" w:color="000000"/>
              <w:right w:val="single" w:sz="4" w:space="0" w:color="FFFFFF"/>
            </w:tcBorders>
            <w:shd w:val="clear" w:color="auto" w:fill="00B050"/>
            <w:vAlign w:val="center"/>
          </w:tcPr>
          <w:p w14:paraId="2DC96DFA" w14:textId="30E3A4F0" w:rsidR="00541309" w:rsidRDefault="00541309" w:rsidP="00541309">
            <w:pPr>
              <w:pStyle w:val="TableParagraph"/>
              <w:spacing w:before="6"/>
              <w:ind w:left="-24"/>
              <w:jc w:val="center"/>
              <w:rPr>
                <w:sz w:val="15"/>
              </w:rPr>
            </w:pPr>
            <w:r w:rsidRPr="008D01F9">
              <w:rPr>
                <w:b/>
                <w:sz w:val="16"/>
              </w:rPr>
              <w:t>Criteria Status</w:t>
            </w:r>
          </w:p>
        </w:tc>
        <w:tc>
          <w:tcPr>
            <w:tcW w:w="955" w:type="dxa"/>
            <w:tcBorders>
              <w:left w:val="single" w:sz="4" w:space="0" w:color="FFFFFF"/>
              <w:bottom w:val="single" w:sz="8" w:space="0" w:color="000000"/>
            </w:tcBorders>
            <w:shd w:val="clear" w:color="auto" w:fill="00B050"/>
            <w:vAlign w:val="center"/>
          </w:tcPr>
          <w:p w14:paraId="5AE07295" w14:textId="283B4E2D" w:rsidR="00541309" w:rsidRDefault="00541309" w:rsidP="00541309">
            <w:pPr>
              <w:pStyle w:val="TableParagraph"/>
              <w:spacing w:before="6"/>
              <w:jc w:val="center"/>
              <w:rPr>
                <w:sz w:val="15"/>
              </w:rPr>
            </w:pPr>
            <w:r w:rsidRPr="008D01F9">
              <w:rPr>
                <w:b/>
                <w:sz w:val="16"/>
              </w:rPr>
              <w:t>Mapping to R1</w:t>
            </w:r>
          </w:p>
        </w:tc>
      </w:tr>
      <w:tr w:rsidR="00541309" w14:paraId="503E77B5" w14:textId="6F989C50" w:rsidTr="005B7287">
        <w:trPr>
          <w:trHeight w:val="813"/>
        </w:trPr>
        <w:tc>
          <w:tcPr>
            <w:tcW w:w="2400" w:type="dxa"/>
            <w:vMerge w:val="restart"/>
            <w:tcBorders>
              <w:top w:val="single" w:sz="6" w:space="0" w:color="000000"/>
              <w:right w:val="single" w:sz="8" w:space="0" w:color="000000"/>
            </w:tcBorders>
            <w:shd w:val="clear" w:color="auto" w:fill="A6A6A6" w:themeFill="background1" w:themeFillShade="A6"/>
          </w:tcPr>
          <w:p w14:paraId="3D176044" w14:textId="77777777" w:rsidR="00541309" w:rsidRDefault="00541309" w:rsidP="00541309">
            <w:pPr>
              <w:pStyle w:val="TableParagraph"/>
              <w:rPr>
                <w:sz w:val="16"/>
              </w:rPr>
            </w:pPr>
          </w:p>
        </w:tc>
        <w:tc>
          <w:tcPr>
            <w:tcW w:w="7525" w:type="dxa"/>
            <w:tcBorders>
              <w:top w:val="single" w:sz="8" w:space="0" w:color="000000"/>
              <w:left w:val="single" w:sz="8" w:space="0" w:color="000000"/>
              <w:right w:val="single" w:sz="6" w:space="0" w:color="000000"/>
            </w:tcBorders>
            <w:shd w:val="clear" w:color="auto" w:fill="A6A6A6" w:themeFill="background1" w:themeFillShade="A6"/>
          </w:tcPr>
          <w:p w14:paraId="44D4EA51" w14:textId="77777777" w:rsidR="00541309" w:rsidRDefault="00541309" w:rsidP="00541309">
            <w:pPr>
              <w:pStyle w:val="TableParagraph"/>
              <w:spacing w:before="26" w:line="190" w:lineRule="atLeast"/>
              <w:ind w:left="453" w:right="54" w:hanging="246"/>
              <w:jc w:val="both"/>
              <w:rPr>
                <w:sz w:val="16"/>
              </w:rPr>
            </w:pPr>
            <w:r>
              <w:rPr>
                <w:b/>
                <w:sz w:val="16"/>
              </w:rPr>
              <w:t xml:space="preserve">3. </w:t>
            </w:r>
            <w:r>
              <w:rPr>
                <w:sz w:val="16"/>
              </w:rPr>
              <w:t>The system SHALL provide the ability to manage, as discrete elements, data associated with an immunization that was not given to a patient (e.g., due to a contraindication or a patient's refusal). Data associated with an immunization that was not given to a patient includes date-and-time, immunization type, series, exception reason, and immunization-withholding provider.</w:t>
            </w:r>
          </w:p>
        </w:tc>
        <w:tc>
          <w:tcPr>
            <w:tcW w:w="955" w:type="dxa"/>
            <w:tcBorders>
              <w:top w:val="single" w:sz="8" w:space="0" w:color="000000"/>
              <w:left w:val="single" w:sz="6" w:space="0" w:color="000000"/>
              <w:right w:val="single" w:sz="6" w:space="0" w:color="000000"/>
            </w:tcBorders>
            <w:shd w:val="clear" w:color="auto" w:fill="A6A6A6" w:themeFill="background1" w:themeFillShade="A6"/>
            <w:vAlign w:val="center"/>
          </w:tcPr>
          <w:p w14:paraId="7C0B1556" w14:textId="77777777" w:rsidR="00541309" w:rsidRDefault="00541309" w:rsidP="00541309">
            <w:pPr>
              <w:pStyle w:val="TableParagraph"/>
              <w:ind w:left="278" w:right="263"/>
              <w:jc w:val="center"/>
              <w:rPr>
                <w:sz w:val="16"/>
              </w:rPr>
            </w:pPr>
            <w:r>
              <w:rPr>
                <w:sz w:val="16"/>
              </w:rPr>
              <w:t>148</w:t>
            </w:r>
          </w:p>
        </w:tc>
        <w:tc>
          <w:tcPr>
            <w:tcW w:w="955" w:type="dxa"/>
            <w:tcBorders>
              <w:top w:val="single" w:sz="8" w:space="0" w:color="000000"/>
              <w:left w:val="single" w:sz="6" w:space="0" w:color="000000"/>
              <w:right w:val="single" w:sz="6" w:space="0" w:color="000000"/>
            </w:tcBorders>
            <w:shd w:val="clear" w:color="auto" w:fill="A6A6A6" w:themeFill="background1" w:themeFillShade="A6"/>
            <w:vAlign w:val="center"/>
          </w:tcPr>
          <w:p w14:paraId="7051658A" w14:textId="2301FCBB" w:rsidR="00541309" w:rsidRDefault="00486552" w:rsidP="00541309">
            <w:pPr>
              <w:pStyle w:val="TableParagraph"/>
              <w:spacing w:before="8"/>
              <w:ind w:left="-24"/>
              <w:jc w:val="center"/>
              <w:rPr>
                <w:sz w:val="25"/>
              </w:rPr>
            </w:pPr>
            <w:r>
              <w:rPr>
                <w:sz w:val="18"/>
              </w:rPr>
              <w:t>D</w:t>
            </w:r>
          </w:p>
        </w:tc>
        <w:tc>
          <w:tcPr>
            <w:tcW w:w="955" w:type="dxa"/>
            <w:tcBorders>
              <w:top w:val="single" w:sz="8" w:space="0" w:color="000000"/>
              <w:left w:val="single" w:sz="6" w:space="0" w:color="000000"/>
              <w:right w:val="single" w:sz="6" w:space="0" w:color="000000"/>
            </w:tcBorders>
            <w:shd w:val="clear" w:color="auto" w:fill="A6A6A6" w:themeFill="background1" w:themeFillShade="A6"/>
            <w:vAlign w:val="center"/>
          </w:tcPr>
          <w:p w14:paraId="4CB18F44" w14:textId="238CEC49" w:rsidR="00541309" w:rsidRPr="005B7287" w:rsidRDefault="00541309" w:rsidP="005B7287">
            <w:pPr>
              <w:pStyle w:val="TableParagraph"/>
              <w:ind w:left="101"/>
              <w:jc w:val="center"/>
              <w:rPr>
                <w:sz w:val="16"/>
              </w:rPr>
            </w:pPr>
          </w:p>
        </w:tc>
      </w:tr>
      <w:tr w:rsidR="00541309" w14:paraId="7AB4B3F7" w14:textId="52D1F440" w:rsidTr="005B7287">
        <w:trPr>
          <w:trHeight w:val="623"/>
        </w:trPr>
        <w:tc>
          <w:tcPr>
            <w:tcW w:w="2400" w:type="dxa"/>
            <w:vMerge/>
            <w:tcBorders>
              <w:top w:val="nil"/>
              <w:right w:val="single" w:sz="8" w:space="0" w:color="000000"/>
            </w:tcBorders>
            <w:shd w:val="clear" w:color="auto" w:fill="A6A6A6" w:themeFill="background1" w:themeFillShade="A6"/>
          </w:tcPr>
          <w:p w14:paraId="07833126" w14:textId="77777777" w:rsidR="00541309" w:rsidRDefault="00541309" w:rsidP="00541309">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4F0142D7" w14:textId="77777777" w:rsidR="00541309" w:rsidRDefault="00541309" w:rsidP="00541309">
            <w:pPr>
              <w:pStyle w:val="TableParagraph"/>
              <w:spacing w:before="28" w:line="190" w:lineRule="atLeast"/>
              <w:ind w:left="453" w:right="53" w:hanging="246"/>
              <w:jc w:val="both"/>
              <w:rPr>
                <w:sz w:val="16"/>
              </w:rPr>
            </w:pPr>
            <w:r>
              <w:rPr>
                <w:b/>
                <w:sz w:val="16"/>
              </w:rPr>
              <w:t xml:space="preserve">4. </w:t>
            </w:r>
            <w:r>
              <w:rPr>
                <w:sz w:val="16"/>
              </w:rPr>
              <w:t xml:space="preserve">The system SHALL provide the ability to render (e.g., print or transmit) a report of a patient's immunization history (e.g., for appropriate authorities such as </w:t>
            </w:r>
            <w:proofErr w:type="gramStart"/>
            <w:r>
              <w:rPr>
                <w:sz w:val="16"/>
              </w:rPr>
              <w:t>schools,  day</w:t>
            </w:r>
            <w:proofErr w:type="gramEnd"/>
            <w:r>
              <w:rPr>
                <w:sz w:val="16"/>
              </w:rPr>
              <w:t>-care  centers  or  public health immunization registries) according to scope of practice, organizational policy, and/or jurisdictional law.</w:t>
            </w:r>
          </w:p>
        </w:tc>
        <w:tc>
          <w:tcPr>
            <w:tcW w:w="955" w:type="dxa"/>
            <w:tcBorders>
              <w:left w:val="single" w:sz="6" w:space="0" w:color="000000"/>
              <w:right w:val="single" w:sz="6" w:space="0" w:color="000000"/>
            </w:tcBorders>
            <w:shd w:val="clear" w:color="auto" w:fill="A6A6A6" w:themeFill="background1" w:themeFillShade="A6"/>
            <w:vAlign w:val="center"/>
          </w:tcPr>
          <w:p w14:paraId="5E65993D" w14:textId="77777777" w:rsidR="00541309" w:rsidRDefault="00541309" w:rsidP="00541309">
            <w:pPr>
              <w:pStyle w:val="TableParagraph"/>
              <w:ind w:left="278" w:right="263"/>
              <w:jc w:val="center"/>
              <w:rPr>
                <w:sz w:val="16"/>
              </w:rPr>
            </w:pPr>
            <w:r>
              <w:rPr>
                <w:sz w:val="16"/>
              </w:rPr>
              <w:t>149</w:t>
            </w:r>
          </w:p>
        </w:tc>
        <w:tc>
          <w:tcPr>
            <w:tcW w:w="955" w:type="dxa"/>
            <w:tcBorders>
              <w:left w:val="single" w:sz="6" w:space="0" w:color="000000"/>
              <w:right w:val="single" w:sz="6" w:space="0" w:color="000000"/>
            </w:tcBorders>
            <w:shd w:val="clear" w:color="auto" w:fill="A6A6A6" w:themeFill="background1" w:themeFillShade="A6"/>
            <w:vAlign w:val="center"/>
          </w:tcPr>
          <w:p w14:paraId="1433CB00" w14:textId="7EAE192D" w:rsidR="00541309" w:rsidRDefault="00486552" w:rsidP="00541309">
            <w:pPr>
              <w:pStyle w:val="TableParagraph"/>
              <w:spacing w:before="11"/>
              <w:ind w:left="-24"/>
              <w:jc w:val="center"/>
              <w:rPr>
                <w:sz w:val="25"/>
              </w:rPr>
            </w:pPr>
            <w:r>
              <w:rPr>
                <w:sz w:val="18"/>
              </w:rPr>
              <w:t>D</w:t>
            </w:r>
          </w:p>
        </w:tc>
        <w:tc>
          <w:tcPr>
            <w:tcW w:w="955" w:type="dxa"/>
            <w:tcBorders>
              <w:left w:val="single" w:sz="6" w:space="0" w:color="000000"/>
              <w:right w:val="single" w:sz="6" w:space="0" w:color="000000"/>
            </w:tcBorders>
            <w:shd w:val="clear" w:color="auto" w:fill="A6A6A6" w:themeFill="background1" w:themeFillShade="A6"/>
            <w:vAlign w:val="center"/>
          </w:tcPr>
          <w:p w14:paraId="5B941F34" w14:textId="7DB141BC" w:rsidR="00541309" w:rsidRPr="005B7287" w:rsidRDefault="00541309" w:rsidP="005B7287">
            <w:pPr>
              <w:pStyle w:val="TableParagraph"/>
              <w:ind w:left="101"/>
              <w:jc w:val="center"/>
              <w:rPr>
                <w:sz w:val="16"/>
              </w:rPr>
            </w:pPr>
          </w:p>
        </w:tc>
      </w:tr>
      <w:tr w:rsidR="00541309" w14:paraId="7490E764" w14:textId="5C7DF391" w:rsidTr="005B7287">
        <w:trPr>
          <w:trHeight w:val="624"/>
        </w:trPr>
        <w:tc>
          <w:tcPr>
            <w:tcW w:w="2400" w:type="dxa"/>
            <w:vMerge/>
            <w:tcBorders>
              <w:top w:val="nil"/>
              <w:right w:val="single" w:sz="8" w:space="0" w:color="000000"/>
            </w:tcBorders>
            <w:shd w:val="clear" w:color="auto" w:fill="A6A6A6" w:themeFill="background1" w:themeFillShade="A6"/>
          </w:tcPr>
          <w:p w14:paraId="0168FFC6" w14:textId="77777777" w:rsidR="00541309" w:rsidRDefault="00541309" w:rsidP="00541309">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3428F7EB" w14:textId="77777777" w:rsidR="00541309" w:rsidRDefault="00541309" w:rsidP="00541309">
            <w:pPr>
              <w:pStyle w:val="TableParagraph"/>
              <w:spacing w:before="28" w:line="190" w:lineRule="atLeast"/>
              <w:ind w:left="453" w:right="54" w:hanging="246"/>
              <w:jc w:val="both"/>
              <w:rPr>
                <w:sz w:val="16"/>
              </w:rPr>
            </w:pPr>
            <w:r>
              <w:rPr>
                <w:b/>
                <w:sz w:val="16"/>
              </w:rPr>
              <w:t xml:space="preserve">5. </w:t>
            </w:r>
            <w:r>
              <w:rPr>
                <w:sz w:val="16"/>
              </w:rPr>
              <w:t>The system SHALL provide the ability to capture the currently recommended date for a companion immunization (e.g., a subsequent or booster dose) with each immunization (if such a companion immunization is needed).</w:t>
            </w:r>
          </w:p>
        </w:tc>
        <w:tc>
          <w:tcPr>
            <w:tcW w:w="955" w:type="dxa"/>
            <w:tcBorders>
              <w:left w:val="single" w:sz="6" w:space="0" w:color="000000"/>
              <w:right w:val="single" w:sz="6" w:space="0" w:color="000000"/>
            </w:tcBorders>
            <w:shd w:val="clear" w:color="auto" w:fill="A6A6A6" w:themeFill="background1" w:themeFillShade="A6"/>
            <w:vAlign w:val="center"/>
          </w:tcPr>
          <w:p w14:paraId="15E45B57" w14:textId="77777777" w:rsidR="00541309" w:rsidRDefault="00541309" w:rsidP="00541309">
            <w:pPr>
              <w:pStyle w:val="TableParagraph"/>
              <w:ind w:left="278" w:right="263"/>
              <w:jc w:val="center"/>
              <w:rPr>
                <w:sz w:val="16"/>
              </w:rPr>
            </w:pPr>
            <w:r>
              <w:rPr>
                <w:sz w:val="16"/>
              </w:rPr>
              <w:t>150</w:t>
            </w:r>
          </w:p>
        </w:tc>
        <w:tc>
          <w:tcPr>
            <w:tcW w:w="955" w:type="dxa"/>
            <w:tcBorders>
              <w:left w:val="single" w:sz="6" w:space="0" w:color="000000"/>
              <w:right w:val="single" w:sz="6" w:space="0" w:color="000000"/>
            </w:tcBorders>
            <w:shd w:val="clear" w:color="auto" w:fill="A6A6A6" w:themeFill="background1" w:themeFillShade="A6"/>
            <w:vAlign w:val="center"/>
          </w:tcPr>
          <w:p w14:paraId="6244680E" w14:textId="297BD557" w:rsidR="00541309" w:rsidRDefault="00486552" w:rsidP="00541309">
            <w:pPr>
              <w:pStyle w:val="TableParagraph"/>
              <w:spacing w:before="7"/>
              <w:ind w:left="-24"/>
              <w:jc w:val="center"/>
              <w:rPr>
                <w:sz w:val="17"/>
              </w:rPr>
            </w:pPr>
            <w:r>
              <w:rPr>
                <w:sz w:val="18"/>
              </w:rPr>
              <w:t>D</w:t>
            </w:r>
          </w:p>
        </w:tc>
        <w:tc>
          <w:tcPr>
            <w:tcW w:w="955" w:type="dxa"/>
            <w:tcBorders>
              <w:left w:val="single" w:sz="6" w:space="0" w:color="000000"/>
              <w:right w:val="single" w:sz="6" w:space="0" w:color="000000"/>
            </w:tcBorders>
            <w:shd w:val="clear" w:color="auto" w:fill="A6A6A6" w:themeFill="background1" w:themeFillShade="A6"/>
            <w:vAlign w:val="center"/>
          </w:tcPr>
          <w:p w14:paraId="66F5EE2B" w14:textId="21FF82AA" w:rsidR="00541309" w:rsidRPr="005B7287" w:rsidRDefault="00541309" w:rsidP="005B7287">
            <w:pPr>
              <w:pStyle w:val="TableParagraph"/>
              <w:ind w:left="101"/>
              <w:jc w:val="center"/>
              <w:rPr>
                <w:sz w:val="16"/>
              </w:rPr>
            </w:pPr>
          </w:p>
        </w:tc>
      </w:tr>
      <w:tr w:rsidR="00541309" w14:paraId="716455E8" w14:textId="03BEE86D" w:rsidTr="00172F64">
        <w:trPr>
          <w:trHeight w:val="425"/>
        </w:trPr>
        <w:tc>
          <w:tcPr>
            <w:tcW w:w="2400" w:type="dxa"/>
            <w:vMerge/>
            <w:tcBorders>
              <w:top w:val="nil"/>
              <w:bottom w:val="single" w:sz="12" w:space="0" w:color="000000"/>
              <w:right w:val="single" w:sz="8" w:space="0" w:color="000000"/>
            </w:tcBorders>
            <w:shd w:val="clear" w:color="auto" w:fill="A6A6A6" w:themeFill="background1" w:themeFillShade="A6"/>
          </w:tcPr>
          <w:p w14:paraId="7609D429" w14:textId="77777777" w:rsidR="00541309" w:rsidRDefault="00541309" w:rsidP="00541309">
            <w:pPr>
              <w:rPr>
                <w:sz w:val="2"/>
                <w:szCs w:val="2"/>
              </w:rPr>
            </w:pPr>
          </w:p>
        </w:tc>
        <w:tc>
          <w:tcPr>
            <w:tcW w:w="7525" w:type="dxa"/>
            <w:tcBorders>
              <w:left w:val="single" w:sz="8" w:space="0" w:color="000000"/>
              <w:bottom w:val="single" w:sz="12" w:space="0" w:color="000000"/>
              <w:right w:val="single" w:sz="6" w:space="0" w:color="000000"/>
            </w:tcBorders>
            <w:shd w:val="clear" w:color="auto" w:fill="A6A6A6" w:themeFill="background1" w:themeFillShade="A6"/>
          </w:tcPr>
          <w:p w14:paraId="721D0F9E" w14:textId="77777777" w:rsidR="00541309" w:rsidRDefault="00541309" w:rsidP="00541309">
            <w:pPr>
              <w:pStyle w:val="TableParagraph"/>
              <w:spacing w:before="28" w:line="190" w:lineRule="atLeast"/>
              <w:ind w:left="453" w:right="53" w:hanging="246"/>
              <w:jc w:val="both"/>
              <w:rPr>
                <w:sz w:val="16"/>
              </w:rPr>
            </w:pPr>
            <w:r>
              <w:rPr>
                <w:b/>
                <w:sz w:val="16"/>
              </w:rPr>
              <w:t xml:space="preserve">6. </w:t>
            </w:r>
            <w:r>
              <w:rPr>
                <w:sz w:val="16"/>
              </w:rPr>
              <w:t>The system SHALL provide the ability to capture, maintain and render population-based immunization schedules from relevant public health immunization authorities (e.g., CDC for US realm).</w:t>
            </w:r>
          </w:p>
        </w:tc>
        <w:tc>
          <w:tcPr>
            <w:tcW w:w="955"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273683A0" w14:textId="77777777" w:rsidR="00541309" w:rsidRDefault="00541309" w:rsidP="00541309">
            <w:pPr>
              <w:pStyle w:val="TableParagraph"/>
              <w:ind w:left="278" w:right="263"/>
              <w:jc w:val="center"/>
              <w:rPr>
                <w:sz w:val="16"/>
              </w:rPr>
            </w:pPr>
            <w:r>
              <w:rPr>
                <w:sz w:val="16"/>
              </w:rPr>
              <w:t>151</w:t>
            </w:r>
          </w:p>
        </w:tc>
        <w:tc>
          <w:tcPr>
            <w:tcW w:w="955"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6C8B73C7" w14:textId="53F91976" w:rsidR="00541309" w:rsidRDefault="00486552" w:rsidP="00541309">
            <w:pPr>
              <w:pStyle w:val="TableParagraph"/>
              <w:spacing w:before="7"/>
              <w:ind w:left="-24"/>
              <w:jc w:val="center"/>
              <w:rPr>
                <w:sz w:val="17"/>
              </w:rPr>
            </w:pPr>
            <w:r>
              <w:rPr>
                <w:sz w:val="18"/>
              </w:rPr>
              <w:t>D</w:t>
            </w:r>
          </w:p>
        </w:tc>
        <w:tc>
          <w:tcPr>
            <w:tcW w:w="955"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4DE75A4A" w14:textId="7558D90B" w:rsidR="00541309" w:rsidRPr="005B7287" w:rsidRDefault="00541309" w:rsidP="005B7287">
            <w:pPr>
              <w:pStyle w:val="TableParagraph"/>
              <w:ind w:left="101"/>
              <w:jc w:val="center"/>
              <w:rPr>
                <w:sz w:val="16"/>
              </w:rPr>
            </w:pPr>
          </w:p>
        </w:tc>
      </w:tr>
      <w:tr w:rsidR="00541309" w14:paraId="0BCF3F2B" w14:textId="3F7FA7AB" w:rsidTr="00477D98">
        <w:trPr>
          <w:trHeight w:val="188"/>
        </w:trPr>
        <w:tc>
          <w:tcPr>
            <w:tcW w:w="2400" w:type="dxa"/>
            <w:tcBorders>
              <w:top w:val="single" w:sz="12" w:space="0" w:color="000000"/>
              <w:bottom w:val="single" w:sz="2" w:space="0" w:color="000000"/>
            </w:tcBorders>
            <w:shd w:val="clear" w:color="auto" w:fill="99FF99"/>
          </w:tcPr>
          <w:p w14:paraId="31409BBE" w14:textId="77777777" w:rsidR="00541309" w:rsidRDefault="00541309" w:rsidP="00541309">
            <w:pPr>
              <w:pStyle w:val="TableParagraph"/>
              <w:spacing w:line="169" w:lineRule="exact"/>
              <w:ind w:left="84"/>
              <w:rPr>
                <w:sz w:val="16"/>
              </w:rPr>
            </w:pPr>
            <w:r>
              <w:rPr>
                <w:sz w:val="16"/>
              </w:rPr>
              <w:t>CP.1.7</w:t>
            </w:r>
          </w:p>
        </w:tc>
        <w:tc>
          <w:tcPr>
            <w:tcW w:w="7525" w:type="dxa"/>
            <w:vMerge w:val="restart"/>
            <w:tcBorders>
              <w:top w:val="single" w:sz="12" w:space="0" w:color="000000"/>
            </w:tcBorders>
            <w:shd w:val="clear" w:color="auto" w:fill="99FF99"/>
            <w:vAlign w:val="center"/>
          </w:tcPr>
          <w:p w14:paraId="16A3A89C" w14:textId="4419E390" w:rsidR="00541309" w:rsidRPr="00295769" w:rsidRDefault="000D0308" w:rsidP="00173BB5">
            <w:pPr>
              <w:pStyle w:val="TableParagraph"/>
              <w:ind w:left="86"/>
              <w:jc w:val="center"/>
              <w:rPr>
                <w:b/>
              </w:rPr>
            </w:pPr>
            <w:r>
              <w:rPr>
                <w:rStyle w:val="CommentReference"/>
              </w:rPr>
              <w:commentReference w:id="76"/>
            </w:r>
            <w:r w:rsidR="00173BB5" w:rsidRPr="00295769">
              <w:rPr>
                <w:b/>
                <w:sz w:val="16"/>
              </w:rPr>
              <w:t xml:space="preserve"> </w:t>
            </w:r>
            <w:r w:rsidR="00173BB5" w:rsidRPr="00295769">
              <w:rPr>
                <w:b/>
                <w:sz w:val="24"/>
              </w:rPr>
              <w:t>Manage Medical Equipment, Prosthetic/Orthotic, Device List</w:t>
            </w:r>
          </w:p>
        </w:tc>
        <w:tc>
          <w:tcPr>
            <w:tcW w:w="955" w:type="dxa"/>
            <w:vMerge w:val="restart"/>
            <w:tcBorders>
              <w:top w:val="single" w:sz="12" w:space="0" w:color="000000"/>
            </w:tcBorders>
            <w:shd w:val="clear" w:color="auto" w:fill="99FF99"/>
            <w:vAlign w:val="center"/>
          </w:tcPr>
          <w:p w14:paraId="4473068E" w14:textId="77777777" w:rsidR="00541309" w:rsidRDefault="00541309" w:rsidP="00541309">
            <w:pPr>
              <w:pStyle w:val="TableParagraph"/>
              <w:spacing w:before="1"/>
              <w:ind w:left="241" w:right="236"/>
              <w:jc w:val="center"/>
              <w:rPr>
                <w:sz w:val="16"/>
              </w:rPr>
            </w:pPr>
            <w:r>
              <w:rPr>
                <w:sz w:val="16"/>
              </w:rPr>
              <w:t>152</w:t>
            </w:r>
          </w:p>
        </w:tc>
        <w:tc>
          <w:tcPr>
            <w:tcW w:w="955" w:type="dxa"/>
            <w:vMerge w:val="restart"/>
            <w:tcBorders>
              <w:top w:val="single" w:sz="12" w:space="0" w:color="000000"/>
            </w:tcBorders>
            <w:shd w:val="clear" w:color="auto" w:fill="99FF99"/>
            <w:vAlign w:val="center"/>
          </w:tcPr>
          <w:p w14:paraId="4E1EFBD1" w14:textId="1B19DE99" w:rsidR="00541309" w:rsidRPr="00541309" w:rsidRDefault="00541309" w:rsidP="00541309">
            <w:pPr>
              <w:pStyle w:val="TableParagraph"/>
              <w:spacing w:before="2"/>
              <w:ind w:left="0"/>
              <w:jc w:val="center"/>
              <w:rPr>
                <w:sz w:val="16"/>
              </w:rPr>
            </w:pPr>
            <w:r w:rsidRPr="00541309">
              <w:rPr>
                <w:sz w:val="16"/>
              </w:rPr>
              <w:t>Include</w:t>
            </w:r>
          </w:p>
        </w:tc>
        <w:tc>
          <w:tcPr>
            <w:tcW w:w="955" w:type="dxa"/>
            <w:vMerge w:val="restart"/>
            <w:tcBorders>
              <w:top w:val="single" w:sz="12" w:space="0" w:color="000000"/>
            </w:tcBorders>
            <w:shd w:val="clear" w:color="auto" w:fill="99FF99"/>
            <w:vAlign w:val="center"/>
          </w:tcPr>
          <w:p w14:paraId="1F501C58" w14:textId="3CE59201" w:rsidR="00541309" w:rsidRPr="005B7287" w:rsidRDefault="00541309" w:rsidP="005B7287">
            <w:pPr>
              <w:pStyle w:val="TableParagraph"/>
              <w:ind w:left="101"/>
              <w:jc w:val="center"/>
              <w:rPr>
                <w:sz w:val="16"/>
              </w:rPr>
            </w:pPr>
          </w:p>
        </w:tc>
      </w:tr>
      <w:tr w:rsidR="00541309" w14:paraId="6B52729D" w14:textId="5F5C31E9" w:rsidTr="00477D98">
        <w:trPr>
          <w:trHeight w:val="185"/>
        </w:trPr>
        <w:tc>
          <w:tcPr>
            <w:tcW w:w="2400" w:type="dxa"/>
            <w:tcBorders>
              <w:top w:val="single" w:sz="2" w:space="0" w:color="000000"/>
              <w:bottom w:val="single" w:sz="2" w:space="0" w:color="000000"/>
            </w:tcBorders>
            <w:shd w:val="clear" w:color="auto" w:fill="99FF99"/>
          </w:tcPr>
          <w:p w14:paraId="28B71656" w14:textId="77777777" w:rsidR="00541309" w:rsidRDefault="00541309" w:rsidP="00541309">
            <w:pPr>
              <w:pStyle w:val="TableParagraph"/>
              <w:spacing w:line="166" w:lineRule="exact"/>
              <w:ind w:left="84"/>
              <w:rPr>
                <w:sz w:val="16"/>
              </w:rPr>
            </w:pPr>
            <w:r>
              <w:rPr>
                <w:sz w:val="16"/>
              </w:rPr>
              <w:t>Function</w:t>
            </w:r>
          </w:p>
        </w:tc>
        <w:tc>
          <w:tcPr>
            <w:tcW w:w="7525" w:type="dxa"/>
            <w:vMerge/>
            <w:tcBorders>
              <w:top w:val="nil"/>
            </w:tcBorders>
            <w:shd w:val="clear" w:color="auto" w:fill="99FF99"/>
          </w:tcPr>
          <w:p w14:paraId="12E0A02F" w14:textId="77777777" w:rsidR="00541309" w:rsidRDefault="00541309" w:rsidP="00541309">
            <w:pPr>
              <w:rPr>
                <w:sz w:val="2"/>
                <w:szCs w:val="2"/>
              </w:rPr>
            </w:pPr>
          </w:p>
        </w:tc>
        <w:tc>
          <w:tcPr>
            <w:tcW w:w="955" w:type="dxa"/>
            <w:vMerge/>
            <w:tcBorders>
              <w:top w:val="nil"/>
            </w:tcBorders>
            <w:shd w:val="clear" w:color="auto" w:fill="99FF99"/>
          </w:tcPr>
          <w:p w14:paraId="4E6DF4BA" w14:textId="77777777" w:rsidR="00541309" w:rsidRDefault="00541309" w:rsidP="00541309">
            <w:pPr>
              <w:rPr>
                <w:sz w:val="2"/>
                <w:szCs w:val="2"/>
              </w:rPr>
            </w:pPr>
          </w:p>
        </w:tc>
        <w:tc>
          <w:tcPr>
            <w:tcW w:w="955" w:type="dxa"/>
            <w:vMerge/>
            <w:shd w:val="clear" w:color="auto" w:fill="99FF99"/>
          </w:tcPr>
          <w:p w14:paraId="02B888B3" w14:textId="77777777" w:rsidR="00541309" w:rsidRDefault="00541309" w:rsidP="00541309">
            <w:pPr>
              <w:rPr>
                <w:sz w:val="2"/>
                <w:szCs w:val="2"/>
              </w:rPr>
            </w:pPr>
          </w:p>
        </w:tc>
        <w:tc>
          <w:tcPr>
            <w:tcW w:w="955" w:type="dxa"/>
            <w:vMerge/>
            <w:shd w:val="clear" w:color="auto" w:fill="99FF99"/>
          </w:tcPr>
          <w:p w14:paraId="6EF39E98" w14:textId="15AF5765" w:rsidR="00541309" w:rsidRDefault="00541309" w:rsidP="00541309">
            <w:pPr>
              <w:rPr>
                <w:sz w:val="2"/>
                <w:szCs w:val="2"/>
              </w:rPr>
            </w:pPr>
          </w:p>
        </w:tc>
      </w:tr>
      <w:tr w:rsidR="007617AB" w14:paraId="05EFE467" w14:textId="44F9A660" w:rsidTr="00D62A22">
        <w:trPr>
          <w:trHeight w:val="1113"/>
        </w:trPr>
        <w:tc>
          <w:tcPr>
            <w:tcW w:w="12790" w:type="dxa"/>
            <w:gridSpan w:val="5"/>
            <w:tcBorders>
              <w:top w:val="single" w:sz="6" w:space="0" w:color="000000"/>
              <w:bottom w:val="single" w:sz="6" w:space="0" w:color="000000"/>
            </w:tcBorders>
          </w:tcPr>
          <w:p w14:paraId="1903F10A" w14:textId="77777777" w:rsidR="007617AB" w:rsidRPr="007A539B" w:rsidRDefault="007617AB" w:rsidP="007A539B">
            <w:pPr>
              <w:pStyle w:val="TableParagraph"/>
              <w:spacing w:before="64"/>
              <w:ind w:left="330"/>
              <w:rPr>
                <w:sz w:val="16"/>
              </w:rPr>
            </w:pPr>
            <w:r w:rsidRPr="007A539B">
              <w:rPr>
                <w:b/>
                <w:sz w:val="16"/>
              </w:rPr>
              <w:t>Statement:</w:t>
            </w:r>
            <w:r w:rsidRPr="007A539B">
              <w:rPr>
                <w:sz w:val="16"/>
              </w:rPr>
              <w:t xml:space="preserve"> Create and maintain a patient-specific list of medical equipment, medical prosthetic, orthotic, and/or implantable devices.</w:t>
            </w:r>
          </w:p>
          <w:p w14:paraId="38709C66" w14:textId="4742DEC1" w:rsidR="007617AB" w:rsidRDefault="007617AB" w:rsidP="007A539B">
            <w:pPr>
              <w:pStyle w:val="TableParagraph"/>
              <w:spacing w:before="64"/>
              <w:ind w:left="330"/>
              <w:rPr>
                <w:b/>
                <w:sz w:val="16"/>
              </w:rPr>
            </w:pPr>
            <w:r w:rsidRPr="007A539B">
              <w:rPr>
                <w:b/>
                <w:sz w:val="16"/>
              </w:rPr>
              <w:t>Description:</w:t>
            </w:r>
            <w:r w:rsidRPr="007A539B">
              <w:rPr>
                <w:sz w:val="16"/>
              </w:rPr>
              <w:t xml:space="preserve"> Details of medical equipment, orthotic/prosthetic, and/or devices are captured as discrete data elements including information such as device type, date issued, date implanted or manufactured, device model number, device serial/lot number, manufacturer, supplier, involved extremity, anatomical location, date of battery change, and other data elements which many be required to correctly identify and track the equipment/device. The list may link to external sources, such as the US Food and Drug Administration (FDA), so that the provider may be alerted if the medical device is recalled. The entire equipment, prosthetic, orthotic, and/or implantable device list </w:t>
            </w:r>
            <w:proofErr w:type="gramStart"/>
            <w:r w:rsidRPr="007A539B">
              <w:rPr>
                <w:sz w:val="16"/>
              </w:rPr>
              <w:t>is able to</w:t>
            </w:r>
            <w:proofErr w:type="gramEnd"/>
            <w:r w:rsidRPr="007A539B">
              <w:rPr>
                <w:sz w:val="16"/>
              </w:rPr>
              <w:t xml:space="preserve"> be rendered.</w:t>
            </w:r>
          </w:p>
        </w:tc>
      </w:tr>
      <w:tr w:rsidR="00541309" w14:paraId="582CBFD3" w14:textId="532CC1A1" w:rsidTr="005B7287">
        <w:trPr>
          <w:trHeight w:val="432"/>
        </w:trPr>
        <w:tc>
          <w:tcPr>
            <w:tcW w:w="2400" w:type="dxa"/>
            <w:vMerge w:val="restart"/>
            <w:tcBorders>
              <w:right w:val="single" w:sz="8" w:space="0" w:color="000000"/>
            </w:tcBorders>
          </w:tcPr>
          <w:p w14:paraId="5F1A0068" w14:textId="77777777" w:rsidR="00541309" w:rsidRDefault="00541309" w:rsidP="00541309">
            <w:pPr>
              <w:pStyle w:val="TableParagraph"/>
              <w:rPr>
                <w:sz w:val="16"/>
              </w:rPr>
            </w:pPr>
          </w:p>
        </w:tc>
        <w:tc>
          <w:tcPr>
            <w:tcW w:w="7525" w:type="dxa"/>
            <w:tcBorders>
              <w:top w:val="single" w:sz="6" w:space="0" w:color="000000"/>
              <w:left w:val="single" w:sz="8" w:space="0" w:color="000000"/>
              <w:right w:val="single" w:sz="6" w:space="0" w:color="000000"/>
            </w:tcBorders>
            <w:shd w:val="clear" w:color="auto" w:fill="F2DBDB" w:themeFill="accent2" w:themeFillTint="33"/>
          </w:tcPr>
          <w:p w14:paraId="038E9071" w14:textId="77777777" w:rsidR="00541309" w:rsidRDefault="00541309" w:rsidP="00541309">
            <w:pPr>
              <w:pStyle w:val="TableParagraph"/>
              <w:spacing w:before="28" w:line="190" w:lineRule="atLeast"/>
              <w:ind w:left="453" w:hanging="246"/>
              <w:rPr>
                <w:sz w:val="16"/>
              </w:rPr>
            </w:pPr>
            <w:r>
              <w:rPr>
                <w:b/>
                <w:sz w:val="16"/>
              </w:rPr>
              <w:t xml:space="preserve">1. </w:t>
            </w:r>
            <w:r>
              <w:rPr>
                <w:sz w:val="16"/>
              </w:rPr>
              <w:t>The system SHALL provide the ability to manage, as discrete data, a patient-specific list of specialized medical equipment, prosthetic, orthotic, and/or implantable devices.</w:t>
            </w:r>
          </w:p>
        </w:tc>
        <w:tc>
          <w:tcPr>
            <w:tcW w:w="955" w:type="dxa"/>
            <w:tcBorders>
              <w:top w:val="single" w:sz="6" w:space="0" w:color="000000"/>
              <w:left w:val="single" w:sz="6" w:space="0" w:color="000000"/>
              <w:right w:val="single" w:sz="6" w:space="0" w:color="000000"/>
            </w:tcBorders>
            <w:shd w:val="clear" w:color="auto" w:fill="F2DBDB" w:themeFill="accent2" w:themeFillTint="33"/>
            <w:vAlign w:val="center"/>
          </w:tcPr>
          <w:p w14:paraId="0F47FFCB" w14:textId="77777777" w:rsidR="00541309" w:rsidRDefault="00541309" w:rsidP="005B7287">
            <w:pPr>
              <w:pStyle w:val="TableParagraph"/>
              <w:ind w:left="278" w:right="263"/>
              <w:jc w:val="center"/>
              <w:rPr>
                <w:sz w:val="16"/>
              </w:rPr>
            </w:pPr>
            <w:r>
              <w:rPr>
                <w:sz w:val="16"/>
              </w:rPr>
              <w:t>153</w:t>
            </w:r>
          </w:p>
        </w:tc>
        <w:tc>
          <w:tcPr>
            <w:tcW w:w="955" w:type="dxa"/>
            <w:tcBorders>
              <w:top w:val="single" w:sz="6" w:space="0" w:color="000000"/>
              <w:left w:val="single" w:sz="6" w:space="0" w:color="000000"/>
              <w:right w:val="single" w:sz="6" w:space="0" w:color="000000"/>
            </w:tcBorders>
            <w:shd w:val="clear" w:color="auto" w:fill="F2DBDB" w:themeFill="accent2" w:themeFillTint="33"/>
            <w:vAlign w:val="center"/>
          </w:tcPr>
          <w:p w14:paraId="4717E445" w14:textId="4A7D5CC9" w:rsidR="00541309" w:rsidRPr="00541309" w:rsidRDefault="00541309" w:rsidP="005B7287">
            <w:pPr>
              <w:pStyle w:val="TableParagraph"/>
              <w:ind w:left="0"/>
              <w:jc w:val="center"/>
              <w:rPr>
                <w:sz w:val="16"/>
                <w:szCs w:val="16"/>
              </w:rPr>
            </w:pPr>
            <w:r w:rsidRPr="00541309">
              <w:rPr>
                <w:sz w:val="16"/>
                <w:szCs w:val="16"/>
              </w:rPr>
              <w:t>A</w:t>
            </w:r>
          </w:p>
        </w:tc>
        <w:tc>
          <w:tcPr>
            <w:tcW w:w="955" w:type="dxa"/>
            <w:tcBorders>
              <w:top w:val="single" w:sz="6" w:space="0" w:color="000000"/>
              <w:left w:val="single" w:sz="6" w:space="0" w:color="000000"/>
              <w:right w:val="single" w:sz="6" w:space="0" w:color="000000"/>
            </w:tcBorders>
            <w:shd w:val="clear" w:color="auto" w:fill="F2DBDB" w:themeFill="accent2" w:themeFillTint="33"/>
            <w:vAlign w:val="center"/>
          </w:tcPr>
          <w:p w14:paraId="770D2FC0" w14:textId="37515ADF" w:rsidR="00541309" w:rsidRPr="005B7287" w:rsidRDefault="00541309" w:rsidP="005B7287">
            <w:pPr>
              <w:pStyle w:val="TableParagraph"/>
              <w:ind w:left="278" w:right="263"/>
              <w:jc w:val="center"/>
              <w:rPr>
                <w:sz w:val="16"/>
                <w:szCs w:val="18"/>
              </w:rPr>
            </w:pPr>
          </w:p>
        </w:tc>
      </w:tr>
      <w:tr w:rsidR="00541309" w14:paraId="4C6342C5" w14:textId="4FEDD907" w:rsidTr="005B7287">
        <w:trPr>
          <w:trHeight w:val="407"/>
        </w:trPr>
        <w:tc>
          <w:tcPr>
            <w:tcW w:w="2400" w:type="dxa"/>
            <w:vMerge/>
            <w:tcBorders>
              <w:top w:val="nil"/>
              <w:right w:val="single" w:sz="8" w:space="0" w:color="000000"/>
            </w:tcBorders>
          </w:tcPr>
          <w:p w14:paraId="47C7DA84" w14:textId="77777777" w:rsidR="00541309" w:rsidRDefault="00541309" w:rsidP="0054130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5916E420" w14:textId="77777777" w:rsidR="00541309" w:rsidRDefault="00541309" w:rsidP="00541309">
            <w:pPr>
              <w:pStyle w:val="TableParagraph"/>
              <w:spacing w:before="28" w:line="190" w:lineRule="atLeast"/>
              <w:ind w:left="453" w:right="54" w:hanging="246"/>
              <w:jc w:val="both"/>
              <w:rPr>
                <w:sz w:val="16"/>
              </w:rPr>
            </w:pPr>
            <w:r>
              <w:rPr>
                <w:b/>
                <w:sz w:val="16"/>
              </w:rPr>
              <w:t xml:space="preserve">2. </w:t>
            </w:r>
            <w:r>
              <w:rPr>
                <w:sz w:val="16"/>
              </w:rPr>
              <w:t>The system SHALL provide the ability to capture, maintain and render, as discrete data, the description of each instance of use of specialized medical equipment, prosthetic, orthotic, and/or implantable device.</w:t>
            </w:r>
          </w:p>
        </w:tc>
        <w:tc>
          <w:tcPr>
            <w:tcW w:w="955" w:type="dxa"/>
            <w:tcBorders>
              <w:left w:val="single" w:sz="6" w:space="0" w:color="000000"/>
              <w:right w:val="single" w:sz="6" w:space="0" w:color="000000"/>
            </w:tcBorders>
            <w:shd w:val="clear" w:color="auto" w:fill="F2DBDB" w:themeFill="accent2" w:themeFillTint="33"/>
            <w:vAlign w:val="center"/>
          </w:tcPr>
          <w:p w14:paraId="0688E26E" w14:textId="77777777" w:rsidR="00541309" w:rsidRDefault="00541309" w:rsidP="005B7287">
            <w:pPr>
              <w:pStyle w:val="TableParagraph"/>
              <w:ind w:left="278" w:right="263"/>
              <w:jc w:val="center"/>
              <w:rPr>
                <w:sz w:val="16"/>
              </w:rPr>
            </w:pPr>
            <w:r>
              <w:rPr>
                <w:sz w:val="16"/>
              </w:rPr>
              <w:t>154</w:t>
            </w:r>
          </w:p>
        </w:tc>
        <w:tc>
          <w:tcPr>
            <w:tcW w:w="955" w:type="dxa"/>
            <w:tcBorders>
              <w:left w:val="single" w:sz="6" w:space="0" w:color="000000"/>
              <w:right w:val="single" w:sz="6" w:space="0" w:color="000000"/>
            </w:tcBorders>
            <w:shd w:val="clear" w:color="auto" w:fill="F2DBDB" w:themeFill="accent2" w:themeFillTint="33"/>
            <w:vAlign w:val="center"/>
          </w:tcPr>
          <w:p w14:paraId="7353BB27" w14:textId="465D769E" w:rsidR="00541309" w:rsidRPr="00541309" w:rsidRDefault="00541309" w:rsidP="005B7287">
            <w:pPr>
              <w:pStyle w:val="TableParagraph"/>
              <w:ind w:left="0"/>
              <w:jc w:val="center"/>
              <w:rPr>
                <w:sz w:val="16"/>
                <w:szCs w:val="16"/>
              </w:rPr>
            </w:pPr>
            <w:r w:rsidRPr="00541309">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72ABBA2E" w14:textId="7A9CFAF0" w:rsidR="00541309" w:rsidRPr="005B7287" w:rsidRDefault="00541309" w:rsidP="005B7287">
            <w:pPr>
              <w:pStyle w:val="TableParagraph"/>
              <w:jc w:val="center"/>
              <w:rPr>
                <w:sz w:val="16"/>
                <w:szCs w:val="18"/>
              </w:rPr>
            </w:pPr>
          </w:p>
        </w:tc>
      </w:tr>
      <w:tr w:rsidR="00541309" w14:paraId="0804734C" w14:textId="41127258" w:rsidTr="005B7287">
        <w:trPr>
          <w:trHeight w:val="432"/>
        </w:trPr>
        <w:tc>
          <w:tcPr>
            <w:tcW w:w="2400" w:type="dxa"/>
            <w:vMerge/>
            <w:tcBorders>
              <w:top w:val="nil"/>
              <w:right w:val="single" w:sz="8" w:space="0" w:color="000000"/>
            </w:tcBorders>
          </w:tcPr>
          <w:p w14:paraId="17054ADF" w14:textId="77777777" w:rsidR="00541309" w:rsidRDefault="00541309" w:rsidP="00541309">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4116158B" w14:textId="77777777" w:rsidR="00541309" w:rsidRDefault="00541309" w:rsidP="00541309">
            <w:pPr>
              <w:pStyle w:val="TableParagraph"/>
              <w:spacing w:before="28" w:line="190" w:lineRule="atLeast"/>
              <w:ind w:left="453" w:hanging="246"/>
              <w:rPr>
                <w:sz w:val="16"/>
              </w:rPr>
            </w:pPr>
            <w:r>
              <w:rPr>
                <w:b/>
                <w:sz w:val="16"/>
              </w:rPr>
              <w:t>3.</w:t>
            </w:r>
            <w:r>
              <w:rPr>
                <w:b/>
                <w:spacing w:val="21"/>
                <w:sz w:val="16"/>
              </w:rPr>
              <w:t xml:space="preserve"> </w:t>
            </w:r>
            <w:r>
              <w:rPr>
                <w:sz w:val="16"/>
              </w:rPr>
              <w:t>The</w:t>
            </w:r>
            <w:r>
              <w:rPr>
                <w:spacing w:val="-11"/>
                <w:sz w:val="16"/>
              </w:rPr>
              <w:t xml:space="preserve"> </w:t>
            </w:r>
            <w:r>
              <w:rPr>
                <w:sz w:val="16"/>
              </w:rPr>
              <w:t>system</w:t>
            </w:r>
            <w:r>
              <w:rPr>
                <w:spacing w:val="-11"/>
                <w:sz w:val="16"/>
              </w:rPr>
              <w:t xml:space="preserve"> </w:t>
            </w:r>
            <w:r>
              <w:rPr>
                <w:sz w:val="16"/>
              </w:rPr>
              <w:t>SHOULD</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to</w:t>
            </w:r>
            <w:r>
              <w:rPr>
                <w:spacing w:val="-11"/>
                <w:sz w:val="16"/>
              </w:rPr>
              <w:t xml:space="preserve"> </w:t>
            </w:r>
            <w:r>
              <w:rPr>
                <w:sz w:val="16"/>
              </w:rPr>
              <w:t>capture,</w:t>
            </w:r>
            <w:r>
              <w:rPr>
                <w:spacing w:val="-11"/>
                <w:sz w:val="16"/>
              </w:rPr>
              <w:t xml:space="preserve"> </w:t>
            </w:r>
            <w:r>
              <w:rPr>
                <w:sz w:val="16"/>
              </w:rPr>
              <w:t>maintain</w:t>
            </w:r>
            <w:r>
              <w:rPr>
                <w:spacing w:val="-11"/>
                <w:sz w:val="16"/>
              </w:rPr>
              <w:t xml:space="preserve"> </w:t>
            </w:r>
            <w:r>
              <w:rPr>
                <w:sz w:val="16"/>
              </w:rPr>
              <w:t>and</w:t>
            </w:r>
            <w:r>
              <w:rPr>
                <w:spacing w:val="-11"/>
                <w:sz w:val="16"/>
              </w:rPr>
              <w:t xml:space="preserve"> </w:t>
            </w:r>
            <w:r>
              <w:rPr>
                <w:sz w:val="16"/>
              </w:rPr>
              <w:t>render</w:t>
            </w:r>
            <w:r>
              <w:rPr>
                <w:spacing w:val="-11"/>
                <w:sz w:val="16"/>
              </w:rPr>
              <w:t xml:space="preserve"> </w:t>
            </w:r>
            <w:r>
              <w:rPr>
                <w:sz w:val="16"/>
              </w:rPr>
              <w:t>the</w:t>
            </w:r>
            <w:r>
              <w:rPr>
                <w:spacing w:val="-11"/>
                <w:sz w:val="16"/>
              </w:rPr>
              <w:t xml:space="preserve"> </w:t>
            </w:r>
            <w:r>
              <w:rPr>
                <w:sz w:val="16"/>
              </w:rPr>
              <w:t>reason</w:t>
            </w:r>
            <w:r>
              <w:rPr>
                <w:spacing w:val="-11"/>
                <w:sz w:val="16"/>
              </w:rPr>
              <w:t xml:space="preserve"> </w:t>
            </w:r>
            <w:r>
              <w:rPr>
                <w:sz w:val="16"/>
              </w:rPr>
              <w:t>for</w:t>
            </w:r>
            <w:r>
              <w:rPr>
                <w:spacing w:val="-11"/>
                <w:sz w:val="16"/>
              </w:rPr>
              <w:t xml:space="preserve"> </w:t>
            </w:r>
            <w:r>
              <w:rPr>
                <w:sz w:val="16"/>
              </w:rPr>
              <w:t>each</w:t>
            </w:r>
            <w:r>
              <w:rPr>
                <w:spacing w:val="-11"/>
                <w:sz w:val="16"/>
              </w:rPr>
              <w:t xml:space="preserve"> </w:t>
            </w:r>
            <w:r>
              <w:rPr>
                <w:sz w:val="16"/>
              </w:rPr>
              <w:t>instance of use of specialized medical equipment, prosthetic, orthotic, and/or implantable device.</w:t>
            </w:r>
          </w:p>
        </w:tc>
        <w:tc>
          <w:tcPr>
            <w:tcW w:w="955" w:type="dxa"/>
            <w:tcBorders>
              <w:left w:val="single" w:sz="6" w:space="0" w:color="000000"/>
              <w:right w:val="single" w:sz="6" w:space="0" w:color="000000"/>
            </w:tcBorders>
            <w:shd w:val="clear" w:color="auto" w:fill="A6A6A6" w:themeFill="background1" w:themeFillShade="A6"/>
            <w:vAlign w:val="center"/>
          </w:tcPr>
          <w:p w14:paraId="074548BF" w14:textId="77777777" w:rsidR="00541309" w:rsidRDefault="00541309" w:rsidP="005B7287">
            <w:pPr>
              <w:pStyle w:val="TableParagraph"/>
              <w:ind w:left="278" w:right="263"/>
              <w:jc w:val="center"/>
              <w:rPr>
                <w:sz w:val="16"/>
              </w:rPr>
            </w:pPr>
            <w:r>
              <w:rPr>
                <w:sz w:val="16"/>
              </w:rPr>
              <w:t>155</w:t>
            </w:r>
          </w:p>
        </w:tc>
        <w:tc>
          <w:tcPr>
            <w:tcW w:w="955" w:type="dxa"/>
            <w:tcBorders>
              <w:left w:val="single" w:sz="6" w:space="0" w:color="000000"/>
              <w:right w:val="single" w:sz="6" w:space="0" w:color="000000"/>
            </w:tcBorders>
            <w:shd w:val="clear" w:color="auto" w:fill="A6A6A6" w:themeFill="background1" w:themeFillShade="A6"/>
            <w:vAlign w:val="center"/>
          </w:tcPr>
          <w:p w14:paraId="1BA8C91D" w14:textId="21207EEB" w:rsidR="00541309" w:rsidRPr="00541309" w:rsidRDefault="00486552" w:rsidP="005B7287">
            <w:pPr>
              <w:pStyle w:val="TableParagraph"/>
              <w:ind w:left="0"/>
              <w:jc w:val="center"/>
              <w:rPr>
                <w:sz w:val="16"/>
                <w:szCs w:val="16"/>
              </w:rPr>
            </w:pPr>
            <w:r>
              <w:rPr>
                <w:sz w:val="16"/>
                <w:szCs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7BB968B7" w14:textId="6E3FABA5" w:rsidR="00541309" w:rsidRPr="005B7287" w:rsidRDefault="00541309" w:rsidP="005B7287">
            <w:pPr>
              <w:pStyle w:val="TableParagraph"/>
              <w:ind w:left="278" w:right="263"/>
              <w:jc w:val="center"/>
              <w:rPr>
                <w:sz w:val="16"/>
                <w:szCs w:val="18"/>
              </w:rPr>
            </w:pPr>
          </w:p>
        </w:tc>
      </w:tr>
      <w:tr w:rsidR="00541309" w14:paraId="5E168FDB" w14:textId="12F33104" w:rsidTr="005B7287">
        <w:trPr>
          <w:trHeight w:val="432"/>
        </w:trPr>
        <w:tc>
          <w:tcPr>
            <w:tcW w:w="2400" w:type="dxa"/>
            <w:vMerge/>
            <w:tcBorders>
              <w:top w:val="nil"/>
              <w:right w:val="single" w:sz="8" w:space="0" w:color="000000"/>
            </w:tcBorders>
          </w:tcPr>
          <w:p w14:paraId="2DC7EF05" w14:textId="77777777" w:rsidR="00541309" w:rsidRDefault="00541309" w:rsidP="0054130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6A29666F" w14:textId="77777777" w:rsidR="00541309" w:rsidRDefault="00541309" w:rsidP="00541309">
            <w:pPr>
              <w:pStyle w:val="TableParagraph"/>
              <w:spacing w:before="28" w:line="190" w:lineRule="atLeast"/>
              <w:ind w:left="453" w:hanging="246"/>
              <w:rPr>
                <w:sz w:val="16"/>
              </w:rPr>
            </w:pPr>
            <w:r>
              <w:rPr>
                <w:b/>
                <w:sz w:val="16"/>
              </w:rPr>
              <w:t>4.</w:t>
            </w:r>
            <w:r>
              <w:rPr>
                <w:b/>
                <w:spacing w:val="21"/>
                <w:sz w:val="16"/>
              </w:rPr>
              <w:t xml:space="preserve"> </w:t>
            </w:r>
            <w:r>
              <w:rPr>
                <w:sz w:val="16"/>
              </w:rPr>
              <w:t>The</w:t>
            </w:r>
            <w:r>
              <w:rPr>
                <w:spacing w:val="-10"/>
                <w:sz w:val="16"/>
              </w:rPr>
              <w:t xml:space="preserve"> </w:t>
            </w:r>
            <w:r>
              <w:rPr>
                <w:sz w:val="16"/>
              </w:rPr>
              <w:t>system</w:t>
            </w:r>
            <w:r>
              <w:rPr>
                <w:spacing w:val="-10"/>
                <w:sz w:val="16"/>
              </w:rPr>
              <w:t xml:space="preserve"> </w:t>
            </w:r>
            <w:r>
              <w:rPr>
                <w:sz w:val="16"/>
              </w:rPr>
              <w:t>SHALL</w:t>
            </w:r>
            <w:r>
              <w:rPr>
                <w:spacing w:val="-10"/>
                <w:sz w:val="16"/>
              </w:rPr>
              <w:t xml:space="preserve"> </w:t>
            </w:r>
            <w:r>
              <w:rPr>
                <w:sz w:val="16"/>
              </w:rPr>
              <w:t>provide</w:t>
            </w:r>
            <w:r>
              <w:rPr>
                <w:spacing w:val="-10"/>
                <w:sz w:val="16"/>
              </w:rPr>
              <w:t xml:space="preserve"> </w:t>
            </w:r>
            <w:r>
              <w:rPr>
                <w:sz w:val="16"/>
              </w:rPr>
              <w:t>the</w:t>
            </w:r>
            <w:r>
              <w:rPr>
                <w:spacing w:val="-10"/>
                <w:sz w:val="16"/>
              </w:rPr>
              <w:t xml:space="preserve"> </w:t>
            </w:r>
            <w:r>
              <w:rPr>
                <w:sz w:val="16"/>
              </w:rPr>
              <w:t>ability</w:t>
            </w:r>
            <w:r>
              <w:rPr>
                <w:spacing w:val="-10"/>
                <w:sz w:val="16"/>
              </w:rPr>
              <w:t xml:space="preserve"> </w:t>
            </w:r>
            <w:r>
              <w:rPr>
                <w:sz w:val="16"/>
              </w:rPr>
              <w:t>to</w:t>
            </w:r>
            <w:r>
              <w:rPr>
                <w:spacing w:val="-10"/>
                <w:sz w:val="16"/>
              </w:rPr>
              <w:t xml:space="preserve"> </w:t>
            </w:r>
            <w:r>
              <w:rPr>
                <w:sz w:val="16"/>
              </w:rPr>
              <w:t>capture,</w:t>
            </w:r>
            <w:r>
              <w:rPr>
                <w:spacing w:val="-10"/>
                <w:sz w:val="16"/>
              </w:rPr>
              <w:t xml:space="preserve"> </w:t>
            </w:r>
            <w:r>
              <w:rPr>
                <w:sz w:val="16"/>
              </w:rPr>
              <w:t>maintain</w:t>
            </w:r>
            <w:r>
              <w:rPr>
                <w:spacing w:val="-10"/>
                <w:sz w:val="16"/>
              </w:rPr>
              <w:t xml:space="preserve"> </w:t>
            </w:r>
            <w:r>
              <w:rPr>
                <w:sz w:val="16"/>
              </w:rPr>
              <w:t>and</w:t>
            </w:r>
            <w:r>
              <w:rPr>
                <w:spacing w:val="-10"/>
                <w:sz w:val="16"/>
              </w:rPr>
              <w:t xml:space="preserve"> </w:t>
            </w:r>
            <w:r>
              <w:rPr>
                <w:sz w:val="16"/>
              </w:rPr>
              <w:t>render</w:t>
            </w:r>
            <w:r>
              <w:rPr>
                <w:spacing w:val="-10"/>
                <w:sz w:val="16"/>
              </w:rPr>
              <w:t xml:space="preserve"> </w:t>
            </w:r>
            <w:r>
              <w:rPr>
                <w:sz w:val="16"/>
              </w:rPr>
              <w:t>the</w:t>
            </w:r>
            <w:r>
              <w:rPr>
                <w:spacing w:val="-10"/>
                <w:sz w:val="16"/>
              </w:rPr>
              <w:t xml:space="preserve"> </w:t>
            </w:r>
            <w:r>
              <w:rPr>
                <w:sz w:val="16"/>
              </w:rPr>
              <w:t>specific</w:t>
            </w:r>
            <w:r>
              <w:rPr>
                <w:spacing w:val="-10"/>
                <w:sz w:val="16"/>
              </w:rPr>
              <w:t xml:space="preserve"> </w:t>
            </w:r>
            <w:r>
              <w:rPr>
                <w:sz w:val="16"/>
              </w:rPr>
              <w:t>type</w:t>
            </w:r>
            <w:r>
              <w:rPr>
                <w:spacing w:val="-10"/>
                <w:sz w:val="16"/>
              </w:rPr>
              <w:t xml:space="preserve"> </w:t>
            </w:r>
            <w:r>
              <w:rPr>
                <w:sz w:val="16"/>
              </w:rPr>
              <w:t>of</w:t>
            </w:r>
            <w:r>
              <w:rPr>
                <w:spacing w:val="-10"/>
                <w:sz w:val="16"/>
              </w:rPr>
              <w:t xml:space="preserve"> </w:t>
            </w:r>
            <w:r>
              <w:rPr>
                <w:sz w:val="16"/>
              </w:rPr>
              <w:t>specialized medical equipment, prosthetic, orthotic, and/or implantable device.</w:t>
            </w:r>
          </w:p>
        </w:tc>
        <w:tc>
          <w:tcPr>
            <w:tcW w:w="955" w:type="dxa"/>
            <w:tcBorders>
              <w:left w:val="single" w:sz="6" w:space="0" w:color="000000"/>
              <w:right w:val="single" w:sz="6" w:space="0" w:color="000000"/>
            </w:tcBorders>
            <w:shd w:val="clear" w:color="auto" w:fill="F2DBDB" w:themeFill="accent2" w:themeFillTint="33"/>
            <w:vAlign w:val="center"/>
          </w:tcPr>
          <w:p w14:paraId="514BA570" w14:textId="77777777" w:rsidR="00541309" w:rsidRDefault="00541309" w:rsidP="005B7287">
            <w:pPr>
              <w:pStyle w:val="TableParagraph"/>
              <w:ind w:left="278" w:right="263"/>
              <w:jc w:val="center"/>
              <w:rPr>
                <w:sz w:val="16"/>
              </w:rPr>
            </w:pPr>
            <w:r>
              <w:rPr>
                <w:sz w:val="16"/>
              </w:rPr>
              <w:t>156</w:t>
            </w:r>
          </w:p>
        </w:tc>
        <w:tc>
          <w:tcPr>
            <w:tcW w:w="955" w:type="dxa"/>
            <w:tcBorders>
              <w:left w:val="single" w:sz="6" w:space="0" w:color="000000"/>
              <w:right w:val="single" w:sz="6" w:space="0" w:color="000000"/>
            </w:tcBorders>
            <w:shd w:val="clear" w:color="auto" w:fill="F2DBDB" w:themeFill="accent2" w:themeFillTint="33"/>
            <w:vAlign w:val="center"/>
          </w:tcPr>
          <w:p w14:paraId="4278B732" w14:textId="0A9C5EF2" w:rsidR="00541309" w:rsidRPr="00541309" w:rsidRDefault="00541309" w:rsidP="005B7287">
            <w:pPr>
              <w:pStyle w:val="TableParagraph"/>
              <w:ind w:left="0"/>
              <w:jc w:val="center"/>
              <w:rPr>
                <w:sz w:val="16"/>
                <w:szCs w:val="16"/>
              </w:rPr>
            </w:pPr>
            <w:r w:rsidRPr="00541309">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16AC15BC" w14:textId="35380DDD" w:rsidR="00541309" w:rsidRPr="005B7287" w:rsidRDefault="00541309" w:rsidP="005B7287">
            <w:pPr>
              <w:pStyle w:val="TableParagraph"/>
              <w:ind w:left="278" w:right="263"/>
              <w:jc w:val="center"/>
              <w:rPr>
                <w:sz w:val="16"/>
                <w:szCs w:val="18"/>
              </w:rPr>
            </w:pPr>
          </w:p>
        </w:tc>
      </w:tr>
      <w:tr w:rsidR="00541309" w14:paraId="1DB4D7E9" w14:textId="62CA9860" w:rsidTr="005B7287">
        <w:trPr>
          <w:trHeight w:val="431"/>
        </w:trPr>
        <w:tc>
          <w:tcPr>
            <w:tcW w:w="2400" w:type="dxa"/>
            <w:vMerge/>
            <w:tcBorders>
              <w:top w:val="nil"/>
              <w:right w:val="single" w:sz="8" w:space="0" w:color="000000"/>
            </w:tcBorders>
          </w:tcPr>
          <w:p w14:paraId="22999A0E" w14:textId="77777777" w:rsidR="00541309" w:rsidRDefault="00541309" w:rsidP="0054130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79B7C839" w14:textId="77777777" w:rsidR="00541309" w:rsidRDefault="00541309" w:rsidP="00541309">
            <w:pPr>
              <w:pStyle w:val="TableParagraph"/>
              <w:spacing w:before="28" w:line="190" w:lineRule="atLeast"/>
              <w:ind w:left="453" w:hanging="246"/>
              <w:rPr>
                <w:sz w:val="16"/>
              </w:rPr>
            </w:pPr>
            <w:r>
              <w:rPr>
                <w:b/>
                <w:sz w:val="16"/>
              </w:rPr>
              <w:t xml:space="preserve">5. </w:t>
            </w:r>
            <w:r>
              <w:rPr>
                <w:sz w:val="16"/>
              </w:rPr>
              <w:t>The system SHALL provide the ability to capture an indication of No Known specialized medical equipment, prosthetic, orthotic, and/or implantable device for the patient.</w:t>
            </w:r>
          </w:p>
        </w:tc>
        <w:tc>
          <w:tcPr>
            <w:tcW w:w="955" w:type="dxa"/>
            <w:tcBorders>
              <w:left w:val="single" w:sz="6" w:space="0" w:color="000000"/>
              <w:right w:val="single" w:sz="6" w:space="0" w:color="000000"/>
            </w:tcBorders>
            <w:shd w:val="clear" w:color="auto" w:fill="F2DBDB" w:themeFill="accent2" w:themeFillTint="33"/>
            <w:vAlign w:val="center"/>
          </w:tcPr>
          <w:p w14:paraId="1A893B4E" w14:textId="77777777" w:rsidR="00541309" w:rsidRDefault="00541309" w:rsidP="005B7287">
            <w:pPr>
              <w:pStyle w:val="TableParagraph"/>
              <w:ind w:left="278" w:right="263"/>
              <w:jc w:val="center"/>
              <w:rPr>
                <w:sz w:val="16"/>
              </w:rPr>
            </w:pPr>
            <w:r>
              <w:rPr>
                <w:sz w:val="16"/>
              </w:rPr>
              <w:t>157</w:t>
            </w:r>
          </w:p>
        </w:tc>
        <w:tc>
          <w:tcPr>
            <w:tcW w:w="955" w:type="dxa"/>
            <w:tcBorders>
              <w:left w:val="single" w:sz="6" w:space="0" w:color="000000"/>
              <w:right w:val="single" w:sz="6" w:space="0" w:color="000000"/>
            </w:tcBorders>
            <w:shd w:val="clear" w:color="auto" w:fill="F2DBDB" w:themeFill="accent2" w:themeFillTint="33"/>
            <w:vAlign w:val="center"/>
          </w:tcPr>
          <w:p w14:paraId="4C83C024" w14:textId="2BF331B2" w:rsidR="00541309" w:rsidRPr="00541309" w:rsidRDefault="00541309" w:rsidP="005B7287">
            <w:pPr>
              <w:pStyle w:val="TableParagraph"/>
              <w:ind w:left="0"/>
              <w:jc w:val="center"/>
              <w:rPr>
                <w:sz w:val="16"/>
                <w:szCs w:val="16"/>
              </w:rPr>
            </w:pPr>
            <w:r w:rsidRPr="00541309">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114474DE" w14:textId="2C18BFD3" w:rsidR="00541309" w:rsidRPr="005B7287" w:rsidRDefault="00541309" w:rsidP="005B7287">
            <w:pPr>
              <w:pStyle w:val="TableParagraph"/>
              <w:ind w:left="278" w:right="263"/>
              <w:jc w:val="center"/>
              <w:rPr>
                <w:sz w:val="16"/>
                <w:szCs w:val="18"/>
              </w:rPr>
            </w:pPr>
          </w:p>
        </w:tc>
      </w:tr>
      <w:tr w:rsidR="00541309" w14:paraId="7D1DA534" w14:textId="0A4421E6" w:rsidTr="005B7287">
        <w:trPr>
          <w:trHeight w:val="813"/>
        </w:trPr>
        <w:tc>
          <w:tcPr>
            <w:tcW w:w="2400" w:type="dxa"/>
            <w:vMerge/>
            <w:tcBorders>
              <w:top w:val="nil"/>
              <w:right w:val="single" w:sz="8" w:space="0" w:color="000000"/>
            </w:tcBorders>
          </w:tcPr>
          <w:p w14:paraId="3DCBBE71" w14:textId="77777777" w:rsidR="00541309" w:rsidRDefault="00541309" w:rsidP="00541309">
            <w:pPr>
              <w:rPr>
                <w:sz w:val="2"/>
                <w:szCs w:val="2"/>
              </w:rPr>
            </w:pPr>
          </w:p>
        </w:tc>
        <w:tc>
          <w:tcPr>
            <w:tcW w:w="7525" w:type="dxa"/>
            <w:tcBorders>
              <w:left w:val="single" w:sz="8" w:space="0" w:color="000000"/>
              <w:bottom w:val="single" w:sz="6" w:space="0" w:color="000000"/>
              <w:right w:val="single" w:sz="6" w:space="0" w:color="000000"/>
            </w:tcBorders>
            <w:shd w:val="clear" w:color="auto" w:fill="A6A6A6" w:themeFill="background1" w:themeFillShade="A6"/>
          </w:tcPr>
          <w:p w14:paraId="4C55C2C0" w14:textId="77777777" w:rsidR="00541309" w:rsidRDefault="00541309" w:rsidP="00541309">
            <w:pPr>
              <w:pStyle w:val="TableParagraph"/>
              <w:spacing w:before="28" w:line="190" w:lineRule="atLeast"/>
              <w:ind w:left="453" w:right="53" w:hanging="246"/>
              <w:jc w:val="both"/>
              <w:rPr>
                <w:sz w:val="16"/>
              </w:rPr>
            </w:pPr>
            <w:r>
              <w:rPr>
                <w:b/>
                <w:sz w:val="16"/>
              </w:rPr>
              <w:t>6.</w:t>
            </w:r>
            <w:r>
              <w:rPr>
                <w:b/>
                <w:spacing w:val="21"/>
                <w:sz w:val="16"/>
              </w:rPr>
              <w:t xml:space="preserve"> </w:t>
            </w:r>
            <w:r>
              <w:rPr>
                <w:sz w:val="16"/>
              </w:rPr>
              <w:t>The</w:t>
            </w:r>
            <w:r>
              <w:rPr>
                <w:spacing w:val="-14"/>
                <w:sz w:val="16"/>
              </w:rPr>
              <w:t xml:space="preserve"> </w:t>
            </w:r>
            <w:r>
              <w:rPr>
                <w:sz w:val="16"/>
              </w:rPr>
              <w:t>system</w:t>
            </w:r>
            <w:r>
              <w:rPr>
                <w:spacing w:val="-14"/>
                <w:sz w:val="16"/>
              </w:rPr>
              <w:t xml:space="preserve"> </w:t>
            </w:r>
            <w:r>
              <w:rPr>
                <w:sz w:val="16"/>
              </w:rPr>
              <w:t>SHOULD</w:t>
            </w:r>
            <w:r>
              <w:rPr>
                <w:spacing w:val="-14"/>
                <w:sz w:val="16"/>
              </w:rPr>
              <w:t xml:space="preserve"> </w:t>
            </w:r>
            <w:r>
              <w:rPr>
                <w:sz w:val="16"/>
              </w:rPr>
              <w:t>provide</w:t>
            </w:r>
            <w:r>
              <w:rPr>
                <w:spacing w:val="-14"/>
                <w:sz w:val="16"/>
              </w:rPr>
              <w:t xml:space="preserve"> </w:t>
            </w:r>
            <w:r>
              <w:rPr>
                <w:sz w:val="16"/>
              </w:rPr>
              <w:t>the</w:t>
            </w:r>
            <w:r>
              <w:rPr>
                <w:spacing w:val="-14"/>
                <w:sz w:val="16"/>
              </w:rPr>
              <w:t xml:space="preserve"> </w:t>
            </w:r>
            <w:r>
              <w:rPr>
                <w:sz w:val="16"/>
              </w:rPr>
              <w:t>ability</w:t>
            </w:r>
            <w:r>
              <w:rPr>
                <w:spacing w:val="-14"/>
                <w:sz w:val="16"/>
              </w:rPr>
              <w:t xml:space="preserve"> </w:t>
            </w:r>
            <w:r>
              <w:rPr>
                <w:sz w:val="16"/>
              </w:rPr>
              <w:t>to</w:t>
            </w:r>
            <w:r>
              <w:rPr>
                <w:spacing w:val="-14"/>
                <w:sz w:val="16"/>
              </w:rPr>
              <w:t xml:space="preserve"> </w:t>
            </w:r>
            <w:r>
              <w:rPr>
                <w:sz w:val="16"/>
              </w:rPr>
              <w:t>capture,</w:t>
            </w:r>
            <w:r>
              <w:rPr>
                <w:spacing w:val="-14"/>
                <w:sz w:val="16"/>
              </w:rPr>
              <w:t xml:space="preserve"> </w:t>
            </w:r>
            <w:r>
              <w:rPr>
                <w:sz w:val="16"/>
              </w:rPr>
              <w:t>maintain</w:t>
            </w:r>
            <w:r>
              <w:rPr>
                <w:spacing w:val="-14"/>
                <w:sz w:val="16"/>
              </w:rPr>
              <w:t xml:space="preserve"> </w:t>
            </w:r>
            <w:r>
              <w:rPr>
                <w:sz w:val="16"/>
              </w:rPr>
              <w:t>and</w:t>
            </w:r>
            <w:r>
              <w:rPr>
                <w:spacing w:val="-14"/>
                <w:sz w:val="16"/>
              </w:rPr>
              <w:t xml:space="preserve"> </w:t>
            </w:r>
            <w:r>
              <w:rPr>
                <w:sz w:val="16"/>
              </w:rPr>
              <w:t>render,</w:t>
            </w:r>
            <w:r>
              <w:rPr>
                <w:spacing w:val="-14"/>
                <w:sz w:val="16"/>
              </w:rPr>
              <w:t xml:space="preserve"> </w:t>
            </w:r>
            <w:r>
              <w:rPr>
                <w:sz w:val="16"/>
              </w:rPr>
              <w:t>as</w:t>
            </w:r>
            <w:r>
              <w:rPr>
                <w:spacing w:val="-14"/>
                <w:sz w:val="16"/>
              </w:rPr>
              <w:t xml:space="preserve"> </w:t>
            </w:r>
            <w:r>
              <w:rPr>
                <w:sz w:val="16"/>
              </w:rPr>
              <w:t>discrete</w:t>
            </w:r>
            <w:r>
              <w:rPr>
                <w:spacing w:val="-14"/>
                <w:sz w:val="16"/>
              </w:rPr>
              <w:t xml:space="preserve"> </w:t>
            </w:r>
            <w:r>
              <w:rPr>
                <w:sz w:val="16"/>
              </w:rPr>
              <w:t>data,</w:t>
            </w:r>
            <w:r>
              <w:rPr>
                <w:spacing w:val="-14"/>
                <w:sz w:val="16"/>
              </w:rPr>
              <w:t xml:space="preserve"> </w:t>
            </w:r>
            <w:r>
              <w:rPr>
                <w:sz w:val="16"/>
              </w:rPr>
              <w:t>information necessary to identify and track the equipment/device including, at a minimum: type, manufacturer, manufacture date, date implanted (or placed into service), date removed/discontinued,</w:t>
            </w:r>
            <w:r>
              <w:rPr>
                <w:spacing w:val="-10"/>
                <w:sz w:val="16"/>
              </w:rPr>
              <w:t xml:space="preserve"> </w:t>
            </w:r>
            <w:r>
              <w:rPr>
                <w:sz w:val="16"/>
              </w:rPr>
              <w:t>model/serial number, anatomical location and any unique device identifier (e.g., UDI in US).</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267F4F9B" w14:textId="77777777" w:rsidR="00541309" w:rsidRDefault="00541309" w:rsidP="005B7287">
            <w:pPr>
              <w:pStyle w:val="TableParagraph"/>
              <w:ind w:left="278" w:right="263"/>
              <w:jc w:val="center"/>
              <w:rPr>
                <w:sz w:val="16"/>
              </w:rPr>
            </w:pPr>
            <w:r>
              <w:rPr>
                <w:sz w:val="16"/>
              </w:rPr>
              <w:t>158</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4104EEB6" w14:textId="48EC6F60" w:rsidR="00541309" w:rsidRPr="00541309" w:rsidRDefault="00486552" w:rsidP="005B7287">
            <w:pPr>
              <w:pStyle w:val="TableParagraph"/>
              <w:ind w:left="0"/>
              <w:jc w:val="center"/>
              <w:rPr>
                <w:sz w:val="16"/>
                <w:szCs w:val="16"/>
              </w:rPr>
            </w:pPr>
            <w:r>
              <w:rPr>
                <w:sz w:val="16"/>
                <w:szCs w:val="16"/>
              </w:rPr>
              <w:t>D</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72D51F56" w14:textId="756F11A5" w:rsidR="00541309" w:rsidRPr="005B7287" w:rsidRDefault="00541309" w:rsidP="005B7287">
            <w:pPr>
              <w:pStyle w:val="TableParagraph"/>
              <w:jc w:val="center"/>
              <w:rPr>
                <w:sz w:val="16"/>
                <w:szCs w:val="18"/>
              </w:rPr>
            </w:pPr>
          </w:p>
        </w:tc>
      </w:tr>
      <w:tr w:rsidR="00541309" w14:paraId="669F90A8" w14:textId="75201B94" w:rsidTr="005B7287">
        <w:trPr>
          <w:trHeight w:val="621"/>
        </w:trPr>
        <w:tc>
          <w:tcPr>
            <w:tcW w:w="2400" w:type="dxa"/>
            <w:vMerge/>
            <w:tcBorders>
              <w:top w:val="nil"/>
              <w:right w:val="single" w:sz="8" w:space="0" w:color="000000"/>
            </w:tcBorders>
          </w:tcPr>
          <w:p w14:paraId="7557A90F" w14:textId="77777777" w:rsidR="00541309" w:rsidRDefault="00541309" w:rsidP="00541309">
            <w:pPr>
              <w:rPr>
                <w:sz w:val="2"/>
                <w:szCs w:val="2"/>
              </w:rPr>
            </w:pPr>
          </w:p>
        </w:tc>
        <w:tc>
          <w:tcPr>
            <w:tcW w:w="7525" w:type="dxa"/>
            <w:tcBorders>
              <w:top w:val="single" w:sz="6" w:space="0" w:color="000000"/>
              <w:left w:val="single" w:sz="8" w:space="0" w:color="000000"/>
              <w:right w:val="single" w:sz="6" w:space="0" w:color="000000"/>
            </w:tcBorders>
            <w:shd w:val="clear" w:color="auto" w:fill="A6A6A6" w:themeFill="background1" w:themeFillShade="A6"/>
          </w:tcPr>
          <w:p w14:paraId="3EFD9751" w14:textId="77777777" w:rsidR="00541309" w:rsidRDefault="00541309" w:rsidP="00541309">
            <w:pPr>
              <w:pStyle w:val="TableParagraph"/>
              <w:spacing w:before="26" w:line="190" w:lineRule="atLeast"/>
              <w:ind w:left="453" w:right="53" w:hanging="246"/>
              <w:jc w:val="both"/>
              <w:rPr>
                <w:sz w:val="16"/>
              </w:rPr>
            </w:pPr>
            <w:r>
              <w:rPr>
                <w:b/>
                <w:sz w:val="16"/>
              </w:rPr>
              <w:t>7.</w:t>
            </w:r>
            <w:r>
              <w:rPr>
                <w:b/>
                <w:spacing w:val="21"/>
                <w:sz w:val="16"/>
              </w:rPr>
              <w:t xml:space="preserve"> </w:t>
            </w:r>
            <w:r>
              <w:rPr>
                <w:sz w:val="16"/>
              </w:rPr>
              <w:t>The</w:t>
            </w:r>
            <w:r>
              <w:rPr>
                <w:spacing w:val="-12"/>
                <w:sz w:val="16"/>
              </w:rPr>
              <w:t xml:space="preserve"> </w:t>
            </w:r>
            <w:r>
              <w:rPr>
                <w:sz w:val="16"/>
              </w:rPr>
              <w:t>system</w:t>
            </w:r>
            <w:r>
              <w:rPr>
                <w:spacing w:val="-12"/>
                <w:sz w:val="16"/>
              </w:rPr>
              <w:t xml:space="preserve"> </w:t>
            </w:r>
            <w:r>
              <w:rPr>
                <w:sz w:val="16"/>
              </w:rPr>
              <w:t>SHOULD</w:t>
            </w:r>
            <w:r>
              <w:rPr>
                <w:spacing w:val="-12"/>
                <w:sz w:val="16"/>
              </w:rPr>
              <w:t xml:space="preserve"> </w:t>
            </w:r>
            <w:r>
              <w:rPr>
                <w:sz w:val="16"/>
              </w:rPr>
              <w:t>provide</w:t>
            </w:r>
            <w:r>
              <w:rPr>
                <w:spacing w:val="-12"/>
                <w:sz w:val="16"/>
              </w:rPr>
              <w:t xml:space="preserve"> </w:t>
            </w:r>
            <w:r>
              <w:rPr>
                <w:sz w:val="16"/>
              </w:rPr>
              <w:t>the</w:t>
            </w:r>
            <w:r>
              <w:rPr>
                <w:spacing w:val="-12"/>
                <w:sz w:val="16"/>
              </w:rPr>
              <w:t xml:space="preserve"> </w:t>
            </w:r>
            <w:r>
              <w:rPr>
                <w:sz w:val="16"/>
              </w:rPr>
              <w:t>ability</w:t>
            </w:r>
            <w:r>
              <w:rPr>
                <w:spacing w:val="-12"/>
                <w:sz w:val="16"/>
              </w:rPr>
              <w:t xml:space="preserve"> </w:t>
            </w:r>
            <w:r>
              <w:rPr>
                <w:sz w:val="16"/>
              </w:rPr>
              <w:t>to</w:t>
            </w:r>
            <w:r>
              <w:rPr>
                <w:spacing w:val="-12"/>
                <w:sz w:val="16"/>
              </w:rPr>
              <w:t xml:space="preserve"> </w:t>
            </w:r>
            <w:r>
              <w:rPr>
                <w:sz w:val="16"/>
              </w:rPr>
              <w:t>tag</w:t>
            </w:r>
            <w:r>
              <w:rPr>
                <w:spacing w:val="-12"/>
                <w:sz w:val="16"/>
              </w:rPr>
              <w:t xml:space="preserve"> </w:t>
            </w:r>
            <w:r>
              <w:rPr>
                <w:sz w:val="16"/>
              </w:rPr>
              <w:t>as</w:t>
            </w:r>
            <w:r>
              <w:rPr>
                <w:spacing w:val="-12"/>
                <w:sz w:val="16"/>
              </w:rPr>
              <w:t xml:space="preserve"> </w:t>
            </w:r>
            <w:r>
              <w:rPr>
                <w:sz w:val="16"/>
              </w:rPr>
              <w:t>deactivated</w:t>
            </w:r>
            <w:r>
              <w:rPr>
                <w:spacing w:val="-12"/>
                <w:sz w:val="16"/>
              </w:rPr>
              <w:t xml:space="preserve"> </w:t>
            </w:r>
            <w:r>
              <w:rPr>
                <w:sz w:val="16"/>
              </w:rPr>
              <w:t>and</w:t>
            </w:r>
            <w:r>
              <w:rPr>
                <w:spacing w:val="-12"/>
                <w:sz w:val="16"/>
              </w:rPr>
              <w:t xml:space="preserve"> </w:t>
            </w:r>
            <w:r>
              <w:rPr>
                <w:sz w:val="16"/>
              </w:rPr>
              <w:t>capture</w:t>
            </w:r>
            <w:r>
              <w:rPr>
                <w:spacing w:val="-12"/>
                <w:sz w:val="16"/>
              </w:rPr>
              <w:t xml:space="preserve"> </w:t>
            </w:r>
            <w:r>
              <w:rPr>
                <w:sz w:val="16"/>
              </w:rPr>
              <w:t>reason</w:t>
            </w:r>
            <w:r>
              <w:rPr>
                <w:spacing w:val="-12"/>
                <w:sz w:val="16"/>
              </w:rPr>
              <w:t xml:space="preserve"> </w:t>
            </w:r>
            <w:r>
              <w:rPr>
                <w:sz w:val="16"/>
              </w:rPr>
              <w:t>for</w:t>
            </w:r>
            <w:r>
              <w:rPr>
                <w:spacing w:val="-12"/>
                <w:sz w:val="16"/>
              </w:rPr>
              <w:t xml:space="preserve"> </w:t>
            </w:r>
            <w:r>
              <w:rPr>
                <w:sz w:val="16"/>
              </w:rPr>
              <w:t>deactivation,</w:t>
            </w:r>
            <w:r>
              <w:rPr>
                <w:spacing w:val="-12"/>
                <w:sz w:val="16"/>
              </w:rPr>
              <w:t xml:space="preserve"> </w:t>
            </w:r>
            <w:r>
              <w:rPr>
                <w:sz w:val="16"/>
              </w:rPr>
              <w:t>an entry in the list when the specialized medical equipment, prosthetic, orthotic, or implantable device is no longer in use by the patient.</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7C305E53" w14:textId="77777777" w:rsidR="00541309" w:rsidRDefault="00541309" w:rsidP="005B7287">
            <w:pPr>
              <w:pStyle w:val="TableParagraph"/>
              <w:ind w:left="278" w:right="263"/>
              <w:jc w:val="center"/>
              <w:rPr>
                <w:sz w:val="16"/>
              </w:rPr>
            </w:pPr>
            <w:r>
              <w:rPr>
                <w:sz w:val="16"/>
              </w:rPr>
              <w:t>159</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30B720E2" w14:textId="7C09AE46" w:rsidR="00541309" w:rsidRPr="00541309" w:rsidRDefault="00486552" w:rsidP="005B7287">
            <w:pPr>
              <w:pStyle w:val="TableParagraph"/>
              <w:ind w:left="0"/>
              <w:jc w:val="center"/>
              <w:rPr>
                <w:sz w:val="16"/>
                <w:szCs w:val="16"/>
              </w:rPr>
            </w:pPr>
            <w:r>
              <w:rPr>
                <w:sz w:val="16"/>
                <w:szCs w:val="16"/>
              </w:rPr>
              <w:t>D</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6BCEE7FC" w14:textId="75469B0C" w:rsidR="00541309" w:rsidRPr="005B7287" w:rsidRDefault="00541309" w:rsidP="005B7287">
            <w:pPr>
              <w:pStyle w:val="TableParagraph"/>
              <w:jc w:val="center"/>
              <w:rPr>
                <w:sz w:val="16"/>
                <w:szCs w:val="18"/>
              </w:rPr>
            </w:pPr>
          </w:p>
        </w:tc>
      </w:tr>
      <w:tr w:rsidR="00541309" w14:paraId="2A890C3A" w14:textId="7BA6AC0C" w:rsidTr="005B7287">
        <w:trPr>
          <w:trHeight w:val="431"/>
        </w:trPr>
        <w:tc>
          <w:tcPr>
            <w:tcW w:w="2400" w:type="dxa"/>
            <w:vMerge/>
            <w:tcBorders>
              <w:top w:val="nil"/>
              <w:right w:val="single" w:sz="8" w:space="0" w:color="000000"/>
            </w:tcBorders>
          </w:tcPr>
          <w:p w14:paraId="127D7CA3" w14:textId="77777777" w:rsidR="00541309" w:rsidRDefault="00541309" w:rsidP="00541309">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73233980" w14:textId="77777777" w:rsidR="00541309" w:rsidRDefault="00541309" w:rsidP="00541309">
            <w:pPr>
              <w:pStyle w:val="TableParagraph"/>
              <w:spacing w:before="28" w:line="190" w:lineRule="atLeast"/>
              <w:ind w:left="453" w:hanging="246"/>
              <w:rPr>
                <w:sz w:val="16"/>
              </w:rPr>
            </w:pPr>
            <w:r>
              <w:rPr>
                <w:b/>
                <w:sz w:val="16"/>
              </w:rPr>
              <w:t>8.</w:t>
            </w:r>
            <w:r>
              <w:rPr>
                <w:b/>
                <w:spacing w:val="21"/>
                <w:sz w:val="16"/>
              </w:rPr>
              <w:t xml:space="preserve"> </w:t>
            </w:r>
            <w:r>
              <w:rPr>
                <w:sz w:val="16"/>
              </w:rPr>
              <w:t>The</w:t>
            </w:r>
            <w:r>
              <w:rPr>
                <w:spacing w:val="-15"/>
                <w:sz w:val="16"/>
              </w:rPr>
              <w:t xml:space="preserve"> </w:t>
            </w:r>
            <w:r>
              <w:rPr>
                <w:sz w:val="16"/>
              </w:rPr>
              <w:t>system</w:t>
            </w:r>
            <w:r>
              <w:rPr>
                <w:spacing w:val="-15"/>
                <w:sz w:val="16"/>
              </w:rPr>
              <w:t xml:space="preserve"> </w:t>
            </w:r>
            <w:r>
              <w:rPr>
                <w:sz w:val="16"/>
              </w:rPr>
              <w:t>MAY</w:t>
            </w:r>
            <w:r>
              <w:rPr>
                <w:spacing w:val="-15"/>
                <w:sz w:val="16"/>
              </w:rPr>
              <w:t xml:space="preserve"> </w:t>
            </w:r>
            <w:r>
              <w:rPr>
                <w:sz w:val="16"/>
              </w:rPr>
              <w:t>provide</w:t>
            </w:r>
            <w:r>
              <w:rPr>
                <w:spacing w:val="-15"/>
                <w:sz w:val="16"/>
              </w:rPr>
              <w:t xml:space="preserve"> </w:t>
            </w:r>
            <w:r>
              <w:rPr>
                <w:sz w:val="16"/>
              </w:rPr>
              <w:t>the</w:t>
            </w:r>
            <w:r>
              <w:rPr>
                <w:spacing w:val="-15"/>
                <w:sz w:val="16"/>
              </w:rPr>
              <w:t xml:space="preserve"> </w:t>
            </w:r>
            <w:r>
              <w:rPr>
                <w:sz w:val="16"/>
              </w:rPr>
              <w:t>ability</w:t>
            </w:r>
            <w:r>
              <w:rPr>
                <w:spacing w:val="-15"/>
                <w:sz w:val="16"/>
              </w:rPr>
              <w:t xml:space="preserve"> </w:t>
            </w:r>
            <w:r>
              <w:rPr>
                <w:sz w:val="16"/>
              </w:rPr>
              <w:t>to</w:t>
            </w:r>
            <w:r>
              <w:rPr>
                <w:spacing w:val="-15"/>
                <w:sz w:val="16"/>
              </w:rPr>
              <w:t xml:space="preserve"> </w:t>
            </w:r>
            <w:r>
              <w:rPr>
                <w:sz w:val="16"/>
              </w:rPr>
              <w:t>update</w:t>
            </w:r>
            <w:r>
              <w:rPr>
                <w:spacing w:val="-15"/>
                <w:sz w:val="16"/>
              </w:rPr>
              <w:t xml:space="preserve"> </w:t>
            </w:r>
            <w:r>
              <w:rPr>
                <w:sz w:val="16"/>
              </w:rPr>
              <w:t>an</w:t>
            </w:r>
            <w:r>
              <w:rPr>
                <w:spacing w:val="-15"/>
                <w:sz w:val="16"/>
              </w:rPr>
              <w:t xml:space="preserve"> </w:t>
            </w:r>
            <w:r>
              <w:rPr>
                <w:sz w:val="16"/>
              </w:rPr>
              <w:t>entry</w:t>
            </w:r>
            <w:r>
              <w:rPr>
                <w:spacing w:val="-15"/>
                <w:sz w:val="16"/>
              </w:rPr>
              <w:t xml:space="preserve"> </w:t>
            </w:r>
            <w:r>
              <w:rPr>
                <w:sz w:val="16"/>
              </w:rPr>
              <w:t>in</w:t>
            </w:r>
            <w:r>
              <w:rPr>
                <w:spacing w:val="-15"/>
                <w:sz w:val="16"/>
              </w:rPr>
              <w:t xml:space="preserve"> </w:t>
            </w:r>
            <w:r>
              <w:rPr>
                <w:sz w:val="16"/>
              </w:rPr>
              <w:t>the</w:t>
            </w:r>
            <w:r>
              <w:rPr>
                <w:spacing w:val="-15"/>
                <w:sz w:val="16"/>
              </w:rPr>
              <w:t xml:space="preserve"> </w:t>
            </w:r>
            <w:r>
              <w:rPr>
                <w:sz w:val="16"/>
              </w:rPr>
              <w:t>list</w:t>
            </w:r>
            <w:r>
              <w:rPr>
                <w:spacing w:val="-15"/>
                <w:sz w:val="16"/>
              </w:rPr>
              <w:t xml:space="preserve"> </w:t>
            </w:r>
            <w:r>
              <w:rPr>
                <w:sz w:val="16"/>
              </w:rPr>
              <w:t>to</w:t>
            </w:r>
            <w:r>
              <w:rPr>
                <w:spacing w:val="-15"/>
                <w:sz w:val="16"/>
              </w:rPr>
              <w:t xml:space="preserve"> </w:t>
            </w:r>
            <w:r>
              <w:rPr>
                <w:sz w:val="16"/>
              </w:rPr>
              <w:t>re-activate</w:t>
            </w:r>
            <w:r>
              <w:rPr>
                <w:spacing w:val="-15"/>
                <w:sz w:val="16"/>
              </w:rPr>
              <w:t xml:space="preserve"> </w:t>
            </w:r>
            <w:r>
              <w:rPr>
                <w:sz w:val="16"/>
              </w:rPr>
              <w:t>a</w:t>
            </w:r>
            <w:r>
              <w:rPr>
                <w:spacing w:val="-15"/>
                <w:sz w:val="16"/>
              </w:rPr>
              <w:t xml:space="preserve"> </w:t>
            </w:r>
            <w:r>
              <w:rPr>
                <w:sz w:val="16"/>
              </w:rPr>
              <w:t>previously</w:t>
            </w:r>
            <w:r>
              <w:rPr>
                <w:spacing w:val="-15"/>
                <w:sz w:val="16"/>
              </w:rPr>
              <w:t xml:space="preserve"> </w:t>
            </w:r>
            <w:r>
              <w:rPr>
                <w:sz w:val="16"/>
              </w:rPr>
              <w:t>deactivated specialized medical equipment, medical prosthetic, orthotic, or implantable device.</w:t>
            </w:r>
          </w:p>
        </w:tc>
        <w:tc>
          <w:tcPr>
            <w:tcW w:w="955" w:type="dxa"/>
            <w:tcBorders>
              <w:left w:val="single" w:sz="6" w:space="0" w:color="000000"/>
              <w:right w:val="single" w:sz="6" w:space="0" w:color="000000"/>
            </w:tcBorders>
            <w:shd w:val="clear" w:color="auto" w:fill="A6A6A6" w:themeFill="background1" w:themeFillShade="A6"/>
            <w:vAlign w:val="center"/>
          </w:tcPr>
          <w:p w14:paraId="2961DDDC" w14:textId="77777777" w:rsidR="00541309" w:rsidRDefault="00541309" w:rsidP="005B7287">
            <w:pPr>
              <w:pStyle w:val="TableParagraph"/>
              <w:ind w:left="278" w:right="263"/>
              <w:jc w:val="center"/>
              <w:rPr>
                <w:sz w:val="16"/>
              </w:rPr>
            </w:pPr>
            <w:r>
              <w:rPr>
                <w:sz w:val="16"/>
              </w:rPr>
              <w:t>160</w:t>
            </w:r>
          </w:p>
        </w:tc>
        <w:tc>
          <w:tcPr>
            <w:tcW w:w="955" w:type="dxa"/>
            <w:tcBorders>
              <w:left w:val="single" w:sz="6" w:space="0" w:color="000000"/>
              <w:right w:val="single" w:sz="6" w:space="0" w:color="000000"/>
            </w:tcBorders>
            <w:shd w:val="clear" w:color="auto" w:fill="A6A6A6" w:themeFill="background1" w:themeFillShade="A6"/>
            <w:vAlign w:val="center"/>
          </w:tcPr>
          <w:p w14:paraId="3AEF9EEA" w14:textId="01BDE0B2" w:rsidR="00541309" w:rsidRPr="00541309" w:rsidRDefault="00486552" w:rsidP="005B7287">
            <w:pPr>
              <w:pStyle w:val="TableParagraph"/>
              <w:ind w:left="0"/>
              <w:jc w:val="center"/>
              <w:rPr>
                <w:sz w:val="16"/>
                <w:szCs w:val="16"/>
              </w:rPr>
            </w:pPr>
            <w:r>
              <w:rPr>
                <w:sz w:val="16"/>
                <w:szCs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44235227" w14:textId="7C754BF3" w:rsidR="00541309" w:rsidRPr="005B7287" w:rsidRDefault="00541309" w:rsidP="005B7287">
            <w:pPr>
              <w:pStyle w:val="TableParagraph"/>
              <w:ind w:left="278" w:right="263"/>
              <w:jc w:val="center"/>
              <w:rPr>
                <w:sz w:val="16"/>
                <w:szCs w:val="18"/>
              </w:rPr>
            </w:pPr>
          </w:p>
        </w:tc>
      </w:tr>
      <w:tr w:rsidR="00541309" w14:paraId="00046751" w14:textId="1A137D82" w:rsidTr="005B7287">
        <w:trPr>
          <w:trHeight w:val="429"/>
        </w:trPr>
        <w:tc>
          <w:tcPr>
            <w:tcW w:w="2400" w:type="dxa"/>
            <w:vMerge/>
            <w:tcBorders>
              <w:top w:val="nil"/>
              <w:right w:val="single" w:sz="8" w:space="0" w:color="000000"/>
            </w:tcBorders>
          </w:tcPr>
          <w:p w14:paraId="66A6D599" w14:textId="77777777" w:rsidR="00541309" w:rsidRDefault="00541309" w:rsidP="00541309">
            <w:pPr>
              <w:rPr>
                <w:sz w:val="2"/>
                <w:szCs w:val="2"/>
              </w:rPr>
            </w:pPr>
          </w:p>
        </w:tc>
        <w:tc>
          <w:tcPr>
            <w:tcW w:w="7525" w:type="dxa"/>
            <w:tcBorders>
              <w:left w:val="single" w:sz="8" w:space="0" w:color="000000"/>
              <w:bottom w:val="single" w:sz="6" w:space="0" w:color="000000"/>
              <w:right w:val="single" w:sz="6" w:space="0" w:color="000000"/>
            </w:tcBorders>
            <w:shd w:val="clear" w:color="auto" w:fill="F2DBDB" w:themeFill="accent2" w:themeFillTint="33"/>
          </w:tcPr>
          <w:p w14:paraId="295D4831" w14:textId="77777777" w:rsidR="00541309" w:rsidRDefault="00541309" w:rsidP="00541309">
            <w:pPr>
              <w:pStyle w:val="TableParagraph"/>
              <w:spacing w:before="28" w:line="190" w:lineRule="atLeast"/>
              <w:ind w:left="453" w:hanging="246"/>
              <w:rPr>
                <w:sz w:val="16"/>
              </w:rPr>
            </w:pPr>
            <w:r>
              <w:rPr>
                <w:b/>
                <w:sz w:val="16"/>
              </w:rPr>
              <w:t xml:space="preserve">9. </w:t>
            </w:r>
            <w:r>
              <w:rPr>
                <w:sz w:val="16"/>
              </w:rPr>
              <w:t>The system SHALL provide the ability to render a list of deactivated specialized medical equipment, prosthetic, orthotic, or implantable devices including the reason for deactivation.</w:t>
            </w:r>
          </w:p>
        </w:tc>
        <w:tc>
          <w:tcPr>
            <w:tcW w:w="955" w:type="dxa"/>
            <w:tcBorders>
              <w:left w:val="single" w:sz="6" w:space="0" w:color="000000"/>
              <w:bottom w:val="single" w:sz="6" w:space="0" w:color="000000"/>
              <w:right w:val="single" w:sz="6" w:space="0" w:color="000000"/>
            </w:tcBorders>
            <w:shd w:val="clear" w:color="auto" w:fill="F2DBDB" w:themeFill="accent2" w:themeFillTint="33"/>
            <w:vAlign w:val="center"/>
          </w:tcPr>
          <w:p w14:paraId="7AA75212" w14:textId="77777777" w:rsidR="00541309" w:rsidRDefault="00541309" w:rsidP="005B7287">
            <w:pPr>
              <w:pStyle w:val="TableParagraph"/>
              <w:ind w:left="278" w:right="263"/>
              <w:jc w:val="center"/>
              <w:rPr>
                <w:sz w:val="16"/>
              </w:rPr>
            </w:pPr>
            <w:r>
              <w:rPr>
                <w:sz w:val="16"/>
              </w:rPr>
              <w:t>161</w:t>
            </w:r>
          </w:p>
        </w:tc>
        <w:tc>
          <w:tcPr>
            <w:tcW w:w="955" w:type="dxa"/>
            <w:tcBorders>
              <w:left w:val="single" w:sz="6" w:space="0" w:color="000000"/>
              <w:bottom w:val="single" w:sz="6" w:space="0" w:color="000000"/>
              <w:right w:val="single" w:sz="6" w:space="0" w:color="000000"/>
            </w:tcBorders>
            <w:shd w:val="clear" w:color="auto" w:fill="F2DBDB" w:themeFill="accent2" w:themeFillTint="33"/>
            <w:vAlign w:val="center"/>
          </w:tcPr>
          <w:p w14:paraId="2922DA9C" w14:textId="2BC653F4" w:rsidR="00541309" w:rsidRPr="00541309" w:rsidRDefault="00541309" w:rsidP="005B7287">
            <w:pPr>
              <w:pStyle w:val="TableParagraph"/>
              <w:ind w:left="0"/>
              <w:jc w:val="center"/>
              <w:rPr>
                <w:sz w:val="16"/>
                <w:szCs w:val="16"/>
              </w:rPr>
            </w:pPr>
            <w:r w:rsidRPr="00541309">
              <w:rPr>
                <w:sz w:val="16"/>
                <w:szCs w:val="16"/>
              </w:rPr>
              <w:t>A</w:t>
            </w:r>
          </w:p>
        </w:tc>
        <w:tc>
          <w:tcPr>
            <w:tcW w:w="955" w:type="dxa"/>
            <w:tcBorders>
              <w:left w:val="single" w:sz="6" w:space="0" w:color="000000"/>
              <w:bottom w:val="single" w:sz="6" w:space="0" w:color="000000"/>
              <w:right w:val="single" w:sz="6" w:space="0" w:color="000000"/>
            </w:tcBorders>
            <w:shd w:val="clear" w:color="auto" w:fill="F2DBDB" w:themeFill="accent2" w:themeFillTint="33"/>
            <w:vAlign w:val="center"/>
          </w:tcPr>
          <w:p w14:paraId="78C2A7CF" w14:textId="15B057BE" w:rsidR="00541309" w:rsidRPr="005B7287" w:rsidRDefault="00541309" w:rsidP="005B7287">
            <w:pPr>
              <w:pStyle w:val="TableParagraph"/>
              <w:ind w:left="278" w:right="263"/>
              <w:jc w:val="center"/>
              <w:rPr>
                <w:sz w:val="16"/>
                <w:szCs w:val="18"/>
              </w:rPr>
            </w:pPr>
          </w:p>
        </w:tc>
      </w:tr>
      <w:tr w:rsidR="00541309" w14:paraId="569E148F" w14:textId="5EACAA42" w:rsidTr="005B7287">
        <w:trPr>
          <w:trHeight w:val="429"/>
        </w:trPr>
        <w:tc>
          <w:tcPr>
            <w:tcW w:w="2400" w:type="dxa"/>
            <w:vMerge/>
            <w:tcBorders>
              <w:top w:val="nil"/>
              <w:right w:val="single" w:sz="8" w:space="0" w:color="000000"/>
            </w:tcBorders>
          </w:tcPr>
          <w:p w14:paraId="43FC3BC2" w14:textId="77777777" w:rsidR="00541309" w:rsidRDefault="00541309" w:rsidP="00541309">
            <w:pPr>
              <w:rPr>
                <w:sz w:val="2"/>
                <w:szCs w:val="2"/>
              </w:rPr>
            </w:pPr>
          </w:p>
        </w:tc>
        <w:tc>
          <w:tcPr>
            <w:tcW w:w="7525" w:type="dxa"/>
            <w:tcBorders>
              <w:top w:val="single" w:sz="6" w:space="0" w:color="000000"/>
              <w:left w:val="single" w:sz="8" w:space="0" w:color="000000"/>
              <w:right w:val="single" w:sz="6" w:space="0" w:color="000000"/>
            </w:tcBorders>
            <w:shd w:val="clear" w:color="auto" w:fill="A6A6A6" w:themeFill="background1" w:themeFillShade="A6"/>
          </w:tcPr>
          <w:p w14:paraId="3E8D5732" w14:textId="77777777" w:rsidR="00541309" w:rsidRDefault="00541309" w:rsidP="00541309">
            <w:pPr>
              <w:pStyle w:val="TableParagraph"/>
              <w:spacing w:before="26" w:line="190" w:lineRule="atLeast"/>
              <w:ind w:left="453" w:hanging="335"/>
              <w:rPr>
                <w:sz w:val="16"/>
              </w:rPr>
            </w:pPr>
            <w:r>
              <w:rPr>
                <w:b/>
                <w:sz w:val="16"/>
              </w:rPr>
              <w:t xml:space="preserve">10. </w:t>
            </w:r>
            <w:r>
              <w:rPr>
                <w:sz w:val="16"/>
              </w:rPr>
              <w:t>The system MAY provide the ability to capture the date of the next scheduled equipment or device maintenance.</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4F56F912" w14:textId="77777777" w:rsidR="00541309" w:rsidRDefault="00541309" w:rsidP="005B7287">
            <w:pPr>
              <w:pStyle w:val="TableParagraph"/>
              <w:ind w:left="278" w:right="263"/>
              <w:jc w:val="center"/>
              <w:rPr>
                <w:sz w:val="16"/>
              </w:rPr>
            </w:pPr>
            <w:r>
              <w:rPr>
                <w:sz w:val="16"/>
              </w:rPr>
              <w:t>162</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00102A7F" w14:textId="7C5EC491" w:rsidR="00541309" w:rsidRPr="00541309" w:rsidRDefault="00486552" w:rsidP="005B7287">
            <w:pPr>
              <w:pStyle w:val="TableParagraph"/>
              <w:ind w:left="0"/>
              <w:jc w:val="center"/>
              <w:rPr>
                <w:sz w:val="16"/>
                <w:szCs w:val="16"/>
              </w:rPr>
            </w:pPr>
            <w:r>
              <w:rPr>
                <w:sz w:val="16"/>
                <w:szCs w:val="16"/>
              </w:rPr>
              <w:t>D</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210C7BC6" w14:textId="39294A32" w:rsidR="00541309" w:rsidRPr="005B7287" w:rsidRDefault="00541309" w:rsidP="005B7287">
            <w:pPr>
              <w:pStyle w:val="TableParagraph"/>
              <w:ind w:left="278" w:right="263"/>
              <w:jc w:val="center"/>
              <w:rPr>
                <w:sz w:val="16"/>
                <w:szCs w:val="18"/>
              </w:rPr>
            </w:pPr>
          </w:p>
        </w:tc>
      </w:tr>
      <w:tr w:rsidR="00541309" w14:paraId="7F58D459" w14:textId="76F50D94" w:rsidTr="005B7287">
        <w:trPr>
          <w:trHeight w:val="239"/>
        </w:trPr>
        <w:tc>
          <w:tcPr>
            <w:tcW w:w="2400" w:type="dxa"/>
            <w:vMerge/>
            <w:tcBorders>
              <w:top w:val="nil"/>
              <w:right w:val="single" w:sz="8" w:space="0" w:color="000000"/>
            </w:tcBorders>
          </w:tcPr>
          <w:p w14:paraId="098796CE" w14:textId="77777777" w:rsidR="00541309" w:rsidRDefault="00541309" w:rsidP="00541309">
            <w:pPr>
              <w:rPr>
                <w:sz w:val="2"/>
                <w:szCs w:val="2"/>
              </w:rPr>
            </w:pPr>
          </w:p>
        </w:tc>
        <w:tc>
          <w:tcPr>
            <w:tcW w:w="7525" w:type="dxa"/>
            <w:tcBorders>
              <w:left w:val="single" w:sz="8" w:space="0" w:color="000000"/>
              <w:bottom w:val="single" w:sz="6" w:space="0" w:color="000000"/>
              <w:right w:val="single" w:sz="6" w:space="0" w:color="000000"/>
            </w:tcBorders>
            <w:shd w:val="clear" w:color="auto" w:fill="A6A6A6" w:themeFill="background1" w:themeFillShade="A6"/>
          </w:tcPr>
          <w:p w14:paraId="31B1230C" w14:textId="77777777" w:rsidR="00541309" w:rsidRDefault="00541309" w:rsidP="00541309">
            <w:pPr>
              <w:pStyle w:val="TableParagraph"/>
              <w:spacing w:before="35"/>
              <w:ind w:left="118"/>
              <w:rPr>
                <w:sz w:val="16"/>
              </w:rPr>
            </w:pPr>
            <w:r>
              <w:rPr>
                <w:b/>
                <w:sz w:val="16"/>
              </w:rPr>
              <w:t xml:space="preserve">11. </w:t>
            </w:r>
            <w:r>
              <w:rPr>
                <w:sz w:val="16"/>
              </w:rPr>
              <w:t>The system MAY provide the ability to capture equipment or device maintenance instructions.</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739A3E66" w14:textId="77777777" w:rsidR="00541309" w:rsidRDefault="00541309" w:rsidP="005B7287">
            <w:pPr>
              <w:pStyle w:val="TableParagraph"/>
              <w:ind w:left="278" w:right="263"/>
              <w:jc w:val="center"/>
              <w:rPr>
                <w:sz w:val="16"/>
              </w:rPr>
            </w:pPr>
            <w:r>
              <w:rPr>
                <w:sz w:val="16"/>
              </w:rPr>
              <w:t>163</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7E34354A" w14:textId="768FAA8D" w:rsidR="00541309" w:rsidRPr="00541309" w:rsidRDefault="00486552" w:rsidP="005B7287">
            <w:pPr>
              <w:pStyle w:val="TableParagraph"/>
              <w:ind w:left="0"/>
              <w:jc w:val="center"/>
              <w:rPr>
                <w:sz w:val="16"/>
                <w:szCs w:val="16"/>
              </w:rPr>
            </w:pPr>
            <w:r>
              <w:rPr>
                <w:sz w:val="16"/>
                <w:szCs w:val="16"/>
              </w:rPr>
              <w:t>D</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3216DEE0" w14:textId="073B04CF" w:rsidR="00541309" w:rsidRPr="005B7287" w:rsidRDefault="00541309" w:rsidP="005B7287">
            <w:pPr>
              <w:pStyle w:val="TableParagraph"/>
              <w:ind w:left="278" w:right="263"/>
              <w:jc w:val="center"/>
              <w:rPr>
                <w:sz w:val="16"/>
                <w:szCs w:val="18"/>
              </w:rPr>
            </w:pPr>
          </w:p>
        </w:tc>
      </w:tr>
    </w:tbl>
    <w:p w14:paraId="7F39743B" w14:textId="77777777" w:rsidR="00D62A22" w:rsidRDefault="00D62A22">
      <w:bookmarkStart w:id="77" w:name="_bookmark9"/>
      <w:bookmarkEnd w:id="77"/>
      <w:r>
        <w:br w:type="page"/>
      </w:r>
    </w:p>
    <w:tbl>
      <w:tblPr>
        <w:tblW w:w="1277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7519"/>
        <w:gridCol w:w="934"/>
        <w:gridCol w:w="951"/>
        <w:gridCol w:w="6"/>
        <w:gridCol w:w="948"/>
        <w:gridCol w:w="8"/>
        <w:gridCol w:w="8"/>
      </w:tblGrid>
      <w:tr w:rsidR="00D62A22" w14:paraId="31C79520" w14:textId="77777777" w:rsidTr="006D40DC">
        <w:trPr>
          <w:gridAfter w:val="1"/>
          <w:wAfter w:w="8" w:type="dxa"/>
          <w:trHeight w:val="186"/>
        </w:trPr>
        <w:tc>
          <w:tcPr>
            <w:tcW w:w="2401" w:type="dxa"/>
            <w:tcBorders>
              <w:top w:val="single" w:sz="4" w:space="0" w:color="000000"/>
              <w:left w:val="single" w:sz="4" w:space="0" w:color="000000"/>
              <w:bottom w:val="single" w:sz="12" w:space="0" w:color="000000"/>
              <w:right w:val="single" w:sz="4" w:space="0" w:color="000000"/>
            </w:tcBorders>
            <w:shd w:val="clear" w:color="auto" w:fill="00B050"/>
          </w:tcPr>
          <w:p w14:paraId="5A2D0A52" w14:textId="77777777" w:rsidR="00D62A22" w:rsidRPr="00D62A22" w:rsidRDefault="00D62A22" w:rsidP="00D62A22">
            <w:pPr>
              <w:pStyle w:val="TableParagraph"/>
              <w:spacing w:line="167" w:lineRule="exact"/>
              <w:ind w:left="84"/>
              <w:rPr>
                <w:sz w:val="16"/>
              </w:rPr>
            </w:pPr>
            <w:r w:rsidRPr="00D62A22">
              <w:rPr>
                <w:sz w:val="16"/>
              </w:rPr>
              <w:lastRenderedPageBreak/>
              <w:t>Section/Id#:</w:t>
            </w:r>
          </w:p>
          <w:p w14:paraId="0CF1D49E" w14:textId="77777777" w:rsidR="00D62A22" w:rsidRPr="00D62A22" w:rsidRDefault="00D62A22" w:rsidP="00D62A22">
            <w:pPr>
              <w:pStyle w:val="TableParagraph"/>
              <w:spacing w:line="167" w:lineRule="exact"/>
              <w:ind w:left="84"/>
              <w:rPr>
                <w:sz w:val="16"/>
              </w:rPr>
            </w:pPr>
            <w:r w:rsidRPr="00D62A22">
              <w:rPr>
                <w:sz w:val="16"/>
              </w:rPr>
              <w:t>Type:</w:t>
            </w:r>
          </w:p>
          <w:p w14:paraId="3476694C" w14:textId="77777777" w:rsidR="00D62A22" w:rsidRPr="00D62A22" w:rsidRDefault="00D62A22" w:rsidP="00D62A22">
            <w:pPr>
              <w:pStyle w:val="TableParagraph"/>
              <w:spacing w:line="167" w:lineRule="exact"/>
              <w:ind w:left="84"/>
              <w:rPr>
                <w:sz w:val="16"/>
              </w:rPr>
            </w:pPr>
            <w:r w:rsidRPr="00D62A22">
              <w:rPr>
                <w:sz w:val="16"/>
              </w:rPr>
              <w:t>Name:</w:t>
            </w:r>
          </w:p>
        </w:tc>
        <w:tc>
          <w:tcPr>
            <w:tcW w:w="7519" w:type="dxa"/>
            <w:tcBorders>
              <w:top w:val="single" w:sz="6" w:space="0" w:color="000000"/>
              <w:left w:val="single" w:sz="4" w:space="0" w:color="000000"/>
              <w:bottom w:val="single" w:sz="12" w:space="0" w:color="000000"/>
              <w:right w:val="single" w:sz="4" w:space="0" w:color="000000"/>
            </w:tcBorders>
            <w:shd w:val="clear" w:color="auto" w:fill="00B050"/>
          </w:tcPr>
          <w:p w14:paraId="3DB24F6B" w14:textId="77777777" w:rsidR="00D62A22" w:rsidRPr="00D62A22" w:rsidRDefault="00D62A22" w:rsidP="00D62A22">
            <w:pPr>
              <w:pStyle w:val="TableParagraph"/>
              <w:rPr>
                <w:sz w:val="16"/>
              </w:rPr>
            </w:pPr>
          </w:p>
          <w:p w14:paraId="7C9D884B" w14:textId="77777777" w:rsidR="00D62A22" w:rsidRPr="00D62A22" w:rsidRDefault="00D62A22" w:rsidP="00D62A22">
            <w:pPr>
              <w:pStyle w:val="TableParagraph"/>
              <w:rPr>
                <w:sz w:val="16"/>
              </w:rPr>
            </w:pPr>
            <w:r w:rsidRPr="00D62A22">
              <w:rPr>
                <w:sz w:val="16"/>
              </w:rPr>
              <w:t>Conformance Criteria</w:t>
            </w:r>
          </w:p>
        </w:tc>
        <w:tc>
          <w:tcPr>
            <w:tcW w:w="934" w:type="dxa"/>
            <w:tcBorders>
              <w:top w:val="single" w:sz="6" w:space="0" w:color="000000"/>
              <w:left w:val="single" w:sz="4" w:space="0" w:color="000000"/>
              <w:bottom w:val="single" w:sz="12" w:space="0" w:color="000000"/>
              <w:right w:val="single" w:sz="4" w:space="0" w:color="000000"/>
            </w:tcBorders>
            <w:shd w:val="clear" w:color="auto" w:fill="00B050"/>
            <w:vAlign w:val="center"/>
          </w:tcPr>
          <w:p w14:paraId="4282AFF0" w14:textId="77777777" w:rsidR="00D62A22" w:rsidRPr="00173BB5" w:rsidRDefault="00D62A22" w:rsidP="00D62A22">
            <w:pPr>
              <w:pStyle w:val="TableParagraph"/>
              <w:spacing w:before="2"/>
              <w:jc w:val="center"/>
              <w:rPr>
                <w:b/>
                <w:sz w:val="16"/>
              </w:rPr>
            </w:pPr>
            <w:r w:rsidRPr="00173BB5">
              <w:rPr>
                <w:b/>
                <w:sz w:val="16"/>
              </w:rPr>
              <w:t>Row#</w:t>
            </w:r>
          </w:p>
        </w:tc>
        <w:tc>
          <w:tcPr>
            <w:tcW w:w="957" w:type="dxa"/>
            <w:gridSpan w:val="2"/>
            <w:tcBorders>
              <w:top w:val="single" w:sz="6" w:space="0" w:color="000000"/>
              <w:left w:val="single" w:sz="4" w:space="0" w:color="000000"/>
              <w:bottom w:val="single" w:sz="12" w:space="0" w:color="000000"/>
              <w:right w:val="single" w:sz="4" w:space="0" w:color="000000"/>
            </w:tcBorders>
            <w:shd w:val="clear" w:color="auto" w:fill="00B050"/>
            <w:vAlign w:val="center"/>
          </w:tcPr>
          <w:p w14:paraId="2AA46C6C" w14:textId="77777777" w:rsidR="00D62A22" w:rsidRPr="00173BB5" w:rsidRDefault="00D62A22" w:rsidP="00D62A22">
            <w:pPr>
              <w:pStyle w:val="TableParagraph"/>
              <w:spacing w:before="2"/>
              <w:jc w:val="center"/>
              <w:rPr>
                <w:b/>
                <w:sz w:val="16"/>
              </w:rPr>
            </w:pPr>
            <w:r w:rsidRPr="00173BB5">
              <w:rPr>
                <w:b/>
                <w:sz w:val="16"/>
              </w:rPr>
              <w:t>Criteria Status</w:t>
            </w:r>
          </w:p>
        </w:tc>
        <w:tc>
          <w:tcPr>
            <w:tcW w:w="956" w:type="dxa"/>
            <w:gridSpan w:val="2"/>
            <w:tcBorders>
              <w:top w:val="single" w:sz="6" w:space="0" w:color="000000"/>
              <w:left w:val="single" w:sz="4" w:space="0" w:color="000000"/>
              <w:bottom w:val="single" w:sz="12" w:space="0" w:color="000000"/>
              <w:right w:val="single" w:sz="4" w:space="0" w:color="000000"/>
            </w:tcBorders>
            <w:shd w:val="clear" w:color="auto" w:fill="00B050"/>
            <w:vAlign w:val="center"/>
          </w:tcPr>
          <w:p w14:paraId="00E023BC" w14:textId="77777777" w:rsidR="00D62A22" w:rsidRPr="00173BB5" w:rsidRDefault="00D62A22" w:rsidP="00D62A22">
            <w:pPr>
              <w:pStyle w:val="TableParagraph"/>
              <w:spacing w:before="2"/>
              <w:jc w:val="center"/>
              <w:rPr>
                <w:b/>
                <w:sz w:val="16"/>
              </w:rPr>
            </w:pPr>
            <w:r w:rsidRPr="00173BB5">
              <w:rPr>
                <w:b/>
                <w:sz w:val="16"/>
              </w:rPr>
              <w:t>Mapping to R1</w:t>
            </w:r>
          </w:p>
        </w:tc>
      </w:tr>
      <w:tr w:rsidR="00541309" w14:paraId="60BB3A64" w14:textId="327117CF" w:rsidTr="00477D98">
        <w:trPr>
          <w:gridAfter w:val="1"/>
          <w:wAfter w:w="8" w:type="dxa"/>
          <w:trHeight w:val="186"/>
        </w:trPr>
        <w:tc>
          <w:tcPr>
            <w:tcW w:w="2401" w:type="dxa"/>
            <w:tcBorders>
              <w:top w:val="single" w:sz="12" w:space="0" w:color="000000"/>
              <w:bottom w:val="single" w:sz="2" w:space="0" w:color="000000"/>
            </w:tcBorders>
            <w:shd w:val="clear" w:color="auto" w:fill="99FF99"/>
          </w:tcPr>
          <w:p w14:paraId="0DD75FEF" w14:textId="054C8A74" w:rsidR="00541309" w:rsidRDefault="00541309" w:rsidP="00541309">
            <w:pPr>
              <w:pStyle w:val="TableParagraph"/>
              <w:spacing w:line="167" w:lineRule="exact"/>
              <w:ind w:left="84"/>
              <w:rPr>
                <w:sz w:val="16"/>
              </w:rPr>
            </w:pPr>
            <w:r>
              <w:rPr>
                <w:sz w:val="16"/>
              </w:rPr>
              <w:t>CP.1.8</w:t>
            </w:r>
          </w:p>
        </w:tc>
        <w:tc>
          <w:tcPr>
            <w:tcW w:w="7519" w:type="dxa"/>
            <w:vMerge w:val="restart"/>
            <w:tcBorders>
              <w:top w:val="single" w:sz="12" w:space="0" w:color="000000"/>
              <w:bottom w:val="single" w:sz="6" w:space="0" w:color="000000"/>
            </w:tcBorders>
            <w:shd w:val="clear" w:color="auto" w:fill="99FF99"/>
            <w:vAlign w:val="center"/>
          </w:tcPr>
          <w:p w14:paraId="1A880235" w14:textId="3D20D4C2" w:rsidR="00541309" w:rsidRPr="00295769" w:rsidRDefault="00173BB5" w:rsidP="00295769">
            <w:pPr>
              <w:pStyle w:val="TableParagraph"/>
              <w:ind w:left="86"/>
              <w:jc w:val="center"/>
              <w:rPr>
                <w:b/>
                <w:sz w:val="16"/>
              </w:rPr>
            </w:pPr>
            <w:r w:rsidRPr="00295769">
              <w:rPr>
                <w:b/>
                <w:sz w:val="24"/>
              </w:rPr>
              <w:t>Manage Patient and Family Preferences</w:t>
            </w:r>
          </w:p>
        </w:tc>
        <w:tc>
          <w:tcPr>
            <w:tcW w:w="934" w:type="dxa"/>
            <w:vMerge w:val="restart"/>
            <w:tcBorders>
              <w:top w:val="single" w:sz="12" w:space="0" w:color="000000"/>
            </w:tcBorders>
            <w:shd w:val="clear" w:color="auto" w:fill="99FF99"/>
            <w:vAlign w:val="center"/>
          </w:tcPr>
          <w:p w14:paraId="40C500C4" w14:textId="77777777" w:rsidR="00541309" w:rsidRDefault="00541309" w:rsidP="00173BB5">
            <w:pPr>
              <w:pStyle w:val="TableParagraph"/>
              <w:spacing w:before="1"/>
              <w:ind w:left="241" w:right="236"/>
              <w:jc w:val="center"/>
              <w:rPr>
                <w:sz w:val="16"/>
              </w:rPr>
            </w:pPr>
            <w:r>
              <w:rPr>
                <w:sz w:val="16"/>
              </w:rPr>
              <w:t>164</w:t>
            </w:r>
          </w:p>
        </w:tc>
        <w:tc>
          <w:tcPr>
            <w:tcW w:w="957" w:type="dxa"/>
            <w:gridSpan w:val="2"/>
            <w:vMerge w:val="restart"/>
            <w:tcBorders>
              <w:top w:val="single" w:sz="12" w:space="0" w:color="000000"/>
            </w:tcBorders>
            <w:shd w:val="clear" w:color="auto" w:fill="99FF99"/>
            <w:vAlign w:val="center"/>
          </w:tcPr>
          <w:p w14:paraId="3387CBB2" w14:textId="771419FF" w:rsidR="00541309" w:rsidRPr="00D66D68" w:rsidRDefault="001A5AA1" w:rsidP="00173BB5">
            <w:pPr>
              <w:pStyle w:val="TableParagraph"/>
              <w:spacing w:before="2"/>
              <w:ind w:left="0"/>
              <w:jc w:val="center"/>
              <w:rPr>
                <w:sz w:val="16"/>
              </w:rPr>
            </w:pPr>
            <w:r>
              <w:rPr>
                <w:sz w:val="16"/>
              </w:rPr>
              <w:t>Include</w:t>
            </w:r>
          </w:p>
        </w:tc>
        <w:tc>
          <w:tcPr>
            <w:tcW w:w="956" w:type="dxa"/>
            <w:gridSpan w:val="2"/>
            <w:vMerge w:val="restart"/>
            <w:tcBorders>
              <w:top w:val="single" w:sz="12" w:space="0" w:color="000000"/>
            </w:tcBorders>
            <w:shd w:val="clear" w:color="auto" w:fill="99FF99"/>
            <w:vAlign w:val="center"/>
          </w:tcPr>
          <w:p w14:paraId="37AB3146" w14:textId="7364BBF8" w:rsidR="00541309" w:rsidRDefault="00D66D68" w:rsidP="00173BB5">
            <w:pPr>
              <w:pStyle w:val="TableParagraph"/>
              <w:spacing w:before="2"/>
              <w:ind w:left="0" w:right="16"/>
              <w:jc w:val="center"/>
              <w:rPr>
                <w:sz w:val="24"/>
              </w:rPr>
            </w:pPr>
            <w:r w:rsidRPr="00D66D68">
              <w:rPr>
                <w:sz w:val="16"/>
              </w:rPr>
              <w:t>DC.1.3.1</w:t>
            </w:r>
          </w:p>
        </w:tc>
      </w:tr>
      <w:tr w:rsidR="00541309" w14:paraId="13507253" w14:textId="3D8E1270" w:rsidTr="00477D98">
        <w:trPr>
          <w:gridAfter w:val="1"/>
          <w:wAfter w:w="8" w:type="dxa"/>
          <w:trHeight w:val="180"/>
        </w:trPr>
        <w:tc>
          <w:tcPr>
            <w:tcW w:w="2401" w:type="dxa"/>
            <w:tcBorders>
              <w:top w:val="single" w:sz="2" w:space="0" w:color="000000"/>
              <w:bottom w:val="single" w:sz="2" w:space="0" w:color="000000"/>
            </w:tcBorders>
            <w:shd w:val="clear" w:color="auto" w:fill="99FF99"/>
          </w:tcPr>
          <w:p w14:paraId="09BBEA58" w14:textId="77777777" w:rsidR="00541309" w:rsidRDefault="00541309" w:rsidP="00541309">
            <w:pPr>
              <w:pStyle w:val="TableParagraph"/>
              <w:spacing w:line="161" w:lineRule="exact"/>
              <w:ind w:left="84"/>
              <w:rPr>
                <w:sz w:val="16"/>
              </w:rPr>
            </w:pPr>
            <w:r>
              <w:rPr>
                <w:sz w:val="16"/>
              </w:rPr>
              <w:t>Function</w:t>
            </w:r>
          </w:p>
        </w:tc>
        <w:tc>
          <w:tcPr>
            <w:tcW w:w="7519" w:type="dxa"/>
            <w:vMerge/>
            <w:tcBorders>
              <w:top w:val="nil"/>
              <w:bottom w:val="single" w:sz="6" w:space="0" w:color="000000"/>
            </w:tcBorders>
            <w:shd w:val="clear" w:color="auto" w:fill="99FF99"/>
          </w:tcPr>
          <w:p w14:paraId="0919E78C" w14:textId="77777777" w:rsidR="00541309" w:rsidRDefault="00541309" w:rsidP="00541309">
            <w:pPr>
              <w:rPr>
                <w:sz w:val="2"/>
                <w:szCs w:val="2"/>
              </w:rPr>
            </w:pPr>
          </w:p>
        </w:tc>
        <w:tc>
          <w:tcPr>
            <w:tcW w:w="934" w:type="dxa"/>
            <w:vMerge/>
            <w:tcBorders>
              <w:top w:val="nil"/>
            </w:tcBorders>
            <w:shd w:val="clear" w:color="auto" w:fill="99FF99"/>
          </w:tcPr>
          <w:p w14:paraId="41D49477" w14:textId="77777777" w:rsidR="00541309" w:rsidRDefault="00541309" w:rsidP="00541309">
            <w:pPr>
              <w:rPr>
                <w:sz w:val="2"/>
                <w:szCs w:val="2"/>
              </w:rPr>
            </w:pPr>
          </w:p>
        </w:tc>
        <w:tc>
          <w:tcPr>
            <w:tcW w:w="957" w:type="dxa"/>
            <w:gridSpan w:val="2"/>
            <w:vMerge/>
            <w:shd w:val="clear" w:color="auto" w:fill="99FF99"/>
          </w:tcPr>
          <w:p w14:paraId="7F5674A1" w14:textId="77777777" w:rsidR="00541309" w:rsidRDefault="00541309" w:rsidP="00541309">
            <w:pPr>
              <w:rPr>
                <w:sz w:val="2"/>
                <w:szCs w:val="2"/>
              </w:rPr>
            </w:pPr>
          </w:p>
        </w:tc>
        <w:tc>
          <w:tcPr>
            <w:tcW w:w="956" w:type="dxa"/>
            <w:gridSpan w:val="2"/>
            <w:vMerge/>
            <w:shd w:val="clear" w:color="auto" w:fill="99FF99"/>
          </w:tcPr>
          <w:p w14:paraId="0E661B85" w14:textId="7B9E34A4" w:rsidR="00541309" w:rsidRDefault="00541309" w:rsidP="00541309">
            <w:pPr>
              <w:rPr>
                <w:sz w:val="2"/>
                <w:szCs w:val="2"/>
              </w:rPr>
            </w:pPr>
          </w:p>
        </w:tc>
      </w:tr>
      <w:tr w:rsidR="007617AB" w14:paraId="305B58C5" w14:textId="0B8F745D" w:rsidTr="00A24252">
        <w:trPr>
          <w:gridAfter w:val="1"/>
          <w:wAfter w:w="8" w:type="dxa"/>
          <w:trHeight w:val="1266"/>
        </w:trPr>
        <w:tc>
          <w:tcPr>
            <w:tcW w:w="12767" w:type="dxa"/>
            <w:gridSpan w:val="7"/>
            <w:tcBorders>
              <w:top w:val="single" w:sz="6" w:space="0" w:color="000000"/>
              <w:bottom w:val="single" w:sz="6" w:space="0" w:color="000000"/>
            </w:tcBorders>
          </w:tcPr>
          <w:p w14:paraId="7A641008" w14:textId="77777777" w:rsidR="007617AB" w:rsidRDefault="007617AB" w:rsidP="00C7404D">
            <w:pPr>
              <w:pStyle w:val="TableParagraph"/>
              <w:spacing w:before="64"/>
              <w:ind w:left="330" w:right="286"/>
              <w:rPr>
                <w:sz w:val="16"/>
              </w:rPr>
            </w:pPr>
            <w:r>
              <w:rPr>
                <w:b/>
                <w:sz w:val="16"/>
              </w:rPr>
              <w:t xml:space="preserve">Statement: </w:t>
            </w:r>
            <w:r>
              <w:rPr>
                <w:sz w:val="16"/>
              </w:rPr>
              <w:t>Capture and maintain patient and family preferences.</w:t>
            </w:r>
          </w:p>
          <w:p w14:paraId="196FC0E5" w14:textId="6BC80D12" w:rsidR="007617AB" w:rsidRDefault="007617AB" w:rsidP="00C7404D">
            <w:pPr>
              <w:pStyle w:val="TableParagraph"/>
              <w:spacing w:before="64"/>
              <w:ind w:left="330" w:right="286"/>
              <w:rPr>
                <w:b/>
                <w:sz w:val="16"/>
              </w:rPr>
            </w:pPr>
            <w:r>
              <w:rPr>
                <w:b/>
                <w:sz w:val="16"/>
              </w:rPr>
              <w:t xml:space="preserve">Description: </w:t>
            </w:r>
            <w:r>
              <w:rPr>
                <w:sz w:val="16"/>
              </w:rPr>
              <w:t>This function is focused on the capture and maintenance of facts on patient/family preferences. Patient and family preferences regarding issues such as language, religion, spiritual practices and culture may be important to the delivery of care. It is important</w:t>
            </w:r>
            <w:r>
              <w:rPr>
                <w:spacing w:val="-2"/>
                <w:sz w:val="16"/>
              </w:rPr>
              <w:t xml:space="preserve"> </w:t>
            </w:r>
            <w:r>
              <w:rPr>
                <w:sz w:val="16"/>
              </w:rPr>
              <w:t>to</w:t>
            </w:r>
            <w:r>
              <w:rPr>
                <w:spacing w:val="-2"/>
                <w:sz w:val="16"/>
              </w:rPr>
              <w:t xml:space="preserve"> </w:t>
            </w:r>
            <w:r>
              <w:rPr>
                <w:sz w:val="16"/>
              </w:rPr>
              <w:t>capture</w:t>
            </w:r>
            <w:r>
              <w:rPr>
                <w:spacing w:val="-2"/>
                <w:sz w:val="16"/>
              </w:rPr>
              <w:t xml:space="preserve"> </w:t>
            </w:r>
            <w:r>
              <w:rPr>
                <w:sz w:val="16"/>
              </w:rPr>
              <w:t>these</w:t>
            </w:r>
            <w:r>
              <w:rPr>
                <w:spacing w:val="-2"/>
                <w:sz w:val="16"/>
              </w:rPr>
              <w:t xml:space="preserve"> </w:t>
            </w:r>
            <w:r>
              <w:rPr>
                <w:sz w:val="16"/>
              </w:rPr>
              <w:t>so</w:t>
            </w:r>
            <w:r>
              <w:rPr>
                <w:spacing w:val="-2"/>
                <w:sz w:val="16"/>
              </w:rPr>
              <w:t xml:space="preserve"> </w:t>
            </w:r>
            <w:r>
              <w:rPr>
                <w:sz w:val="16"/>
              </w:rPr>
              <w:t>that</w:t>
            </w:r>
            <w:r>
              <w:rPr>
                <w:spacing w:val="-2"/>
                <w:sz w:val="16"/>
              </w:rPr>
              <w:t xml:space="preserve"> </w:t>
            </w:r>
            <w:r>
              <w:rPr>
                <w:sz w:val="16"/>
              </w:rPr>
              <w:t>they</w:t>
            </w:r>
            <w:r>
              <w:rPr>
                <w:spacing w:val="-2"/>
                <w:sz w:val="16"/>
              </w:rPr>
              <w:t xml:space="preserve"> </w:t>
            </w:r>
            <w:r>
              <w:rPr>
                <w:sz w:val="16"/>
              </w:rPr>
              <w:t>will</w:t>
            </w:r>
            <w:r>
              <w:rPr>
                <w:spacing w:val="-2"/>
                <w:sz w:val="16"/>
              </w:rPr>
              <w:t xml:space="preserve"> </w:t>
            </w:r>
            <w:r>
              <w:rPr>
                <w:sz w:val="16"/>
              </w:rPr>
              <w:t>be</w:t>
            </w:r>
            <w:r>
              <w:rPr>
                <w:spacing w:val="-2"/>
                <w:sz w:val="16"/>
              </w:rPr>
              <w:t xml:space="preserve"> </w:t>
            </w:r>
            <w:r>
              <w:rPr>
                <w:sz w:val="16"/>
              </w:rPr>
              <w:t>available</w:t>
            </w:r>
            <w:r>
              <w:rPr>
                <w:spacing w:val="-2"/>
                <w:sz w:val="16"/>
              </w:rPr>
              <w:t xml:space="preserve"> </w:t>
            </w:r>
            <w:r>
              <w:rPr>
                <w:sz w:val="16"/>
              </w:rPr>
              <w:t>to</w:t>
            </w:r>
            <w:r>
              <w:rPr>
                <w:spacing w:val="-2"/>
                <w:sz w:val="16"/>
              </w:rPr>
              <w:t xml:space="preserve"> </w:t>
            </w:r>
            <w:r>
              <w:rPr>
                <w:sz w:val="16"/>
              </w:rPr>
              <w:t>the</w:t>
            </w:r>
            <w:r>
              <w:rPr>
                <w:spacing w:val="-2"/>
                <w:sz w:val="16"/>
              </w:rPr>
              <w:t xml:space="preserve"> </w:t>
            </w:r>
            <w:r>
              <w:rPr>
                <w:sz w:val="16"/>
              </w:rPr>
              <w:t>provider</w:t>
            </w:r>
            <w:r>
              <w:rPr>
                <w:spacing w:val="-2"/>
                <w:sz w:val="16"/>
              </w:rPr>
              <w:t xml:space="preserve"> </w:t>
            </w:r>
            <w:r>
              <w:rPr>
                <w:sz w:val="16"/>
              </w:rPr>
              <w:t>at</w:t>
            </w:r>
            <w:r>
              <w:rPr>
                <w:spacing w:val="-2"/>
                <w:sz w:val="16"/>
              </w:rPr>
              <w:t xml:space="preserve"> </w:t>
            </w:r>
            <w:r>
              <w:rPr>
                <w:sz w:val="16"/>
              </w:rPr>
              <w:t>the</w:t>
            </w:r>
            <w:r>
              <w:rPr>
                <w:spacing w:val="-2"/>
                <w:sz w:val="16"/>
              </w:rPr>
              <w:t xml:space="preserve"> </w:t>
            </w:r>
            <w:r>
              <w:rPr>
                <w:sz w:val="16"/>
              </w:rPr>
              <w:t>point</w:t>
            </w:r>
            <w:r>
              <w:rPr>
                <w:spacing w:val="-2"/>
                <w:sz w:val="16"/>
              </w:rPr>
              <w:t xml:space="preserve"> </w:t>
            </w:r>
            <w:r>
              <w:rPr>
                <w:sz w:val="16"/>
              </w:rPr>
              <w:t>of</w:t>
            </w:r>
            <w:r>
              <w:rPr>
                <w:spacing w:val="-2"/>
                <w:sz w:val="16"/>
              </w:rPr>
              <w:t xml:space="preserve"> </w:t>
            </w:r>
            <w:r>
              <w:rPr>
                <w:sz w:val="16"/>
              </w:rPr>
              <w:t>care.</w:t>
            </w:r>
            <w:r>
              <w:rPr>
                <w:spacing w:val="-2"/>
                <w:sz w:val="16"/>
              </w:rPr>
              <w:t xml:space="preserve"> </w:t>
            </w:r>
            <w:r>
              <w:rPr>
                <w:sz w:val="16"/>
              </w:rPr>
              <w:t>Patient/Family</w:t>
            </w:r>
            <w:r>
              <w:rPr>
                <w:spacing w:val="-2"/>
                <w:sz w:val="16"/>
              </w:rPr>
              <w:t xml:space="preserve"> </w:t>
            </w:r>
            <w:r>
              <w:rPr>
                <w:sz w:val="16"/>
              </w:rPr>
              <w:t>preferences</w:t>
            </w:r>
            <w:r>
              <w:rPr>
                <w:spacing w:val="-2"/>
                <w:sz w:val="16"/>
              </w:rPr>
              <w:t xml:space="preserve"> </w:t>
            </w:r>
            <w:r>
              <w:rPr>
                <w:sz w:val="16"/>
              </w:rPr>
              <w:t>differ</w:t>
            </w:r>
            <w:r>
              <w:rPr>
                <w:spacing w:val="-2"/>
                <w:sz w:val="16"/>
              </w:rPr>
              <w:t xml:space="preserve"> </w:t>
            </w:r>
            <w:r>
              <w:rPr>
                <w:sz w:val="16"/>
              </w:rPr>
              <w:t>from</w:t>
            </w:r>
            <w:r>
              <w:rPr>
                <w:spacing w:val="-2"/>
                <w:sz w:val="16"/>
              </w:rPr>
              <w:t xml:space="preserve"> </w:t>
            </w:r>
            <w:r>
              <w:rPr>
                <w:sz w:val="16"/>
              </w:rPr>
              <w:t>social history and Advance Directives as follows: Social history refers primarily to elements of a patient's background that may impact on the patient's</w:t>
            </w:r>
            <w:r>
              <w:rPr>
                <w:spacing w:val="-6"/>
                <w:sz w:val="16"/>
              </w:rPr>
              <w:t xml:space="preserve"> </w:t>
            </w:r>
            <w:r>
              <w:rPr>
                <w:sz w:val="16"/>
              </w:rPr>
              <w:t>health</w:t>
            </w:r>
            <w:r>
              <w:rPr>
                <w:spacing w:val="-6"/>
                <w:sz w:val="16"/>
              </w:rPr>
              <w:t xml:space="preserve"> </w:t>
            </w:r>
            <w:r>
              <w:rPr>
                <w:sz w:val="16"/>
              </w:rPr>
              <w:t>(e.g.,</w:t>
            </w:r>
            <w:r>
              <w:rPr>
                <w:spacing w:val="-6"/>
                <w:sz w:val="16"/>
              </w:rPr>
              <w:t xml:space="preserve"> </w:t>
            </w:r>
            <w:r>
              <w:rPr>
                <w:sz w:val="16"/>
              </w:rPr>
              <w:t>smoking,</w:t>
            </w:r>
            <w:r>
              <w:rPr>
                <w:spacing w:val="-6"/>
                <w:sz w:val="16"/>
              </w:rPr>
              <w:t xml:space="preserve"> </w:t>
            </w:r>
            <w:r>
              <w:rPr>
                <w:sz w:val="16"/>
              </w:rPr>
              <w:t>drinking,</w:t>
            </w:r>
            <w:r>
              <w:rPr>
                <w:spacing w:val="-6"/>
                <w:sz w:val="16"/>
              </w:rPr>
              <w:t xml:space="preserve"> </w:t>
            </w:r>
            <w:r>
              <w:rPr>
                <w:sz w:val="16"/>
              </w:rPr>
              <w:t>occupation,</w:t>
            </w:r>
            <w:r>
              <w:rPr>
                <w:spacing w:val="-6"/>
                <w:sz w:val="16"/>
              </w:rPr>
              <w:t xml:space="preserve"> </w:t>
            </w:r>
            <w:r>
              <w:rPr>
                <w:sz w:val="16"/>
              </w:rPr>
              <w:t>abuse,</w:t>
            </w:r>
            <w:r>
              <w:rPr>
                <w:spacing w:val="-6"/>
                <w:sz w:val="16"/>
              </w:rPr>
              <w:t xml:space="preserve"> </w:t>
            </w:r>
            <w:r>
              <w:rPr>
                <w:sz w:val="16"/>
              </w:rPr>
              <w:t>etc.).</w:t>
            </w:r>
            <w:r>
              <w:rPr>
                <w:spacing w:val="-6"/>
                <w:sz w:val="16"/>
              </w:rPr>
              <w:t xml:space="preserve"> </w:t>
            </w:r>
            <w:r>
              <w:rPr>
                <w:sz w:val="16"/>
              </w:rPr>
              <w:t>Advance</w:t>
            </w:r>
            <w:r>
              <w:rPr>
                <w:spacing w:val="-6"/>
                <w:sz w:val="16"/>
              </w:rPr>
              <w:t xml:space="preserve"> </w:t>
            </w:r>
            <w:r>
              <w:rPr>
                <w:sz w:val="16"/>
              </w:rPr>
              <w:t>Directives</w:t>
            </w:r>
            <w:r>
              <w:rPr>
                <w:spacing w:val="-6"/>
                <w:sz w:val="16"/>
              </w:rPr>
              <w:t xml:space="preserve"> </w:t>
            </w:r>
            <w:r>
              <w:rPr>
                <w:sz w:val="16"/>
              </w:rPr>
              <w:t>refers</w:t>
            </w:r>
            <w:r>
              <w:rPr>
                <w:spacing w:val="-6"/>
                <w:sz w:val="16"/>
              </w:rPr>
              <w:t xml:space="preserve"> </w:t>
            </w:r>
            <w:r>
              <w:rPr>
                <w:sz w:val="16"/>
              </w:rPr>
              <w:t>to</w:t>
            </w:r>
            <w:r>
              <w:rPr>
                <w:spacing w:val="-6"/>
                <w:sz w:val="16"/>
              </w:rPr>
              <w:t xml:space="preserve"> </w:t>
            </w:r>
            <w:r>
              <w:rPr>
                <w:sz w:val="16"/>
              </w:rPr>
              <w:t>requests</w:t>
            </w:r>
            <w:r>
              <w:rPr>
                <w:spacing w:val="-6"/>
                <w:sz w:val="16"/>
              </w:rPr>
              <w:t xml:space="preserve"> </w:t>
            </w:r>
            <w:r>
              <w:rPr>
                <w:sz w:val="16"/>
              </w:rPr>
              <w:t>regarding</w:t>
            </w:r>
            <w:r>
              <w:rPr>
                <w:spacing w:val="-6"/>
                <w:sz w:val="16"/>
              </w:rPr>
              <w:t xml:space="preserve"> </w:t>
            </w:r>
            <w:r>
              <w:rPr>
                <w:sz w:val="16"/>
              </w:rPr>
              <w:t>care</w:t>
            </w:r>
            <w:r>
              <w:rPr>
                <w:spacing w:val="-6"/>
                <w:sz w:val="16"/>
              </w:rPr>
              <w:t xml:space="preserve"> </w:t>
            </w:r>
            <w:r>
              <w:rPr>
                <w:sz w:val="16"/>
              </w:rPr>
              <w:t>when</w:t>
            </w:r>
            <w:r>
              <w:rPr>
                <w:spacing w:val="-6"/>
                <w:sz w:val="16"/>
              </w:rPr>
              <w:t xml:space="preserve"> </w:t>
            </w:r>
            <w:r>
              <w:rPr>
                <w:sz w:val="16"/>
              </w:rPr>
              <w:t>the</w:t>
            </w:r>
            <w:r>
              <w:rPr>
                <w:spacing w:val="-6"/>
                <w:sz w:val="16"/>
              </w:rPr>
              <w:t xml:space="preserve"> </w:t>
            </w:r>
            <w:r>
              <w:rPr>
                <w:sz w:val="16"/>
              </w:rPr>
              <w:t>patient is unable to competently make decisions about their own care (e.g., Do Not Resuscitate orders, living wills).</w:t>
            </w:r>
          </w:p>
        </w:tc>
      </w:tr>
      <w:tr w:rsidR="00D62A22" w14:paraId="4324AADC" w14:textId="6F47D200" w:rsidTr="00A24252">
        <w:trPr>
          <w:gridAfter w:val="2"/>
          <w:wAfter w:w="16" w:type="dxa"/>
          <w:trHeight w:val="429"/>
        </w:trPr>
        <w:tc>
          <w:tcPr>
            <w:tcW w:w="2401" w:type="dxa"/>
            <w:vMerge w:val="restart"/>
            <w:tcBorders>
              <w:right w:val="single" w:sz="8" w:space="0" w:color="000000"/>
            </w:tcBorders>
          </w:tcPr>
          <w:p w14:paraId="3B6937B6" w14:textId="77777777" w:rsidR="00D62A22" w:rsidRDefault="00D62A22" w:rsidP="00541309">
            <w:pPr>
              <w:pStyle w:val="TableParagraph"/>
              <w:rPr>
                <w:sz w:val="16"/>
              </w:rPr>
            </w:pPr>
          </w:p>
        </w:tc>
        <w:tc>
          <w:tcPr>
            <w:tcW w:w="7519" w:type="dxa"/>
            <w:tcBorders>
              <w:top w:val="single" w:sz="6" w:space="0" w:color="000000"/>
              <w:left w:val="single" w:sz="8" w:space="0" w:color="000000"/>
              <w:bottom w:val="single" w:sz="6" w:space="0" w:color="000000"/>
              <w:right w:val="single" w:sz="6" w:space="0" w:color="000000"/>
            </w:tcBorders>
          </w:tcPr>
          <w:p w14:paraId="4E8B1928" w14:textId="77777777" w:rsidR="00D62A22" w:rsidRDefault="00D62A22" w:rsidP="00541309">
            <w:pPr>
              <w:pStyle w:val="TableParagraph"/>
              <w:spacing w:before="28" w:line="190" w:lineRule="atLeast"/>
              <w:ind w:left="453" w:hanging="246"/>
              <w:rPr>
                <w:sz w:val="16"/>
              </w:rPr>
            </w:pPr>
            <w:r>
              <w:rPr>
                <w:b/>
                <w:sz w:val="16"/>
              </w:rPr>
              <w:t xml:space="preserve">1. </w:t>
            </w:r>
            <w:r>
              <w:rPr>
                <w:sz w:val="16"/>
              </w:rPr>
              <w:t>The system SHALL provide the ability to manage patient preferences (e.g., language(s), religion, spiritual and cultural practices).</w:t>
            </w:r>
          </w:p>
        </w:tc>
        <w:tc>
          <w:tcPr>
            <w:tcW w:w="934" w:type="dxa"/>
            <w:tcBorders>
              <w:top w:val="single" w:sz="6" w:space="0" w:color="000000"/>
              <w:left w:val="single" w:sz="6" w:space="0" w:color="000000"/>
              <w:right w:val="single" w:sz="6" w:space="0" w:color="000000"/>
            </w:tcBorders>
            <w:vAlign w:val="center"/>
          </w:tcPr>
          <w:p w14:paraId="4950FDC8" w14:textId="77777777" w:rsidR="00D62A22" w:rsidRDefault="00D62A22" w:rsidP="00D66D68">
            <w:pPr>
              <w:pStyle w:val="TableParagraph"/>
              <w:ind w:left="278" w:right="263"/>
              <w:jc w:val="center"/>
              <w:rPr>
                <w:sz w:val="16"/>
              </w:rPr>
            </w:pPr>
            <w:r>
              <w:rPr>
                <w:sz w:val="16"/>
              </w:rPr>
              <w:t>165</w:t>
            </w:r>
          </w:p>
        </w:tc>
        <w:tc>
          <w:tcPr>
            <w:tcW w:w="951" w:type="dxa"/>
            <w:tcBorders>
              <w:top w:val="single" w:sz="6" w:space="0" w:color="000000"/>
              <w:left w:val="single" w:sz="6" w:space="0" w:color="000000"/>
              <w:right w:val="single" w:sz="6" w:space="0" w:color="000000"/>
            </w:tcBorders>
            <w:vAlign w:val="center"/>
          </w:tcPr>
          <w:p w14:paraId="151ECE91" w14:textId="10D8A658" w:rsidR="00D62A22" w:rsidRDefault="00D66D68" w:rsidP="00D66D68">
            <w:pPr>
              <w:pStyle w:val="TableParagraph"/>
              <w:ind w:left="1" w:right="45"/>
              <w:jc w:val="center"/>
              <w:rPr>
                <w:sz w:val="16"/>
              </w:rPr>
            </w:pPr>
            <w:r>
              <w:rPr>
                <w:sz w:val="16"/>
              </w:rPr>
              <w:t>N/C</w:t>
            </w:r>
          </w:p>
        </w:tc>
        <w:tc>
          <w:tcPr>
            <w:tcW w:w="954" w:type="dxa"/>
            <w:gridSpan w:val="2"/>
            <w:tcBorders>
              <w:top w:val="single" w:sz="6" w:space="0" w:color="000000"/>
              <w:left w:val="single" w:sz="6" w:space="0" w:color="000000"/>
              <w:right w:val="single" w:sz="6" w:space="0" w:color="000000"/>
            </w:tcBorders>
            <w:vAlign w:val="center"/>
          </w:tcPr>
          <w:p w14:paraId="31504EC6" w14:textId="07877A1F" w:rsidR="00D62A22" w:rsidRDefault="00D66D68" w:rsidP="00D66D68">
            <w:pPr>
              <w:pStyle w:val="TableParagraph"/>
              <w:ind w:left="0" w:right="106"/>
              <w:jc w:val="center"/>
              <w:rPr>
                <w:sz w:val="16"/>
              </w:rPr>
            </w:pPr>
            <w:r>
              <w:rPr>
                <w:sz w:val="16"/>
              </w:rPr>
              <w:t>DC.1.3.1#1</w:t>
            </w:r>
          </w:p>
        </w:tc>
      </w:tr>
      <w:tr w:rsidR="00D62A22" w14:paraId="10A99657" w14:textId="70EAD6AC" w:rsidTr="00A24252">
        <w:trPr>
          <w:gridAfter w:val="2"/>
          <w:wAfter w:w="16" w:type="dxa"/>
          <w:trHeight w:val="429"/>
        </w:trPr>
        <w:tc>
          <w:tcPr>
            <w:tcW w:w="2401" w:type="dxa"/>
            <w:vMerge/>
            <w:tcBorders>
              <w:right w:val="single" w:sz="8" w:space="0" w:color="000000"/>
            </w:tcBorders>
          </w:tcPr>
          <w:p w14:paraId="70BBA584" w14:textId="77777777" w:rsidR="00D62A22" w:rsidRDefault="00D62A22" w:rsidP="00541309">
            <w:pPr>
              <w:rPr>
                <w:sz w:val="2"/>
                <w:szCs w:val="2"/>
              </w:rPr>
            </w:pPr>
          </w:p>
        </w:tc>
        <w:tc>
          <w:tcPr>
            <w:tcW w:w="7519" w:type="dxa"/>
            <w:tcBorders>
              <w:top w:val="single" w:sz="6" w:space="0" w:color="000000"/>
              <w:left w:val="single" w:sz="8" w:space="0" w:color="000000"/>
              <w:right w:val="single" w:sz="6" w:space="0" w:color="000000"/>
            </w:tcBorders>
          </w:tcPr>
          <w:p w14:paraId="69C9B2DC" w14:textId="77777777" w:rsidR="00D62A22" w:rsidRDefault="00D62A22" w:rsidP="00541309">
            <w:pPr>
              <w:pStyle w:val="TableParagraph"/>
              <w:spacing w:before="26" w:line="190" w:lineRule="atLeast"/>
              <w:ind w:left="453" w:hanging="246"/>
              <w:rPr>
                <w:sz w:val="16"/>
              </w:rPr>
            </w:pPr>
            <w:r>
              <w:rPr>
                <w:b/>
                <w:sz w:val="16"/>
              </w:rPr>
              <w:t xml:space="preserve">2. </w:t>
            </w:r>
            <w:r>
              <w:rPr>
                <w:sz w:val="16"/>
              </w:rPr>
              <w:t>The system SHALL provide the ability to manage family preferences (e.g., language(s), religion, spiritual and cultural practices).</w:t>
            </w:r>
          </w:p>
        </w:tc>
        <w:tc>
          <w:tcPr>
            <w:tcW w:w="934" w:type="dxa"/>
            <w:tcBorders>
              <w:left w:val="single" w:sz="6" w:space="0" w:color="000000"/>
              <w:right w:val="single" w:sz="6" w:space="0" w:color="000000"/>
            </w:tcBorders>
            <w:vAlign w:val="center"/>
          </w:tcPr>
          <w:p w14:paraId="79DF9023" w14:textId="77777777" w:rsidR="00D62A22" w:rsidRDefault="00D62A22" w:rsidP="00D66D68">
            <w:pPr>
              <w:pStyle w:val="TableParagraph"/>
              <w:ind w:left="278" w:right="263"/>
              <w:jc w:val="center"/>
              <w:rPr>
                <w:sz w:val="16"/>
              </w:rPr>
            </w:pPr>
            <w:r>
              <w:rPr>
                <w:sz w:val="16"/>
              </w:rPr>
              <w:t>166</w:t>
            </w:r>
          </w:p>
        </w:tc>
        <w:tc>
          <w:tcPr>
            <w:tcW w:w="951" w:type="dxa"/>
            <w:tcBorders>
              <w:left w:val="single" w:sz="6" w:space="0" w:color="000000"/>
              <w:right w:val="single" w:sz="6" w:space="0" w:color="000000"/>
            </w:tcBorders>
            <w:vAlign w:val="center"/>
          </w:tcPr>
          <w:p w14:paraId="1BEB92C7" w14:textId="6272442D" w:rsidR="00D62A22" w:rsidRDefault="00D66D68" w:rsidP="00D66D68">
            <w:pPr>
              <w:pStyle w:val="TableParagraph"/>
              <w:ind w:left="1" w:right="45"/>
              <w:jc w:val="center"/>
              <w:rPr>
                <w:sz w:val="16"/>
              </w:rPr>
            </w:pPr>
            <w:r>
              <w:rPr>
                <w:sz w:val="16"/>
              </w:rPr>
              <w:t>N/C</w:t>
            </w:r>
          </w:p>
        </w:tc>
        <w:tc>
          <w:tcPr>
            <w:tcW w:w="954" w:type="dxa"/>
            <w:gridSpan w:val="2"/>
            <w:tcBorders>
              <w:left w:val="single" w:sz="6" w:space="0" w:color="000000"/>
              <w:right w:val="single" w:sz="6" w:space="0" w:color="000000"/>
            </w:tcBorders>
            <w:vAlign w:val="center"/>
          </w:tcPr>
          <w:p w14:paraId="7C3A6F07" w14:textId="38C1E274" w:rsidR="00D62A22" w:rsidRDefault="00D66D68" w:rsidP="00D66D68">
            <w:pPr>
              <w:pStyle w:val="TableParagraph"/>
              <w:ind w:left="0" w:right="106"/>
              <w:jc w:val="center"/>
              <w:rPr>
                <w:sz w:val="16"/>
              </w:rPr>
            </w:pPr>
            <w:r>
              <w:rPr>
                <w:sz w:val="16"/>
              </w:rPr>
              <w:t>DC.1.3.1#2</w:t>
            </w:r>
          </w:p>
        </w:tc>
      </w:tr>
      <w:tr w:rsidR="00D62A22" w14:paraId="22010D99" w14:textId="3C685045" w:rsidTr="00A24252">
        <w:trPr>
          <w:gridAfter w:val="1"/>
          <w:wAfter w:w="8" w:type="dxa"/>
          <w:trHeight w:val="60"/>
        </w:trPr>
        <w:tc>
          <w:tcPr>
            <w:tcW w:w="2401" w:type="dxa"/>
            <w:vMerge/>
            <w:tcBorders>
              <w:right w:val="single" w:sz="8" w:space="0" w:color="000000"/>
            </w:tcBorders>
          </w:tcPr>
          <w:p w14:paraId="6934CDBC" w14:textId="77777777" w:rsidR="00D62A22" w:rsidRDefault="00D62A22" w:rsidP="00BA3CA1">
            <w:pPr>
              <w:pStyle w:val="TableParagraph"/>
              <w:rPr>
                <w:sz w:val="16"/>
              </w:rPr>
            </w:pPr>
          </w:p>
        </w:tc>
        <w:tc>
          <w:tcPr>
            <w:tcW w:w="7519" w:type="dxa"/>
            <w:tcBorders>
              <w:top w:val="single" w:sz="8" w:space="0" w:color="000000"/>
              <w:left w:val="single" w:sz="8" w:space="0" w:color="000000"/>
              <w:right w:val="single" w:sz="6" w:space="0" w:color="000000"/>
            </w:tcBorders>
          </w:tcPr>
          <w:p w14:paraId="29C58941" w14:textId="77777777" w:rsidR="00D62A22" w:rsidRDefault="00D62A22" w:rsidP="00BA3CA1">
            <w:pPr>
              <w:pStyle w:val="TableParagraph"/>
              <w:spacing w:before="26" w:line="190" w:lineRule="atLeast"/>
              <w:ind w:left="452" w:hanging="246"/>
              <w:rPr>
                <w:sz w:val="16"/>
              </w:rPr>
            </w:pPr>
            <w:r>
              <w:rPr>
                <w:b/>
                <w:sz w:val="16"/>
              </w:rPr>
              <w:t>3.</w:t>
            </w:r>
            <w:r>
              <w:rPr>
                <w:b/>
                <w:spacing w:val="21"/>
                <w:sz w:val="16"/>
              </w:rPr>
              <w:t xml:space="preserve"> </w:t>
            </w:r>
            <w:r>
              <w:rPr>
                <w:sz w:val="16"/>
              </w:rPr>
              <w:t>The</w:t>
            </w:r>
            <w:r>
              <w:rPr>
                <w:spacing w:val="-14"/>
                <w:sz w:val="16"/>
              </w:rPr>
              <w:t xml:space="preserve"> </w:t>
            </w:r>
            <w:r>
              <w:rPr>
                <w:sz w:val="16"/>
              </w:rPr>
              <w:t>system</w:t>
            </w:r>
            <w:r>
              <w:rPr>
                <w:spacing w:val="-14"/>
                <w:sz w:val="16"/>
              </w:rPr>
              <w:t xml:space="preserve"> </w:t>
            </w:r>
            <w:r>
              <w:rPr>
                <w:sz w:val="16"/>
              </w:rPr>
              <w:t>SHOULD</w:t>
            </w:r>
            <w:r>
              <w:rPr>
                <w:spacing w:val="-14"/>
                <w:sz w:val="16"/>
              </w:rPr>
              <w:t xml:space="preserve"> </w:t>
            </w:r>
            <w:r>
              <w:rPr>
                <w:sz w:val="16"/>
              </w:rPr>
              <w:t>provide</w:t>
            </w:r>
            <w:r>
              <w:rPr>
                <w:spacing w:val="-14"/>
                <w:sz w:val="16"/>
              </w:rPr>
              <w:t xml:space="preserve"> </w:t>
            </w:r>
            <w:r>
              <w:rPr>
                <w:sz w:val="16"/>
              </w:rPr>
              <w:t>the</w:t>
            </w:r>
            <w:r>
              <w:rPr>
                <w:spacing w:val="-14"/>
                <w:sz w:val="16"/>
              </w:rPr>
              <w:t xml:space="preserve"> </w:t>
            </w:r>
            <w:r>
              <w:rPr>
                <w:sz w:val="16"/>
              </w:rPr>
              <w:t>ability</w:t>
            </w:r>
            <w:r>
              <w:rPr>
                <w:spacing w:val="-14"/>
                <w:sz w:val="16"/>
              </w:rPr>
              <w:t xml:space="preserve"> </w:t>
            </w:r>
            <w:r>
              <w:rPr>
                <w:sz w:val="16"/>
              </w:rPr>
              <w:t>to</w:t>
            </w:r>
            <w:r>
              <w:rPr>
                <w:spacing w:val="-14"/>
                <w:sz w:val="16"/>
              </w:rPr>
              <w:t xml:space="preserve"> </w:t>
            </w:r>
            <w:r>
              <w:rPr>
                <w:sz w:val="16"/>
              </w:rPr>
              <w:t>manage</w:t>
            </w:r>
            <w:r>
              <w:rPr>
                <w:spacing w:val="-14"/>
                <w:sz w:val="16"/>
              </w:rPr>
              <w:t xml:space="preserve"> </w:t>
            </w:r>
            <w:r>
              <w:rPr>
                <w:sz w:val="16"/>
              </w:rPr>
              <w:t>patient</w:t>
            </w:r>
            <w:r>
              <w:rPr>
                <w:spacing w:val="-14"/>
                <w:sz w:val="16"/>
              </w:rPr>
              <w:t xml:space="preserve"> </w:t>
            </w:r>
            <w:r>
              <w:rPr>
                <w:sz w:val="16"/>
              </w:rPr>
              <w:t>and</w:t>
            </w:r>
            <w:r>
              <w:rPr>
                <w:spacing w:val="-14"/>
                <w:sz w:val="16"/>
              </w:rPr>
              <w:t xml:space="preserve"> </w:t>
            </w:r>
            <w:r>
              <w:rPr>
                <w:sz w:val="16"/>
              </w:rPr>
              <w:t>family</w:t>
            </w:r>
            <w:r>
              <w:rPr>
                <w:spacing w:val="-14"/>
                <w:sz w:val="16"/>
              </w:rPr>
              <w:t xml:space="preserve"> </w:t>
            </w:r>
            <w:r>
              <w:rPr>
                <w:sz w:val="16"/>
              </w:rPr>
              <w:t>preferences</w:t>
            </w:r>
            <w:r>
              <w:rPr>
                <w:spacing w:val="-14"/>
                <w:sz w:val="16"/>
              </w:rPr>
              <w:t xml:space="preserve"> </w:t>
            </w:r>
            <w:r>
              <w:rPr>
                <w:sz w:val="16"/>
              </w:rPr>
              <w:t>based</w:t>
            </w:r>
            <w:r>
              <w:rPr>
                <w:spacing w:val="-14"/>
                <w:sz w:val="16"/>
              </w:rPr>
              <w:t xml:space="preserve"> </w:t>
            </w:r>
            <w:r>
              <w:rPr>
                <w:sz w:val="16"/>
              </w:rPr>
              <w:t>on</w:t>
            </w:r>
            <w:r>
              <w:rPr>
                <w:spacing w:val="-14"/>
                <w:sz w:val="16"/>
              </w:rPr>
              <w:t xml:space="preserve"> </w:t>
            </w:r>
            <w:r>
              <w:rPr>
                <w:sz w:val="16"/>
              </w:rPr>
              <w:t>business rules.</w:t>
            </w:r>
          </w:p>
        </w:tc>
        <w:tc>
          <w:tcPr>
            <w:tcW w:w="934" w:type="dxa"/>
            <w:tcBorders>
              <w:top w:val="single" w:sz="8" w:space="0" w:color="000000"/>
              <w:left w:val="single" w:sz="6" w:space="0" w:color="000000"/>
              <w:right w:val="single" w:sz="6" w:space="0" w:color="000000"/>
            </w:tcBorders>
            <w:vAlign w:val="center"/>
          </w:tcPr>
          <w:p w14:paraId="1A2F41EE" w14:textId="77777777" w:rsidR="00D62A22" w:rsidRDefault="00D62A22" w:rsidP="00D66D68">
            <w:pPr>
              <w:pStyle w:val="TableParagraph"/>
              <w:ind w:left="326" w:right="310"/>
              <w:jc w:val="center"/>
              <w:rPr>
                <w:sz w:val="16"/>
              </w:rPr>
            </w:pPr>
            <w:r>
              <w:rPr>
                <w:sz w:val="16"/>
              </w:rPr>
              <w:t>167</w:t>
            </w:r>
          </w:p>
        </w:tc>
        <w:tc>
          <w:tcPr>
            <w:tcW w:w="951" w:type="dxa"/>
            <w:tcBorders>
              <w:top w:val="single" w:sz="8" w:space="0" w:color="000000"/>
              <w:left w:val="single" w:sz="6" w:space="0" w:color="000000"/>
              <w:right w:val="single" w:sz="6" w:space="0" w:color="000000"/>
            </w:tcBorders>
            <w:vAlign w:val="center"/>
          </w:tcPr>
          <w:p w14:paraId="62BF454E" w14:textId="54AE53C1" w:rsidR="00D62A22" w:rsidRDefault="00D66D68" w:rsidP="00D66D68">
            <w:pPr>
              <w:pStyle w:val="TableParagraph"/>
              <w:ind w:left="1" w:right="45"/>
              <w:jc w:val="center"/>
              <w:rPr>
                <w:sz w:val="16"/>
              </w:rPr>
            </w:pPr>
            <w:r>
              <w:rPr>
                <w:sz w:val="16"/>
              </w:rPr>
              <w:t>N/C</w:t>
            </w:r>
          </w:p>
        </w:tc>
        <w:tc>
          <w:tcPr>
            <w:tcW w:w="962" w:type="dxa"/>
            <w:gridSpan w:val="3"/>
            <w:tcBorders>
              <w:top w:val="single" w:sz="8" w:space="0" w:color="000000"/>
              <w:left w:val="single" w:sz="6" w:space="0" w:color="000000"/>
              <w:right w:val="single" w:sz="6" w:space="0" w:color="000000"/>
            </w:tcBorders>
            <w:vAlign w:val="center"/>
          </w:tcPr>
          <w:p w14:paraId="08DC3E83" w14:textId="45436180" w:rsidR="00D62A22" w:rsidRDefault="00D66D68" w:rsidP="00D66D68">
            <w:pPr>
              <w:pStyle w:val="TableParagraph"/>
              <w:ind w:left="0" w:right="106"/>
              <w:jc w:val="center"/>
              <w:rPr>
                <w:sz w:val="16"/>
              </w:rPr>
            </w:pPr>
            <w:r>
              <w:rPr>
                <w:sz w:val="16"/>
              </w:rPr>
              <w:t>DC.1.3.1#3</w:t>
            </w:r>
          </w:p>
        </w:tc>
      </w:tr>
      <w:tr w:rsidR="00D62A22" w14:paraId="10893798" w14:textId="0456DA18" w:rsidTr="00A24252">
        <w:trPr>
          <w:gridAfter w:val="1"/>
          <w:wAfter w:w="8" w:type="dxa"/>
          <w:trHeight w:val="432"/>
        </w:trPr>
        <w:tc>
          <w:tcPr>
            <w:tcW w:w="2401" w:type="dxa"/>
            <w:vMerge/>
            <w:tcBorders>
              <w:right w:val="single" w:sz="8" w:space="0" w:color="000000"/>
            </w:tcBorders>
          </w:tcPr>
          <w:p w14:paraId="1D735AA9" w14:textId="77777777" w:rsidR="00D62A22" w:rsidRDefault="00D62A22" w:rsidP="00BA3CA1">
            <w:pPr>
              <w:rPr>
                <w:sz w:val="2"/>
                <w:szCs w:val="2"/>
              </w:rPr>
            </w:pPr>
          </w:p>
        </w:tc>
        <w:tc>
          <w:tcPr>
            <w:tcW w:w="7519" w:type="dxa"/>
            <w:tcBorders>
              <w:left w:val="single" w:sz="8" w:space="0" w:color="000000"/>
              <w:right w:val="single" w:sz="6" w:space="0" w:color="000000"/>
            </w:tcBorders>
            <w:shd w:val="clear" w:color="auto" w:fill="F2DBDB" w:themeFill="accent2" w:themeFillTint="33"/>
          </w:tcPr>
          <w:p w14:paraId="6D69C216" w14:textId="77777777" w:rsidR="00D62A22" w:rsidRDefault="00D62A22" w:rsidP="00BA3CA1">
            <w:pPr>
              <w:pStyle w:val="TableParagraph"/>
              <w:spacing w:before="28" w:line="190" w:lineRule="atLeast"/>
              <w:ind w:left="452" w:hanging="246"/>
              <w:rPr>
                <w:sz w:val="16"/>
              </w:rPr>
            </w:pPr>
            <w:r>
              <w:rPr>
                <w:b/>
                <w:sz w:val="16"/>
              </w:rPr>
              <w:t xml:space="preserve">4. </w:t>
            </w:r>
            <w:r>
              <w:rPr>
                <w:sz w:val="16"/>
              </w:rPr>
              <w:t>The system SHOULD provide the ability to render, at appropriate decision points, patient and family preferences as they pertain to current and planned treatment plans and orders.</w:t>
            </w:r>
          </w:p>
        </w:tc>
        <w:tc>
          <w:tcPr>
            <w:tcW w:w="934" w:type="dxa"/>
            <w:tcBorders>
              <w:left w:val="single" w:sz="6" w:space="0" w:color="000000"/>
              <w:right w:val="single" w:sz="6" w:space="0" w:color="000000"/>
            </w:tcBorders>
            <w:shd w:val="clear" w:color="auto" w:fill="F2DBDB" w:themeFill="accent2" w:themeFillTint="33"/>
            <w:vAlign w:val="center"/>
          </w:tcPr>
          <w:p w14:paraId="0D47A4C8" w14:textId="77777777" w:rsidR="00D62A22" w:rsidRDefault="00D62A22" w:rsidP="00D66D68">
            <w:pPr>
              <w:pStyle w:val="TableParagraph"/>
              <w:ind w:left="326" w:right="310"/>
              <w:jc w:val="center"/>
              <w:rPr>
                <w:sz w:val="16"/>
              </w:rPr>
            </w:pPr>
            <w:r>
              <w:rPr>
                <w:sz w:val="16"/>
              </w:rPr>
              <w:t>168</w:t>
            </w:r>
          </w:p>
        </w:tc>
        <w:tc>
          <w:tcPr>
            <w:tcW w:w="951" w:type="dxa"/>
            <w:tcBorders>
              <w:left w:val="single" w:sz="6" w:space="0" w:color="000000"/>
              <w:right w:val="single" w:sz="6" w:space="0" w:color="000000"/>
            </w:tcBorders>
            <w:shd w:val="clear" w:color="auto" w:fill="F2DBDB" w:themeFill="accent2" w:themeFillTint="33"/>
            <w:vAlign w:val="center"/>
          </w:tcPr>
          <w:p w14:paraId="507B2050" w14:textId="0C9B415F" w:rsidR="00D62A22" w:rsidRDefault="00D66D68" w:rsidP="00D66D68">
            <w:pPr>
              <w:pStyle w:val="TableParagraph"/>
              <w:ind w:left="1" w:right="45"/>
              <w:jc w:val="center"/>
              <w:rPr>
                <w:sz w:val="16"/>
              </w:rPr>
            </w:pPr>
            <w:r>
              <w:rPr>
                <w:sz w:val="16"/>
              </w:rPr>
              <w:t>A</w:t>
            </w:r>
          </w:p>
        </w:tc>
        <w:tc>
          <w:tcPr>
            <w:tcW w:w="962" w:type="dxa"/>
            <w:gridSpan w:val="3"/>
            <w:tcBorders>
              <w:left w:val="single" w:sz="6" w:space="0" w:color="000000"/>
              <w:right w:val="single" w:sz="6" w:space="0" w:color="000000"/>
            </w:tcBorders>
            <w:shd w:val="clear" w:color="auto" w:fill="F2DBDB" w:themeFill="accent2" w:themeFillTint="33"/>
            <w:vAlign w:val="center"/>
          </w:tcPr>
          <w:p w14:paraId="12F98E88" w14:textId="5ED29A6D" w:rsidR="00D62A22" w:rsidRDefault="00D62A22" w:rsidP="00D66D68">
            <w:pPr>
              <w:pStyle w:val="TableParagraph"/>
              <w:ind w:left="0" w:right="106"/>
              <w:jc w:val="center"/>
              <w:rPr>
                <w:sz w:val="16"/>
              </w:rPr>
            </w:pPr>
          </w:p>
        </w:tc>
      </w:tr>
      <w:tr w:rsidR="00D62A22" w14:paraId="2AD25043" w14:textId="0ADDB9A5" w:rsidTr="00A24252">
        <w:trPr>
          <w:gridAfter w:val="1"/>
          <w:wAfter w:w="8" w:type="dxa"/>
          <w:trHeight w:val="431"/>
        </w:trPr>
        <w:tc>
          <w:tcPr>
            <w:tcW w:w="2401" w:type="dxa"/>
            <w:vMerge/>
            <w:tcBorders>
              <w:right w:val="single" w:sz="8" w:space="0" w:color="000000"/>
            </w:tcBorders>
          </w:tcPr>
          <w:p w14:paraId="7B2678C3" w14:textId="77777777" w:rsidR="00D62A22" w:rsidRDefault="00D62A22" w:rsidP="00BA3CA1">
            <w:pPr>
              <w:rPr>
                <w:sz w:val="2"/>
                <w:szCs w:val="2"/>
              </w:rPr>
            </w:pPr>
          </w:p>
        </w:tc>
        <w:tc>
          <w:tcPr>
            <w:tcW w:w="7519" w:type="dxa"/>
            <w:tcBorders>
              <w:left w:val="single" w:sz="8" w:space="0" w:color="000000"/>
              <w:right w:val="single" w:sz="6" w:space="0" w:color="000000"/>
            </w:tcBorders>
            <w:shd w:val="clear" w:color="auto" w:fill="F2DBDB" w:themeFill="accent2" w:themeFillTint="33"/>
          </w:tcPr>
          <w:p w14:paraId="0DF3DA09" w14:textId="77777777" w:rsidR="00D62A22" w:rsidRDefault="00D62A22" w:rsidP="00BA3CA1">
            <w:pPr>
              <w:pStyle w:val="TableParagraph"/>
              <w:spacing w:before="28" w:line="190" w:lineRule="atLeast"/>
              <w:ind w:left="452" w:hanging="246"/>
              <w:rPr>
                <w:sz w:val="16"/>
              </w:rPr>
            </w:pPr>
            <w:r>
              <w:rPr>
                <w:b/>
                <w:sz w:val="16"/>
              </w:rPr>
              <w:t xml:space="preserve">5. </w:t>
            </w:r>
            <w:r>
              <w:rPr>
                <w:sz w:val="16"/>
              </w:rPr>
              <w:t>The system SHOULD provide the ability to integrate patient and family preferences with appropriate health education materials (e.g., dietary advice based on dietary preference).</w:t>
            </w:r>
          </w:p>
        </w:tc>
        <w:tc>
          <w:tcPr>
            <w:tcW w:w="934" w:type="dxa"/>
            <w:tcBorders>
              <w:left w:val="single" w:sz="6" w:space="0" w:color="000000"/>
              <w:right w:val="single" w:sz="6" w:space="0" w:color="000000"/>
            </w:tcBorders>
            <w:shd w:val="clear" w:color="auto" w:fill="F2DBDB" w:themeFill="accent2" w:themeFillTint="33"/>
            <w:vAlign w:val="center"/>
          </w:tcPr>
          <w:p w14:paraId="5F005539" w14:textId="77777777" w:rsidR="00D62A22" w:rsidRDefault="00D62A22" w:rsidP="00D66D68">
            <w:pPr>
              <w:pStyle w:val="TableParagraph"/>
              <w:ind w:left="326" w:right="310"/>
              <w:jc w:val="center"/>
              <w:rPr>
                <w:sz w:val="16"/>
              </w:rPr>
            </w:pPr>
            <w:r>
              <w:rPr>
                <w:sz w:val="16"/>
              </w:rPr>
              <w:t>169</w:t>
            </w:r>
          </w:p>
        </w:tc>
        <w:tc>
          <w:tcPr>
            <w:tcW w:w="951" w:type="dxa"/>
            <w:tcBorders>
              <w:left w:val="single" w:sz="6" w:space="0" w:color="000000"/>
              <w:right w:val="single" w:sz="6" w:space="0" w:color="000000"/>
            </w:tcBorders>
            <w:shd w:val="clear" w:color="auto" w:fill="F2DBDB" w:themeFill="accent2" w:themeFillTint="33"/>
            <w:vAlign w:val="center"/>
          </w:tcPr>
          <w:p w14:paraId="1AA14974" w14:textId="32A96090" w:rsidR="00D62A22" w:rsidRDefault="00D66D68" w:rsidP="00D66D68">
            <w:pPr>
              <w:pStyle w:val="TableParagraph"/>
              <w:ind w:left="1" w:right="45"/>
              <w:jc w:val="center"/>
              <w:rPr>
                <w:sz w:val="16"/>
              </w:rPr>
            </w:pPr>
            <w:r>
              <w:rPr>
                <w:sz w:val="16"/>
              </w:rPr>
              <w:t>A</w:t>
            </w:r>
          </w:p>
        </w:tc>
        <w:tc>
          <w:tcPr>
            <w:tcW w:w="962" w:type="dxa"/>
            <w:gridSpan w:val="3"/>
            <w:tcBorders>
              <w:left w:val="single" w:sz="6" w:space="0" w:color="000000"/>
              <w:right w:val="single" w:sz="6" w:space="0" w:color="000000"/>
            </w:tcBorders>
            <w:shd w:val="clear" w:color="auto" w:fill="F2DBDB" w:themeFill="accent2" w:themeFillTint="33"/>
            <w:vAlign w:val="center"/>
          </w:tcPr>
          <w:p w14:paraId="7727B84B" w14:textId="1E93794D" w:rsidR="00D62A22" w:rsidRDefault="00D62A22" w:rsidP="00D66D68">
            <w:pPr>
              <w:pStyle w:val="TableParagraph"/>
              <w:ind w:left="0" w:right="106"/>
              <w:jc w:val="center"/>
              <w:rPr>
                <w:sz w:val="16"/>
              </w:rPr>
            </w:pPr>
          </w:p>
        </w:tc>
      </w:tr>
      <w:tr w:rsidR="00D62A22" w14:paraId="7B52B7D5" w14:textId="49D60EC8" w:rsidTr="00A24252">
        <w:trPr>
          <w:gridAfter w:val="1"/>
          <w:wAfter w:w="8" w:type="dxa"/>
          <w:trHeight w:val="240"/>
        </w:trPr>
        <w:tc>
          <w:tcPr>
            <w:tcW w:w="2401" w:type="dxa"/>
            <w:vMerge/>
            <w:tcBorders>
              <w:right w:val="single" w:sz="8" w:space="0" w:color="000000"/>
            </w:tcBorders>
          </w:tcPr>
          <w:p w14:paraId="615DEB09" w14:textId="77777777" w:rsidR="00D62A22" w:rsidRDefault="00D62A22" w:rsidP="00BA3CA1">
            <w:pPr>
              <w:rPr>
                <w:sz w:val="2"/>
                <w:szCs w:val="2"/>
              </w:rPr>
            </w:pPr>
          </w:p>
        </w:tc>
        <w:tc>
          <w:tcPr>
            <w:tcW w:w="7519" w:type="dxa"/>
            <w:tcBorders>
              <w:left w:val="single" w:sz="8" w:space="0" w:color="000000"/>
              <w:bottom w:val="single" w:sz="6" w:space="0" w:color="000000"/>
              <w:right w:val="single" w:sz="6" w:space="0" w:color="000000"/>
            </w:tcBorders>
            <w:shd w:val="clear" w:color="auto" w:fill="F2DBDB" w:themeFill="accent2" w:themeFillTint="33"/>
          </w:tcPr>
          <w:p w14:paraId="6B0EAA29" w14:textId="77777777" w:rsidR="00D62A22" w:rsidRDefault="00D62A22" w:rsidP="00BA3CA1">
            <w:pPr>
              <w:pStyle w:val="TableParagraph"/>
              <w:spacing w:before="35"/>
              <w:ind w:left="206"/>
              <w:rPr>
                <w:sz w:val="16"/>
              </w:rPr>
            </w:pPr>
            <w:r>
              <w:rPr>
                <w:b/>
                <w:sz w:val="16"/>
              </w:rPr>
              <w:t xml:space="preserve">6. </w:t>
            </w:r>
            <w:r>
              <w:rPr>
                <w:sz w:val="16"/>
              </w:rPr>
              <w:t>The system SHOULD conform to function</w:t>
            </w:r>
            <w:r>
              <w:rPr>
                <w:color w:val="0000FF"/>
                <w:sz w:val="16"/>
              </w:rPr>
              <w:t xml:space="preserve"> </w:t>
            </w:r>
            <w:hyperlink w:anchor="_bookmark26" w:history="1">
              <w:r>
                <w:rPr>
                  <w:color w:val="0000FF"/>
                  <w:sz w:val="16"/>
                  <w:u w:val="single" w:color="0000FF"/>
                </w:rPr>
                <w:t>CPS.1.7.1</w:t>
              </w:r>
            </w:hyperlink>
            <w:r>
              <w:rPr>
                <w:color w:val="0000FF"/>
                <w:sz w:val="16"/>
              </w:rPr>
              <w:t xml:space="preserve"> </w:t>
            </w:r>
            <w:r>
              <w:rPr>
                <w:sz w:val="16"/>
              </w:rPr>
              <w:t>(Support for Patient and Family Preferences).</w:t>
            </w:r>
          </w:p>
        </w:tc>
        <w:tc>
          <w:tcPr>
            <w:tcW w:w="934" w:type="dxa"/>
            <w:tcBorders>
              <w:left w:val="single" w:sz="6" w:space="0" w:color="000000"/>
              <w:bottom w:val="single" w:sz="6" w:space="0" w:color="000000"/>
              <w:right w:val="single" w:sz="6" w:space="0" w:color="000000"/>
            </w:tcBorders>
            <w:shd w:val="clear" w:color="auto" w:fill="F2DBDB" w:themeFill="accent2" w:themeFillTint="33"/>
            <w:vAlign w:val="center"/>
          </w:tcPr>
          <w:p w14:paraId="2CA2C455" w14:textId="77777777" w:rsidR="00D62A22" w:rsidRDefault="00D62A22" w:rsidP="00D66D68">
            <w:pPr>
              <w:pStyle w:val="TableParagraph"/>
              <w:ind w:left="16"/>
              <w:jc w:val="center"/>
              <w:rPr>
                <w:sz w:val="16"/>
              </w:rPr>
            </w:pPr>
            <w:r>
              <w:rPr>
                <w:sz w:val="16"/>
              </w:rPr>
              <w:t>0</w:t>
            </w:r>
          </w:p>
        </w:tc>
        <w:tc>
          <w:tcPr>
            <w:tcW w:w="951" w:type="dxa"/>
            <w:tcBorders>
              <w:left w:val="single" w:sz="6" w:space="0" w:color="000000"/>
              <w:bottom w:val="single" w:sz="6" w:space="0" w:color="000000"/>
              <w:right w:val="single" w:sz="6" w:space="0" w:color="000000"/>
            </w:tcBorders>
            <w:shd w:val="clear" w:color="auto" w:fill="F2DBDB" w:themeFill="accent2" w:themeFillTint="33"/>
            <w:vAlign w:val="center"/>
          </w:tcPr>
          <w:p w14:paraId="61E20C99" w14:textId="18E47646" w:rsidR="00D62A22" w:rsidRDefault="00D66D68" w:rsidP="00D66D68">
            <w:pPr>
              <w:pStyle w:val="TableParagraph"/>
              <w:ind w:left="1" w:right="45"/>
              <w:jc w:val="center"/>
              <w:rPr>
                <w:sz w:val="16"/>
              </w:rPr>
            </w:pPr>
            <w:r>
              <w:rPr>
                <w:sz w:val="16"/>
              </w:rPr>
              <w:t>A</w:t>
            </w:r>
          </w:p>
        </w:tc>
        <w:tc>
          <w:tcPr>
            <w:tcW w:w="962" w:type="dxa"/>
            <w:gridSpan w:val="3"/>
            <w:tcBorders>
              <w:left w:val="single" w:sz="6" w:space="0" w:color="000000"/>
              <w:bottom w:val="single" w:sz="6" w:space="0" w:color="000000"/>
              <w:right w:val="single" w:sz="6" w:space="0" w:color="000000"/>
            </w:tcBorders>
            <w:shd w:val="clear" w:color="auto" w:fill="F2DBDB" w:themeFill="accent2" w:themeFillTint="33"/>
            <w:vAlign w:val="center"/>
          </w:tcPr>
          <w:p w14:paraId="3401DA1C" w14:textId="388BAFBF" w:rsidR="00D62A22" w:rsidRDefault="00D62A22" w:rsidP="00D66D68">
            <w:pPr>
              <w:pStyle w:val="TableParagraph"/>
              <w:ind w:left="0" w:right="106"/>
              <w:jc w:val="center"/>
              <w:rPr>
                <w:sz w:val="16"/>
              </w:rPr>
            </w:pPr>
          </w:p>
        </w:tc>
      </w:tr>
      <w:tr w:rsidR="007617AB" w14:paraId="18DF8555" w14:textId="46193AA4" w:rsidTr="00477D98">
        <w:trPr>
          <w:trHeight w:val="188"/>
        </w:trPr>
        <w:tc>
          <w:tcPr>
            <w:tcW w:w="2401" w:type="dxa"/>
            <w:tcBorders>
              <w:top w:val="single" w:sz="12" w:space="0" w:color="000000"/>
              <w:bottom w:val="single" w:sz="2" w:space="0" w:color="000000"/>
            </w:tcBorders>
            <w:shd w:val="clear" w:color="auto" w:fill="99FF99"/>
          </w:tcPr>
          <w:p w14:paraId="2F63671B" w14:textId="77777777" w:rsidR="007617AB" w:rsidRDefault="007617AB" w:rsidP="00BA3CA1">
            <w:pPr>
              <w:pStyle w:val="TableParagraph"/>
              <w:spacing w:line="169" w:lineRule="exact"/>
              <w:ind w:left="84"/>
              <w:rPr>
                <w:sz w:val="16"/>
              </w:rPr>
            </w:pPr>
            <w:r>
              <w:rPr>
                <w:sz w:val="16"/>
              </w:rPr>
              <w:t>CP.1.9</w:t>
            </w:r>
          </w:p>
        </w:tc>
        <w:tc>
          <w:tcPr>
            <w:tcW w:w="7519" w:type="dxa"/>
            <w:vMerge w:val="restart"/>
            <w:tcBorders>
              <w:top w:val="single" w:sz="12" w:space="0" w:color="000000"/>
            </w:tcBorders>
            <w:shd w:val="clear" w:color="auto" w:fill="99FF99"/>
            <w:vAlign w:val="center"/>
          </w:tcPr>
          <w:p w14:paraId="1377530C" w14:textId="1B53D7D1" w:rsidR="007617AB" w:rsidRPr="00295769" w:rsidRDefault="00173BB5" w:rsidP="00295769">
            <w:pPr>
              <w:pStyle w:val="TableParagraph"/>
              <w:ind w:left="86"/>
              <w:jc w:val="center"/>
              <w:rPr>
                <w:b/>
                <w:sz w:val="16"/>
              </w:rPr>
            </w:pPr>
            <w:r w:rsidRPr="00295769">
              <w:rPr>
                <w:b/>
                <w:sz w:val="24"/>
              </w:rPr>
              <w:t>Manage Adverse Events</w:t>
            </w:r>
          </w:p>
        </w:tc>
        <w:tc>
          <w:tcPr>
            <w:tcW w:w="934" w:type="dxa"/>
            <w:vMerge w:val="restart"/>
            <w:tcBorders>
              <w:top w:val="single" w:sz="12" w:space="0" w:color="000000"/>
            </w:tcBorders>
            <w:shd w:val="clear" w:color="auto" w:fill="99FF99"/>
            <w:vAlign w:val="center"/>
          </w:tcPr>
          <w:p w14:paraId="67B4A9B5" w14:textId="77777777" w:rsidR="007617AB" w:rsidRPr="00C7404D" w:rsidRDefault="007617AB" w:rsidP="00C7404D">
            <w:pPr>
              <w:pStyle w:val="TableParagraph"/>
              <w:ind w:left="243" w:right="237"/>
              <w:jc w:val="center"/>
              <w:rPr>
                <w:sz w:val="16"/>
                <w:szCs w:val="16"/>
              </w:rPr>
            </w:pPr>
            <w:r w:rsidRPr="00C7404D">
              <w:rPr>
                <w:sz w:val="16"/>
                <w:szCs w:val="16"/>
              </w:rPr>
              <w:t>170</w:t>
            </w:r>
          </w:p>
        </w:tc>
        <w:tc>
          <w:tcPr>
            <w:tcW w:w="957" w:type="dxa"/>
            <w:gridSpan w:val="2"/>
            <w:vMerge w:val="restart"/>
            <w:tcBorders>
              <w:top w:val="single" w:sz="12" w:space="0" w:color="000000"/>
            </w:tcBorders>
            <w:shd w:val="clear" w:color="auto" w:fill="99FF99"/>
            <w:vAlign w:val="center"/>
          </w:tcPr>
          <w:p w14:paraId="7BFD09DD" w14:textId="28E2D4C5" w:rsidR="007617AB" w:rsidRPr="00C7404D" w:rsidRDefault="001A5AA1" w:rsidP="00C7404D">
            <w:pPr>
              <w:pStyle w:val="TableParagraph"/>
              <w:jc w:val="center"/>
              <w:rPr>
                <w:sz w:val="16"/>
                <w:szCs w:val="16"/>
              </w:rPr>
            </w:pPr>
            <w:r>
              <w:rPr>
                <w:sz w:val="16"/>
                <w:szCs w:val="16"/>
              </w:rPr>
              <w:t>Include</w:t>
            </w:r>
          </w:p>
        </w:tc>
        <w:tc>
          <w:tcPr>
            <w:tcW w:w="964" w:type="dxa"/>
            <w:gridSpan w:val="3"/>
            <w:vMerge w:val="restart"/>
            <w:tcBorders>
              <w:top w:val="single" w:sz="12" w:space="0" w:color="000000"/>
            </w:tcBorders>
            <w:shd w:val="clear" w:color="auto" w:fill="99FF99"/>
            <w:vAlign w:val="center"/>
          </w:tcPr>
          <w:p w14:paraId="50EB7095" w14:textId="49F89A84" w:rsidR="007617AB" w:rsidRPr="00C7404D" w:rsidRDefault="00C7404D" w:rsidP="00C7404D">
            <w:pPr>
              <w:pStyle w:val="TableParagraph"/>
              <w:ind w:left="0"/>
              <w:jc w:val="center"/>
              <w:rPr>
                <w:sz w:val="16"/>
                <w:szCs w:val="16"/>
              </w:rPr>
            </w:pPr>
            <w:r w:rsidRPr="00C7404D">
              <w:rPr>
                <w:sz w:val="16"/>
                <w:szCs w:val="16"/>
              </w:rPr>
              <w:t>DC.1.4.1</w:t>
            </w:r>
          </w:p>
        </w:tc>
      </w:tr>
      <w:tr w:rsidR="007617AB" w14:paraId="0F92A291" w14:textId="734AD726" w:rsidTr="00477D98">
        <w:trPr>
          <w:trHeight w:val="185"/>
        </w:trPr>
        <w:tc>
          <w:tcPr>
            <w:tcW w:w="2401" w:type="dxa"/>
            <w:tcBorders>
              <w:top w:val="single" w:sz="2" w:space="0" w:color="000000"/>
              <w:bottom w:val="single" w:sz="2" w:space="0" w:color="000000"/>
            </w:tcBorders>
            <w:shd w:val="clear" w:color="auto" w:fill="99FF99"/>
          </w:tcPr>
          <w:p w14:paraId="520ADC07" w14:textId="77777777" w:rsidR="007617AB" w:rsidRDefault="007617AB" w:rsidP="00BA3CA1">
            <w:pPr>
              <w:pStyle w:val="TableParagraph"/>
              <w:spacing w:line="166" w:lineRule="exact"/>
              <w:ind w:left="84"/>
              <w:rPr>
                <w:sz w:val="16"/>
              </w:rPr>
            </w:pPr>
            <w:r>
              <w:rPr>
                <w:sz w:val="16"/>
              </w:rPr>
              <w:t>Function</w:t>
            </w:r>
          </w:p>
        </w:tc>
        <w:tc>
          <w:tcPr>
            <w:tcW w:w="7519" w:type="dxa"/>
            <w:vMerge/>
            <w:tcBorders>
              <w:top w:val="nil"/>
            </w:tcBorders>
            <w:shd w:val="clear" w:color="auto" w:fill="99FF99"/>
          </w:tcPr>
          <w:p w14:paraId="05A7E3B2" w14:textId="77777777" w:rsidR="007617AB" w:rsidRDefault="007617AB" w:rsidP="00BA3CA1">
            <w:pPr>
              <w:rPr>
                <w:sz w:val="2"/>
                <w:szCs w:val="2"/>
              </w:rPr>
            </w:pPr>
          </w:p>
        </w:tc>
        <w:tc>
          <w:tcPr>
            <w:tcW w:w="934" w:type="dxa"/>
            <w:vMerge/>
            <w:tcBorders>
              <w:top w:val="nil"/>
            </w:tcBorders>
            <w:shd w:val="clear" w:color="auto" w:fill="99FF99"/>
          </w:tcPr>
          <w:p w14:paraId="14D6CD67" w14:textId="77777777" w:rsidR="007617AB" w:rsidRDefault="007617AB" w:rsidP="00BA3CA1">
            <w:pPr>
              <w:rPr>
                <w:sz w:val="2"/>
                <w:szCs w:val="2"/>
              </w:rPr>
            </w:pPr>
          </w:p>
        </w:tc>
        <w:tc>
          <w:tcPr>
            <w:tcW w:w="957" w:type="dxa"/>
            <w:gridSpan w:val="2"/>
            <w:vMerge/>
            <w:shd w:val="clear" w:color="auto" w:fill="99FF99"/>
          </w:tcPr>
          <w:p w14:paraId="322FD4F8" w14:textId="77777777" w:rsidR="007617AB" w:rsidRDefault="007617AB" w:rsidP="00BA3CA1">
            <w:pPr>
              <w:rPr>
                <w:sz w:val="2"/>
                <w:szCs w:val="2"/>
              </w:rPr>
            </w:pPr>
          </w:p>
        </w:tc>
        <w:tc>
          <w:tcPr>
            <w:tcW w:w="964" w:type="dxa"/>
            <w:gridSpan w:val="3"/>
            <w:vMerge/>
            <w:shd w:val="clear" w:color="auto" w:fill="99FF99"/>
          </w:tcPr>
          <w:p w14:paraId="192CB089" w14:textId="357059BF" w:rsidR="007617AB" w:rsidRDefault="007617AB" w:rsidP="00BA3CA1">
            <w:pPr>
              <w:rPr>
                <w:sz w:val="2"/>
                <w:szCs w:val="2"/>
              </w:rPr>
            </w:pPr>
          </w:p>
        </w:tc>
      </w:tr>
      <w:tr w:rsidR="007617AB" w14:paraId="1A52108D" w14:textId="6DDC297A" w:rsidTr="00D66D68">
        <w:trPr>
          <w:trHeight w:val="1040"/>
        </w:trPr>
        <w:tc>
          <w:tcPr>
            <w:tcW w:w="12775" w:type="dxa"/>
            <w:gridSpan w:val="8"/>
            <w:tcBorders>
              <w:bottom w:val="single" w:sz="6" w:space="0" w:color="000000"/>
            </w:tcBorders>
          </w:tcPr>
          <w:p w14:paraId="3E82F25E" w14:textId="77777777" w:rsidR="007617AB" w:rsidRDefault="007617AB" w:rsidP="00C7404D">
            <w:pPr>
              <w:pStyle w:val="TableParagraph"/>
              <w:spacing w:before="67"/>
              <w:ind w:left="330" w:right="121"/>
              <w:rPr>
                <w:sz w:val="16"/>
              </w:rPr>
            </w:pPr>
            <w:r>
              <w:rPr>
                <w:b/>
                <w:sz w:val="16"/>
              </w:rPr>
              <w:t xml:space="preserve">Statement: </w:t>
            </w:r>
            <w:r>
              <w:rPr>
                <w:sz w:val="16"/>
              </w:rPr>
              <w:t>Capture and maintain adverse events.</w:t>
            </w:r>
          </w:p>
          <w:p w14:paraId="32301B64" w14:textId="4098CB01" w:rsidR="007617AB" w:rsidRDefault="007617AB" w:rsidP="00C7404D">
            <w:pPr>
              <w:pStyle w:val="TableParagraph"/>
              <w:spacing w:before="67"/>
              <w:ind w:left="330" w:right="121"/>
              <w:rPr>
                <w:b/>
                <w:sz w:val="16"/>
              </w:rPr>
            </w:pPr>
            <w:r>
              <w:rPr>
                <w:b/>
                <w:sz w:val="16"/>
              </w:rPr>
              <w:t>Description:</w:t>
            </w:r>
            <w:r>
              <w:rPr>
                <w:b/>
                <w:spacing w:val="-3"/>
                <w:sz w:val="16"/>
              </w:rPr>
              <w:t xml:space="preserve"> </w:t>
            </w:r>
            <w:r>
              <w:rPr>
                <w:sz w:val="16"/>
              </w:rPr>
              <w:t>This</w:t>
            </w:r>
            <w:r>
              <w:rPr>
                <w:spacing w:val="-3"/>
                <w:sz w:val="16"/>
              </w:rPr>
              <w:t xml:space="preserve"> </w:t>
            </w:r>
            <w:r>
              <w:rPr>
                <w:sz w:val="16"/>
              </w:rPr>
              <w:t>function</w:t>
            </w:r>
            <w:r>
              <w:rPr>
                <w:spacing w:val="-3"/>
                <w:sz w:val="16"/>
              </w:rPr>
              <w:t xml:space="preserve"> </w:t>
            </w:r>
            <w:r>
              <w:rPr>
                <w:sz w:val="16"/>
              </w:rPr>
              <w:t>is</w:t>
            </w:r>
            <w:r>
              <w:rPr>
                <w:spacing w:val="-3"/>
                <w:sz w:val="16"/>
              </w:rPr>
              <w:t xml:space="preserve"> </w:t>
            </w:r>
            <w:r>
              <w:rPr>
                <w:sz w:val="16"/>
              </w:rPr>
              <w:t>focused</w:t>
            </w:r>
            <w:r>
              <w:rPr>
                <w:spacing w:val="-3"/>
                <w:sz w:val="16"/>
              </w:rPr>
              <w:t xml:space="preserve"> </w:t>
            </w:r>
            <w:r>
              <w:rPr>
                <w:sz w:val="16"/>
              </w:rPr>
              <w:t>on</w:t>
            </w:r>
            <w:r>
              <w:rPr>
                <w:spacing w:val="-3"/>
                <w:sz w:val="16"/>
              </w:rPr>
              <w:t xml:space="preserve"> </w:t>
            </w:r>
            <w:r>
              <w:rPr>
                <w:sz w:val="16"/>
              </w:rPr>
              <w:t>the</w:t>
            </w:r>
            <w:r>
              <w:rPr>
                <w:spacing w:val="-3"/>
                <w:sz w:val="16"/>
              </w:rPr>
              <w:t xml:space="preserve"> </w:t>
            </w:r>
            <w:r>
              <w:rPr>
                <w:sz w:val="16"/>
              </w:rPr>
              <w:t>capture</w:t>
            </w:r>
            <w:r>
              <w:rPr>
                <w:spacing w:val="-3"/>
                <w:sz w:val="16"/>
              </w:rPr>
              <w:t xml:space="preserve"> </w:t>
            </w:r>
            <w:r>
              <w:rPr>
                <w:sz w:val="16"/>
              </w:rPr>
              <w:t>and</w:t>
            </w:r>
            <w:r>
              <w:rPr>
                <w:spacing w:val="-3"/>
                <w:sz w:val="16"/>
              </w:rPr>
              <w:t xml:space="preserve"> </w:t>
            </w:r>
            <w:r>
              <w:rPr>
                <w:sz w:val="16"/>
              </w:rPr>
              <w:t>maintenance</w:t>
            </w:r>
            <w:r>
              <w:rPr>
                <w:spacing w:val="-3"/>
                <w:sz w:val="16"/>
              </w:rPr>
              <w:t xml:space="preserve"> </w:t>
            </w:r>
            <w:r>
              <w:rPr>
                <w:sz w:val="16"/>
              </w:rPr>
              <w:t>of</w:t>
            </w:r>
            <w:r>
              <w:rPr>
                <w:spacing w:val="-3"/>
                <w:sz w:val="16"/>
              </w:rPr>
              <w:t xml:space="preserve"> </w:t>
            </w:r>
            <w:r>
              <w:rPr>
                <w:sz w:val="16"/>
              </w:rPr>
              <w:t>adverse</w:t>
            </w:r>
            <w:r>
              <w:rPr>
                <w:spacing w:val="-3"/>
                <w:sz w:val="16"/>
              </w:rPr>
              <w:t xml:space="preserve"> </w:t>
            </w:r>
            <w:r>
              <w:rPr>
                <w:sz w:val="16"/>
              </w:rPr>
              <w:t>events</w:t>
            </w:r>
            <w:r>
              <w:rPr>
                <w:spacing w:val="-3"/>
                <w:sz w:val="16"/>
              </w:rPr>
              <w:t xml:space="preserve"> </w:t>
            </w:r>
            <w:r>
              <w:rPr>
                <w:sz w:val="16"/>
              </w:rPr>
              <w:t>that</w:t>
            </w:r>
            <w:r>
              <w:rPr>
                <w:spacing w:val="-3"/>
                <w:sz w:val="16"/>
              </w:rPr>
              <w:t xml:space="preserve"> </w:t>
            </w:r>
            <w:r>
              <w:rPr>
                <w:sz w:val="16"/>
              </w:rPr>
              <w:t>have</w:t>
            </w:r>
            <w:r>
              <w:rPr>
                <w:spacing w:val="-3"/>
                <w:sz w:val="16"/>
              </w:rPr>
              <w:t xml:space="preserve"> </w:t>
            </w:r>
            <w:r>
              <w:rPr>
                <w:sz w:val="16"/>
              </w:rPr>
              <w:t>occurred</w:t>
            </w:r>
            <w:r>
              <w:rPr>
                <w:spacing w:val="-3"/>
                <w:sz w:val="16"/>
              </w:rPr>
              <w:t xml:space="preserve"> </w:t>
            </w:r>
            <w:r>
              <w:rPr>
                <w:sz w:val="16"/>
              </w:rPr>
              <w:t>to</w:t>
            </w:r>
            <w:r>
              <w:rPr>
                <w:spacing w:val="-3"/>
                <w:sz w:val="16"/>
              </w:rPr>
              <w:t xml:space="preserve"> </w:t>
            </w:r>
            <w:r>
              <w:rPr>
                <w:sz w:val="16"/>
              </w:rPr>
              <w:t>the</w:t>
            </w:r>
            <w:r>
              <w:rPr>
                <w:spacing w:val="-3"/>
                <w:sz w:val="16"/>
              </w:rPr>
              <w:t xml:space="preserve"> </w:t>
            </w:r>
            <w:r>
              <w:rPr>
                <w:sz w:val="16"/>
              </w:rPr>
              <w:t>patient.</w:t>
            </w:r>
            <w:r>
              <w:rPr>
                <w:spacing w:val="-3"/>
                <w:sz w:val="16"/>
              </w:rPr>
              <w:t xml:space="preserve"> </w:t>
            </w:r>
            <w:r>
              <w:rPr>
                <w:sz w:val="16"/>
              </w:rPr>
              <w:t>The</w:t>
            </w:r>
            <w:r>
              <w:rPr>
                <w:spacing w:val="-3"/>
                <w:sz w:val="16"/>
              </w:rPr>
              <w:t xml:space="preserve"> </w:t>
            </w:r>
            <w:r>
              <w:rPr>
                <w:sz w:val="16"/>
              </w:rPr>
              <w:t>system should</w:t>
            </w:r>
            <w:r>
              <w:rPr>
                <w:spacing w:val="-2"/>
                <w:sz w:val="16"/>
              </w:rPr>
              <w:t xml:space="preserve"> </w:t>
            </w:r>
            <w:r>
              <w:rPr>
                <w:sz w:val="16"/>
              </w:rPr>
              <w:t>capture</w:t>
            </w:r>
            <w:r>
              <w:rPr>
                <w:spacing w:val="-2"/>
                <w:sz w:val="16"/>
              </w:rPr>
              <w:t xml:space="preserve"> </w:t>
            </w:r>
            <w:r>
              <w:rPr>
                <w:sz w:val="16"/>
              </w:rPr>
              <w:t>discrete</w:t>
            </w:r>
            <w:r>
              <w:rPr>
                <w:spacing w:val="-2"/>
                <w:sz w:val="16"/>
              </w:rPr>
              <w:t xml:space="preserve"> </w:t>
            </w:r>
            <w:r>
              <w:rPr>
                <w:sz w:val="16"/>
              </w:rPr>
              <w:t>information</w:t>
            </w:r>
            <w:r>
              <w:rPr>
                <w:spacing w:val="-2"/>
                <w:sz w:val="16"/>
              </w:rPr>
              <w:t xml:space="preserve"> </w:t>
            </w:r>
            <w:r>
              <w:rPr>
                <w:sz w:val="16"/>
              </w:rPr>
              <w:t>about</w:t>
            </w:r>
            <w:r>
              <w:rPr>
                <w:spacing w:val="-2"/>
                <w:sz w:val="16"/>
              </w:rPr>
              <w:t xml:space="preserve"> </w:t>
            </w:r>
            <w:r>
              <w:rPr>
                <w:sz w:val="16"/>
              </w:rPr>
              <w:t>the</w:t>
            </w:r>
            <w:r>
              <w:rPr>
                <w:spacing w:val="-2"/>
                <w:sz w:val="16"/>
              </w:rPr>
              <w:t xml:space="preserve"> </w:t>
            </w:r>
            <w:r>
              <w:rPr>
                <w:sz w:val="16"/>
              </w:rPr>
              <w:t>adverse</w:t>
            </w:r>
            <w:r>
              <w:rPr>
                <w:spacing w:val="-2"/>
                <w:sz w:val="16"/>
              </w:rPr>
              <w:t xml:space="preserve"> </w:t>
            </w:r>
            <w:r>
              <w:rPr>
                <w:sz w:val="16"/>
              </w:rPr>
              <w:t>event</w:t>
            </w:r>
            <w:r>
              <w:rPr>
                <w:spacing w:val="-2"/>
                <w:sz w:val="16"/>
              </w:rPr>
              <w:t xml:space="preserve"> </w:t>
            </w:r>
            <w:r>
              <w:rPr>
                <w:sz w:val="16"/>
              </w:rPr>
              <w:t>to</w:t>
            </w:r>
            <w:r>
              <w:rPr>
                <w:spacing w:val="-2"/>
                <w:sz w:val="16"/>
              </w:rPr>
              <w:t xml:space="preserve"> </w:t>
            </w:r>
            <w:r>
              <w:rPr>
                <w:sz w:val="16"/>
              </w:rPr>
              <w:t>enable</w:t>
            </w:r>
            <w:r>
              <w:rPr>
                <w:spacing w:val="-2"/>
                <w:sz w:val="16"/>
              </w:rPr>
              <w:t xml:space="preserve"> </w:t>
            </w:r>
            <w:r>
              <w:rPr>
                <w:sz w:val="16"/>
              </w:rPr>
              <w:t>the</w:t>
            </w:r>
            <w:r>
              <w:rPr>
                <w:spacing w:val="-2"/>
                <w:sz w:val="16"/>
              </w:rPr>
              <w:t xml:space="preserve"> </w:t>
            </w:r>
            <w:r>
              <w:rPr>
                <w:sz w:val="16"/>
              </w:rPr>
              <w:t>rendering</w:t>
            </w:r>
            <w:r>
              <w:rPr>
                <w:spacing w:val="-2"/>
                <w:sz w:val="16"/>
              </w:rPr>
              <w:t xml:space="preserve"> </w:t>
            </w:r>
            <w:r>
              <w:rPr>
                <w:sz w:val="16"/>
              </w:rPr>
              <w:t>Serious</w:t>
            </w:r>
            <w:r>
              <w:rPr>
                <w:spacing w:val="-2"/>
                <w:sz w:val="16"/>
              </w:rPr>
              <w:t xml:space="preserve"> </w:t>
            </w:r>
            <w:r>
              <w:rPr>
                <w:sz w:val="16"/>
              </w:rPr>
              <w:t>Adverse</w:t>
            </w:r>
            <w:r>
              <w:rPr>
                <w:spacing w:val="-2"/>
                <w:sz w:val="16"/>
              </w:rPr>
              <w:t xml:space="preserve"> </w:t>
            </w:r>
            <w:r>
              <w:rPr>
                <w:sz w:val="16"/>
              </w:rPr>
              <w:t>Event</w:t>
            </w:r>
            <w:r>
              <w:rPr>
                <w:spacing w:val="-2"/>
                <w:sz w:val="16"/>
              </w:rPr>
              <w:t xml:space="preserve"> </w:t>
            </w:r>
            <w:r>
              <w:rPr>
                <w:sz w:val="16"/>
              </w:rPr>
              <w:t>(SAE)</w:t>
            </w:r>
            <w:r>
              <w:rPr>
                <w:spacing w:val="-2"/>
                <w:sz w:val="16"/>
              </w:rPr>
              <w:t xml:space="preserve"> </w:t>
            </w:r>
            <w:r>
              <w:rPr>
                <w:sz w:val="16"/>
              </w:rPr>
              <w:t>reports</w:t>
            </w:r>
            <w:r>
              <w:rPr>
                <w:spacing w:val="-2"/>
                <w:sz w:val="16"/>
              </w:rPr>
              <w:t xml:space="preserve"> </w:t>
            </w:r>
            <w:r>
              <w:rPr>
                <w:sz w:val="16"/>
              </w:rPr>
              <w:t>according</w:t>
            </w:r>
            <w:r>
              <w:rPr>
                <w:spacing w:val="-2"/>
                <w:sz w:val="16"/>
              </w:rPr>
              <w:t xml:space="preserve"> </w:t>
            </w:r>
            <w:r>
              <w:rPr>
                <w:sz w:val="16"/>
              </w:rPr>
              <w:t>to organizational policy, and or jurisdictional law. Reporting may conform to the HL7 Individual Case Safety Reporting (ICSR).</w:t>
            </w:r>
          </w:p>
        </w:tc>
      </w:tr>
      <w:tr w:rsidR="00541309" w14:paraId="6D41390A" w14:textId="7A979EB8" w:rsidTr="00A24252">
        <w:trPr>
          <w:trHeight w:val="240"/>
        </w:trPr>
        <w:tc>
          <w:tcPr>
            <w:tcW w:w="2401" w:type="dxa"/>
            <w:vMerge w:val="restart"/>
            <w:tcBorders>
              <w:right w:val="single" w:sz="8" w:space="0" w:color="000000"/>
            </w:tcBorders>
          </w:tcPr>
          <w:p w14:paraId="5951C2D2" w14:textId="77777777" w:rsidR="00541309" w:rsidRDefault="00541309" w:rsidP="00BA3CA1">
            <w:pPr>
              <w:pStyle w:val="TableParagraph"/>
              <w:rPr>
                <w:sz w:val="16"/>
              </w:rPr>
            </w:pPr>
          </w:p>
        </w:tc>
        <w:tc>
          <w:tcPr>
            <w:tcW w:w="7519" w:type="dxa"/>
            <w:tcBorders>
              <w:top w:val="single" w:sz="6" w:space="0" w:color="000000"/>
              <w:left w:val="single" w:sz="8" w:space="0" w:color="000000"/>
              <w:right w:val="single" w:sz="6" w:space="0" w:color="000000"/>
            </w:tcBorders>
            <w:shd w:val="clear" w:color="auto" w:fill="DBE5F1" w:themeFill="accent1" w:themeFillTint="33"/>
          </w:tcPr>
          <w:p w14:paraId="30ABDBB7" w14:textId="77777777" w:rsidR="00541309" w:rsidRDefault="00541309" w:rsidP="00BA3CA1">
            <w:pPr>
              <w:pStyle w:val="TableParagraph"/>
              <w:spacing w:before="35"/>
              <w:ind w:left="206"/>
              <w:rPr>
                <w:sz w:val="16"/>
              </w:rPr>
            </w:pPr>
            <w:r>
              <w:rPr>
                <w:b/>
                <w:sz w:val="16"/>
              </w:rPr>
              <w:t xml:space="preserve">1. </w:t>
            </w:r>
            <w:r>
              <w:rPr>
                <w:sz w:val="16"/>
              </w:rPr>
              <w:t>The system SHALL provide the ability to manage adverse events associated with a patient.</w:t>
            </w:r>
          </w:p>
        </w:tc>
        <w:tc>
          <w:tcPr>
            <w:tcW w:w="934" w:type="dxa"/>
            <w:tcBorders>
              <w:top w:val="single" w:sz="6" w:space="0" w:color="000000"/>
              <w:left w:val="single" w:sz="6" w:space="0" w:color="000000"/>
              <w:right w:val="single" w:sz="6" w:space="0" w:color="000000"/>
            </w:tcBorders>
            <w:shd w:val="clear" w:color="auto" w:fill="DBE5F1" w:themeFill="accent1" w:themeFillTint="33"/>
            <w:vAlign w:val="center"/>
          </w:tcPr>
          <w:p w14:paraId="4C18C4C3" w14:textId="77777777" w:rsidR="00541309" w:rsidRPr="00C7404D" w:rsidRDefault="00541309" w:rsidP="00C7404D">
            <w:pPr>
              <w:pStyle w:val="TableParagraph"/>
              <w:ind w:left="326" w:right="310"/>
              <w:jc w:val="center"/>
              <w:rPr>
                <w:sz w:val="16"/>
                <w:szCs w:val="16"/>
              </w:rPr>
            </w:pPr>
            <w:r w:rsidRPr="00C7404D">
              <w:rPr>
                <w:sz w:val="16"/>
                <w:szCs w:val="16"/>
              </w:rPr>
              <w:t>171</w:t>
            </w:r>
          </w:p>
        </w:tc>
        <w:tc>
          <w:tcPr>
            <w:tcW w:w="957" w:type="dxa"/>
            <w:gridSpan w:val="2"/>
            <w:tcBorders>
              <w:top w:val="single" w:sz="6" w:space="0" w:color="000000"/>
              <w:left w:val="single" w:sz="6" w:space="0" w:color="000000"/>
              <w:right w:val="single" w:sz="6" w:space="0" w:color="000000"/>
            </w:tcBorders>
            <w:shd w:val="clear" w:color="auto" w:fill="DBE5F1" w:themeFill="accent1" w:themeFillTint="33"/>
            <w:vAlign w:val="center"/>
          </w:tcPr>
          <w:p w14:paraId="0EC72A17" w14:textId="5A9FBDD7" w:rsidR="00541309" w:rsidRPr="00C7404D" w:rsidRDefault="00C7404D" w:rsidP="00A24252">
            <w:pPr>
              <w:pStyle w:val="TableParagraph"/>
              <w:ind w:left="1" w:right="45"/>
              <w:jc w:val="center"/>
              <w:rPr>
                <w:sz w:val="16"/>
                <w:szCs w:val="16"/>
              </w:rPr>
            </w:pPr>
            <w:r w:rsidRPr="00C7404D">
              <w:rPr>
                <w:sz w:val="16"/>
                <w:szCs w:val="16"/>
              </w:rPr>
              <w:t>B/M</w:t>
            </w:r>
          </w:p>
        </w:tc>
        <w:tc>
          <w:tcPr>
            <w:tcW w:w="964" w:type="dxa"/>
            <w:gridSpan w:val="3"/>
            <w:tcBorders>
              <w:top w:val="single" w:sz="6" w:space="0" w:color="000000"/>
              <w:left w:val="single" w:sz="6" w:space="0" w:color="000000"/>
              <w:right w:val="single" w:sz="6" w:space="0" w:color="000000"/>
            </w:tcBorders>
            <w:shd w:val="clear" w:color="auto" w:fill="DBE5F1" w:themeFill="accent1" w:themeFillTint="33"/>
            <w:vAlign w:val="center"/>
          </w:tcPr>
          <w:p w14:paraId="25B0FF6B" w14:textId="01A4B4EC" w:rsidR="00541309" w:rsidRPr="00C7404D" w:rsidRDefault="00A24252" w:rsidP="00A24252">
            <w:pPr>
              <w:pStyle w:val="TableParagraph"/>
              <w:ind w:left="0" w:right="31"/>
              <w:jc w:val="center"/>
              <w:rPr>
                <w:sz w:val="16"/>
                <w:szCs w:val="16"/>
              </w:rPr>
            </w:pPr>
            <w:r>
              <w:rPr>
                <w:sz w:val="16"/>
                <w:szCs w:val="16"/>
              </w:rPr>
              <w:t>DC.1.4.1#1</w:t>
            </w:r>
          </w:p>
        </w:tc>
      </w:tr>
      <w:tr w:rsidR="00541309" w14:paraId="20890503" w14:textId="1243680B" w:rsidTr="00A24252">
        <w:trPr>
          <w:trHeight w:val="815"/>
        </w:trPr>
        <w:tc>
          <w:tcPr>
            <w:tcW w:w="2401" w:type="dxa"/>
            <w:vMerge/>
            <w:tcBorders>
              <w:top w:val="nil"/>
              <w:right w:val="single" w:sz="8" w:space="0" w:color="000000"/>
            </w:tcBorders>
          </w:tcPr>
          <w:p w14:paraId="7A362A6B" w14:textId="77777777" w:rsidR="00541309" w:rsidRDefault="00541309" w:rsidP="00BA3CA1">
            <w:pPr>
              <w:rPr>
                <w:sz w:val="2"/>
                <w:szCs w:val="2"/>
              </w:rPr>
            </w:pPr>
          </w:p>
        </w:tc>
        <w:tc>
          <w:tcPr>
            <w:tcW w:w="7519" w:type="dxa"/>
            <w:tcBorders>
              <w:left w:val="single" w:sz="8" w:space="0" w:color="000000"/>
              <w:right w:val="single" w:sz="6" w:space="0" w:color="000000"/>
            </w:tcBorders>
            <w:shd w:val="clear" w:color="auto" w:fill="DBE5F1" w:themeFill="accent1" w:themeFillTint="33"/>
          </w:tcPr>
          <w:p w14:paraId="0B063965" w14:textId="5F04CDD8" w:rsidR="00541309" w:rsidRDefault="00541309" w:rsidP="00BA3CA1">
            <w:pPr>
              <w:pStyle w:val="TableParagraph"/>
              <w:spacing w:before="28" w:line="190" w:lineRule="atLeast"/>
              <w:ind w:left="452" w:right="52" w:hanging="246"/>
              <w:jc w:val="both"/>
              <w:rPr>
                <w:sz w:val="16"/>
              </w:rPr>
            </w:pPr>
            <w:r>
              <w:rPr>
                <w:b/>
                <w:sz w:val="16"/>
              </w:rPr>
              <w:t xml:space="preserve">2. </w:t>
            </w:r>
            <w:r>
              <w:rPr>
                <w:sz w:val="16"/>
              </w:rPr>
              <w:t>The system SHALL capture and maintain as discrete data an adverse event. For example:</w:t>
            </w:r>
            <w:r w:rsidR="000D0308">
              <w:rPr>
                <w:sz w:val="16"/>
              </w:rPr>
              <w:t xml:space="preserve">  </w:t>
            </w:r>
            <w:r>
              <w:rPr>
                <w:sz w:val="16"/>
              </w:rPr>
              <w:t>a) Patient identification</w:t>
            </w:r>
            <w:r w:rsidR="000D0308">
              <w:rPr>
                <w:sz w:val="16"/>
              </w:rPr>
              <w:t>,</w:t>
            </w:r>
            <w:r w:rsidR="00760414">
              <w:rPr>
                <w:sz w:val="16"/>
              </w:rPr>
              <w:t xml:space="preserve"> </w:t>
            </w:r>
            <w:r>
              <w:rPr>
                <w:sz w:val="16"/>
              </w:rPr>
              <w:t>b) Event date/time</w:t>
            </w:r>
            <w:r w:rsidR="000D0308">
              <w:rPr>
                <w:sz w:val="16"/>
              </w:rPr>
              <w:t>, c</w:t>
            </w:r>
            <w:r>
              <w:rPr>
                <w:sz w:val="16"/>
              </w:rPr>
              <w:t xml:space="preserve">) Event </w:t>
            </w:r>
            <w:r w:rsidR="00760414">
              <w:rPr>
                <w:sz w:val="16"/>
              </w:rPr>
              <w:t>description</w:t>
            </w:r>
            <w:r w:rsidR="000D0308">
              <w:rPr>
                <w:sz w:val="16"/>
              </w:rPr>
              <w:t>, d</w:t>
            </w:r>
            <w:r>
              <w:rPr>
                <w:sz w:val="16"/>
              </w:rPr>
              <w:t xml:space="preserve">) Event </w:t>
            </w:r>
            <w:r w:rsidR="00760414">
              <w:rPr>
                <w:sz w:val="16"/>
              </w:rPr>
              <w:t>severity</w:t>
            </w:r>
            <w:r w:rsidR="000D0308">
              <w:rPr>
                <w:sz w:val="16"/>
              </w:rPr>
              <w:t>, e</w:t>
            </w:r>
            <w:r>
              <w:rPr>
                <w:sz w:val="16"/>
              </w:rPr>
              <w:t>) Event category (e.g., medication error, fall)</w:t>
            </w:r>
            <w:r w:rsidR="000D0308">
              <w:rPr>
                <w:sz w:val="16"/>
              </w:rPr>
              <w:t xml:space="preserve">, </w:t>
            </w:r>
            <w:r>
              <w:rPr>
                <w:sz w:val="16"/>
              </w:rPr>
              <w:t>f) Care providers associated with the event</w:t>
            </w:r>
            <w:r w:rsidR="000D0308">
              <w:rPr>
                <w:sz w:val="16"/>
              </w:rPr>
              <w:t xml:space="preserve"> </w:t>
            </w:r>
            <w:r>
              <w:rPr>
                <w:sz w:val="16"/>
              </w:rPr>
              <w:t>according to scope of practice, organizational policy, and/or jurisdictional law.</w:t>
            </w:r>
          </w:p>
        </w:tc>
        <w:tc>
          <w:tcPr>
            <w:tcW w:w="934" w:type="dxa"/>
            <w:tcBorders>
              <w:left w:val="single" w:sz="6" w:space="0" w:color="000000"/>
              <w:right w:val="single" w:sz="6" w:space="0" w:color="000000"/>
            </w:tcBorders>
            <w:shd w:val="clear" w:color="auto" w:fill="DBE5F1" w:themeFill="accent1" w:themeFillTint="33"/>
            <w:vAlign w:val="center"/>
          </w:tcPr>
          <w:p w14:paraId="5C78C777" w14:textId="77777777" w:rsidR="00541309" w:rsidRPr="00C7404D" w:rsidRDefault="00541309" w:rsidP="00C7404D">
            <w:pPr>
              <w:pStyle w:val="TableParagraph"/>
              <w:ind w:left="326" w:right="310"/>
              <w:jc w:val="center"/>
              <w:rPr>
                <w:sz w:val="16"/>
                <w:szCs w:val="16"/>
              </w:rPr>
            </w:pPr>
            <w:r w:rsidRPr="00C7404D">
              <w:rPr>
                <w:sz w:val="16"/>
                <w:szCs w:val="16"/>
              </w:rPr>
              <w:t>172</w:t>
            </w:r>
          </w:p>
        </w:tc>
        <w:tc>
          <w:tcPr>
            <w:tcW w:w="957" w:type="dxa"/>
            <w:gridSpan w:val="2"/>
            <w:tcBorders>
              <w:left w:val="single" w:sz="6" w:space="0" w:color="000000"/>
              <w:right w:val="single" w:sz="6" w:space="0" w:color="000000"/>
            </w:tcBorders>
            <w:shd w:val="clear" w:color="auto" w:fill="DBE5F1" w:themeFill="accent1" w:themeFillTint="33"/>
            <w:vAlign w:val="center"/>
          </w:tcPr>
          <w:p w14:paraId="539BDD80" w14:textId="018E8FE2" w:rsidR="00541309" w:rsidRPr="00C7404D" w:rsidRDefault="00C7404D" w:rsidP="00A24252">
            <w:pPr>
              <w:pStyle w:val="TableParagraph"/>
              <w:ind w:left="0"/>
              <w:jc w:val="center"/>
              <w:rPr>
                <w:sz w:val="16"/>
                <w:szCs w:val="16"/>
              </w:rPr>
            </w:pPr>
            <w:r w:rsidRPr="00C7404D">
              <w:rPr>
                <w:sz w:val="16"/>
                <w:szCs w:val="16"/>
              </w:rPr>
              <w:t>B/M</w:t>
            </w:r>
          </w:p>
        </w:tc>
        <w:tc>
          <w:tcPr>
            <w:tcW w:w="964" w:type="dxa"/>
            <w:gridSpan w:val="3"/>
            <w:tcBorders>
              <w:left w:val="single" w:sz="6" w:space="0" w:color="000000"/>
              <w:right w:val="single" w:sz="6" w:space="0" w:color="000000"/>
            </w:tcBorders>
            <w:shd w:val="clear" w:color="auto" w:fill="DBE5F1" w:themeFill="accent1" w:themeFillTint="33"/>
            <w:vAlign w:val="center"/>
          </w:tcPr>
          <w:p w14:paraId="3EFB1C01" w14:textId="45F580E8" w:rsidR="00541309" w:rsidRPr="00C7404D" w:rsidRDefault="00A24252" w:rsidP="00A24252">
            <w:pPr>
              <w:pStyle w:val="TableParagraph"/>
              <w:ind w:left="0"/>
              <w:jc w:val="center"/>
              <w:rPr>
                <w:sz w:val="16"/>
                <w:szCs w:val="16"/>
              </w:rPr>
            </w:pPr>
            <w:r>
              <w:rPr>
                <w:sz w:val="16"/>
                <w:szCs w:val="16"/>
              </w:rPr>
              <w:t>DC.1.4.1#1</w:t>
            </w:r>
          </w:p>
        </w:tc>
      </w:tr>
      <w:tr w:rsidR="00541309" w14:paraId="0FC08945" w14:textId="426E1A12" w:rsidTr="00A24252">
        <w:trPr>
          <w:trHeight w:val="431"/>
        </w:trPr>
        <w:tc>
          <w:tcPr>
            <w:tcW w:w="2401" w:type="dxa"/>
            <w:vMerge/>
            <w:tcBorders>
              <w:top w:val="nil"/>
              <w:right w:val="single" w:sz="8" w:space="0" w:color="000000"/>
            </w:tcBorders>
          </w:tcPr>
          <w:p w14:paraId="43920354" w14:textId="77777777" w:rsidR="00541309" w:rsidRDefault="00541309" w:rsidP="00BA3CA1">
            <w:pPr>
              <w:rPr>
                <w:sz w:val="2"/>
                <w:szCs w:val="2"/>
              </w:rPr>
            </w:pPr>
          </w:p>
        </w:tc>
        <w:tc>
          <w:tcPr>
            <w:tcW w:w="7519" w:type="dxa"/>
            <w:tcBorders>
              <w:left w:val="single" w:sz="8" w:space="0" w:color="000000"/>
              <w:right w:val="single" w:sz="6" w:space="0" w:color="000000"/>
            </w:tcBorders>
            <w:shd w:val="clear" w:color="auto" w:fill="F2DBDB" w:themeFill="accent2" w:themeFillTint="33"/>
          </w:tcPr>
          <w:p w14:paraId="5396930B" w14:textId="172E602D" w:rsidR="00541309" w:rsidRDefault="00541309" w:rsidP="00BA3CA1">
            <w:pPr>
              <w:pStyle w:val="TableParagraph"/>
              <w:spacing w:before="28" w:line="190" w:lineRule="atLeast"/>
              <w:ind w:left="452" w:hanging="246"/>
              <w:rPr>
                <w:sz w:val="16"/>
              </w:rPr>
            </w:pPr>
            <w:r>
              <w:rPr>
                <w:b/>
                <w:sz w:val="16"/>
              </w:rPr>
              <w:t xml:space="preserve">3. </w:t>
            </w:r>
            <w:r>
              <w:rPr>
                <w:sz w:val="16"/>
              </w:rPr>
              <w:t xml:space="preserve">The system SHALL provide the ability to capture and render a Serious Adverse Event (SAE) report according to organizational policy, and/or </w:t>
            </w:r>
            <w:r w:rsidR="000D0308">
              <w:rPr>
                <w:sz w:val="16"/>
              </w:rPr>
              <w:t>jurisdictional</w:t>
            </w:r>
            <w:r>
              <w:rPr>
                <w:sz w:val="16"/>
              </w:rPr>
              <w:t xml:space="preserve"> law.</w:t>
            </w:r>
          </w:p>
        </w:tc>
        <w:tc>
          <w:tcPr>
            <w:tcW w:w="934" w:type="dxa"/>
            <w:tcBorders>
              <w:left w:val="single" w:sz="6" w:space="0" w:color="000000"/>
              <w:right w:val="single" w:sz="6" w:space="0" w:color="000000"/>
            </w:tcBorders>
            <w:shd w:val="clear" w:color="auto" w:fill="F2DBDB" w:themeFill="accent2" w:themeFillTint="33"/>
            <w:vAlign w:val="center"/>
          </w:tcPr>
          <w:p w14:paraId="5293EB8E" w14:textId="77777777" w:rsidR="00541309" w:rsidRPr="00C7404D" w:rsidRDefault="00541309" w:rsidP="00C7404D">
            <w:pPr>
              <w:pStyle w:val="TableParagraph"/>
              <w:ind w:left="326" w:right="310"/>
              <w:jc w:val="center"/>
              <w:rPr>
                <w:sz w:val="16"/>
                <w:szCs w:val="16"/>
              </w:rPr>
            </w:pPr>
            <w:r w:rsidRPr="00C7404D">
              <w:rPr>
                <w:sz w:val="16"/>
                <w:szCs w:val="16"/>
              </w:rPr>
              <w:t>173</w:t>
            </w:r>
          </w:p>
        </w:tc>
        <w:tc>
          <w:tcPr>
            <w:tcW w:w="957" w:type="dxa"/>
            <w:gridSpan w:val="2"/>
            <w:tcBorders>
              <w:left w:val="single" w:sz="6" w:space="0" w:color="000000"/>
              <w:right w:val="single" w:sz="6" w:space="0" w:color="000000"/>
            </w:tcBorders>
            <w:shd w:val="clear" w:color="auto" w:fill="F2DBDB" w:themeFill="accent2" w:themeFillTint="33"/>
            <w:vAlign w:val="center"/>
          </w:tcPr>
          <w:p w14:paraId="552DBD78" w14:textId="51BA8553" w:rsidR="00541309" w:rsidRPr="00C7404D" w:rsidRDefault="00C7404D" w:rsidP="00C7404D">
            <w:pPr>
              <w:pStyle w:val="TableParagraph"/>
              <w:ind w:left="326" w:right="310"/>
              <w:jc w:val="center"/>
              <w:rPr>
                <w:sz w:val="16"/>
                <w:szCs w:val="16"/>
              </w:rPr>
            </w:pPr>
            <w:r w:rsidRPr="00C7404D">
              <w:rPr>
                <w:sz w:val="16"/>
                <w:szCs w:val="16"/>
              </w:rPr>
              <w:t>A</w:t>
            </w:r>
          </w:p>
        </w:tc>
        <w:tc>
          <w:tcPr>
            <w:tcW w:w="964" w:type="dxa"/>
            <w:gridSpan w:val="3"/>
            <w:tcBorders>
              <w:left w:val="single" w:sz="6" w:space="0" w:color="000000"/>
              <w:right w:val="single" w:sz="6" w:space="0" w:color="000000"/>
            </w:tcBorders>
            <w:shd w:val="clear" w:color="auto" w:fill="F2DBDB" w:themeFill="accent2" w:themeFillTint="33"/>
            <w:vAlign w:val="center"/>
          </w:tcPr>
          <w:p w14:paraId="14EAF7DD" w14:textId="1D8D6A25" w:rsidR="00541309" w:rsidRPr="00C7404D" w:rsidRDefault="00541309" w:rsidP="00A24252">
            <w:pPr>
              <w:pStyle w:val="TableParagraph"/>
              <w:ind w:left="0" w:right="31"/>
              <w:jc w:val="center"/>
              <w:rPr>
                <w:sz w:val="16"/>
                <w:szCs w:val="16"/>
              </w:rPr>
            </w:pPr>
          </w:p>
        </w:tc>
      </w:tr>
      <w:tr w:rsidR="00541309" w14:paraId="7A6C4839" w14:textId="15338C2A" w:rsidTr="00A24252">
        <w:trPr>
          <w:trHeight w:val="429"/>
        </w:trPr>
        <w:tc>
          <w:tcPr>
            <w:tcW w:w="2401" w:type="dxa"/>
            <w:vMerge/>
            <w:tcBorders>
              <w:top w:val="nil"/>
              <w:right w:val="single" w:sz="8" w:space="0" w:color="000000"/>
            </w:tcBorders>
          </w:tcPr>
          <w:p w14:paraId="685ED802" w14:textId="77777777" w:rsidR="00541309" w:rsidRDefault="00541309" w:rsidP="00BA3CA1">
            <w:pPr>
              <w:rPr>
                <w:sz w:val="2"/>
                <w:szCs w:val="2"/>
              </w:rPr>
            </w:pPr>
          </w:p>
        </w:tc>
        <w:tc>
          <w:tcPr>
            <w:tcW w:w="7519" w:type="dxa"/>
            <w:tcBorders>
              <w:left w:val="single" w:sz="8" w:space="0" w:color="000000"/>
              <w:bottom w:val="single" w:sz="8" w:space="0" w:color="000000"/>
              <w:right w:val="single" w:sz="6" w:space="0" w:color="000000"/>
            </w:tcBorders>
            <w:shd w:val="clear" w:color="auto" w:fill="A6A6A6" w:themeFill="background1" w:themeFillShade="A6"/>
          </w:tcPr>
          <w:p w14:paraId="1991AA8F" w14:textId="77777777" w:rsidR="00541309" w:rsidRDefault="00541309" w:rsidP="00BA3CA1">
            <w:pPr>
              <w:pStyle w:val="TableParagraph"/>
              <w:spacing w:before="28" w:line="190" w:lineRule="atLeast"/>
              <w:ind w:left="452" w:hanging="246"/>
              <w:rPr>
                <w:sz w:val="16"/>
              </w:rPr>
            </w:pPr>
            <w:r>
              <w:rPr>
                <w:b/>
                <w:sz w:val="16"/>
              </w:rPr>
              <w:t>4.</w:t>
            </w:r>
            <w:r>
              <w:rPr>
                <w:b/>
                <w:spacing w:val="21"/>
                <w:sz w:val="16"/>
              </w:rPr>
              <w:t xml:space="preserve"> </w:t>
            </w:r>
            <w:r>
              <w:rPr>
                <w:sz w:val="16"/>
              </w:rPr>
              <w:t>The</w:t>
            </w:r>
            <w:r>
              <w:rPr>
                <w:spacing w:val="-8"/>
                <w:sz w:val="16"/>
              </w:rPr>
              <w:t xml:space="preserve"> </w:t>
            </w:r>
            <w:r>
              <w:rPr>
                <w:sz w:val="16"/>
              </w:rPr>
              <w:t>system</w:t>
            </w:r>
            <w:r>
              <w:rPr>
                <w:spacing w:val="-8"/>
                <w:sz w:val="16"/>
              </w:rPr>
              <w:t xml:space="preserve"> </w:t>
            </w:r>
            <w:r>
              <w:rPr>
                <w:sz w:val="16"/>
              </w:rPr>
              <w:t>MAY</w:t>
            </w:r>
            <w:r>
              <w:rPr>
                <w:spacing w:val="-8"/>
                <w:sz w:val="16"/>
              </w:rPr>
              <w:t xml:space="preserve"> </w:t>
            </w:r>
            <w:r>
              <w:rPr>
                <w:sz w:val="16"/>
              </w:rPr>
              <w:t>provide</w:t>
            </w:r>
            <w:r>
              <w:rPr>
                <w:spacing w:val="-8"/>
                <w:sz w:val="16"/>
              </w:rPr>
              <w:t xml:space="preserve"> </w:t>
            </w:r>
            <w:r>
              <w:rPr>
                <w:sz w:val="16"/>
              </w:rPr>
              <w:t>the</w:t>
            </w:r>
            <w:r>
              <w:rPr>
                <w:spacing w:val="-8"/>
                <w:sz w:val="16"/>
              </w:rPr>
              <w:t xml:space="preserve"> </w:t>
            </w:r>
            <w:r>
              <w:rPr>
                <w:sz w:val="16"/>
              </w:rPr>
              <w:t>ability</w:t>
            </w:r>
            <w:r>
              <w:rPr>
                <w:spacing w:val="-8"/>
                <w:sz w:val="16"/>
              </w:rPr>
              <w:t xml:space="preserve"> </w:t>
            </w:r>
            <w:r>
              <w:rPr>
                <w:sz w:val="16"/>
              </w:rPr>
              <w:t>to</w:t>
            </w:r>
            <w:r>
              <w:rPr>
                <w:spacing w:val="-8"/>
                <w:sz w:val="16"/>
              </w:rPr>
              <w:t xml:space="preserve"> </w:t>
            </w:r>
            <w:r>
              <w:rPr>
                <w:sz w:val="16"/>
              </w:rPr>
              <w:t>render</w:t>
            </w:r>
            <w:r>
              <w:rPr>
                <w:spacing w:val="-8"/>
                <w:sz w:val="16"/>
              </w:rPr>
              <w:t xml:space="preserve"> </w:t>
            </w:r>
            <w:r>
              <w:rPr>
                <w:sz w:val="16"/>
              </w:rPr>
              <w:t>a</w:t>
            </w:r>
            <w:r>
              <w:rPr>
                <w:spacing w:val="-8"/>
                <w:sz w:val="16"/>
              </w:rPr>
              <w:t xml:space="preserve"> </w:t>
            </w:r>
            <w:r>
              <w:rPr>
                <w:sz w:val="16"/>
              </w:rPr>
              <w:t>set</w:t>
            </w:r>
            <w:r>
              <w:rPr>
                <w:spacing w:val="-8"/>
                <w:sz w:val="16"/>
              </w:rPr>
              <w:t xml:space="preserve"> </w:t>
            </w:r>
            <w:r>
              <w:rPr>
                <w:sz w:val="16"/>
              </w:rPr>
              <w:t>of</w:t>
            </w:r>
            <w:r>
              <w:rPr>
                <w:spacing w:val="-8"/>
                <w:sz w:val="16"/>
              </w:rPr>
              <w:t xml:space="preserve"> </w:t>
            </w:r>
            <w:r>
              <w:rPr>
                <w:sz w:val="16"/>
              </w:rPr>
              <w:t>Serious</w:t>
            </w:r>
            <w:r>
              <w:rPr>
                <w:spacing w:val="-8"/>
                <w:sz w:val="16"/>
              </w:rPr>
              <w:t xml:space="preserve"> </w:t>
            </w:r>
            <w:r>
              <w:rPr>
                <w:sz w:val="16"/>
              </w:rPr>
              <w:t>Adverse</w:t>
            </w:r>
            <w:r>
              <w:rPr>
                <w:spacing w:val="-8"/>
                <w:sz w:val="16"/>
              </w:rPr>
              <w:t xml:space="preserve"> </w:t>
            </w:r>
            <w:r>
              <w:rPr>
                <w:sz w:val="16"/>
              </w:rPr>
              <w:t>Event</w:t>
            </w:r>
            <w:r>
              <w:rPr>
                <w:spacing w:val="-8"/>
                <w:sz w:val="16"/>
              </w:rPr>
              <w:t xml:space="preserve"> </w:t>
            </w:r>
            <w:r>
              <w:rPr>
                <w:sz w:val="16"/>
              </w:rPr>
              <w:t>(SAE)</w:t>
            </w:r>
            <w:r>
              <w:rPr>
                <w:spacing w:val="-8"/>
                <w:sz w:val="16"/>
              </w:rPr>
              <w:t xml:space="preserve"> </w:t>
            </w:r>
            <w:r>
              <w:rPr>
                <w:sz w:val="16"/>
              </w:rPr>
              <w:t>data</w:t>
            </w:r>
            <w:r>
              <w:rPr>
                <w:spacing w:val="-8"/>
                <w:sz w:val="16"/>
              </w:rPr>
              <w:t xml:space="preserve"> </w:t>
            </w:r>
            <w:r>
              <w:rPr>
                <w:sz w:val="16"/>
              </w:rPr>
              <w:t>as</w:t>
            </w:r>
            <w:r>
              <w:rPr>
                <w:spacing w:val="-8"/>
                <w:sz w:val="16"/>
              </w:rPr>
              <w:t xml:space="preserve"> </w:t>
            </w:r>
            <w:r>
              <w:rPr>
                <w:sz w:val="16"/>
              </w:rPr>
              <w:t>modeled by the current release of HL7 ICSR (Individual Case Safety Reporting).</w:t>
            </w:r>
          </w:p>
        </w:tc>
        <w:tc>
          <w:tcPr>
            <w:tcW w:w="934" w:type="dxa"/>
            <w:tcBorders>
              <w:left w:val="single" w:sz="6" w:space="0" w:color="000000"/>
              <w:bottom w:val="single" w:sz="8" w:space="0" w:color="000000"/>
              <w:right w:val="single" w:sz="6" w:space="0" w:color="000000"/>
            </w:tcBorders>
            <w:shd w:val="clear" w:color="auto" w:fill="A6A6A6" w:themeFill="background1" w:themeFillShade="A6"/>
            <w:vAlign w:val="center"/>
          </w:tcPr>
          <w:p w14:paraId="0448DDA9" w14:textId="77777777" w:rsidR="00541309" w:rsidRPr="00C7404D" w:rsidRDefault="00541309" w:rsidP="00C7404D">
            <w:pPr>
              <w:pStyle w:val="TableParagraph"/>
              <w:ind w:left="326" w:right="310"/>
              <w:jc w:val="center"/>
              <w:rPr>
                <w:sz w:val="16"/>
                <w:szCs w:val="16"/>
              </w:rPr>
            </w:pPr>
            <w:r w:rsidRPr="00C7404D">
              <w:rPr>
                <w:sz w:val="16"/>
                <w:szCs w:val="16"/>
              </w:rPr>
              <w:t>174</w:t>
            </w:r>
          </w:p>
        </w:tc>
        <w:tc>
          <w:tcPr>
            <w:tcW w:w="957" w:type="dxa"/>
            <w:gridSpan w:val="2"/>
            <w:tcBorders>
              <w:left w:val="single" w:sz="6" w:space="0" w:color="000000"/>
              <w:bottom w:val="single" w:sz="8" w:space="0" w:color="000000"/>
              <w:right w:val="single" w:sz="6" w:space="0" w:color="000000"/>
            </w:tcBorders>
            <w:shd w:val="clear" w:color="auto" w:fill="A6A6A6" w:themeFill="background1" w:themeFillShade="A6"/>
            <w:vAlign w:val="center"/>
          </w:tcPr>
          <w:p w14:paraId="33DC7D6B" w14:textId="614C9344" w:rsidR="00541309" w:rsidRPr="00C7404D" w:rsidRDefault="00C7404D" w:rsidP="00C7404D">
            <w:pPr>
              <w:pStyle w:val="TableParagraph"/>
              <w:ind w:left="326" w:right="310"/>
              <w:jc w:val="center"/>
              <w:rPr>
                <w:sz w:val="16"/>
                <w:szCs w:val="16"/>
              </w:rPr>
            </w:pPr>
            <w:r w:rsidRPr="00C7404D">
              <w:rPr>
                <w:sz w:val="16"/>
                <w:szCs w:val="16"/>
              </w:rPr>
              <w:t>D</w:t>
            </w:r>
          </w:p>
        </w:tc>
        <w:tc>
          <w:tcPr>
            <w:tcW w:w="964" w:type="dxa"/>
            <w:gridSpan w:val="3"/>
            <w:tcBorders>
              <w:left w:val="single" w:sz="6" w:space="0" w:color="000000"/>
              <w:bottom w:val="single" w:sz="8" w:space="0" w:color="000000"/>
              <w:right w:val="single" w:sz="6" w:space="0" w:color="000000"/>
            </w:tcBorders>
            <w:shd w:val="clear" w:color="auto" w:fill="A6A6A6" w:themeFill="background1" w:themeFillShade="A6"/>
            <w:vAlign w:val="center"/>
          </w:tcPr>
          <w:p w14:paraId="7594E78B" w14:textId="56CA8EFE" w:rsidR="00541309" w:rsidRPr="00C7404D" w:rsidRDefault="00541309" w:rsidP="00A24252">
            <w:pPr>
              <w:pStyle w:val="TableParagraph"/>
              <w:ind w:left="0" w:right="31"/>
              <w:jc w:val="center"/>
              <w:rPr>
                <w:sz w:val="16"/>
                <w:szCs w:val="16"/>
              </w:rPr>
            </w:pPr>
          </w:p>
        </w:tc>
      </w:tr>
    </w:tbl>
    <w:p w14:paraId="2509F9FE" w14:textId="77777777" w:rsidR="00A24252" w:rsidRDefault="00A24252">
      <w:bookmarkStart w:id="78" w:name="CP.2_Render_externally-sourced_Informati"/>
      <w:bookmarkStart w:id="79" w:name="_bookmark10"/>
      <w:bookmarkEnd w:id="78"/>
      <w:bookmarkEnd w:id="79"/>
      <w:r>
        <w:br w:type="page"/>
      </w:r>
    </w:p>
    <w:tbl>
      <w:tblPr>
        <w:tblW w:w="1277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7519"/>
        <w:gridCol w:w="934"/>
        <w:gridCol w:w="957"/>
        <w:gridCol w:w="964"/>
      </w:tblGrid>
      <w:tr w:rsidR="00A24252" w:rsidRPr="00A24252" w14:paraId="20C5C285" w14:textId="77777777" w:rsidTr="006D40DC">
        <w:trPr>
          <w:trHeight w:val="186"/>
        </w:trPr>
        <w:tc>
          <w:tcPr>
            <w:tcW w:w="2401" w:type="dxa"/>
            <w:tcBorders>
              <w:top w:val="single" w:sz="4" w:space="0" w:color="000000"/>
              <w:left w:val="single" w:sz="4" w:space="0" w:color="000000"/>
              <w:bottom w:val="single" w:sz="2" w:space="0" w:color="000000"/>
              <w:right w:val="single" w:sz="4" w:space="0" w:color="000000"/>
            </w:tcBorders>
            <w:shd w:val="clear" w:color="auto" w:fill="00B050"/>
          </w:tcPr>
          <w:p w14:paraId="0AC85381" w14:textId="77777777" w:rsidR="00A24252" w:rsidRPr="00A24252" w:rsidRDefault="00A24252" w:rsidP="004D2386">
            <w:pPr>
              <w:pStyle w:val="TableParagraph"/>
              <w:spacing w:line="167" w:lineRule="exact"/>
              <w:ind w:left="84"/>
              <w:rPr>
                <w:sz w:val="16"/>
                <w:szCs w:val="16"/>
              </w:rPr>
            </w:pPr>
            <w:r w:rsidRPr="00A24252">
              <w:rPr>
                <w:sz w:val="16"/>
                <w:szCs w:val="16"/>
              </w:rPr>
              <w:lastRenderedPageBreak/>
              <w:t>Section/Id#:</w:t>
            </w:r>
          </w:p>
          <w:p w14:paraId="42382141" w14:textId="77777777" w:rsidR="00A24252" w:rsidRPr="00A24252" w:rsidRDefault="00A24252" w:rsidP="004D2386">
            <w:pPr>
              <w:pStyle w:val="TableParagraph"/>
              <w:spacing w:line="167" w:lineRule="exact"/>
              <w:ind w:left="84"/>
              <w:rPr>
                <w:sz w:val="16"/>
                <w:szCs w:val="16"/>
              </w:rPr>
            </w:pPr>
            <w:r w:rsidRPr="00A24252">
              <w:rPr>
                <w:sz w:val="16"/>
                <w:szCs w:val="16"/>
              </w:rPr>
              <w:t>Type:</w:t>
            </w:r>
          </w:p>
          <w:p w14:paraId="7E608696" w14:textId="77777777" w:rsidR="00A24252" w:rsidRPr="00A24252" w:rsidRDefault="00A24252" w:rsidP="004D2386">
            <w:pPr>
              <w:pStyle w:val="TableParagraph"/>
              <w:spacing w:line="167" w:lineRule="exact"/>
              <w:ind w:left="84"/>
              <w:rPr>
                <w:sz w:val="16"/>
                <w:szCs w:val="16"/>
              </w:rPr>
            </w:pPr>
            <w:r w:rsidRPr="00A24252">
              <w:rPr>
                <w:sz w:val="16"/>
                <w:szCs w:val="16"/>
              </w:rPr>
              <w:t>Name:</w:t>
            </w:r>
          </w:p>
        </w:tc>
        <w:tc>
          <w:tcPr>
            <w:tcW w:w="7519" w:type="dxa"/>
            <w:vMerge w:val="restart"/>
            <w:tcBorders>
              <w:top w:val="single" w:sz="8" w:space="0" w:color="000000"/>
              <w:left w:val="single" w:sz="4" w:space="0" w:color="000000"/>
              <w:bottom w:val="single" w:sz="4" w:space="0" w:color="000000"/>
              <w:right w:val="single" w:sz="4" w:space="0" w:color="000000"/>
            </w:tcBorders>
            <w:shd w:val="clear" w:color="auto" w:fill="00B050"/>
          </w:tcPr>
          <w:p w14:paraId="58182FBD" w14:textId="77777777" w:rsidR="00A24252" w:rsidRPr="00760414" w:rsidRDefault="00A24252" w:rsidP="004D2386">
            <w:pPr>
              <w:pStyle w:val="TableParagraph"/>
              <w:rPr>
                <w:b/>
                <w:sz w:val="16"/>
                <w:szCs w:val="16"/>
              </w:rPr>
            </w:pPr>
          </w:p>
          <w:p w14:paraId="32EC3A41" w14:textId="77777777" w:rsidR="00A24252" w:rsidRPr="00760414" w:rsidRDefault="00A24252" w:rsidP="004D2386">
            <w:pPr>
              <w:pStyle w:val="TableParagraph"/>
              <w:rPr>
                <w:b/>
                <w:sz w:val="16"/>
                <w:szCs w:val="16"/>
              </w:rPr>
            </w:pPr>
            <w:r w:rsidRPr="00760414">
              <w:rPr>
                <w:b/>
                <w:sz w:val="16"/>
                <w:szCs w:val="16"/>
              </w:rPr>
              <w:t>Conformance Criteria</w:t>
            </w:r>
          </w:p>
        </w:tc>
        <w:tc>
          <w:tcPr>
            <w:tcW w:w="934" w:type="dxa"/>
            <w:vMerge w:val="restart"/>
            <w:tcBorders>
              <w:top w:val="single" w:sz="8" w:space="0" w:color="000000"/>
              <w:left w:val="single" w:sz="4" w:space="0" w:color="000000"/>
              <w:bottom w:val="single" w:sz="4" w:space="0" w:color="000000"/>
              <w:right w:val="single" w:sz="4" w:space="0" w:color="000000"/>
            </w:tcBorders>
            <w:shd w:val="clear" w:color="auto" w:fill="00B050"/>
            <w:vAlign w:val="center"/>
          </w:tcPr>
          <w:p w14:paraId="2B83AC3A" w14:textId="77777777" w:rsidR="00A24252" w:rsidRPr="00760414" w:rsidRDefault="00A24252" w:rsidP="00A24252">
            <w:pPr>
              <w:pStyle w:val="TableParagraph"/>
              <w:ind w:left="0"/>
              <w:jc w:val="center"/>
              <w:rPr>
                <w:b/>
                <w:sz w:val="16"/>
                <w:szCs w:val="16"/>
              </w:rPr>
            </w:pPr>
            <w:r w:rsidRPr="00760414">
              <w:rPr>
                <w:b/>
                <w:sz w:val="16"/>
                <w:szCs w:val="16"/>
              </w:rPr>
              <w:t>Row#</w:t>
            </w:r>
          </w:p>
        </w:tc>
        <w:tc>
          <w:tcPr>
            <w:tcW w:w="957" w:type="dxa"/>
            <w:vMerge w:val="restart"/>
            <w:tcBorders>
              <w:top w:val="single" w:sz="8" w:space="0" w:color="000000"/>
              <w:left w:val="single" w:sz="4" w:space="0" w:color="000000"/>
              <w:bottom w:val="single" w:sz="4" w:space="0" w:color="000000"/>
              <w:right w:val="single" w:sz="4" w:space="0" w:color="000000"/>
            </w:tcBorders>
            <w:shd w:val="clear" w:color="auto" w:fill="00B050"/>
            <w:vAlign w:val="center"/>
          </w:tcPr>
          <w:p w14:paraId="7572F406" w14:textId="77777777" w:rsidR="00A24252" w:rsidRPr="00760414" w:rsidRDefault="00A24252" w:rsidP="00A24252">
            <w:pPr>
              <w:pStyle w:val="TableParagraph"/>
              <w:ind w:left="0"/>
              <w:jc w:val="center"/>
              <w:rPr>
                <w:b/>
                <w:sz w:val="16"/>
                <w:szCs w:val="16"/>
              </w:rPr>
            </w:pPr>
            <w:r w:rsidRPr="00760414">
              <w:rPr>
                <w:b/>
                <w:sz w:val="16"/>
                <w:szCs w:val="16"/>
              </w:rPr>
              <w:t>Criteria Status</w:t>
            </w:r>
          </w:p>
        </w:tc>
        <w:tc>
          <w:tcPr>
            <w:tcW w:w="964" w:type="dxa"/>
            <w:vMerge w:val="restart"/>
            <w:tcBorders>
              <w:top w:val="single" w:sz="8" w:space="0" w:color="000000"/>
              <w:left w:val="single" w:sz="4" w:space="0" w:color="000000"/>
              <w:bottom w:val="single" w:sz="4" w:space="0" w:color="000000"/>
              <w:right w:val="single" w:sz="4" w:space="0" w:color="000000"/>
            </w:tcBorders>
            <w:shd w:val="clear" w:color="auto" w:fill="00B050"/>
            <w:vAlign w:val="center"/>
          </w:tcPr>
          <w:p w14:paraId="56088AE8" w14:textId="77777777" w:rsidR="00A24252" w:rsidRPr="00760414" w:rsidRDefault="00A24252" w:rsidP="00A24252">
            <w:pPr>
              <w:pStyle w:val="TableParagraph"/>
              <w:ind w:left="0"/>
              <w:jc w:val="center"/>
              <w:rPr>
                <w:b/>
                <w:sz w:val="16"/>
                <w:szCs w:val="16"/>
              </w:rPr>
            </w:pPr>
            <w:r w:rsidRPr="00760414">
              <w:rPr>
                <w:b/>
                <w:sz w:val="16"/>
                <w:szCs w:val="16"/>
              </w:rPr>
              <w:t>Mapping to R1</w:t>
            </w:r>
          </w:p>
        </w:tc>
      </w:tr>
      <w:tr w:rsidR="007617AB" w:rsidRPr="00A24252" w14:paraId="4E22C1BD" w14:textId="6C83B9DA" w:rsidTr="00477D98">
        <w:trPr>
          <w:trHeight w:val="186"/>
        </w:trPr>
        <w:tc>
          <w:tcPr>
            <w:tcW w:w="2401" w:type="dxa"/>
            <w:tcBorders>
              <w:bottom w:val="single" w:sz="2" w:space="0" w:color="000000"/>
            </w:tcBorders>
            <w:shd w:val="clear" w:color="auto" w:fill="99FF99"/>
          </w:tcPr>
          <w:p w14:paraId="271BBCE0" w14:textId="054087CB" w:rsidR="007617AB" w:rsidRDefault="007617AB" w:rsidP="00BA3CA1">
            <w:pPr>
              <w:pStyle w:val="TableParagraph"/>
              <w:spacing w:line="167" w:lineRule="exact"/>
              <w:ind w:left="84"/>
              <w:rPr>
                <w:sz w:val="16"/>
              </w:rPr>
            </w:pPr>
            <w:r>
              <w:rPr>
                <w:sz w:val="16"/>
              </w:rPr>
              <w:t>CP.2</w:t>
            </w:r>
          </w:p>
        </w:tc>
        <w:tc>
          <w:tcPr>
            <w:tcW w:w="7519" w:type="dxa"/>
            <w:vMerge w:val="restart"/>
            <w:tcBorders>
              <w:top w:val="single" w:sz="8" w:space="0" w:color="000000"/>
            </w:tcBorders>
            <w:shd w:val="clear" w:color="auto" w:fill="99FF99"/>
            <w:vAlign w:val="center"/>
          </w:tcPr>
          <w:p w14:paraId="6E29B51D" w14:textId="1853332E" w:rsidR="007617AB" w:rsidRPr="00295769" w:rsidRDefault="000D0308" w:rsidP="000D0308">
            <w:pPr>
              <w:pStyle w:val="TableParagraph"/>
              <w:ind w:left="86"/>
              <w:jc w:val="center"/>
              <w:rPr>
                <w:b/>
                <w:sz w:val="24"/>
              </w:rPr>
            </w:pPr>
            <w:r w:rsidRPr="00295769">
              <w:rPr>
                <w:b/>
                <w:sz w:val="24"/>
              </w:rPr>
              <w:t>Render externally-sourced Information</w:t>
            </w:r>
          </w:p>
        </w:tc>
        <w:tc>
          <w:tcPr>
            <w:tcW w:w="934" w:type="dxa"/>
            <w:vMerge w:val="restart"/>
            <w:tcBorders>
              <w:top w:val="single" w:sz="8" w:space="0" w:color="000000"/>
            </w:tcBorders>
            <w:shd w:val="clear" w:color="auto" w:fill="99FF99"/>
            <w:vAlign w:val="center"/>
          </w:tcPr>
          <w:p w14:paraId="562E6D45" w14:textId="77777777" w:rsidR="007617AB" w:rsidRPr="00760414" w:rsidRDefault="007617AB" w:rsidP="00A24252">
            <w:pPr>
              <w:pStyle w:val="TableParagraph"/>
              <w:ind w:left="243" w:right="237"/>
              <w:jc w:val="center"/>
              <w:rPr>
                <w:sz w:val="16"/>
                <w:szCs w:val="16"/>
              </w:rPr>
            </w:pPr>
            <w:r w:rsidRPr="00760414">
              <w:rPr>
                <w:sz w:val="16"/>
                <w:szCs w:val="16"/>
              </w:rPr>
              <w:t>175</w:t>
            </w:r>
          </w:p>
        </w:tc>
        <w:tc>
          <w:tcPr>
            <w:tcW w:w="957" w:type="dxa"/>
            <w:vMerge w:val="restart"/>
            <w:tcBorders>
              <w:top w:val="single" w:sz="8" w:space="0" w:color="000000"/>
            </w:tcBorders>
            <w:shd w:val="clear" w:color="auto" w:fill="99FF99"/>
            <w:vAlign w:val="center"/>
          </w:tcPr>
          <w:p w14:paraId="7D46A893" w14:textId="0862A606" w:rsidR="007617AB" w:rsidRPr="00760414" w:rsidRDefault="001A5AA1" w:rsidP="00A24252">
            <w:pPr>
              <w:pStyle w:val="TableParagraph"/>
              <w:ind w:left="0"/>
              <w:jc w:val="center"/>
              <w:rPr>
                <w:sz w:val="16"/>
                <w:szCs w:val="16"/>
              </w:rPr>
            </w:pPr>
            <w:r>
              <w:rPr>
                <w:sz w:val="16"/>
                <w:szCs w:val="16"/>
              </w:rPr>
              <w:t>Include</w:t>
            </w:r>
          </w:p>
        </w:tc>
        <w:tc>
          <w:tcPr>
            <w:tcW w:w="964" w:type="dxa"/>
            <w:vMerge w:val="restart"/>
            <w:tcBorders>
              <w:top w:val="single" w:sz="8" w:space="0" w:color="000000"/>
            </w:tcBorders>
            <w:shd w:val="clear" w:color="auto" w:fill="99FF99"/>
            <w:vAlign w:val="center"/>
          </w:tcPr>
          <w:p w14:paraId="147DD1DD" w14:textId="22490039" w:rsidR="007617AB" w:rsidRPr="00760414" w:rsidRDefault="00A24252" w:rsidP="00760414">
            <w:pPr>
              <w:pStyle w:val="TableParagraph"/>
              <w:ind w:left="31"/>
              <w:jc w:val="center"/>
              <w:rPr>
                <w:sz w:val="16"/>
                <w:szCs w:val="16"/>
              </w:rPr>
            </w:pPr>
            <w:r w:rsidRPr="00760414">
              <w:rPr>
                <w:sz w:val="16"/>
                <w:szCs w:val="16"/>
              </w:rPr>
              <w:t>DC.1.1.3</w:t>
            </w:r>
          </w:p>
        </w:tc>
      </w:tr>
      <w:tr w:rsidR="007617AB" w:rsidRPr="00A24252" w14:paraId="087BC9E3" w14:textId="39E8D3E4" w:rsidTr="00477D98">
        <w:trPr>
          <w:trHeight w:val="267"/>
        </w:trPr>
        <w:tc>
          <w:tcPr>
            <w:tcW w:w="2401" w:type="dxa"/>
            <w:tcBorders>
              <w:top w:val="single" w:sz="2" w:space="0" w:color="000000"/>
              <w:bottom w:val="single" w:sz="2" w:space="0" w:color="000000"/>
            </w:tcBorders>
            <w:shd w:val="clear" w:color="auto" w:fill="99FF99"/>
          </w:tcPr>
          <w:p w14:paraId="266F490D" w14:textId="77777777" w:rsidR="007617AB" w:rsidRDefault="007617AB" w:rsidP="00BA3CA1">
            <w:pPr>
              <w:pStyle w:val="TableParagraph"/>
              <w:spacing w:line="166" w:lineRule="exact"/>
              <w:ind w:left="84"/>
              <w:rPr>
                <w:sz w:val="16"/>
              </w:rPr>
            </w:pPr>
            <w:r>
              <w:rPr>
                <w:sz w:val="16"/>
              </w:rPr>
              <w:t>Function</w:t>
            </w:r>
          </w:p>
        </w:tc>
        <w:tc>
          <w:tcPr>
            <w:tcW w:w="7519" w:type="dxa"/>
            <w:vMerge/>
            <w:tcBorders>
              <w:top w:val="nil"/>
            </w:tcBorders>
            <w:shd w:val="clear" w:color="auto" w:fill="99FF99"/>
            <w:vAlign w:val="center"/>
          </w:tcPr>
          <w:p w14:paraId="165245F3" w14:textId="77777777" w:rsidR="007617AB" w:rsidRPr="00A24252" w:rsidRDefault="007617AB" w:rsidP="00A24252">
            <w:pPr>
              <w:jc w:val="center"/>
              <w:rPr>
                <w:sz w:val="16"/>
                <w:szCs w:val="16"/>
              </w:rPr>
            </w:pPr>
          </w:p>
        </w:tc>
        <w:tc>
          <w:tcPr>
            <w:tcW w:w="934" w:type="dxa"/>
            <w:vMerge/>
            <w:tcBorders>
              <w:top w:val="nil"/>
            </w:tcBorders>
            <w:shd w:val="clear" w:color="auto" w:fill="99FF99"/>
            <w:vAlign w:val="center"/>
          </w:tcPr>
          <w:p w14:paraId="6D524707" w14:textId="77777777" w:rsidR="007617AB" w:rsidRPr="00760414" w:rsidRDefault="007617AB" w:rsidP="00A24252">
            <w:pPr>
              <w:jc w:val="center"/>
              <w:rPr>
                <w:sz w:val="16"/>
                <w:szCs w:val="16"/>
              </w:rPr>
            </w:pPr>
          </w:p>
        </w:tc>
        <w:tc>
          <w:tcPr>
            <w:tcW w:w="957" w:type="dxa"/>
            <w:vMerge/>
            <w:shd w:val="clear" w:color="auto" w:fill="99FF99"/>
            <w:vAlign w:val="center"/>
          </w:tcPr>
          <w:p w14:paraId="0A664818" w14:textId="77777777" w:rsidR="007617AB" w:rsidRPr="00760414" w:rsidRDefault="007617AB" w:rsidP="00A24252">
            <w:pPr>
              <w:jc w:val="center"/>
              <w:rPr>
                <w:sz w:val="16"/>
                <w:szCs w:val="16"/>
              </w:rPr>
            </w:pPr>
          </w:p>
        </w:tc>
        <w:tc>
          <w:tcPr>
            <w:tcW w:w="964" w:type="dxa"/>
            <w:vMerge/>
            <w:shd w:val="clear" w:color="auto" w:fill="99FF99"/>
            <w:vAlign w:val="center"/>
          </w:tcPr>
          <w:p w14:paraId="3415AC0B" w14:textId="1ABE1CDF" w:rsidR="007617AB" w:rsidRPr="00760414" w:rsidRDefault="007617AB" w:rsidP="00A24252">
            <w:pPr>
              <w:jc w:val="center"/>
              <w:rPr>
                <w:sz w:val="16"/>
                <w:szCs w:val="16"/>
              </w:rPr>
            </w:pPr>
          </w:p>
        </w:tc>
      </w:tr>
      <w:tr w:rsidR="007617AB" w14:paraId="246CB8AC" w14:textId="5B25BEF4" w:rsidTr="00DC4DDB">
        <w:trPr>
          <w:trHeight w:val="920"/>
        </w:trPr>
        <w:tc>
          <w:tcPr>
            <w:tcW w:w="12775" w:type="dxa"/>
            <w:gridSpan w:val="5"/>
            <w:tcBorders>
              <w:bottom w:val="single" w:sz="6" w:space="0" w:color="000000"/>
            </w:tcBorders>
          </w:tcPr>
          <w:p w14:paraId="42054B04" w14:textId="77777777" w:rsidR="007617AB" w:rsidRPr="00760414" w:rsidRDefault="007617AB" w:rsidP="00DC4DDB">
            <w:pPr>
              <w:pStyle w:val="TableParagraph"/>
              <w:spacing w:before="67"/>
              <w:ind w:left="330" w:right="121"/>
              <w:rPr>
                <w:sz w:val="16"/>
                <w:szCs w:val="16"/>
              </w:rPr>
            </w:pPr>
            <w:r w:rsidRPr="00760414">
              <w:rPr>
                <w:b/>
                <w:sz w:val="16"/>
                <w:szCs w:val="16"/>
              </w:rPr>
              <w:t xml:space="preserve">Statement: </w:t>
            </w:r>
            <w:r w:rsidRPr="00760414">
              <w:rPr>
                <w:sz w:val="16"/>
                <w:szCs w:val="16"/>
              </w:rPr>
              <w:t xml:space="preserve">Render documentation and data that has been captured from multiple external </w:t>
            </w:r>
            <w:r w:rsidRPr="00DC4DDB">
              <w:rPr>
                <w:b/>
                <w:sz w:val="16"/>
                <w:szCs w:val="16"/>
              </w:rPr>
              <w:t>sources</w:t>
            </w:r>
            <w:r w:rsidRPr="00760414">
              <w:rPr>
                <w:sz w:val="16"/>
                <w:szCs w:val="16"/>
              </w:rPr>
              <w:t>.</w:t>
            </w:r>
          </w:p>
          <w:p w14:paraId="521B7726" w14:textId="601BA2EE" w:rsidR="007617AB" w:rsidRPr="00760414" w:rsidRDefault="007617AB" w:rsidP="00DC4DDB">
            <w:pPr>
              <w:pStyle w:val="TableParagraph"/>
              <w:spacing w:before="67"/>
              <w:ind w:left="330" w:right="121"/>
              <w:rPr>
                <w:b/>
                <w:sz w:val="16"/>
                <w:szCs w:val="16"/>
              </w:rPr>
            </w:pPr>
            <w:r w:rsidRPr="00760414">
              <w:rPr>
                <w:b/>
                <w:sz w:val="16"/>
                <w:szCs w:val="16"/>
              </w:rPr>
              <w:t>Description:</w:t>
            </w:r>
            <w:r w:rsidRPr="00760414">
              <w:rPr>
                <w:b/>
                <w:spacing w:val="-13"/>
                <w:sz w:val="16"/>
                <w:szCs w:val="16"/>
              </w:rPr>
              <w:t xml:space="preserve"> </w:t>
            </w:r>
            <w:r w:rsidRPr="00760414">
              <w:rPr>
                <w:sz w:val="16"/>
                <w:szCs w:val="16"/>
              </w:rPr>
              <w:t>Documentation</w:t>
            </w:r>
            <w:r w:rsidRPr="00760414">
              <w:rPr>
                <w:spacing w:val="-13"/>
                <w:sz w:val="16"/>
                <w:szCs w:val="16"/>
              </w:rPr>
              <w:t xml:space="preserve"> </w:t>
            </w:r>
            <w:r w:rsidRPr="00760414">
              <w:rPr>
                <w:sz w:val="16"/>
                <w:szCs w:val="16"/>
              </w:rPr>
              <w:t>and</w:t>
            </w:r>
            <w:r w:rsidRPr="00760414">
              <w:rPr>
                <w:spacing w:val="-13"/>
                <w:sz w:val="16"/>
                <w:szCs w:val="16"/>
              </w:rPr>
              <w:t xml:space="preserve"> </w:t>
            </w:r>
            <w:r w:rsidRPr="00760414">
              <w:rPr>
                <w:sz w:val="16"/>
                <w:szCs w:val="16"/>
              </w:rPr>
              <w:t>data</w:t>
            </w:r>
            <w:r w:rsidRPr="00760414">
              <w:rPr>
                <w:spacing w:val="-13"/>
                <w:sz w:val="16"/>
                <w:szCs w:val="16"/>
              </w:rPr>
              <w:t xml:space="preserve"> </w:t>
            </w:r>
            <w:r w:rsidRPr="00760414">
              <w:rPr>
                <w:sz w:val="16"/>
                <w:szCs w:val="16"/>
              </w:rPr>
              <w:t>relevant</w:t>
            </w:r>
            <w:r w:rsidRPr="00760414">
              <w:rPr>
                <w:spacing w:val="-13"/>
                <w:sz w:val="16"/>
                <w:szCs w:val="16"/>
              </w:rPr>
              <w:t xml:space="preserve"> </w:t>
            </w:r>
            <w:r w:rsidRPr="00760414">
              <w:rPr>
                <w:sz w:val="16"/>
                <w:szCs w:val="16"/>
              </w:rPr>
              <w:t>to</w:t>
            </w:r>
            <w:r w:rsidRPr="00760414">
              <w:rPr>
                <w:spacing w:val="-13"/>
                <w:sz w:val="16"/>
                <w:szCs w:val="16"/>
              </w:rPr>
              <w:t xml:space="preserve"> </w:t>
            </w:r>
            <w:r w:rsidRPr="00760414">
              <w:rPr>
                <w:sz w:val="16"/>
                <w:szCs w:val="16"/>
              </w:rPr>
              <w:t>the</w:t>
            </w:r>
            <w:r w:rsidRPr="00760414">
              <w:rPr>
                <w:spacing w:val="-13"/>
                <w:sz w:val="16"/>
                <w:szCs w:val="16"/>
              </w:rPr>
              <w:t xml:space="preserve"> </w:t>
            </w:r>
            <w:r w:rsidRPr="00760414">
              <w:rPr>
                <w:sz w:val="16"/>
                <w:szCs w:val="16"/>
              </w:rPr>
              <w:t>patient</w:t>
            </w:r>
            <w:r w:rsidRPr="00760414">
              <w:rPr>
                <w:spacing w:val="-13"/>
                <w:sz w:val="16"/>
                <w:szCs w:val="16"/>
              </w:rPr>
              <w:t xml:space="preserve"> </w:t>
            </w:r>
            <w:r w:rsidRPr="00760414">
              <w:rPr>
                <w:sz w:val="16"/>
                <w:szCs w:val="16"/>
              </w:rPr>
              <w:t>record</w:t>
            </w:r>
            <w:r w:rsidRPr="00760414">
              <w:rPr>
                <w:spacing w:val="-13"/>
                <w:sz w:val="16"/>
                <w:szCs w:val="16"/>
              </w:rPr>
              <w:t xml:space="preserve"> </w:t>
            </w:r>
            <w:r w:rsidRPr="00760414">
              <w:rPr>
                <w:sz w:val="16"/>
                <w:szCs w:val="16"/>
              </w:rPr>
              <w:t>can</w:t>
            </w:r>
            <w:r w:rsidRPr="00760414">
              <w:rPr>
                <w:spacing w:val="-13"/>
                <w:sz w:val="16"/>
                <w:szCs w:val="16"/>
              </w:rPr>
              <w:t xml:space="preserve"> </w:t>
            </w:r>
            <w:r w:rsidRPr="00760414">
              <w:rPr>
                <w:sz w:val="16"/>
                <w:szCs w:val="16"/>
              </w:rPr>
              <w:t>be</w:t>
            </w:r>
            <w:r w:rsidRPr="00760414">
              <w:rPr>
                <w:spacing w:val="-13"/>
                <w:sz w:val="16"/>
                <w:szCs w:val="16"/>
              </w:rPr>
              <w:t xml:space="preserve"> </w:t>
            </w:r>
            <w:r w:rsidRPr="00760414">
              <w:rPr>
                <w:sz w:val="16"/>
                <w:szCs w:val="16"/>
              </w:rPr>
              <w:t>captured</w:t>
            </w:r>
            <w:r w:rsidRPr="00760414">
              <w:rPr>
                <w:spacing w:val="-13"/>
                <w:sz w:val="16"/>
                <w:szCs w:val="16"/>
              </w:rPr>
              <w:t xml:space="preserve"> </w:t>
            </w:r>
            <w:r w:rsidRPr="00760414">
              <w:rPr>
                <w:sz w:val="16"/>
                <w:szCs w:val="16"/>
              </w:rPr>
              <w:t>from</w:t>
            </w:r>
            <w:r w:rsidRPr="00760414">
              <w:rPr>
                <w:spacing w:val="-13"/>
                <w:sz w:val="16"/>
                <w:szCs w:val="16"/>
              </w:rPr>
              <w:t xml:space="preserve"> </w:t>
            </w:r>
            <w:r w:rsidRPr="00760414">
              <w:rPr>
                <w:sz w:val="16"/>
                <w:szCs w:val="16"/>
              </w:rPr>
              <w:t>many</w:t>
            </w:r>
            <w:r w:rsidRPr="00760414">
              <w:rPr>
                <w:spacing w:val="-13"/>
                <w:sz w:val="16"/>
                <w:szCs w:val="16"/>
              </w:rPr>
              <w:t xml:space="preserve"> </w:t>
            </w:r>
            <w:r w:rsidRPr="00760414">
              <w:rPr>
                <w:sz w:val="16"/>
                <w:szCs w:val="16"/>
              </w:rPr>
              <w:t>external</w:t>
            </w:r>
            <w:r w:rsidRPr="00760414">
              <w:rPr>
                <w:spacing w:val="-13"/>
                <w:sz w:val="16"/>
                <w:szCs w:val="16"/>
              </w:rPr>
              <w:t xml:space="preserve"> </w:t>
            </w:r>
            <w:r w:rsidRPr="00760414">
              <w:rPr>
                <w:sz w:val="16"/>
                <w:szCs w:val="16"/>
              </w:rPr>
              <w:t>sources</w:t>
            </w:r>
            <w:r w:rsidRPr="00760414">
              <w:rPr>
                <w:spacing w:val="-13"/>
                <w:sz w:val="16"/>
                <w:szCs w:val="16"/>
              </w:rPr>
              <w:t xml:space="preserve"> </w:t>
            </w:r>
            <w:r w:rsidRPr="00760414">
              <w:rPr>
                <w:sz w:val="16"/>
                <w:szCs w:val="16"/>
              </w:rPr>
              <w:t>and</w:t>
            </w:r>
            <w:r w:rsidRPr="00760414">
              <w:rPr>
                <w:spacing w:val="-13"/>
                <w:sz w:val="16"/>
                <w:szCs w:val="16"/>
              </w:rPr>
              <w:t xml:space="preserve"> </w:t>
            </w:r>
            <w:r w:rsidRPr="00760414">
              <w:rPr>
                <w:sz w:val="16"/>
                <w:szCs w:val="16"/>
              </w:rPr>
              <w:t>should</w:t>
            </w:r>
            <w:r w:rsidRPr="00760414">
              <w:rPr>
                <w:spacing w:val="-13"/>
                <w:sz w:val="16"/>
                <w:szCs w:val="16"/>
              </w:rPr>
              <w:t xml:space="preserve"> </w:t>
            </w:r>
            <w:r w:rsidRPr="00760414">
              <w:rPr>
                <w:sz w:val="16"/>
                <w:szCs w:val="16"/>
              </w:rPr>
              <w:t>be</w:t>
            </w:r>
            <w:r w:rsidRPr="00760414">
              <w:rPr>
                <w:spacing w:val="-13"/>
                <w:sz w:val="16"/>
                <w:szCs w:val="16"/>
              </w:rPr>
              <w:t xml:space="preserve"> </w:t>
            </w:r>
            <w:r w:rsidRPr="00760414">
              <w:rPr>
                <w:sz w:val="16"/>
                <w:szCs w:val="16"/>
              </w:rPr>
              <w:t>rendered appropriately alongside other information in the patient record. External sources are those outside the EHR system, including clinical, administrative, and financial information systems, other EHR systems, Personal Health Record (PHR) systems, and data received through health information exchange networks.</w:t>
            </w:r>
          </w:p>
        </w:tc>
      </w:tr>
      <w:tr w:rsidR="00541309" w14:paraId="3A0DF06E" w14:textId="02B6C4D9" w:rsidTr="005A4C8C">
        <w:trPr>
          <w:trHeight w:val="429"/>
        </w:trPr>
        <w:tc>
          <w:tcPr>
            <w:tcW w:w="2401" w:type="dxa"/>
            <w:tcBorders>
              <w:bottom w:val="single" w:sz="12" w:space="0" w:color="000000"/>
              <w:right w:val="single" w:sz="8" w:space="0" w:color="000000"/>
            </w:tcBorders>
            <w:shd w:val="clear" w:color="auto" w:fill="C6D9F1" w:themeFill="text2" w:themeFillTint="33"/>
          </w:tcPr>
          <w:p w14:paraId="79F56DAE" w14:textId="77777777" w:rsidR="00541309" w:rsidRDefault="00541309" w:rsidP="00BA3CA1">
            <w:pPr>
              <w:pStyle w:val="TableParagraph"/>
              <w:rPr>
                <w:sz w:val="16"/>
              </w:rPr>
            </w:pPr>
          </w:p>
        </w:tc>
        <w:tc>
          <w:tcPr>
            <w:tcW w:w="7519" w:type="dxa"/>
            <w:tcBorders>
              <w:top w:val="single" w:sz="6" w:space="0" w:color="000000"/>
              <w:left w:val="single" w:sz="8" w:space="0" w:color="000000"/>
              <w:bottom w:val="single" w:sz="12" w:space="0" w:color="000000"/>
              <w:right w:val="single" w:sz="6" w:space="0" w:color="000000"/>
            </w:tcBorders>
            <w:shd w:val="clear" w:color="auto" w:fill="C6D9F1" w:themeFill="text2" w:themeFillTint="33"/>
          </w:tcPr>
          <w:p w14:paraId="577DAC30" w14:textId="77777777" w:rsidR="00541309" w:rsidRDefault="00541309" w:rsidP="00BA3CA1">
            <w:pPr>
              <w:pStyle w:val="TableParagraph"/>
              <w:spacing w:before="28" w:line="190" w:lineRule="atLeast"/>
              <w:ind w:left="452" w:hanging="246"/>
              <w:rPr>
                <w:sz w:val="16"/>
              </w:rPr>
            </w:pPr>
            <w:r>
              <w:rPr>
                <w:b/>
                <w:sz w:val="16"/>
              </w:rPr>
              <w:t xml:space="preserve">1. </w:t>
            </w:r>
            <w:r>
              <w:rPr>
                <w:sz w:val="16"/>
              </w:rPr>
              <w:t>The system SHOULD provide the ability to render a tag that patient health information is externally sourced when such information is rendered.</w:t>
            </w:r>
          </w:p>
        </w:tc>
        <w:tc>
          <w:tcPr>
            <w:tcW w:w="934" w:type="dxa"/>
            <w:tcBorders>
              <w:top w:val="single" w:sz="6" w:space="0" w:color="000000"/>
              <w:left w:val="single" w:sz="6" w:space="0" w:color="000000"/>
              <w:bottom w:val="single" w:sz="12" w:space="0" w:color="000000"/>
              <w:right w:val="single" w:sz="6" w:space="0" w:color="000000"/>
            </w:tcBorders>
            <w:shd w:val="clear" w:color="auto" w:fill="C6D9F1" w:themeFill="text2" w:themeFillTint="33"/>
            <w:vAlign w:val="center"/>
          </w:tcPr>
          <w:p w14:paraId="0B439092" w14:textId="77777777" w:rsidR="00541309" w:rsidRPr="00760414" w:rsidRDefault="00541309" w:rsidP="005A4C8C">
            <w:pPr>
              <w:pStyle w:val="TableParagraph"/>
              <w:ind w:left="0"/>
              <w:jc w:val="center"/>
              <w:rPr>
                <w:sz w:val="16"/>
                <w:szCs w:val="16"/>
              </w:rPr>
            </w:pPr>
            <w:r w:rsidRPr="00760414">
              <w:rPr>
                <w:sz w:val="16"/>
                <w:szCs w:val="16"/>
              </w:rPr>
              <w:t>0</w:t>
            </w:r>
          </w:p>
        </w:tc>
        <w:tc>
          <w:tcPr>
            <w:tcW w:w="957" w:type="dxa"/>
            <w:tcBorders>
              <w:top w:val="single" w:sz="6" w:space="0" w:color="000000"/>
              <w:left w:val="single" w:sz="6" w:space="0" w:color="000000"/>
              <w:bottom w:val="single" w:sz="12" w:space="0" w:color="000000"/>
              <w:right w:val="single" w:sz="6" w:space="0" w:color="000000"/>
            </w:tcBorders>
            <w:shd w:val="clear" w:color="auto" w:fill="C6D9F1" w:themeFill="text2" w:themeFillTint="33"/>
            <w:vAlign w:val="center"/>
          </w:tcPr>
          <w:p w14:paraId="38AED983" w14:textId="15E93038" w:rsidR="00541309" w:rsidRPr="00760414" w:rsidRDefault="005A4C8C" w:rsidP="005A4C8C">
            <w:pPr>
              <w:pStyle w:val="TableParagraph"/>
              <w:ind w:left="0"/>
              <w:jc w:val="center"/>
              <w:rPr>
                <w:sz w:val="16"/>
                <w:szCs w:val="16"/>
              </w:rPr>
            </w:pPr>
            <w:r>
              <w:rPr>
                <w:sz w:val="16"/>
                <w:szCs w:val="16"/>
              </w:rPr>
              <w:t>B/M</w:t>
            </w:r>
          </w:p>
        </w:tc>
        <w:tc>
          <w:tcPr>
            <w:tcW w:w="964" w:type="dxa"/>
            <w:tcBorders>
              <w:top w:val="single" w:sz="6" w:space="0" w:color="000000"/>
              <w:left w:val="single" w:sz="6" w:space="0" w:color="000000"/>
              <w:bottom w:val="single" w:sz="12" w:space="0" w:color="000000"/>
              <w:right w:val="single" w:sz="6" w:space="0" w:color="000000"/>
            </w:tcBorders>
            <w:shd w:val="clear" w:color="auto" w:fill="C6D9F1" w:themeFill="text2" w:themeFillTint="33"/>
            <w:vAlign w:val="center"/>
          </w:tcPr>
          <w:p w14:paraId="38AA7CB8" w14:textId="6DF059B8" w:rsidR="00541309" w:rsidRPr="00760414" w:rsidRDefault="00541309" w:rsidP="005A4C8C">
            <w:pPr>
              <w:pStyle w:val="TableParagraph"/>
              <w:ind w:left="0"/>
              <w:jc w:val="center"/>
              <w:rPr>
                <w:sz w:val="16"/>
                <w:szCs w:val="16"/>
              </w:rPr>
            </w:pPr>
          </w:p>
        </w:tc>
      </w:tr>
      <w:tr w:rsidR="007617AB" w14:paraId="1D450156" w14:textId="7F7F680C" w:rsidTr="00477D98">
        <w:trPr>
          <w:trHeight w:val="186"/>
        </w:trPr>
        <w:tc>
          <w:tcPr>
            <w:tcW w:w="2401" w:type="dxa"/>
            <w:tcBorders>
              <w:top w:val="single" w:sz="12" w:space="0" w:color="000000"/>
              <w:bottom w:val="single" w:sz="2" w:space="0" w:color="000000"/>
            </w:tcBorders>
            <w:shd w:val="clear" w:color="auto" w:fill="99FF99"/>
          </w:tcPr>
          <w:p w14:paraId="43CD7910" w14:textId="77777777" w:rsidR="007617AB" w:rsidRDefault="007617AB" w:rsidP="00BA3CA1">
            <w:pPr>
              <w:pStyle w:val="TableParagraph"/>
              <w:spacing w:line="167" w:lineRule="exact"/>
              <w:ind w:left="84"/>
              <w:rPr>
                <w:sz w:val="16"/>
              </w:rPr>
            </w:pPr>
            <w:r>
              <w:rPr>
                <w:sz w:val="16"/>
              </w:rPr>
              <w:t>CP.2.1</w:t>
            </w:r>
          </w:p>
        </w:tc>
        <w:tc>
          <w:tcPr>
            <w:tcW w:w="7519" w:type="dxa"/>
            <w:vMerge w:val="restart"/>
            <w:tcBorders>
              <w:top w:val="single" w:sz="12" w:space="0" w:color="000000"/>
            </w:tcBorders>
            <w:shd w:val="clear" w:color="auto" w:fill="99FF99"/>
            <w:vAlign w:val="center"/>
          </w:tcPr>
          <w:p w14:paraId="3CAA3121" w14:textId="077660FF" w:rsidR="007617AB" w:rsidRPr="00295769" w:rsidRDefault="00173BB5" w:rsidP="00295769">
            <w:pPr>
              <w:pStyle w:val="TableParagraph"/>
              <w:ind w:left="86"/>
              <w:jc w:val="center"/>
              <w:rPr>
                <w:b/>
                <w:sz w:val="16"/>
              </w:rPr>
            </w:pPr>
            <w:r w:rsidRPr="00295769">
              <w:rPr>
                <w:b/>
                <w:sz w:val="24"/>
              </w:rPr>
              <w:t>Render externally-sourced Clinical Documents</w:t>
            </w:r>
          </w:p>
        </w:tc>
        <w:tc>
          <w:tcPr>
            <w:tcW w:w="934" w:type="dxa"/>
            <w:vMerge w:val="restart"/>
            <w:tcBorders>
              <w:top w:val="single" w:sz="12" w:space="0" w:color="000000"/>
            </w:tcBorders>
            <w:shd w:val="clear" w:color="auto" w:fill="99FF99"/>
            <w:vAlign w:val="center"/>
          </w:tcPr>
          <w:p w14:paraId="6D02BE22" w14:textId="77777777" w:rsidR="007617AB" w:rsidRPr="00760414" w:rsidRDefault="007617AB" w:rsidP="005A4C8C">
            <w:pPr>
              <w:pStyle w:val="TableParagraph"/>
              <w:ind w:left="0"/>
              <w:jc w:val="center"/>
              <w:rPr>
                <w:sz w:val="16"/>
                <w:szCs w:val="16"/>
              </w:rPr>
            </w:pPr>
            <w:r w:rsidRPr="00760414">
              <w:rPr>
                <w:sz w:val="16"/>
                <w:szCs w:val="16"/>
              </w:rPr>
              <w:t>176</w:t>
            </w:r>
          </w:p>
        </w:tc>
        <w:tc>
          <w:tcPr>
            <w:tcW w:w="957" w:type="dxa"/>
            <w:vMerge w:val="restart"/>
            <w:tcBorders>
              <w:top w:val="single" w:sz="12" w:space="0" w:color="000000"/>
            </w:tcBorders>
            <w:shd w:val="clear" w:color="auto" w:fill="99FF99"/>
            <w:vAlign w:val="center"/>
          </w:tcPr>
          <w:p w14:paraId="44143B61" w14:textId="03AE96B6" w:rsidR="007617AB" w:rsidRPr="00760414" w:rsidRDefault="005A4C8C" w:rsidP="005A4C8C">
            <w:pPr>
              <w:pStyle w:val="TableParagraph"/>
              <w:ind w:left="0"/>
              <w:jc w:val="center"/>
              <w:rPr>
                <w:sz w:val="16"/>
                <w:szCs w:val="16"/>
              </w:rPr>
            </w:pPr>
            <w:r>
              <w:rPr>
                <w:sz w:val="16"/>
                <w:szCs w:val="16"/>
              </w:rPr>
              <w:t>B/M</w:t>
            </w:r>
          </w:p>
        </w:tc>
        <w:tc>
          <w:tcPr>
            <w:tcW w:w="964" w:type="dxa"/>
            <w:vMerge w:val="restart"/>
            <w:tcBorders>
              <w:top w:val="single" w:sz="12" w:space="0" w:color="000000"/>
            </w:tcBorders>
            <w:shd w:val="clear" w:color="auto" w:fill="99FF99"/>
            <w:vAlign w:val="center"/>
          </w:tcPr>
          <w:p w14:paraId="55C796F5" w14:textId="26DB3F32" w:rsidR="007617AB" w:rsidRPr="00760414" w:rsidRDefault="007617AB" w:rsidP="005A4C8C">
            <w:pPr>
              <w:pStyle w:val="TableParagraph"/>
              <w:ind w:left="0"/>
              <w:jc w:val="center"/>
              <w:rPr>
                <w:sz w:val="16"/>
                <w:szCs w:val="16"/>
              </w:rPr>
            </w:pPr>
          </w:p>
        </w:tc>
      </w:tr>
      <w:tr w:rsidR="007617AB" w14:paraId="28119900" w14:textId="64F725EB" w:rsidTr="00477D98">
        <w:trPr>
          <w:trHeight w:val="185"/>
        </w:trPr>
        <w:tc>
          <w:tcPr>
            <w:tcW w:w="2401" w:type="dxa"/>
            <w:tcBorders>
              <w:top w:val="single" w:sz="2" w:space="0" w:color="000000"/>
              <w:bottom w:val="single" w:sz="2" w:space="0" w:color="000000"/>
            </w:tcBorders>
            <w:shd w:val="clear" w:color="auto" w:fill="99FF99"/>
          </w:tcPr>
          <w:p w14:paraId="7B50F1C4" w14:textId="77777777" w:rsidR="007617AB" w:rsidRDefault="007617AB" w:rsidP="00BA3CA1">
            <w:pPr>
              <w:pStyle w:val="TableParagraph"/>
              <w:spacing w:line="166" w:lineRule="exact"/>
              <w:ind w:left="84"/>
              <w:rPr>
                <w:sz w:val="16"/>
              </w:rPr>
            </w:pPr>
            <w:r>
              <w:rPr>
                <w:sz w:val="16"/>
              </w:rPr>
              <w:t>Function</w:t>
            </w:r>
          </w:p>
        </w:tc>
        <w:tc>
          <w:tcPr>
            <w:tcW w:w="7519" w:type="dxa"/>
            <w:vMerge/>
            <w:tcBorders>
              <w:top w:val="nil"/>
            </w:tcBorders>
            <w:shd w:val="clear" w:color="auto" w:fill="99FF99"/>
          </w:tcPr>
          <w:p w14:paraId="6B57EEE0" w14:textId="77777777" w:rsidR="007617AB" w:rsidRDefault="007617AB" w:rsidP="00BA3CA1">
            <w:pPr>
              <w:rPr>
                <w:sz w:val="2"/>
                <w:szCs w:val="2"/>
              </w:rPr>
            </w:pPr>
          </w:p>
        </w:tc>
        <w:tc>
          <w:tcPr>
            <w:tcW w:w="934" w:type="dxa"/>
            <w:vMerge/>
            <w:tcBorders>
              <w:top w:val="nil"/>
            </w:tcBorders>
            <w:shd w:val="clear" w:color="auto" w:fill="99FF99"/>
          </w:tcPr>
          <w:p w14:paraId="2773FF30" w14:textId="77777777" w:rsidR="007617AB" w:rsidRPr="00760414" w:rsidRDefault="007617AB" w:rsidP="00BA3CA1">
            <w:pPr>
              <w:rPr>
                <w:sz w:val="16"/>
                <w:szCs w:val="16"/>
              </w:rPr>
            </w:pPr>
          </w:p>
        </w:tc>
        <w:tc>
          <w:tcPr>
            <w:tcW w:w="957" w:type="dxa"/>
            <w:vMerge/>
            <w:shd w:val="clear" w:color="auto" w:fill="99FF99"/>
          </w:tcPr>
          <w:p w14:paraId="6B65AF1C" w14:textId="77777777" w:rsidR="007617AB" w:rsidRPr="00760414" w:rsidRDefault="007617AB" w:rsidP="00BA3CA1">
            <w:pPr>
              <w:rPr>
                <w:sz w:val="16"/>
                <w:szCs w:val="16"/>
              </w:rPr>
            </w:pPr>
          </w:p>
        </w:tc>
        <w:tc>
          <w:tcPr>
            <w:tcW w:w="964" w:type="dxa"/>
            <w:vMerge/>
            <w:shd w:val="clear" w:color="auto" w:fill="99FF99"/>
          </w:tcPr>
          <w:p w14:paraId="78769E4E" w14:textId="5736C663" w:rsidR="007617AB" w:rsidRPr="00760414" w:rsidRDefault="007617AB" w:rsidP="00BA3CA1">
            <w:pPr>
              <w:rPr>
                <w:sz w:val="16"/>
                <w:szCs w:val="16"/>
              </w:rPr>
            </w:pPr>
          </w:p>
        </w:tc>
      </w:tr>
      <w:tr w:rsidR="007617AB" w14:paraId="34D5587F" w14:textId="758652A3" w:rsidTr="00DC4DDB">
        <w:trPr>
          <w:trHeight w:val="564"/>
        </w:trPr>
        <w:tc>
          <w:tcPr>
            <w:tcW w:w="12775" w:type="dxa"/>
            <w:gridSpan w:val="5"/>
            <w:tcBorders>
              <w:bottom w:val="single" w:sz="6" w:space="0" w:color="000000"/>
            </w:tcBorders>
          </w:tcPr>
          <w:p w14:paraId="3166C732" w14:textId="77777777" w:rsidR="007617AB" w:rsidRPr="00DC4DDB" w:rsidRDefault="007617AB" w:rsidP="00DC4DDB">
            <w:pPr>
              <w:pStyle w:val="TableParagraph"/>
              <w:spacing w:before="67"/>
              <w:ind w:left="330" w:right="121"/>
              <w:rPr>
                <w:sz w:val="16"/>
                <w:szCs w:val="16"/>
              </w:rPr>
            </w:pPr>
            <w:r w:rsidRPr="00DC4DDB">
              <w:rPr>
                <w:b/>
                <w:sz w:val="16"/>
                <w:szCs w:val="16"/>
              </w:rPr>
              <w:t>Statement:</w:t>
            </w:r>
            <w:r w:rsidRPr="00DC4DDB">
              <w:rPr>
                <w:sz w:val="16"/>
                <w:szCs w:val="16"/>
              </w:rPr>
              <w:t xml:space="preserve"> Render clinical documentation that has been captured from multiple external sources.</w:t>
            </w:r>
          </w:p>
          <w:p w14:paraId="3D1D1BEB" w14:textId="4EF4A7B9" w:rsidR="007617AB" w:rsidRPr="00760414" w:rsidRDefault="007617AB" w:rsidP="00DC4DDB">
            <w:pPr>
              <w:pStyle w:val="TableParagraph"/>
              <w:spacing w:before="67"/>
              <w:ind w:left="330" w:right="121"/>
              <w:rPr>
                <w:b/>
                <w:sz w:val="16"/>
                <w:szCs w:val="16"/>
              </w:rPr>
            </w:pPr>
            <w:r w:rsidRPr="00DC4DDB">
              <w:rPr>
                <w:b/>
                <w:sz w:val="16"/>
                <w:szCs w:val="16"/>
              </w:rPr>
              <w:t>Description:</w:t>
            </w:r>
            <w:r w:rsidRPr="00DC4DDB">
              <w:rPr>
                <w:sz w:val="16"/>
                <w:szCs w:val="16"/>
              </w:rPr>
              <w:t xml:space="preserve"> Documentation relevant to the patient record can be captured from many external sources and should be rendered appropriately alongside other information in the patient record.</w:t>
            </w:r>
          </w:p>
        </w:tc>
      </w:tr>
      <w:tr w:rsidR="00541309" w14:paraId="76FE1288" w14:textId="20C4E502" w:rsidTr="005A4C8C">
        <w:trPr>
          <w:trHeight w:val="431"/>
        </w:trPr>
        <w:tc>
          <w:tcPr>
            <w:tcW w:w="2401" w:type="dxa"/>
            <w:tcBorders>
              <w:bottom w:val="single" w:sz="12" w:space="0" w:color="000000"/>
              <w:right w:val="single" w:sz="8" w:space="0" w:color="000000"/>
            </w:tcBorders>
            <w:shd w:val="clear" w:color="auto" w:fill="C6D9F1" w:themeFill="text2" w:themeFillTint="33"/>
          </w:tcPr>
          <w:p w14:paraId="77B0BE53" w14:textId="77777777" w:rsidR="00541309" w:rsidRDefault="00541309" w:rsidP="00BA3CA1">
            <w:pPr>
              <w:pStyle w:val="TableParagraph"/>
              <w:rPr>
                <w:sz w:val="16"/>
              </w:rPr>
            </w:pPr>
          </w:p>
        </w:tc>
        <w:tc>
          <w:tcPr>
            <w:tcW w:w="7519" w:type="dxa"/>
            <w:tcBorders>
              <w:top w:val="single" w:sz="6" w:space="0" w:color="000000"/>
              <w:left w:val="single" w:sz="8" w:space="0" w:color="000000"/>
              <w:bottom w:val="single" w:sz="12" w:space="0" w:color="000000"/>
              <w:right w:val="single" w:sz="6" w:space="0" w:color="000000"/>
            </w:tcBorders>
            <w:shd w:val="clear" w:color="auto" w:fill="C6D9F1" w:themeFill="text2" w:themeFillTint="33"/>
          </w:tcPr>
          <w:p w14:paraId="52826D36" w14:textId="42A51493" w:rsidR="00541309" w:rsidRDefault="00541309" w:rsidP="00BA3CA1">
            <w:pPr>
              <w:pStyle w:val="TableParagraph"/>
              <w:spacing w:before="28" w:line="190" w:lineRule="atLeast"/>
              <w:ind w:left="452" w:hanging="246"/>
              <w:rPr>
                <w:sz w:val="16"/>
              </w:rPr>
            </w:pPr>
            <w:r>
              <w:rPr>
                <w:b/>
                <w:sz w:val="16"/>
              </w:rPr>
              <w:t xml:space="preserve">1. </w:t>
            </w:r>
            <w:r>
              <w:rPr>
                <w:sz w:val="16"/>
              </w:rPr>
              <w:t xml:space="preserve">IF the system conforms to </w:t>
            </w:r>
            <w:hyperlink w:anchor="CP.9_Manage_Care_Coordination_&amp;_Reportin" w:history="1">
              <w:r w:rsidRPr="005A4C8C">
                <w:rPr>
                  <w:rStyle w:val="Hyperlink"/>
                  <w:sz w:val="16"/>
                </w:rPr>
                <w:t>CPS.2.1</w:t>
              </w:r>
            </w:hyperlink>
            <w:r>
              <w:rPr>
                <w:sz w:val="16"/>
              </w:rPr>
              <w:t xml:space="preserve"> (Support for externally-sourced Clinical Documents), THEN the system SHALL provide the ability to render externally-sourced clinical documents.</w:t>
            </w:r>
          </w:p>
        </w:tc>
        <w:tc>
          <w:tcPr>
            <w:tcW w:w="934" w:type="dxa"/>
            <w:tcBorders>
              <w:top w:val="single" w:sz="6" w:space="0" w:color="000000"/>
              <w:left w:val="single" w:sz="6" w:space="0" w:color="000000"/>
              <w:bottom w:val="single" w:sz="12" w:space="0" w:color="000000"/>
              <w:right w:val="single" w:sz="6" w:space="0" w:color="000000"/>
            </w:tcBorders>
            <w:shd w:val="clear" w:color="auto" w:fill="C6D9F1" w:themeFill="text2" w:themeFillTint="33"/>
            <w:vAlign w:val="center"/>
          </w:tcPr>
          <w:p w14:paraId="70A4A295" w14:textId="77777777" w:rsidR="00541309" w:rsidRPr="00760414" w:rsidRDefault="00541309" w:rsidP="005A4C8C">
            <w:pPr>
              <w:pStyle w:val="TableParagraph"/>
              <w:ind w:left="0"/>
              <w:jc w:val="center"/>
              <w:rPr>
                <w:sz w:val="16"/>
                <w:szCs w:val="16"/>
              </w:rPr>
            </w:pPr>
            <w:r w:rsidRPr="00760414">
              <w:rPr>
                <w:sz w:val="16"/>
                <w:szCs w:val="16"/>
              </w:rPr>
              <w:t>177</w:t>
            </w:r>
          </w:p>
        </w:tc>
        <w:tc>
          <w:tcPr>
            <w:tcW w:w="957" w:type="dxa"/>
            <w:tcBorders>
              <w:top w:val="single" w:sz="6" w:space="0" w:color="000000"/>
              <w:left w:val="single" w:sz="6" w:space="0" w:color="000000"/>
              <w:bottom w:val="single" w:sz="12" w:space="0" w:color="000000"/>
              <w:right w:val="single" w:sz="6" w:space="0" w:color="000000"/>
            </w:tcBorders>
            <w:shd w:val="clear" w:color="auto" w:fill="C6D9F1" w:themeFill="text2" w:themeFillTint="33"/>
            <w:vAlign w:val="center"/>
          </w:tcPr>
          <w:p w14:paraId="73570C69" w14:textId="3E8921EF" w:rsidR="00541309" w:rsidRPr="00760414" w:rsidRDefault="005A4C8C" w:rsidP="005A4C8C">
            <w:pPr>
              <w:pStyle w:val="TableParagraph"/>
              <w:ind w:left="0"/>
              <w:jc w:val="center"/>
              <w:rPr>
                <w:sz w:val="16"/>
                <w:szCs w:val="16"/>
              </w:rPr>
            </w:pPr>
            <w:r>
              <w:rPr>
                <w:sz w:val="16"/>
                <w:szCs w:val="16"/>
              </w:rPr>
              <w:t>B/M</w:t>
            </w:r>
          </w:p>
        </w:tc>
        <w:tc>
          <w:tcPr>
            <w:tcW w:w="964" w:type="dxa"/>
            <w:tcBorders>
              <w:top w:val="single" w:sz="6" w:space="0" w:color="000000"/>
              <w:left w:val="single" w:sz="6" w:space="0" w:color="000000"/>
              <w:bottom w:val="single" w:sz="12" w:space="0" w:color="000000"/>
              <w:right w:val="single" w:sz="6" w:space="0" w:color="000000"/>
            </w:tcBorders>
            <w:shd w:val="clear" w:color="auto" w:fill="C6D9F1" w:themeFill="text2" w:themeFillTint="33"/>
            <w:vAlign w:val="center"/>
          </w:tcPr>
          <w:p w14:paraId="3C924103" w14:textId="51E9044E" w:rsidR="00541309" w:rsidRPr="00760414" w:rsidRDefault="00541309" w:rsidP="005A4C8C">
            <w:pPr>
              <w:pStyle w:val="TableParagraph"/>
              <w:ind w:left="0"/>
              <w:jc w:val="center"/>
              <w:rPr>
                <w:sz w:val="16"/>
                <w:szCs w:val="16"/>
              </w:rPr>
            </w:pPr>
          </w:p>
        </w:tc>
      </w:tr>
      <w:tr w:rsidR="00760414" w14:paraId="5A929F9C" w14:textId="51D4EE46" w:rsidTr="00477D98">
        <w:trPr>
          <w:trHeight w:val="189"/>
        </w:trPr>
        <w:tc>
          <w:tcPr>
            <w:tcW w:w="2401" w:type="dxa"/>
            <w:tcBorders>
              <w:top w:val="single" w:sz="12" w:space="0" w:color="000000"/>
              <w:bottom w:val="single" w:sz="2" w:space="0" w:color="000000"/>
            </w:tcBorders>
            <w:shd w:val="clear" w:color="auto" w:fill="99FF99"/>
          </w:tcPr>
          <w:p w14:paraId="0C19D489" w14:textId="77777777" w:rsidR="00760414" w:rsidRDefault="00760414" w:rsidP="00BA3CA1">
            <w:pPr>
              <w:pStyle w:val="TableParagraph"/>
              <w:spacing w:line="169" w:lineRule="exact"/>
              <w:ind w:left="84"/>
              <w:rPr>
                <w:sz w:val="16"/>
              </w:rPr>
            </w:pPr>
            <w:r>
              <w:rPr>
                <w:sz w:val="16"/>
              </w:rPr>
              <w:t>CP.2.2</w:t>
            </w:r>
          </w:p>
        </w:tc>
        <w:tc>
          <w:tcPr>
            <w:tcW w:w="7519" w:type="dxa"/>
            <w:vMerge w:val="restart"/>
            <w:tcBorders>
              <w:top w:val="single" w:sz="12" w:space="0" w:color="000000"/>
            </w:tcBorders>
            <w:shd w:val="clear" w:color="auto" w:fill="99FF99"/>
            <w:vAlign w:val="center"/>
          </w:tcPr>
          <w:p w14:paraId="55FB3940" w14:textId="692FD169" w:rsidR="00760414" w:rsidRPr="00295769" w:rsidRDefault="00173BB5" w:rsidP="00295769">
            <w:pPr>
              <w:pStyle w:val="TableParagraph"/>
              <w:ind w:left="86"/>
              <w:jc w:val="center"/>
              <w:rPr>
                <w:b/>
                <w:sz w:val="16"/>
              </w:rPr>
            </w:pPr>
            <w:r w:rsidRPr="00295769">
              <w:rPr>
                <w:b/>
                <w:sz w:val="24"/>
              </w:rPr>
              <w:t>Render externally-sourced Data</w:t>
            </w:r>
          </w:p>
        </w:tc>
        <w:tc>
          <w:tcPr>
            <w:tcW w:w="934" w:type="dxa"/>
            <w:vMerge w:val="restart"/>
            <w:tcBorders>
              <w:top w:val="single" w:sz="12" w:space="0" w:color="000000"/>
            </w:tcBorders>
            <w:shd w:val="clear" w:color="auto" w:fill="99FF99"/>
            <w:vAlign w:val="center"/>
          </w:tcPr>
          <w:p w14:paraId="4ACAA116" w14:textId="77777777" w:rsidR="00760414" w:rsidRPr="00760414" w:rsidRDefault="00760414" w:rsidP="005A4C8C">
            <w:pPr>
              <w:pStyle w:val="TableParagraph"/>
              <w:ind w:left="0"/>
              <w:jc w:val="center"/>
              <w:rPr>
                <w:sz w:val="16"/>
                <w:szCs w:val="16"/>
              </w:rPr>
            </w:pPr>
            <w:r w:rsidRPr="00760414">
              <w:rPr>
                <w:sz w:val="16"/>
                <w:szCs w:val="16"/>
              </w:rPr>
              <w:t>178</w:t>
            </w:r>
          </w:p>
        </w:tc>
        <w:tc>
          <w:tcPr>
            <w:tcW w:w="957" w:type="dxa"/>
            <w:vMerge w:val="restart"/>
            <w:tcBorders>
              <w:top w:val="single" w:sz="12" w:space="0" w:color="000000"/>
            </w:tcBorders>
            <w:shd w:val="clear" w:color="auto" w:fill="99FF99"/>
            <w:vAlign w:val="center"/>
          </w:tcPr>
          <w:p w14:paraId="7B9EEE6E" w14:textId="06C0AFE5" w:rsidR="00760414" w:rsidRPr="00760414" w:rsidRDefault="005A4C8C" w:rsidP="005A4C8C">
            <w:pPr>
              <w:pStyle w:val="TableParagraph"/>
              <w:ind w:left="0"/>
              <w:jc w:val="center"/>
              <w:rPr>
                <w:sz w:val="16"/>
                <w:szCs w:val="16"/>
              </w:rPr>
            </w:pPr>
            <w:r>
              <w:rPr>
                <w:sz w:val="16"/>
                <w:szCs w:val="16"/>
              </w:rPr>
              <w:t>B/M</w:t>
            </w:r>
          </w:p>
        </w:tc>
        <w:tc>
          <w:tcPr>
            <w:tcW w:w="964" w:type="dxa"/>
            <w:vMerge w:val="restart"/>
            <w:tcBorders>
              <w:top w:val="single" w:sz="12" w:space="0" w:color="000000"/>
            </w:tcBorders>
            <w:shd w:val="clear" w:color="auto" w:fill="99FF99"/>
            <w:vAlign w:val="center"/>
          </w:tcPr>
          <w:p w14:paraId="70C5D9A1" w14:textId="6D83FD72" w:rsidR="00760414" w:rsidRPr="00760414" w:rsidRDefault="00760414" w:rsidP="005A4C8C">
            <w:pPr>
              <w:pStyle w:val="TableParagraph"/>
              <w:ind w:left="0"/>
              <w:jc w:val="center"/>
              <w:rPr>
                <w:sz w:val="16"/>
                <w:szCs w:val="16"/>
              </w:rPr>
            </w:pPr>
          </w:p>
        </w:tc>
      </w:tr>
      <w:tr w:rsidR="00760414" w14:paraId="31AAC4BA" w14:textId="713AEC66" w:rsidTr="00477D98">
        <w:trPr>
          <w:trHeight w:val="185"/>
        </w:trPr>
        <w:tc>
          <w:tcPr>
            <w:tcW w:w="2401" w:type="dxa"/>
            <w:tcBorders>
              <w:top w:val="single" w:sz="2" w:space="0" w:color="000000"/>
              <w:bottom w:val="single" w:sz="2" w:space="0" w:color="000000"/>
            </w:tcBorders>
            <w:shd w:val="clear" w:color="auto" w:fill="99FF99"/>
          </w:tcPr>
          <w:p w14:paraId="4601FC9D" w14:textId="77777777" w:rsidR="00760414" w:rsidRDefault="00760414" w:rsidP="00BA3CA1">
            <w:pPr>
              <w:pStyle w:val="TableParagraph"/>
              <w:spacing w:line="166" w:lineRule="exact"/>
              <w:ind w:left="84"/>
              <w:rPr>
                <w:sz w:val="16"/>
              </w:rPr>
            </w:pPr>
            <w:r>
              <w:rPr>
                <w:sz w:val="16"/>
              </w:rPr>
              <w:t>Function</w:t>
            </w:r>
          </w:p>
        </w:tc>
        <w:tc>
          <w:tcPr>
            <w:tcW w:w="7519" w:type="dxa"/>
            <w:vMerge/>
            <w:tcBorders>
              <w:top w:val="nil"/>
            </w:tcBorders>
            <w:shd w:val="clear" w:color="auto" w:fill="99FF99"/>
          </w:tcPr>
          <w:p w14:paraId="5544DDD0" w14:textId="77777777" w:rsidR="00760414" w:rsidRDefault="00760414" w:rsidP="00BA3CA1">
            <w:pPr>
              <w:rPr>
                <w:sz w:val="2"/>
                <w:szCs w:val="2"/>
              </w:rPr>
            </w:pPr>
          </w:p>
        </w:tc>
        <w:tc>
          <w:tcPr>
            <w:tcW w:w="934" w:type="dxa"/>
            <w:vMerge/>
            <w:tcBorders>
              <w:top w:val="nil"/>
            </w:tcBorders>
            <w:shd w:val="clear" w:color="auto" w:fill="99FF99"/>
          </w:tcPr>
          <w:p w14:paraId="4DFE590A" w14:textId="77777777" w:rsidR="00760414" w:rsidRPr="00760414" w:rsidRDefault="00760414" w:rsidP="00BA3CA1">
            <w:pPr>
              <w:rPr>
                <w:sz w:val="16"/>
                <w:szCs w:val="16"/>
              </w:rPr>
            </w:pPr>
          </w:p>
        </w:tc>
        <w:tc>
          <w:tcPr>
            <w:tcW w:w="957" w:type="dxa"/>
            <w:vMerge/>
            <w:shd w:val="clear" w:color="auto" w:fill="99FF99"/>
          </w:tcPr>
          <w:p w14:paraId="4A20A47E" w14:textId="77777777" w:rsidR="00760414" w:rsidRPr="00760414" w:rsidRDefault="00760414" w:rsidP="00BA3CA1">
            <w:pPr>
              <w:rPr>
                <w:sz w:val="16"/>
                <w:szCs w:val="16"/>
              </w:rPr>
            </w:pPr>
          </w:p>
        </w:tc>
        <w:tc>
          <w:tcPr>
            <w:tcW w:w="964" w:type="dxa"/>
            <w:vMerge/>
            <w:shd w:val="clear" w:color="auto" w:fill="99FF99"/>
          </w:tcPr>
          <w:p w14:paraId="7C8BE915" w14:textId="1B2DE115" w:rsidR="00760414" w:rsidRPr="00760414" w:rsidRDefault="00760414" w:rsidP="00BA3CA1">
            <w:pPr>
              <w:rPr>
                <w:sz w:val="16"/>
                <w:szCs w:val="16"/>
              </w:rPr>
            </w:pPr>
          </w:p>
        </w:tc>
      </w:tr>
      <w:tr w:rsidR="00760414" w14:paraId="3548D4E2" w14:textId="2C9E6369" w:rsidTr="00DC4DDB">
        <w:trPr>
          <w:trHeight w:val="848"/>
        </w:trPr>
        <w:tc>
          <w:tcPr>
            <w:tcW w:w="12775" w:type="dxa"/>
            <w:gridSpan w:val="5"/>
            <w:tcBorders>
              <w:bottom w:val="single" w:sz="6" w:space="0" w:color="000000"/>
            </w:tcBorders>
          </w:tcPr>
          <w:p w14:paraId="6F858A05" w14:textId="77777777" w:rsidR="00760414" w:rsidRPr="00DC4DDB" w:rsidRDefault="00760414" w:rsidP="00DC4DDB">
            <w:pPr>
              <w:pStyle w:val="TableParagraph"/>
              <w:spacing w:before="67"/>
              <w:ind w:left="330" w:right="121"/>
              <w:rPr>
                <w:sz w:val="16"/>
                <w:szCs w:val="16"/>
              </w:rPr>
            </w:pPr>
            <w:r w:rsidRPr="00DC4DDB">
              <w:rPr>
                <w:b/>
                <w:sz w:val="16"/>
                <w:szCs w:val="16"/>
              </w:rPr>
              <w:t>Statement:</w:t>
            </w:r>
            <w:r w:rsidRPr="00DC4DDB">
              <w:rPr>
                <w:sz w:val="16"/>
                <w:szCs w:val="16"/>
              </w:rPr>
              <w:t xml:space="preserve"> Render data that has been captured from multiple external sources.</w:t>
            </w:r>
          </w:p>
          <w:p w14:paraId="53588EEE" w14:textId="710CDEDE" w:rsidR="00760414" w:rsidRPr="00760414" w:rsidRDefault="00760414" w:rsidP="00DC4DDB">
            <w:pPr>
              <w:pStyle w:val="TableParagraph"/>
              <w:spacing w:before="67"/>
              <w:ind w:left="330" w:right="121"/>
              <w:rPr>
                <w:b/>
                <w:sz w:val="16"/>
                <w:szCs w:val="16"/>
              </w:rPr>
            </w:pPr>
            <w:r w:rsidRPr="00DC4DDB">
              <w:rPr>
                <w:b/>
                <w:sz w:val="16"/>
                <w:szCs w:val="16"/>
              </w:rPr>
              <w:t>Description:</w:t>
            </w:r>
            <w:r w:rsidRPr="00DC4DDB">
              <w:rPr>
                <w:sz w:val="16"/>
                <w:szCs w:val="16"/>
              </w:rPr>
              <w:t xml:space="preserve"> Data relevant to the patient record can be captured from many external sources and should be rendered appropriately alongside other information in the patient record (e.g., product labeling information should be rendered alongside the patient's record).</w:t>
            </w:r>
          </w:p>
        </w:tc>
      </w:tr>
      <w:tr w:rsidR="00541309" w14:paraId="5FAA9BE1" w14:textId="07702DDC" w:rsidTr="005A4C8C">
        <w:trPr>
          <w:trHeight w:val="431"/>
        </w:trPr>
        <w:tc>
          <w:tcPr>
            <w:tcW w:w="2401" w:type="dxa"/>
            <w:tcBorders>
              <w:bottom w:val="single" w:sz="12" w:space="0" w:color="000000"/>
              <w:right w:val="single" w:sz="8" w:space="0" w:color="000000"/>
            </w:tcBorders>
            <w:shd w:val="clear" w:color="auto" w:fill="C6D9F1" w:themeFill="text2" w:themeFillTint="33"/>
          </w:tcPr>
          <w:p w14:paraId="461BC096" w14:textId="77777777" w:rsidR="00541309" w:rsidRDefault="00541309" w:rsidP="00BA3CA1">
            <w:pPr>
              <w:pStyle w:val="TableParagraph"/>
              <w:rPr>
                <w:sz w:val="16"/>
              </w:rPr>
            </w:pPr>
          </w:p>
        </w:tc>
        <w:tc>
          <w:tcPr>
            <w:tcW w:w="7519" w:type="dxa"/>
            <w:tcBorders>
              <w:top w:val="single" w:sz="6" w:space="0" w:color="000000"/>
              <w:left w:val="single" w:sz="8" w:space="0" w:color="000000"/>
              <w:bottom w:val="single" w:sz="12" w:space="0" w:color="000000"/>
              <w:right w:val="single" w:sz="6" w:space="0" w:color="000000"/>
            </w:tcBorders>
            <w:shd w:val="clear" w:color="auto" w:fill="C6D9F1" w:themeFill="text2" w:themeFillTint="33"/>
          </w:tcPr>
          <w:p w14:paraId="31B81635" w14:textId="1736CD44" w:rsidR="00541309" w:rsidRDefault="00541309" w:rsidP="00BA3CA1">
            <w:pPr>
              <w:pStyle w:val="TableParagraph"/>
              <w:spacing w:before="28" w:line="190" w:lineRule="atLeast"/>
              <w:ind w:left="452" w:hanging="246"/>
              <w:rPr>
                <w:sz w:val="16"/>
              </w:rPr>
            </w:pPr>
            <w:r>
              <w:rPr>
                <w:b/>
                <w:sz w:val="16"/>
              </w:rPr>
              <w:t xml:space="preserve">1. </w:t>
            </w:r>
            <w:r>
              <w:rPr>
                <w:sz w:val="16"/>
              </w:rPr>
              <w:t xml:space="preserve">IF the system conforms to </w:t>
            </w:r>
            <w:hyperlink w:anchor="CP.9_Manage_Care_Coordination_&amp;_Reportin" w:history="1">
              <w:r w:rsidRPr="005A4C8C">
                <w:rPr>
                  <w:rStyle w:val="Hyperlink"/>
                  <w:sz w:val="16"/>
                </w:rPr>
                <w:t>CPS.2.2</w:t>
              </w:r>
            </w:hyperlink>
            <w:r>
              <w:rPr>
                <w:sz w:val="16"/>
              </w:rPr>
              <w:t xml:space="preserve"> (Support for externally-sourced Clinical data), THEN the system SHALL provide the ability to render externally-sourced clinical data.</w:t>
            </w:r>
          </w:p>
        </w:tc>
        <w:tc>
          <w:tcPr>
            <w:tcW w:w="934" w:type="dxa"/>
            <w:tcBorders>
              <w:top w:val="single" w:sz="6" w:space="0" w:color="000000"/>
              <w:left w:val="single" w:sz="6" w:space="0" w:color="000000"/>
              <w:bottom w:val="single" w:sz="12" w:space="0" w:color="000000"/>
              <w:right w:val="single" w:sz="6" w:space="0" w:color="000000"/>
            </w:tcBorders>
            <w:shd w:val="clear" w:color="auto" w:fill="C6D9F1" w:themeFill="text2" w:themeFillTint="33"/>
            <w:vAlign w:val="center"/>
          </w:tcPr>
          <w:p w14:paraId="7E38AF50" w14:textId="77777777" w:rsidR="00541309" w:rsidRPr="00760414" w:rsidRDefault="00541309" w:rsidP="005A4C8C">
            <w:pPr>
              <w:pStyle w:val="TableParagraph"/>
              <w:ind w:left="0"/>
              <w:jc w:val="center"/>
              <w:rPr>
                <w:sz w:val="16"/>
                <w:szCs w:val="16"/>
              </w:rPr>
            </w:pPr>
            <w:r w:rsidRPr="00760414">
              <w:rPr>
                <w:sz w:val="16"/>
                <w:szCs w:val="16"/>
              </w:rPr>
              <w:t>179</w:t>
            </w:r>
          </w:p>
        </w:tc>
        <w:tc>
          <w:tcPr>
            <w:tcW w:w="957" w:type="dxa"/>
            <w:tcBorders>
              <w:top w:val="single" w:sz="6" w:space="0" w:color="000000"/>
              <w:left w:val="single" w:sz="6" w:space="0" w:color="000000"/>
              <w:bottom w:val="single" w:sz="12" w:space="0" w:color="000000"/>
              <w:right w:val="single" w:sz="6" w:space="0" w:color="000000"/>
            </w:tcBorders>
            <w:shd w:val="clear" w:color="auto" w:fill="C6D9F1" w:themeFill="text2" w:themeFillTint="33"/>
            <w:vAlign w:val="center"/>
          </w:tcPr>
          <w:p w14:paraId="328EBE8A" w14:textId="7A09433A" w:rsidR="00541309" w:rsidRPr="00760414" w:rsidRDefault="005A4C8C" w:rsidP="005A4C8C">
            <w:pPr>
              <w:pStyle w:val="TableParagraph"/>
              <w:ind w:left="0"/>
              <w:jc w:val="center"/>
              <w:rPr>
                <w:sz w:val="16"/>
                <w:szCs w:val="16"/>
              </w:rPr>
            </w:pPr>
            <w:r>
              <w:rPr>
                <w:sz w:val="16"/>
                <w:szCs w:val="16"/>
              </w:rPr>
              <w:t>B/M</w:t>
            </w:r>
          </w:p>
        </w:tc>
        <w:tc>
          <w:tcPr>
            <w:tcW w:w="964" w:type="dxa"/>
            <w:tcBorders>
              <w:top w:val="single" w:sz="6" w:space="0" w:color="000000"/>
              <w:left w:val="single" w:sz="6" w:space="0" w:color="000000"/>
              <w:bottom w:val="single" w:sz="12" w:space="0" w:color="000000"/>
              <w:right w:val="single" w:sz="6" w:space="0" w:color="000000"/>
            </w:tcBorders>
            <w:shd w:val="clear" w:color="auto" w:fill="C6D9F1" w:themeFill="text2" w:themeFillTint="33"/>
            <w:vAlign w:val="center"/>
          </w:tcPr>
          <w:p w14:paraId="759C0BE3" w14:textId="19CEEE0A" w:rsidR="00541309" w:rsidRPr="00760414" w:rsidRDefault="00541309" w:rsidP="005A4C8C">
            <w:pPr>
              <w:pStyle w:val="TableParagraph"/>
              <w:ind w:left="0"/>
              <w:jc w:val="center"/>
              <w:rPr>
                <w:sz w:val="16"/>
                <w:szCs w:val="16"/>
              </w:rPr>
            </w:pPr>
          </w:p>
        </w:tc>
      </w:tr>
      <w:tr w:rsidR="00760414" w14:paraId="6599A531" w14:textId="7E8101CA" w:rsidTr="00477D98">
        <w:trPr>
          <w:trHeight w:val="186"/>
        </w:trPr>
        <w:tc>
          <w:tcPr>
            <w:tcW w:w="2401" w:type="dxa"/>
            <w:tcBorders>
              <w:top w:val="single" w:sz="12" w:space="0" w:color="000000"/>
              <w:bottom w:val="single" w:sz="2" w:space="0" w:color="000000"/>
            </w:tcBorders>
            <w:shd w:val="clear" w:color="auto" w:fill="99FF99"/>
          </w:tcPr>
          <w:p w14:paraId="2F2ADE7B" w14:textId="77777777" w:rsidR="00760414" w:rsidRDefault="00760414" w:rsidP="00BA3CA1">
            <w:pPr>
              <w:pStyle w:val="TableParagraph"/>
              <w:spacing w:line="167" w:lineRule="exact"/>
              <w:ind w:left="84"/>
              <w:rPr>
                <w:sz w:val="16"/>
              </w:rPr>
            </w:pPr>
            <w:r>
              <w:rPr>
                <w:sz w:val="16"/>
              </w:rPr>
              <w:t>CP.2.3</w:t>
            </w:r>
          </w:p>
        </w:tc>
        <w:tc>
          <w:tcPr>
            <w:tcW w:w="7519" w:type="dxa"/>
            <w:vMerge w:val="restart"/>
            <w:tcBorders>
              <w:top w:val="single" w:sz="12" w:space="0" w:color="000000"/>
              <w:bottom w:val="single" w:sz="6" w:space="0" w:color="000000"/>
            </w:tcBorders>
            <w:shd w:val="clear" w:color="auto" w:fill="99FF99"/>
            <w:vAlign w:val="center"/>
          </w:tcPr>
          <w:p w14:paraId="1AA5E310" w14:textId="50261AC8" w:rsidR="00760414" w:rsidRPr="00295769" w:rsidRDefault="00173BB5" w:rsidP="00295769">
            <w:pPr>
              <w:pStyle w:val="TableParagraph"/>
              <w:ind w:left="86"/>
              <w:jc w:val="center"/>
              <w:rPr>
                <w:b/>
                <w:sz w:val="16"/>
              </w:rPr>
            </w:pPr>
            <w:r w:rsidRPr="00295769">
              <w:rPr>
                <w:b/>
                <w:sz w:val="24"/>
              </w:rPr>
              <w:t>Render Emergency Medical System Originated Data</w:t>
            </w:r>
          </w:p>
        </w:tc>
        <w:tc>
          <w:tcPr>
            <w:tcW w:w="934" w:type="dxa"/>
            <w:vMerge w:val="restart"/>
            <w:tcBorders>
              <w:top w:val="single" w:sz="12" w:space="0" w:color="000000"/>
              <w:bottom w:val="single" w:sz="6" w:space="0" w:color="000000"/>
            </w:tcBorders>
            <w:shd w:val="clear" w:color="auto" w:fill="99FF99"/>
            <w:vAlign w:val="center"/>
          </w:tcPr>
          <w:p w14:paraId="6F1A78D0" w14:textId="77777777" w:rsidR="00760414" w:rsidRPr="00760414" w:rsidRDefault="00760414" w:rsidP="005A4C8C">
            <w:pPr>
              <w:pStyle w:val="TableParagraph"/>
              <w:ind w:left="0"/>
              <w:jc w:val="center"/>
              <w:rPr>
                <w:sz w:val="16"/>
                <w:szCs w:val="16"/>
              </w:rPr>
            </w:pPr>
            <w:r w:rsidRPr="00760414">
              <w:rPr>
                <w:sz w:val="16"/>
                <w:szCs w:val="16"/>
              </w:rPr>
              <w:t>180</w:t>
            </w:r>
          </w:p>
        </w:tc>
        <w:tc>
          <w:tcPr>
            <w:tcW w:w="957" w:type="dxa"/>
            <w:vMerge w:val="restart"/>
            <w:tcBorders>
              <w:top w:val="single" w:sz="12" w:space="0" w:color="000000"/>
            </w:tcBorders>
            <w:shd w:val="clear" w:color="auto" w:fill="99FF99"/>
            <w:vAlign w:val="center"/>
          </w:tcPr>
          <w:p w14:paraId="453F4C96" w14:textId="249D3B1D" w:rsidR="00760414" w:rsidRPr="00760414" w:rsidRDefault="005A4C8C" w:rsidP="005A4C8C">
            <w:pPr>
              <w:pStyle w:val="TableParagraph"/>
              <w:ind w:left="0"/>
              <w:jc w:val="center"/>
              <w:rPr>
                <w:sz w:val="16"/>
                <w:szCs w:val="16"/>
              </w:rPr>
            </w:pPr>
            <w:r>
              <w:rPr>
                <w:sz w:val="16"/>
                <w:szCs w:val="16"/>
              </w:rPr>
              <w:t>Excluded</w:t>
            </w:r>
          </w:p>
        </w:tc>
        <w:tc>
          <w:tcPr>
            <w:tcW w:w="964" w:type="dxa"/>
            <w:vMerge w:val="restart"/>
            <w:tcBorders>
              <w:top w:val="single" w:sz="12" w:space="0" w:color="000000"/>
            </w:tcBorders>
            <w:shd w:val="clear" w:color="auto" w:fill="99FF99"/>
            <w:vAlign w:val="center"/>
          </w:tcPr>
          <w:p w14:paraId="362EAC2D" w14:textId="293083DC" w:rsidR="00760414" w:rsidRPr="00760414" w:rsidRDefault="00760414" w:rsidP="005A4C8C">
            <w:pPr>
              <w:pStyle w:val="TableParagraph"/>
              <w:ind w:left="0"/>
              <w:jc w:val="center"/>
              <w:rPr>
                <w:sz w:val="16"/>
                <w:szCs w:val="16"/>
              </w:rPr>
            </w:pPr>
          </w:p>
        </w:tc>
      </w:tr>
      <w:tr w:rsidR="00760414" w14:paraId="1E160F5E" w14:textId="379015B0" w:rsidTr="00477D98">
        <w:trPr>
          <w:trHeight w:val="180"/>
        </w:trPr>
        <w:tc>
          <w:tcPr>
            <w:tcW w:w="2401" w:type="dxa"/>
            <w:tcBorders>
              <w:top w:val="single" w:sz="2" w:space="0" w:color="000000"/>
              <w:bottom w:val="single" w:sz="2" w:space="0" w:color="000000"/>
            </w:tcBorders>
            <w:shd w:val="clear" w:color="auto" w:fill="99FF99"/>
          </w:tcPr>
          <w:p w14:paraId="52633CB7" w14:textId="77777777" w:rsidR="00760414" w:rsidRDefault="00760414" w:rsidP="00BA3CA1">
            <w:pPr>
              <w:pStyle w:val="TableParagraph"/>
              <w:spacing w:line="161" w:lineRule="exact"/>
              <w:ind w:left="84"/>
              <w:rPr>
                <w:sz w:val="16"/>
              </w:rPr>
            </w:pPr>
            <w:r>
              <w:rPr>
                <w:sz w:val="16"/>
              </w:rPr>
              <w:t>Function</w:t>
            </w:r>
          </w:p>
        </w:tc>
        <w:tc>
          <w:tcPr>
            <w:tcW w:w="7519" w:type="dxa"/>
            <w:vMerge/>
            <w:tcBorders>
              <w:top w:val="nil"/>
              <w:bottom w:val="single" w:sz="6" w:space="0" w:color="000000"/>
            </w:tcBorders>
            <w:shd w:val="clear" w:color="auto" w:fill="99FF99"/>
          </w:tcPr>
          <w:p w14:paraId="441D123F" w14:textId="77777777" w:rsidR="00760414" w:rsidRDefault="00760414" w:rsidP="00BA3CA1">
            <w:pPr>
              <w:rPr>
                <w:sz w:val="2"/>
                <w:szCs w:val="2"/>
              </w:rPr>
            </w:pPr>
          </w:p>
        </w:tc>
        <w:tc>
          <w:tcPr>
            <w:tcW w:w="934" w:type="dxa"/>
            <w:vMerge/>
            <w:tcBorders>
              <w:top w:val="nil"/>
              <w:bottom w:val="single" w:sz="6" w:space="0" w:color="000000"/>
            </w:tcBorders>
            <w:shd w:val="clear" w:color="auto" w:fill="99FF99"/>
          </w:tcPr>
          <w:p w14:paraId="2A51C598" w14:textId="77777777" w:rsidR="00760414" w:rsidRPr="00760414" w:rsidRDefault="00760414" w:rsidP="00BA3CA1">
            <w:pPr>
              <w:rPr>
                <w:sz w:val="16"/>
                <w:szCs w:val="16"/>
              </w:rPr>
            </w:pPr>
          </w:p>
        </w:tc>
        <w:tc>
          <w:tcPr>
            <w:tcW w:w="957" w:type="dxa"/>
            <w:vMerge/>
            <w:shd w:val="clear" w:color="auto" w:fill="99FF99"/>
          </w:tcPr>
          <w:p w14:paraId="06073E18" w14:textId="77777777" w:rsidR="00760414" w:rsidRPr="00760414" w:rsidRDefault="00760414" w:rsidP="00BA3CA1">
            <w:pPr>
              <w:rPr>
                <w:sz w:val="16"/>
                <w:szCs w:val="16"/>
              </w:rPr>
            </w:pPr>
          </w:p>
        </w:tc>
        <w:tc>
          <w:tcPr>
            <w:tcW w:w="964" w:type="dxa"/>
            <w:vMerge/>
            <w:shd w:val="clear" w:color="auto" w:fill="99FF99"/>
          </w:tcPr>
          <w:p w14:paraId="2D9CC486" w14:textId="286A0324" w:rsidR="00760414" w:rsidRPr="00760414" w:rsidRDefault="00760414" w:rsidP="00BA3CA1">
            <w:pPr>
              <w:rPr>
                <w:sz w:val="16"/>
                <w:szCs w:val="16"/>
              </w:rPr>
            </w:pPr>
          </w:p>
        </w:tc>
      </w:tr>
      <w:tr w:rsidR="00760414" w14:paraId="3C704B8A" w14:textId="17A4ED45" w:rsidTr="00DC4DDB">
        <w:trPr>
          <w:trHeight w:val="845"/>
        </w:trPr>
        <w:tc>
          <w:tcPr>
            <w:tcW w:w="12775" w:type="dxa"/>
            <w:gridSpan w:val="5"/>
            <w:tcBorders>
              <w:top w:val="single" w:sz="6" w:space="0" w:color="000000"/>
              <w:bottom w:val="single" w:sz="6" w:space="0" w:color="000000"/>
            </w:tcBorders>
          </w:tcPr>
          <w:p w14:paraId="0972CED0" w14:textId="77777777" w:rsidR="00760414" w:rsidRPr="00DC4DDB" w:rsidRDefault="00760414" w:rsidP="00DC4DDB">
            <w:pPr>
              <w:pStyle w:val="TableParagraph"/>
              <w:spacing w:before="67"/>
              <w:ind w:left="330" w:right="121"/>
              <w:rPr>
                <w:sz w:val="16"/>
                <w:szCs w:val="16"/>
              </w:rPr>
            </w:pPr>
            <w:r w:rsidRPr="00DC4DDB">
              <w:rPr>
                <w:b/>
                <w:sz w:val="16"/>
                <w:szCs w:val="16"/>
              </w:rPr>
              <w:t>Statement:</w:t>
            </w:r>
            <w:r w:rsidRPr="00DC4DDB">
              <w:rPr>
                <w:sz w:val="16"/>
                <w:szCs w:val="16"/>
              </w:rPr>
              <w:t xml:space="preserve"> Render emergency medical data that has been captured from multiple external sources.</w:t>
            </w:r>
          </w:p>
          <w:p w14:paraId="2D2F1F93" w14:textId="1474B93D" w:rsidR="00760414" w:rsidRPr="00DC4DDB" w:rsidRDefault="00760414" w:rsidP="00DC4DDB">
            <w:pPr>
              <w:pStyle w:val="TableParagraph"/>
              <w:spacing w:before="67"/>
              <w:ind w:left="330" w:right="121"/>
              <w:rPr>
                <w:sz w:val="16"/>
                <w:szCs w:val="16"/>
              </w:rPr>
            </w:pPr>
            <w:r w:rsidRPr="00DC4DDB">
              <w:rPr>
                <w:b/>
                <w:sz w:val="16"/>
                <w:szCs w:val="16"/>
              </w:rPr>
              <w:t>Description:</w:t>
            </w:r>
            <w:r w:rsidRPr="00DC4DDB">
              <w:rPr>
                <w:sz w:val="16"/>
                <w:szCs w:val="16"/>
              </w:rPr>
              <w:t xml:space="preserve"> Emergency medical data relevant to the patient record can be captured from many external sources and should be rendered appropriately alongside other information in the patient record.</w:t>
            </w:r>
          </w:p>
        </w:tc>
      </w:tr>
      <w:tr w:rsidR="00541309" w14:paraId="1E7A1D87" w14:textId="03DB0407" w:rsidTr="005A4C8C">
        <w:trPr>
          <w:trHeight w:val="429"/>
        </w:trPr>
        <w:tc>
          <w:tcPr>
            <w:tcW w:w="2401" w:type="dxa"/>
            <w:tcBorders>
              <w:bottom w:val="single" w:sz="6" w:space="0" w:color="000000"/>
              <w:right w:val="single" w:sz="8" w:space="0" w:color="000000"/>
            </w:tcBorders>
            <w:shd w:val="clear" w:color="auto" w:fill="A6A6A6" w:themeFill="background1" w:themeFillShade="A6"/>
          </w:tcPr>
          <w:p w14:paraId="3B0EBDC2" w14:textId="77777777" w:rsidR="00541309" w:rsidRDefault="00541309" w:rsidP="00BA3CA1">
            <w:pPr>
              <w:pStyle w:val="TableParagraph"/>
              <w:rPr>
                <w:sz w:val="16"/>
              </w:rPr>
            </w:pPr>
          </w:p>
        </w:tc>
        <w:tc>
          <w:tcPr>
            <w:tcW w:w="7519" w:type="dxa"/>
            <w:tcBorders>
              <w:top w:val="single" w:sz="6" w:space="0" w:color="000000"/>
              <w:left w:val="single" w:sz="8" w:space="0" w:color="000000"/>
              <w:bottom w:val="single" w:sz="8" w:space="0" w:color="000000"/>
              <w:right w:val="single" w:sz="6" w:space="0" w:color="000000"/>
            </w:tcBorders>
            <w:shd w:val="clear" w:color="auto" w:fill="A6A6A6" w:themeFill="background1" w:themeFillShade="A6"/>
          </w:tcPr>
          <w:p w14:paraId="3F928009" w14:textId="77777777" w:rsidR="00541309" w:rsidRDefault="00541309" w:rsidP="00BA3CA1">
            <w:pPr>
              <w:pStyle w:val="TableParagraph"/>
              <w:spacing w:before="28" w:line="190" w:lineRule="atLeast"/>
              <w:ind w:left="452" w:right="36" w:hanging="246"/>
              <w:rPr>
                <w:sz w:val="16"/>
              </w:rPr>
            </w:pPr>
            <w:r>
              <w:rPr>
                <w:b/>
                <w:sz w:val="16"/>
              </w:rPr>
              <w:t xml:space="preserve">1. </w:t>
            </w:r>
            <w:r>
              <w:rPr>
                <w:sz w:val="16"/>
              </w:rPr>
              <w:t>IF the system conforms to CPS.2.3 (Support Emergency Medical System Originated Data), THEN the system SHALL provide the ability to render Emergency Medical System Originated Data.</w:t>
            </w:r>
          </w:p>
        </w:tc>
        <w:tc>
          <w:tcPr>
            <w:tcW w:w="934" w:type="dxa"/>
            <w:tcBorders>
              <w:top w:val="single" w:sz="6" w:space="0" w:color="000000"/>
              <w:left w:val="single" w:sz="6" w:space="0" w:color="000000"/>
              <w:bottom w:val="single" w:sz="8" w:space="0" w:color="000000"/>
              <w:right w:val="single" w:sz="6" w:space="0" w:color="000000"/>
            </w:tcBorders>
            <w:shd w:val="clear" w:color="auto" w:fill="A6A6A6" w:themeFill="background1" w:themeFillShade="A6"/>
            <w:vAlign w:val="center"/>
          </w:tcPr>
          <w:p w14:paraId="7246BAD3" w14:textId="77777777" w:rsidR="00541309" w:rsidRPr="00760414" w:rsidRDefault="00541309" w:rsidP="00760414">
            <w:pPr>
              <w:pStyle w:val="TableParagraph"/>
              <w:ind w:left="331" w:right="317"/>
              <w:jc w:val="center"/>
              <w:rPr>
                <w:sz w:val="16"/>
                <w:szCs w:val="16"/>
              </w:rPr>
            </w:pPr>
            <w:r w:rsidRPr="00760414">
              <w:rPr>
                <w:sz w:val="16"/>
                <w:szCs w:val="16"/>
              </w:rPr>
              <w:t>181</w:t>
            </w:r>
          </w:p>
        </w:tc>
        <w:tc>
          <w:tcPr>
            <w:tcW w:w="957" w:type="dxa"/>
            <w:tcBorders>
              <w:top w:val="single" w:sz="6" w:space="0" w:color="000000"/>
              <w:left w:val="single" w:sz="6" w:space="0" w:color="000000"/>
              <w:bottom w:val="single" w:sz="8" w:space="0" w:color="000000"/>
              <w:right w:val="single" w:sz="6" w:space="0" w:color="000000"/>
            </w:tcBorders>
            <w:shd w:val="clear" w:color="auto" w:fill="A6A6A6" w:themeFill="background1" w:themeFillShade="A6"/>
            <w:vAlign w:val="center"/>
          </w:tcPr>
          <w:p w14:paraId="3BAC8B06" w14:textId="3EF189FF" w:rsidR="00541309" w:rsidRPr="00760414" w:rsidRDefault="005A4C8C" w:rsidP="00760414">
            <w:pPr>
              <w:pStyle w:val="TableParagraph"/>
              <w:ind w:left="331" w:right="317"/>
              <w:jc w:val="center"/>
              <w:rPr>
                <w:sz w:val="16"/>
                <w:szCs w:val="16"/>
              </w:rPr>
            </w:pPr>
            <w:r>
              <w:rPr>
                <w:sz w:val="16"/>
                <w:szCs w:val="16"/>
              </w:rPr>
              <w:t>D</w:t>
            </w:r>
          </w:p>
        </w:tc>
        <w:tc>
          <w:tcPr>
            <w:tcW w:w="964" w:type="dxa"/>
            <w:tcBorders>
              <w:top w:val="single" w:sz="6" w:space="0" w:color="000000"/>
              <w:left w:val="single" w:sz="6" w:space="0" w:color="000000"/>
              <w:bottom w:val="single" w:sz="8" w:space="0" w:color="000000"/>
              <w:right w:val="single" w:sz="6" w:space="0" w:color="000000"/>
            </w:tcBorders>
            <w:shd w:val="clear" w:color="auto" w:fill="A6A6A6" w:themeFill="background1" w:themeFillShade="A6"/>
            <w:vAlign w:val="center"/>
          </w:tcPr>
          <w:p w14:paraId="043627CF" w14:textId="76F1F763" w:rsidR="00541309" w:rsidRPr="00760414" w:rsidRDefault="00541309" w:rsidP="00760414">
            <w:pPr>
              <w:pStyle w:val="TableParagraph"/>
              <w:ind w:left="331" w:right="317"/>
              <w:jc w:val="center"/>
              <w:rPr>
                <w:sz w:val="16"/>
                <w:szCs w:val="16"/>
              </w:rPr>
            </w:pPr>
          </w:p>
        </w:tc>
      </w:tr>
    </w:tbl>
    <w:p w14:paraId="41E826CF" w14:textId="77777777" w:rsidR="00DC4DDB" w:rsidRDefault="00DC4DDB">
      <w:r>
        <w:br w:type="page"/>
      </w:r>
    </w:p>
    <w:p w14:paraId="124C0AC1" w14:textId="77777777" w:rsidR="004B2E32" w:rsidRDefault="004B2E32" w:rsidP="004B2E32">
      <w:pPr>
        <w:rPr>
          <w:sz w:val="2"/>
          <w:szCs w:val="2"/>
        </w:rPr>
        <w:sectPr w:rsidR="004B2E32" w:rsidSect="005B7287">
          <w:footerReference w:type="default" r:id="rId67"/>
          <w:pgSz w:w="15840" w:h="12240" w:orient="landscape" w:code="1"/>
          <w:pgMar w:top="605" w:right="605" w:bottom="518" w:left="346" w:header="346" w:footer="144" w:gutter="0"/>
          <w:cols w:space="720"/>
          <w:docGrid w:linePitch="299"/>
        </w:sectPr>
      </w:pPr>
    </w:p>
    <w:p w14:paraId="0A454EA1" w14:textId="77777777" w:rsidR="004B2E32" w:rsidRDefault="004B2E32" w:rsidP="004B2E32">
      <w:pPr>
        <w:pStyle w:val="BodyText"/>
        <w:spacing w:before="9"/>
        <w:rPr>
          <w:sz w:val="9"/>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7521"/>
        <w:gridCol w:w="957"/>
        <w:gridCol w:w="957"/>
        <w:gridCol w:w="957"/>
      </w:tblGrid>
      <w:tr w:rsidR="00172F64" w14:paraId="78939D36" w14:textId="536D845B" w:rsidTr="006D40DC">
        <w:trPr>
          <w:trHeight w:val="573"/>
        </w:trPr>
        <w:tc>
          <w:tcPr>
            <w:tcW w:w="2401" w:type="dxa"/>
            <w:tcBorders>
              <w:bottom w:val="single" w:sz="12" w:space="0" w:color="auto"/>
              <w:right w:val="single" w:sz="4" w:space="0" w:color="FFFFFF"/>
            </w:tcBorders>
            <w:shd w:val="clear" w:color="auto" w:fill="00B050"/>
          </w:tcPr>
          <w:p w14:paraId="1FE63907" w14:textId="77777777" w:rsidR="00172F64" w:rsidRDefault="00172F64" w:rsidP="00172F64">
            <w:pPr>
              <w:pStyle w:val="TableParagraph"/>
              <w:spacing w:line="171" w:lineRule="exact"/>
              <w:ind w:left="85"/>
              <w:rPr>
                <w:b/>
                <w:sz w:val="16"/>
              </w:rPr>
            </w:pPr>
            <w:r>
              <w:rPr>
                <w:b/>
                <w:sz w:val="16"/>
              </w:rPr>
              <w:t>Section/Id#:</w:t>
            </w:r>
          </w:p>
          <w:p w14:paraId="5E268068" w14:textId="77777777" w:rsidR="00172F64" w:rsidRDefault="00172F64" w:rsidP="00172F64">
            <w:pPr>
              <w:pStyle w:val="TableParagraph"/>
              <w:spacing w:before="8"/>
              <w:ind w:left="85" w:right="1814"/>
              <w:rPr>
                <w:b/>
                <w:sz w:val="16"/>
              </w:rPr>
            </w:pPr>
            <w:r>
              <w:rPr>
                <w:b/>
                <w:sz w:val="16"/>
              </w:rPr>
              <w:t>Type:</w:t>
            </w:r>
          </w:p>
          <w:p w14:paraId="0618FED6" w14:textId="77777777" w:rsidR="00172F64" w:rsidRDefault="00172F64" w:rsidP="00172F64">
            <w:pPr>
              <w:pStyle w:val="TableParagraph"/>
              <w:spacing w:before="8"/>
              <w:ind w:left="85" w:right="1814"/>
              <w:rPr>
                <w:b/>
                <w:sz w:val="16"/>
              </w:rPr>
            </w:pPr>
            <w:r>
              <w:rPr>
                <w:b/>
                <w:sz w:val="16"/>
              </w:rPr>
              <w:t>Name:</w:t>
            </w:r>
          </w:p>
        </w:tc>
        <w:tc>
          <w:tcPr>
            <w:tcW w:w="7521" w:type="dxa"/>
            <w:tcBorders>
              <w:left w:val="single" w:sz="4" w:space="0" w:color="FFFFFF"/>
              <w:bottom w:val="single" w:sz="12" w:space="0" w:color="auto"/>
              <w:right w:val="single" w:sz="4" w:space="0" w:color="FFFFFF"/>
            </w:tcBorders>
            <w:shd w:val="clear" w:color="auto" w:fill="00B050"/>
          </w:tcPr>
          <w:p w14:paraId="07F4FE2F" w14:textId="77777777" w:rsidR="00172F64" w:rsidRDefault="00172F64" w:rsidP="00172F64">
            <w:pPr>
              <w:pStyle w:val="TableParagraph"/>
              <w:spacing w:before="6"/>
              <w:rPr>
                <w:sz w:val="15"/>
              </w:rPr>
            </w:pPr>
          </w:p>
          <w:p w14:paraId="5CC80B84" w14:textId="77777777" w:rsidR="00172F64" w:rsidRDefault="00172F64" w:rsidP="00172F64">
            <w:pPr>
              <w:pStyle w:val="TableParagraph"/>
              <w:ind w:left="83"/>
              <w:rPr>
                <w:b/>
                <w:sz w:val="16"/>
              </w:rPr>
            </w:pPr>
            <w:r>
              <w:rPr>
                <w:b/>
                <w:sz w:val="16"/>
              </w:rPr>
              <w:t>Conformance Criteria</w:t>
            </w:r>
          </w:p>
        </w:tc>
        <w:tc>
          <w:tcPr>
            <w:tcW w:w="957" w:type="dxa"/>
            <w:tcBorders>
              <w:left w:val="single" w:sz="4" w:space="0" w:color="FFFFFF"/>
              <w:bottom w:val="single" w:sz="12" w:space="0" w:color="auto"/>
            </w:tcBorders>
            <w:shd w:val="clear" w:color="auto" w:fill="00B050"/>
            <w:vAlign w:val="center"/>
          </w:tcPr>
          <w:p w14:paraId="1003B06A" w14:textId="77777777" w:rsidR="00172F64" w:rsidRDefault="00172F64" w:rsidP="00172F64">
            <w:pPr>
              <w:pStyle w:val="TableParagraph"/>
              <w:ind w:left="242" w:right="234"/>
              <w:jc w:val="center"/>
              <w:rPr>
                <w:b/>
                <w:sz w:val="16"/>
              </w:rPr>
            </w:pPr>
            <w:r>
              <w:rPr>
                <w:b/>
                <w:sz w:val="16"/>
              </w:rPr>
              <w:t>Row#</w:t>
            </w:r>
          </w:p>
        </w:tc>
        <w:tc>
          <w:tcPr>
            <w:tcW w:w="957" w:type="dxa"/>
            <w:tcBorders>
              <w:left w:val="single" w:sz="4" w:space="0" w:color="FFFFFF"/>
              <w:bottom w:val="single" w:sz="12" w:space="0" w:color="auto"/>
              <w:right w:val="single" w:sz="4" w:space="0" w:color="FFFFFF"/>
            </w:tcBorders>
            <w:shd w:val="clear" w:color="auto" w:fill="00B050"/>
            <w:vAlign w:val="center"/>
          </w:tcPr>
          <w:p w14:paraId="75AC5904" w14:textId="6058BF92" w:rsidR="00172F64" w:rsidRDefault="00172F64" w:rsidP="000E4DCC">
            <w:pPr>
              <w:pStyle w:val="TableParagraph"/>
              <w:spacing w:before="6"/>
              <w:ind w:left="-29"/>
              <w:jc w:val="center"/>
              <w:rPr>
                <w:sz w:val="15"/>
              </w:rPr>
            </w:pPr>
            <w:r w:rsidRPr="00760414">
              <w:rPr>
                <w:b/>
                <w:sz w:val="16"/>
                <w:szCs w:val="16"/>
              </w:rPr>
              <w:t>Criteria Status</w:t>
            </w:r>
          </w:p>
        </w:tc>
        <w:tc>
          <w:tcPr>
            <w:tcW w:w="957" w:type="dxa"/>
            <w:tcBorders>
              <w:left w:val="single" w:sz="4" w:space="0" w:color="FFFFFF"/>
              <w:bottom w:val="single" w:sz="12" w:space="0" w:color="auto"/>
            </w:tcBorders>
            <w:shd w:val="clear" w:color="auto" w:fill="00B050"/>
            <w:vAlign w:val="center"/>
          </w:tcPr>
          <w:p w14:paraId="2B7B789E" w14:textId="47BA37F4" w:rsidR="00172F64" w:rsidRDefault="00172F64" w:rsidP="00172F64">
            <w:pPr>
              <w:pStyle w:val="TableParagraph"/>
              <w:spacing w:before="6"/>
              <w:jc w:val="center"/>
              <w:rPr>
                <w:sz w:val="15"/>
              </w:rPr>
            </w:pPr>
            <w:r w:rsidRPr="00760414">
              <w:rPr>
                <w:b/>
                <w:sz w:val="16"/>
                <w:szCs w:val="16"/>
              </w:rPr>
              <w:t>Mapping to R1</w:t>
            </w:r>
          </w:p>
        </w:tc>
      </w:tr>
      <w:tr w:rsidR="00172F64" w14:paraId="60590198" w14:textId="3ACF0BE8" w:rsidTr="00477D98">
        <w:trPr>
          <w:trHeight w:val="200"/>
        </w:trPr>
        <w:tc>
          <w:tcPr>
            <w:tcW w:w="2401" w:type="dxa"/>
            <w:tcBorders>
              <w:top w:val="single" w:sz="12" w:space="0" w:color="auto"/>
              <w:left w:val="single" w:sz="4" w:space="0" w:color="auto"/>
              <w:bottom w:val="single" w:sz="4" w:space="0" w:color="auto"/>
              <w:right w:val="single" w:sz="4" w:space="0" w:color="auto"/>
            </w:tcBorders>
            <w:shd w:val="clear" w:color="auto" w:fill="99FF99"/>
          </w:tcPr>
          <w:p w14:paraId="030F17FF" w14:textId="1394FC9F" w:rsidR="00172F64" w:rsidRPr="00295769" w:rsidRDefault="00172F64" w:rsidP="00172F64">
            <w:pPr>
              <w:pStyle w:val="TableParagraph"/>
              <w:spacing w:line="171" w:lineRule="exact"/>
              <w:ind w:left="85"/>
              <w:rPr>
                <w:sz w:val="16"/>
              </w:rPr>
            </w:pPr>
            <w:r w:rsidRPr="00295769">
              <w:rPr>
                <w:sz w:val="16"/>
              </w:rPr>
              <w:t>CP.2.4</w:t>
            </w:r>
          </w:p>
        </w:tc>
        <w:tc>
          <w:tcPr>
            <w:tcW w:w="7521" w:type="dxa"/>
            <w:vMerge w:val="restart"/>
            <w:tcBorders>
              <w:top w:val="single" w:sz="12" w:space="0" w:color="auto"/>
              <w:left w:val="single" w:sz="4" w:space="0" w:color="auto"/>
              <w:right w:val="single" w:sz="4" w:space="0" w:color="auto"/>
            </w:tcBorders>
            <w:shd w:val="clear" w:color="auto" w:fill="99FF99"/>
            <w:vAlign w:val="center"/>
          </w:tcPr>
          <w:p w14:paraId="75184483" w14:textId="7ADA8812" w:rsidR="00172F64" w:rsidRDefault="00172F64" w:rsidP="00172F64">
            <w:pPr>
              <w:pStyle w:val="TableParagraph"/>
              <w:ind w:left="86"/>
              <w:jc w:val="center"/>
              <w:rPr>
                <w:sz w:val="15"/>
              </w:rPr>
            </w:pPr>
            <w:r w:rsidRPr="00295769">
              <w:rPr>
                <w:b/>
                <w:sz w:val="24"/>
              </w:rPr>
              <w:t>Render externally-sourced Clinical Images</w:t>
            </w:r>
          </w:p>
        </w:tc>
        <w:tc>
          <w:tcPr>
            <w:tcW w:w="957" w:type="dxa"/>
            <w:vMerge w:val="restart"/>
            <w:tcBorders>
              <w:top w:val="single" w:sz="12" w:space="0" w:color="auto"/>
              <w:left w:val="single" w:sz="4" w:space="0" w:color="auto"/>
              <w:right w:val="single" w:sz="4" w:space="0" w:color="auto"/>
            </w:tcBorders>
            <w:shd w:val="clear" w:color="auto" w:fill="99FF99"/>
            <w:vAlign w:val="center"/>
          </w:tcPr>
          <w:p w14:paraId="3F093C3F" w14:textId="77777777" w:rsidR="00172F64" w:rsidRDefault="00172F64" w:rsidP="0054248A">
            <w:pPr>
              <w:pStyle w:val="TableParagraph"/>
              <w:ind w:left="0"/>
              <w:jc w:val="center"/>
              <w:rPr>
                <w:sz w:val="15"/>
              </w:rPr>
            </w:pPr>
          </w:p>
        </w:tc>
        <w:tc>
          <w:tcPr>
            <w:tcW w:w="957" w:type="dxa"/>
            <w:vMerge w:val="restart"/>
            <w:tcBorders>
              <w:top w:val="single" w:sz="12" w:space="0" w:color="auto"/>
              <w:left w:val="single" w:sz="4" w:space="0" w:color="auto"/>
              <w:right w:val="single" w:sz="4" w:space="0" w:color="auto"/>
            </w:tcBorders>
            <w:shd w:val="clear" w:color="auto" w:fill="99FF99"/>
            <w:vAlign w:val="center"/>
          </w:tcPr>
          <w:p w14:paraId="7C82F865" w14:textId="46CC8BB2" w:rsidR="00172F64" w:rsidRDefault="0054248A" w:rsidP="0054248A">
            <w:pPr>
              <w:pStyle w:val="TableParagraph"/>
              <w:ind w:left="0"/>
              <w:jc w:val="center"/>
              <w:rPr>
                <w:sz w:val="15"/>
              </w:rPr>
            </w:pPr>
            <w:r>
              <w:rPr>
                <w:sz w:val="15"/>
              </w:rPr>
              <w:t>Excluded</w:t>
            </w:r>
          </w:p>
        </w:tc>
        <w:tc>
          <w:tcPr>
            <w:tcW w:w="957" w:type="dxa"/>
            <w:vMerge w:val="restart"/>
            <w:tcBorders>
              <w:top w:val="single" w:sz="12" w:space="0" w:color="auto"/>
              <w:left w:val="single" w:sz="4" w:space="0" w:color="auto"/>
              <w:right w:val="single" w:sz="4" w:space="0" w:color="auto"/>
            </w:tcBorders>
            <w:shd w:val="clear" w:color="auto" w:fill="99FF99"/>
            <w:vAlign w:val="center"/>
          </w:tcPr>
          <w:p w14:paraId="34089A33" w14:textId="6FDFEC8E" w:rsidR="00172F64" w:rsidRDefault="00172F64" w:rsidP="0054248A">
            <w:pPr>
              <w:pStyle w:val="TableParagraph"/>
              <w:ind w:left="0"/>
              <w:jc w:val="center"/>
              <w:rPr>
                <w:sz w:val="15"/>
              </w:rPr>
            </w:pPr>
          </w:p>
        </w:tc>
      </w:tr>
      <w:tr w:rsidR="00172F64" w14:paraId="3E7F1BE8" w14:textId="77777777" w:rsidTr="00477D98">
        <w:trPr>
          <w:trHeight w:val="290"/>
        </w:trPr>
        <w:tc>
          <w:tcPr>
            <w:tcW w:w="2401" w:type="dxa"/>
            <w:tcBorders>
              <w:top w:val="single" w:sz="4" w:space="0" w:color="auto"/>
              <w:left w:val="single" w:sz="4" w:space="0" w:color="auto"/>
              <w:bottom w:val="single" w:sz="4" w:space="0" w:color="auto"/>
              <w:right w:val="single" w:sz="4" w:space="0" w:color="auto"/>
            </w:tcBorders>
            <w:shd w:val="clear" w:color="auto" w:fill="99FF99"/>
          </w:tcPr>
          <w:p w14:paraId="4F9C7E9B" w14:textId="3ED171F4" w:rsidR="00172F64" w:rsidRPr="00295769" w:rsidRDefault="00172F64" w:rsidP="00172F64">
            <w:pPr>
              <w:pStyle w:val="TableParagraph"/>
              <w:spacing w:line="171" w:lineRule="exact"/>
              <w:ind w:left="85"/>
              <w:rPr>
                <w:sz w:val="16"/>
              </w:rPr>
            </w:pPr>
            <w:r w:rsidRPr="00295769">
              <w:rPr>
                <w:sz w:val="16"/>
              </w:rPr>
              <w:t>Function</w:t>
            </w:r>
          </w:p>
        </w:tc>
        <w:tc>
          <w:tcPr>
            <w:tcW w:w="7521" w:type="dxa"/>
            <w:vMerge/>
            <w:tcBorders>
              <w:left w:val="single" w:sz="4" w:space="0" w:color="auto"/>
              <w:right w:val="single" w:sz="4" w:space="0" w:color="auto"/>
            </w:tcBorders>
            <w:shd w:val="clear" w:color="auto" w:fill="99FF99"/>
          </w:tcPr>
          <w:p w14:paraId="41B1E457" w14:textId="77777777" w:rsidR="00172F64" w:rsidRDefault="00172F64" w:rsidP="00172F64">
            <w:pPr>
              <w:pStyle w:val="TableParagraph"/>
              <w:spacing w:before="6"/>
              <w:rPr>
                <w:sz w:val="15"/>
              </w:rPr>
            </w:pPr>
          </w:p>
        </w:tc>
        <w:tc>
          <w:tcPr>
            <w:tcW w:w="957" w:type="dxa"/>
            <w:vMerge/>
            <w:tcBorders>
              <w:left w:val="single" w:sz="4" w:space="0" w:color="auto"/>
              <w:right w:val="single" w:sz="4" w:space="0" w:color="auto"/>
            </w:tcBorders>
            <w:shd w:val="clear" w:color="auto" w:fill="99FF99"/>
          </w:tcPr>
          <w:p w14:paraId="6091A3E3" w14:textId="77777777" w:rsidR="00172F64" w:rsidRDefault="00172F64" w:rsidP="00172F64">
            <w:pPr>
              <w:pStyle w:val="TableParagraph"/>
              <w:spacing w:before="6"/>
              <w:rPr>
                <w:sz w:val="15"/>
              </w:rPr>
            </w:pPr>
          </w:p>
        </w:tc>
        <w:tc>
          <w:tcPr>
            <w:tcW w:w="957" w:type="dxa"/>
            <w:vMerge/>
            <w:tcBorders>
              <w:left w:val="single" w:sz="4" w:space="0" w:color="auto"/>
              <w:right w:val="single" w:sz="4" w:space="0" w:color="auto"/>
            </w:tcBorders>
            <w:shd w:val="clear" w:color="auto" w:fill="99FF99"/>
          </w:tcPr>
          <w:p w14:paraId="4E4923D7" w14:textId="77777777" w:rsidR="00172F64" w:rsidRDefault="00172F64" w:rsidP="00172F64">
            <w:pPr>
              <w:pStyle w:val="TableParagraph"/>
              <w:spacing w:before="6"/>
              <w:rPr>
                <w:sz w:val="15"/>
              </w:rPr>
            </w:pPr>
          </w:p>
        </w:tc>
        <w:tc>
          <w:tcPr>
            <w:tcW w:w="957" w:type="dxa"/>
            <w:vMerge/>
            <w:tcBorders>
              <w:left w:val="single" w:sz="4" w:space="0" w:color="auto"/>
              <w:right w:val="single" w:sz="4" w:space="0" w:color="auto"/>
            </w:tcBorders>
            <w:shd w:val="clear" w:color="auto" w:fill="99FF99"/>
          </w:tcPr>
          <w:p w14:paraId="66F0C9EB" w14:textId="77777777" w:rsidR="00172F64" w:rsidRDefault="00172F64" w:rsidP="00172F64">
            <w:pPr>
              <w:pStyle w:val="TableParagraph"/>
              <w:spacing w:before="6"/>
              <w:rPr>
                <w:sz w:val="15"/>
              </w:rPr>
            </w:pPr>
          </w:p>
        </w:tc>
      </w:tr>
      <w:tr w:rsidR="00172F64" w14:paraId="54697D02" w14:textId="09054D4D" w:rsidTr="00172F64">
        <w:trPr>
          <w:trHeight w:val="587"/>
        </w:trPr>
        <w:tc>
          <w:tcPr>
            <w:tcW w:w="12793" w:type="dxa"/>
            <w:gridSpan w:val="5"/>
            <w:tcBorders>
              <w:bottom w:val="single" w:sz="6" w:space="0" w:color="000000"/>
            </w:tcBorders>
          </w:tcPr>
          <w:p w14:paraId="2E7B1129" w14:textId="77777777" w:rsidR="00172F64" w:rsidRDefault="00172F64" w:rsidP="00172F64">
            <w:pPr>
              <w:pStyle w:val="TableParagraph"/>
              <w:spacing w:before="67"/>
              <w:ind w:left="240"/>
              <w:rPr>
                <w:sz w:val="16"/>
              </w:rPr>
            </w:pPr>
            <w:r>
              <w:rPr>
                <w:b/>
                <w:sz w:val="16"/>
              </w:rPr>
              <w:t xml:space="preserve">Statement: </w:t>
            </w:r>
            <w:r>
              <w:rPr>
                <w:sz w:val="16"/>
              </w:rPr>
              <w:t>Render clinical images that has been captured from multiple external sources.</w:t>
            </w:r>
          </w:p>
          <w:p w14:paraId="2B733E9E" w14:textId="424E2DE8" w:rsidR="00172F64" w:rsidRDefault="00172F64" w:rsidP="00172F64">
            <w:pPr>
              <w:pStyle w:val="TableParagraph"/>
              <w:spacing w:before="67"/>
              <w:ind w:left="240"/>
              <w:rPr>
                <w:b/>
                <w:sz w:val="16"/>
              </w:rPr>
            </w:pPr>
            <w:r>
              <w:rPr>
                <w:b/>
                <w:sz w:val="16"/>
              </w:rPr>
              <w:t xml:space="preserve">Description: </w:t>
            </w:r>
            <w:r>
              <w:rPr>
                <w:sz w:val="16"/>
              </w:rPr>
              <w:t>Clinical Images relevant to the patient record can be captured from many external sources and should be rendered appropriately alongside other information in the patient record.</w:t>
            </w:r>
          </w:p>
        </w:tc>
      </w:tr>
      <w:tr w:rsidR="00172F64" w14:paraId="725BD4B6" w14:textId="7F35FD59" w:rsidTr="0054248A">
        <w:trPr>
          <w:trHeight w:val="432"/>
        </w:trPr>
        <w:tc>
          <w:tcPr>
            <w:tcW w:w="2401" w:type="dxa"/>
            <w:tcBorders>
              <w:bottom w:val="single" w:sz="12" w:space="0" w:color="000000"/>
              <w:right w:val="single" w:sz="8" w:space="0" w:color="000000"/>
            </w:tcBorders>
            <w:shd w:val="clear" w:color="auto" w:fill="A6A6A6" w:themeFill="background1" w:themeFillShade="A6"/>
          </w:tcPr>
          <w:p w14:paraId="6DED9C9A" w14:textId="77777777" w:rsidR="00172F64" w:rsidRDefault="00172F64" w:rsidP="00172F64">
            <w:pPr>
              <w:pStyle w:val="TableParagraph"/>
              <w:rPr>
                <w:sz w:val="16"/>
              </w:rPr>
            </w:pPr>
          </w:p>
        </w:tc>
        <w:tc>
          <w:tcPr>
            <w:tcW w:w="7521" w:type="dxa"/>
            <w:tcBorders>
              <w:top w:val="single" w:sz="6" w:space="0" w:color="000000"/>
              <w:left w:val="single" w:sz="8" w:space="0" w:color="000000"/>
              <w:bottom w:val="single" w:sz="12" w:space="0" w:color="000000"/>
              <w:right w:val="single" w:sz="6" w:space="0" w:color="000000"/>
            </w:tcBorders>
            <w:shd w:val="clear" w:color="auto" w:fill="A6A6A6" w:themeFill="background1" w:themeFillShade="A6"/>
          </w:tcPr>
          <w:p w14:paraId="4F9DA8D8" w14:textId="23A3599E" w:rsidR="00172F64" w:rsidRDefault="00172F64" w:rsidP="00172F64">
            <w:pPr>
              <w:pStyle w:val="TableParagraph"/>
              <w:spacing w:before="28" w:line="190" w:lineRule="atLeast"/>
              <w:ind w:left="452" w:hanging="246"/>
              <w:rPr>
                <w:sz w:val="16"/>
              </w:rPr>
            </w:pPr>
            <w:r>
              <w:rPr>
                <w:b/>
                <w:sz w:val="16"/>
              </w:rPr>
              <w:t xml:space="preserve">1. </w:t>
            </w:r>
            <w:r>
              <w:rPr>
                <w:sz w:val="16"/>
              </w:rPr>
              <w:t xml:space="preserve">IF the system conforms to </w:t>
            </w:r>
            <w:hyperlink w:anchor="CP.9_Manage_Care_Coordination_&amp;_Reportin" w:history="1">
              <w:r w:rsidRPr="0054248A">
                <w:rPr>
                  <w:rStyle w:val="Hyperlink"/>
                  <w:sz w:val="16"/>
                </w:rPr>
                <w:t>CPS.2.4</w:t>
              </w:r>
            </w:hyperlink>
            <w:r>
              <w:rPr>
                <w:sz w:val="16"/>
              </w:rPr>
              <w:t xml:space="preserve"> (Support externally-sourced Clinical Images), THEN the system SHALL provide the ability to render externally-sourced clinical images.</w:t>
            </w:r>
          </w:p>
        </w:tc>
        <w:tc>
          <w:tcPr>
            <w:tcW w:w="957" w:type="dxa"/>
            <w:tcBorders>
              <w:top w:val="single" w:sz="6" w:space="0" w:color="000000"/>
              <w:left w:val="single" w:sz="6" w:space="0" w:color="000000"/>
              <w:bottom w:val="single" w:sz="12" w:space="0" w:color="000000"/>
              <w:right w:val="single" w:sz="6" w:space="0" w:color="000000"/>
            </w:tcBorders>
            <w:shd w:val="clear" w:color="auto" w:fill="A6A6A6" w:themeFill="background1" w:themeFillShade="A6"/>
            <w:vAlign w:val="center"/>
          </w:tcPr>
          <w:p w14:paraId="6E634BB2" w14:textId="77777777" w:rsidR="00172F64" w:rsidRPr="00295769" w:rsidRDefault="00172F64" w:rsidP="0054248A">
            <w:pPr>
              <w:pStyle w:val="TableParagraph"/>
              <w:ind w:left="0"/>
              <w:jc w:val="center"/>
              <w:rPr>
                <w:sz w:val="16"/>
              </w:rPr>
            </w:pPr>
            <w:r w:rsidRPr="00295769">
              <w:rPr>
                <w:sz w:val="16"/>
              </w:rPr>
              <w:t>183</w:t>
            </w:r>
          </w:p>
        </w:tc>
        <w:tc>
          <w:tcPr>
            <w:tcW w:w="957" w:type="dxa"/>
            <w:tcBorders>
              <w:top w:val="single" w:sz="6" w:space="0" w:color="000000"/>
              <w:left w:val="single" w:sz="6" w:space="0" w:color="000000"/>
              <w:bottom w:val="single" w:sz="12" w:space="0" w:color="000000"/>
              <w:right w:val="single" w:sz="6" w:space="0" w:color="000000"/>
            </w:tcBorders>
            <w:shd w:val="clear" w:color="auto" w:fill="A6A6A6" w:themeFill="background1" w:themeFillShade="A6"/>
            <w:vAlign w:val="center"/>
          </w:tcPr>
          <w:p w14:paraId="725989C4" w14:textId="2E79B68C" w:rsidR="00172F64" w:rsidRPr="00295769" w:rsidRDefault="0054248A" w:rsidP="0054248A">
            <w:pPr>
              <w:pStyle w:val="TableParagraph"/>
              <w:ind w:left="0"/>
              <w:jc w:val="center"/>
              <w:rPr>
                <w:sz w:val="16"/>
              </w:rPr>
            </w:pPr>
            <w:r>
              <w:rPr>
                <w:sz w:val="16"/>
              </w:rPr>
              <w:t>D</w:t>
            </w:r>
          </w:p>
        </w:tc>
        <w:tc>
          <w:tcPr>
            <w:tcW w:w="957" w:type="dxa"/>
            <w:tcBorders>
              <w:top w:val="single" w:sz="6" w:space="0" w:color="000000"/>
              <w:left w:val="single" w:sz="6" w:space="0" w:color="000000"/>
              <w:bottom w:val="single" w:sz="12" w:space="0" w:color="000000"/>
              <w:right w:val="single" w:sz="6" w:space="0" w:color="000000"/>
            </w:tcBorders>
            <w:shd w:val="clear" w:color="auto" w:fill="A6A6A6" w:themeFill="background1" w:themeFillShade="A6"/>
            <w:vAlign w:val="center"/>
          </w:tcPr>
          <w:p w14:paraId="55454A40" w14:textId="43F03CCE" w:rsidR="00172F64" w:rsidRPr="00295769" w:rsidRDefault="00172F64" w:rsidP="0054248A">
            <w:pPr>
              <w:pStyle w:val="TableParagraph"/>
              <w:ind w:left="0"/>
              <w:jc w:val="center"/>
              <w:rPr>
                <w:sz w:val="16"/>
              </w:rPr>
            </w:pPr>
          </w:p>
        </w:tc>
      </w:tr>
      <w:tr w:rsidR="00172F64" w14:paraId="19AF9662" w14:textId="5E3E4A19" w:rsidTr="00477D98">
        <w:trPr>
          <w:trHeight w:val="189"/>
        </w:trPr>
        <w:tc>
          <w:tcPr>
            <w:tcW w:w="2401" w:type="dxa"/>
            <w:tcBorders>
              <w:top w:val="single" w:sz="12" w:space="0" w:color="000000"/>
              <w:bottom w:val="single" w:sz="2" w:space="0" w:color="000000"/>
            </w:tcBorders>
            <w:shd w:val="clear" w:color="auto" w:fill="99FF99"/>
          </w:tcPr>
          <w:p w14:paraId="47FC3D6F" w14:textId="77777777" w:rsidR="00172F64" w:rsidRDefault="00172F64" w:rsidP="00172F64">
            <w:pPr>
              <w:pStyle w:val="TableParagraph"/>
              <w:spacing w:line="169" w:lineRule="exact"/>
              <w:ind w:left="85"/>
              <w:rPr>
                <w:sz w:val="16"/>
              </w:rPr>
            </w:pPr>
            <w:r>
              <w:rPr>
                <w:sz w:val="16"/>
              </w:rPr>
              <w:t>CP.2.5</w:t>
            </w:r>
          </w:p>
        </w:tc>
        <w:tc>
          <w:tcPr>
            <w:tcW w:w="7521" w:type="dxa"/>
            <w:vMerge w:val="restart"/>
            <w:tcBorders>
              <w:top w:val="single" w:sz="12" w:space="0" w:color="000000"/>
            </w:tcBorders>
            <w:shd w:val="clear" w:color="auto" w:fill="99FF99"/>
            <w:vAlign w:val="center"/>
          </w:tcPr>
          <w:p w14:paraId="32CD93C8" w14:textId="0651A0C4" w:rsidR="00172F64" w:rsidRDefault="00172F64" w:rsidP="00172F64">
            <w:pPr>
              <w:pStyle w:val="TableParagraph"/>
              <w:ind w:left="86"/>
              <w:jc w:val="center"/>
              <w:rPr>
                <w:sz w:val="16"/>
              </w:rPr>
            </w:pPr>
            <w:r w:rsidRPr="00295769">
              <w:rPr>
                <w:b/>
                <w:sz w:val="24"/>
              </w:rPr>
              <w:t>Manage Patient-Originated Data</w:t>
            </w:r>
          </w:p>
        </w:tc>
        <w:tc>
          <w:tcPr>
            <w:tcW w:w="957" w:type="dxa"/>
            <w:vMerge w:val="restart"/>
            <w:tcBorders>
              <w:top w:val="single" w:sz="12" w:space="0" w:color="000000"/>
            </w:tcBorders>
            <w:shd w:val="clear" w:color="auto" w:fill="99FF99"/>
            <w:vAlign w:val="center"/>
          </w:tcPr>
          <w:p w14:paraId="28C14638" w14:textId="77777777" w:rsidR="00172F64" w:rsidRPr="00295769" w:rsidRDefault="00172F64" w:rsidP="0054248A">
            <w:pPr>
              <w:pStyle w:val="TableParagraph"/>
              <w:ind w:left="0"/>
              <w:jc w:val="center"/>
              <w:rPr>
                <w:sz w:val="16"/>
              </w:rPr>
            </w:pPr>
            <w:r w:rsidRPr="00295769">
              <w:rPr>
                <w:sz w:val="16"/>
              </w:rPr>
              <w:t>184</w:t>
            </w:r>
          </w:p>
        </w:tc>
        <w:tc>
          <w:tcPr>
            <w:tcW w:w="957" w:type="dxa"/>
            <w:vMerge w:val="restart"/>
            <w:tcBorders>
              <w:top w:val="single" w:sz="12" w:space="0" w:color="000000"/>
            </w:tcBorders>
            <w:shd w:val="clear" w:color="auto" w:fill="99FF99"/>
            <w:vAlign w:val="center"/>
          </w:tcPr>
          <w:p w14:paraId="5DD8926B" w14:textId="50AC60CD" w:rsidR="00172F64" w:rsidRPr="00295769" w:rsidRDefault="001A5AA1" w:rsidP="0054248A">
            <w:pPr>
              <w:pStyle w:val="TableParagraph"/>
              <w:ind w:left="0"/>
              <w:jc w:val="center"/>
              <w:rPr>
                <w:sz w:val="16"/>
              </w:rPr>
            </w:pPr>
            <w:r>
              <w:rPr>
                <w:sz w:val="16"/>
              </w:rPr>
              <w:t>Include</w:t>
            </w:r>
          </w:p>
        </w:tc>
        <w:tc>
          <w:tcPr>
            <w:tcW w:w="957" w:type="dxa"/>
            <w:vMerge w:val="restart"/>
            <w:tcBorders>
              <w:top w:val="single" w:sz="12" w:space="0" w:color="000000"/>
            </w:tcBorders>
            <w:shd w:val="clear" w:color="auto" w:fill="99FF99"/>
            <w:vAlign w:val="center"/>
          </w:tcPr>
          <w:p w14:paraId="16AD7A8D" w14:textId="35EBBD0B" w:rsidR="00172F64" w:rsidRPr="00295769" w:rsidRDefault="0054248A" w:rsidP="0054248A">
            <w:pPr>
              <w:pStyle w:val="TableParagraph"/>
              <w:ind w:left="0"/>
              <w:jc w:val="center"/>
              <w:rPr>
                <w:sz w:val="16"/>
              </w:rPr>
            </w:pPr>
            <w:r>
              <w:rPr>
                <w:sz w:val="16"/>
              </w:rPr>
              <w:t>DC.1.1.3.2</w:t>
            </w:r>
          </w:p>
        </w:tc>
      </w:tr>
      <w:tr w:rsidR="00172F64" w14:paraId="43920814" w14:textId="1843220E" w:rsidTr="00477D98">
        <w:trPr>
          <w:trHeight w:val="185"/>
        </w:trPr>
        <w:tc>
          <w:tcPr>
            <w:tcW w:w="2401" w:type="dxa"/>
            <w:tcBorders>
              <w:top w:val="single" w:sz="2" w:space="0" w:color="000000"/>
              <w:bottom w:val="single" w:sz="2" w:space="0" w:color="000000"/>
            </w:tcBorders>
            <w:shd w:val="clear" w:color="auto" w:fill="99FF99"/>
          </w:tcPr>
          <w:p w14:paraId="0028DE62" w14:textId="77777777" w:rsidR="00172F64" w:rsidRDefault="00172F64" w:rsidP="00172F64">
            <w:pPr>
              <w:pStyle w:val="TableParagraph"/>
              <w:spacing w:line="166" w:lineRule="exact"/>
              <w:ind w:left="85"/>
              <w:rPr>
                <w:sz w:val="16"/>
              </w:rPr>
            </w:pPr>
            <w:r>
              <w:rPr>
                <w:sz w:val="16"/>
              </w:rPr>
              <w:t>Function</w:t>
            </w:r>
          </w:p>
        </w:tc>
        <w:tc>
          <w:tcPr>
            <w:tcW w:w="7521" w:type="dxa"/>
            <w:vMerge/>
            <w:tcBorders>
              <w:top w:val="nil"/>
            </w:tcBorders>
            <w:shd w:val="clear" w:color="auto" w:fill="99FF99"/>
          </w:tcPr>
          <w:p w14:paraId="3AE81298" w14:textId="77777777" w:rsidR="00172F64" w:rsidRDefault="00172F64" w:rsidP="00172F64">
            <w:pPr>
              <w:rPr>
                <w:sz w:val="2"/>
                <w:szCs w:val="2"/>
              </w:rPr>
            </w:pPr>
          </w:p>
        </w:tc>
        <w:tc>
          <w:tcPr>
            <w:tcW w:w="957" w:type="dxa"/>
            <w:vMerge/>
            <w:tcBorders>
              <w:top w:val="nil"/>
            </w:tcBorders>
            <w:shd w:val="clear" w:color="auto" w:fill="99FF99"/>
          </w:tcPr>
          <w:p w14:paraId="741E2583" w14:textId="77777777" w:rsidR="00172F64" w:rsidRDefault="00172F64" w:rsidP="00172F64">
            <w:pPr>
              <w:rPr>
                <w:sz w:val="2"/>
                <w:szCs w:val="2"/>
              </w:rPr>
            </w:pPr>
          </w:p>
        </w:tc>
        <w:tc>
          <w:tcPr>
            <w:tcW w:w="957" w:type="dxa"/>
            <w:vMerge/>
            <w:shd w:val="clear" w:color="auto" w:fill="99FF99"/>
          </w:tcPr>
          <w:p w14:paraId="433423AE" w14:textId="77777777" w:rsidR="00172F64" w:rsidRDefault="00172F64" w:rsidP="00172F64">
            <w:pPr>
              <w:rPr>
                <w:sz w:val="2"/>
                <w:szCs w:val="2"/>
              </w:rPr>
            </w:pPr>
          </w:p>
        </w:tc>
        <w:tc>
          <w:tcPr>
            <w:tcW w:w="957" w:type="dxa"/>
            <w:vMerge/>
            <w:shd w:val="clear" w:color="auto" w:fill="99FF99"/>
          </w:tcPr>
          <w:p w14:paraId="627E3AB7" w14:textId="58760895" w:rsidR="00172F64" w:rsidRDefault="00172F64" w:rsidP="00172F64">
            <w:pPr>
              <w:rPr>
                <w:sz w:val="2"/>
                <w:szCs w:val="2"/>
              </w:rPr>
            </w:pPr>
          </w:p>
        </w:tc>
      </w:tr>
      <w:tr w:rsidR="000E4DCC" w14:paraId="6CC2D4C5" w14:textId="1F9F7133" w:rsidTr="0004384A">
        <w:trPr>
          <w:trHeight w:val="3278"/>
        </w:trPr>
        <w:tc>
          <w:tcPr>
            <w:tcW w:w="12793" w:type="dxa"/>
            <w:gridSpan w:val="5"/>
            <w:tcBorders>
              <w:bottom w:val="single" w:sz="6" w:space="0" w:color="000000"/>
            </w:tcBorders>
          </w:tcPr>
          <w:p w14:paraId="22E691C0" w14:textId="77777777" w:rsidR="000E4DCC" w:rsidRDefault="000E4DCC" w:rsidP="00172F64">
            <w:pPr>
              <w:pStyle w:val="TableParagraph"/>
              <w:spacing w:line="249" w:lineRule="auto"/>
              <w:ind w:left="725" w:right="631"/>
              <w:rPr>
                <w:sz w:val="16"/>
              </w:rPr>
            </w:pPr>
            <w:r>
              <w:rPr>
                <w:b/>
                <w:sz w:val="16"/>
              </w:rPr>
              <w:t xml:space="preserve">Statement: </w:t>
            </w:r>
            <w:r>
              <w:rPr>
                <w:sz w:val="16"/>
              </w:rPr>
              <w:t>Capture and explicitly label patient-originated data, link the data source with the data, and support provider authentication for inclusion in patient health record as well as subsequent rendering of the information as part of the health record.</w:t>
            </w:r>
          </w:p>
          <w:p w14:paraId="027234D7" w14:textId="77777777" w:rsidR="000E4DCC" w:rsidRDefault="000E4DCC" w:rsidP="000E4DCC">
            <w:pPr>
              <w:pStyle w:val="TableParagraph"/>
              <w:spacing w:before="120" w:line="249" w:lineRule="auto"/>
              <w:ind w:left="720" w:right="630"/>
              <w:rPr>
                <w:sz w:val="16"/>
              </w:rPr>
            </w:pPr>
            <w:r>
              <w:rPr>
                <w:b/>
                <w:sz w:val="16"/>
              </w:rPr>
              <w:t>Description:</w:t>
            </w:r>
            <w:r>
              <w:rPr>
                <w:b/>
                <w:spacing w:val="-4"/>
                <w:sz w:val="16"/>
              </w:rPr>
              <w:t xml:space="preserve"> </w:t>
            </w:r>
            <w:r>
              <w:rPr>
                <w:sz w:val="16"/>
              </w:rPr>
              <w:t>It</w:t>
            </w:r>
            <w:r>
              <w:rPr>
                <w:spacing w:val="-4"/>
                <w:sz w:val="16"/>
              </w:rPr>
              <w:t xml:space="preserve"> </w:t>
            </w:r>
            <w:r>
              <w:rPr>
                <w:sz w:val="16"/>
              </w:rPr>
              <w:t>is</w:t>
            </w:r>
            <w:r>
              <w:rPr>
                <w:spacing w:val="-4"/>
                <w:sz w:val="16"/>
              </w:rPr>
              <w:t xml:space="preserve"> </w:t>
            </w:r>
            <w:r>
              <w:rPr>
                <w:sz w:val="16"/>
              </w:rPr>
              <w:t>critically</w:t>
            </w:r>
            <w:r>
              <w:rPr>
                <w:spacing w:val="-4"/>
                <w:sz w:val="16"/>
              </w:rPr>
              <w:t xml:space="preserve"> </w:t>
            </w:r>
            <w:r>
              <w:rPr>
                <w:sz w:val="16"/>
              </w:rPr>
              <w:t>important</w:t>
            </w:r>
            <w:r>
              <w:rPr>
                <w:spacing w:val="-4"/>
                <w:sz w:val="16"/>
              </w:rPr>
              <w:t xml:space="preserve"> </w:t>
            </w:r>
            <w:r>
              <w:rPr>
                <w:sz w:val="16"/>
              </w:rPr>
              <w:t>to</w:t>
            </w:r>
            <w:r>
              <w:rPr>
                <w:spacing w:val="-4"/>
                <w:sz w:val="16"/>
              </w:rPr>
              <w:t xml:space="preserve"> </w:t>
            </w:r>
            <w:r>
              <w:rPr>
                <w:sz w:val="16"/>
              </w:rPr>
              <w:t>be</w:t>
            </w:r>
            <w:r>
              <w:rPr>
                <w:spacing w:val="-4"/>
                <w:sz w:val="16"/>
              </w:rPr>
              <w:t xml:space="preserve"> </w:t>
            </w:r>
            <w:r>
              <w:rPr>
                <w:sz w:val="16"/>
              </w:rPr>
              <w:t>able</w:t>
            </w:r>
            <w:r>
              <w:rPr>
                <w:spacing w:val="-4"/>
                <w:sz w:val="16"/>
              </w:rPr>
              <w:t xml:space="preserve"> </w:t>
            </w:r>
            <w:r>
              <w:rPr>
                <w:sz w:val="16"/>
              </w:rPr>
              <w:t>to</w:t>
            </w:r>
            <w:r>
              <w:rPr>
                <w:spacing w:val="-4"/>
                <w:sz w:val="16"/>
              </w:rPr>
              <w:t xml:space="preserve"> </w:t>
            </w:r>
            <w:r>
              <w:rPr>
                <w:sz w:val="16"/>
              </w:rPr>
              <w:t>distinguish</w:t>
            </w:r>
            <w:r>
              <w:rPr>
                <w:spacing w:val="-4"/>
                <w:sz w:val="16"/>
              </w:rPr>
              <w:t xml:space="preserve"> </w:t>
            </w:r>
            <w:r>
              <w:rPr>
                <w:sz w:val="16"/>
              </w:rPr>
              <w:t>clinically</w:t>
            </w:r>
            <w:r>
              <w:rPr>
                <w:spacing w:val="-4"/>
                <w:sz w:val="16"/>
              </w:rPr>
              <w:t xml:space="preserve"> </w:t>
            </w:r>
            <w:r>
              <w:rPr>
                <w:sz w:val="16"/>
              </w:rPr>
              <w:t>authored</w:t>
            </w:r>
            <w:r>
              <w:rPr>
                <w:spacing w:val="-4"/>
                <w:sz w:val="16"/>
              </w:rPr>
              <w:t xml:space="preserve"> </w:t>
            </w:r>
            <w:r>
              <w:rPr>
                <w:sz w:val="16"/>
              </w:rPr>
              <w:t>and</w:t>
            </w:r>
            <w:r>
              <w:rPr>
                <w:spacing w:val="-4"/>
                <w:sz w:val="16"/>
              </w:rPr>
              <w:t xml:space="preserve"> </w:t>
            </w:r>
            <w:r>
              <w:rPr>
                <w:sz w:val="16"/>
              </w:rPr>
              <w:t>authenticated</w:t>
            </w:r>
            <w:r>
              <w:rPr>
                <w:spacing w:val="-4"/>
                <w:sz w:val="16"/>
              </w:rPr>
              <w:t xml:space="preserve"> </w:t>
            </w:r>
            <w:r>
              <w:rPr>
                <w:sz w:val="16"/>
              </w:rPr>
              <w:t>data</w:t>
            </w:r>
            <w:r>
              <w:rPr>
                <w:spacing w:val="-4"/>
                <w:sz w:val="16"/>
              </w:rPr>
              <w:t xml:space="preserve"> </w:t>
            </w:r>
            <w:r>
              <w:rPr>
                <w:sz w:val="16"/>
              </w:rPr>
              <w:t>from</w:t>
            </w:r>
            <w:r>
              <w:rPr>
                <w:spacing w:val="-4"/>
                <w:sz w:val="16"/>
              </w:rPr>
              <w:t xml:space="preserve"> </w:t>
            </w:r>
            <w:r>
              <w:rPr>
                <w:sz w:val="16"/>
              </w:rPr>
              <w:t>patient-originated</w:t>
            </w:r>
            <w:r>
              <w:rPr>
                <w:spacing w:val="-4"/>
                <w:sz w:val="16"/>
              </w:rPr>
              <w:t xml:space="preserve"> </w:t>
            </w:r>
            <w:r>
              <w:rPr>
                <w:sz w:val="16"/>
              </w:rPr>
              <w:t>data</w:t>
            </w:r>
            <w:r>
              <w:rPr>
                <w:spacing w:val="-4"/>
                <w:sz w:val="16"/>
              </w:rPr>
              <w:t xml:space="preserve"> </w:t>
            </w:r>
            <w:r>
              <w:rPr>
                <w:sz w:val="16"/>
              </w:rPr>
              <w:t>that is</w:t>
            </w:r>
            <w:r>
              <w:rPr>
                <w:spacing w:val="-6"/>
                <w:sz w:val="16"/>
              </w:rPr>
              <w:t xml:space="preserve"> </w:t>
            </w:r>
            <w:r>
              <w:rPr>
                <w:sz w:val="16"/>
              </w:rPr>
              <w:t>either</w:t>
            </w:r>
            <w:r>
              <w:rPr>
                <w:spacing w:val="-6"/>
                <w:sz w:val="16"/>
              </w:rPr>
              <w:t xml:space="preserve"> </w:t>
            </w:r>
            <w:r>
              <w:rPr>
                <w:sz w:val="16"/>
              </w:rPr>
              <w:t>provided</w:t>
            </w:r>
            <w:r>
              <w:rPr>
                <w:spacing w:val="-6"/>
                <w:sz w:val="16"/>
              </w:rPr>
              <w:t xml:space="preserve"> </w:t>
            </w:r>
            <w:r>
              <w:rPr>
                <w:sz w:val="16"/>
              </w:rPr>
              <w:t>by</w:t>
            </w:r>
            <w:r>
              <w:rPr>
                <w:spacing w:val="-6"/>
                <w:sz w:val="16"/>
              </w:rPr>
              <w:t xml:space="preserve"> </w:t>
            </w:r>
            <w:r>
              <w:rPr>
                <w:sz w:val="16"/>
              </w:rPr>
              <w:t>the</w:t>
            </w:r>
            <w:r>
              <w:rPr>
                <w:spacing w:val="-6"/>
                <w:sz w:val="16"/>
              </w:rPr>
              <w:t xml:space="preserve"> </w:t>
            </w:r>
            <w:r>
              <w:rPr>
                <w:sz w:val="16"/>
              </w:rPr>
              <w:t>patient</w:t>
            </w:r>
            <w:r>
              <w:rPr>
                <w:spacing w:val="-6"/>
                <w:sz w:val="16"/>
              </w:rPr>
              <w:t xml:space="preserve"> </w:t>
            </w:r>
            <w:r>
              <w:rPr>
                <w:sz w:val="16"/>
              </w:rPr>
              <w:t>for</w:t>
            </w:r>
            <w:r>
              <w:rPr>
                <w:spacing w:val="-6"/>
                <w:sz w:val="16"/>
              </w:rPr>
              <w:t xml:space="preserve"> </w:t>
            </w:r>
            <w:r>
              <w:rPr>
                <w:sz w:val="16"/>
              </w:rPr>
              <w:t>inclusion</w:t>
            </w:r>
            <w:r>
              <w:rPr>
                <w:spacing w:val="-6"/>
                <w:sz w:val="16"/>
              </w:rPr>
              <w:t xml:space="preserve"> </w:t>
            </w:r>
            <w:r>
              <w:rPr>
                <w:sz w:val="16"/>
              </w:rPr>
              <w:t>in</w:t>
            </w:r>
            <w:r>
              <w:rPr>
                <w:spacing w:val="-6"/>
                <w:sz w:val="16"/>
              </w:rPr>
              <w:t xml:space="preserve"> </w:t>
            </w:r>
            <w:r>
              <w:rPr>
                <w:sz w:val="16"/>
              </w:rPr>
              <w:t>the</w:t>
            </w:r>
            <w:r>
              <w:rPr>
                <w:spacing w:val="-6"/>
                <w:sz w:val="16"/>
              </w:rPr>
              <w:t xml:space="preserve"> </w:t>
            </w:r>
            <w:r>
              <w:rPr>
                <w:sz w:val="16"/>
              </w:rPr>
              <w:t>EHR</w:t>
            </w:r>
            <w:r>
              <w:rPr>
                <w:spacing w:val="-6"/>
                <w:sz w:val="16"/>
              </w:rPr>
              <w:t xml:space="preserve"> </w:t>
            </w:r>
            <w:r>
              <w:rPr>
                <w:sz w:val="16"/>
              </w:rPr>
              <w:t>or</w:t>
            </w:r>
            <w:r>
              <w:rPr>
                <w:spacing w:val="-6"/>
                <w:sz w:val="16"/>
              </w:rPr>
              <w:t xml:space="preserve"> </w:t>
            </w:r>
            <w:r>
              <w:rPr>
                <w:sz w:val="16"/>
              </w:rPr>
              <w:t>entered</w:t>
            </w:r>
            <w:r>
              <w:rPr>
                <w:spacing w:val="-6"/>
                <w:sz w:val="16"/>
              </w:rPr>
              <w:t xml:space="preserve"> </w:t>
            </w:r>
            <w:r>
              <w:rPr>
                <w:sz w:val="16"/>
              </w:rPr>
              <w:t>directly</w:t>
            </w:r>
            <w:r>
              <w:rPr>
                <w:spacing w:val="-6"/>
                <w:sz w:val="16"/>
              </w:rPr>
              <w:t xml:space="preserve"> </w:t>
            </w:r>
            <w:r>
              <w:rPr>
                <w:sz w:val="16"/>
              </w:rPr>
              <w:t>into</w:t>
            </w:r>
            <w:r>
              <w:rPr>
                <w:spacing w:val="-6"/>
                <w:sz w:val="16"/>
              </w:rPr>
              <w:t xml:space="preserve"> </w:t>
            </w:r>
            <w:r>
              <w:rPr>
                <w:sz w:val="16"/>
              </w:rPr>
              <w:t>the</w:t>
            </w:r>
            <w:r>
              <w:rPr>
                <w:spacing w:val="-6"/>
                <w:sz w:val="16"/>
              </w:rPr>
              <w:t xml:space="preserve"> </w:t>
            </w:r>
            <w:r>
              <w:rPr>
                <w:sz w:val="16"/>
              </w:rPr>
              <w:t>EHR</w:t>
            </w:r>
            <w:r>
              <w:rPr>
                <w:spacing w:val="-6"/>
                <w:sz w:val="16"/>
              </w:rPr>
              <w:t xml:space="preserve"> </w:t>
            </w:r>
            <w:r>
              <w:rPr>
                <w:sz w:val="16"/>
              </w:rPr>
              <w:t>by</w:t>
            </w:r>
            <w:r>
              <w:rPr>
                <w:spacing w:val="-6"/>
                <w:sz w:val="16"/>
              </w:rPr>
              <w:t xml:space="preserve"> </w:t>
            </w:r>
            <w:r>
              <w:rPr>
                <w:sz w:val="16"/>
              </w:rPr>
              <w:t>the</w:t>
            </w:r>
            <w:r>
              <w:rPr>
                <w:spacing w:val="-6"/>
                <w:sz w:val="16"/>
              </w:rPr>
              <w:t xml:space="preserve"> </w:t>
            </w:r>
            <w:r>
              <w:rPr>
                <w:sz w:val="16"/>
              </w:rPr>
              <w:t>patient</w:t>
            </w:r>
            <w:r>
              <w:rPr>
                <w:spacing w:val="-6"/>
                <w:sz w:val="16"/>
              </w:rPr>
              <w:t xml:space="preserve"> </w:t>
            </w:r>
            <w:r>
              <w:rPr>
                <w:sz w:val="16"/>
              </w:rPr>
              <w:t>from</w:t>
            </w:r>
            <w:r>
              <w:rPr>
                <w:spacing w:val="-6"/>
                <w:sz w:val="16"/>
              </w:rPr>
              <w:t xml:space="preserve"> </w:t>
            </w:r>
            <w:r>
              <w:rPr>
                <w:sz w:val="16"/>
              </w:rPr>
              <w:t>clinically</w:t>
            </w:r>
            <w:r>
              <w:rPr>
                <w:spacing w:val="-6"/>
                <w:sz w:val="16"/>
              </w:rPr>
              <w:t xml:space="preserve"> </w:t>
            </w:r>
            <w:r>
              <w:rPr>
                <w:sz w:val="16"/>
              </w:rPr>
              <w:t>authenticated</w:t>
            </w:r>
            <w:r>
              <w:rPr>
                <w:spacing w:val="-6"/>
                <w:sz w:val="16"/>
              </w:rPr>
              <w:t xml:space="preserve"> </w:t>
            </w:r>
            <w:r>
              <w:rPr>
                <w:sz w:val="16"/>
              </w:rPr>
              <w:t>data. Patients</w:t>
            </w:r>
            <w:r>
              <w:rPr>
                <w:spacing w:val="-5"/>
                <w:sz w:val="16"/>
              </w:rPr>
              <w:t xml:space="preserve"> </w:t>
            </w:r>
            <w:r>
              <w:rPr>
                <w:sz w:val="16"/>
              </w:rPr>
              <w:t>may</w:t>
            </w:r>
            <w:r>
              <w:rPr>
                <w:spacing w:val="-5"/>
                <w:sz w:val="16"/>
              </w:rPr>
              <w:t xml:space="preserve"> </w:t>
            </w:r>
            <w:r>
              <w:rPr>
                <w:sz w:val="16"/>
              </w:rPr>
              <w:t>provide</w:t>
            </w:r>
            <w:r>
              <w:rPr>
                <w:spacing w:val="-5"/>
                <w:sz w:val="16"/>
              </w:rPr>
              <w:t xml:space="preserve"> </w:t>
            </w:r>
            <w:r>
              <w:rPr>
                <w:sz w:val="16"/>
              </w:rPr>
              <w:t>data</w:t>
            </w:r>
            <w:r>
              <w:rPr>
                <w:spacing w:val="-5"/>
                <w:sz w:val="16"/>
              </w:rPr>
              <w:t xml:space="preserve"> </w:t>
            </w:r>
            <w:r>
              <w:rPr>
                <w:sz w:val="16"/>
              </w:rPr>
              <w:t>for</w:t>
            </w:r>
            <w:r>
              <w:rPr>
                <w:spacing w:val="-5"/>
                <w:sz w:val="16"/>
              </w:rPr>
              <w:t xml:space="preserve"> </w:t>
            </w:r>
            <w:r>
              <w:rPr>
                <w:sz w:val="16"/>
              </w:rPr>
              <w:t>entry</w:t>
            </w:r>
            <w:r>
              <w:rPr>
                <w:spacing w:val="-5"/>
                <w:sz w:val="16"/>
              </w:rPr>
              <w:t xml:space="preserve"> </w:t>
            </w:r>
            <w:r>
              <w:rPr>
                <w:sz w:val="16"/>
              </w:rPr>
              <w:t>into</w:t>
            </w:r>
            <w:r>
              <w:rPr>
                <w:spacing w:val="-5"/>
                <w:sz w:val="16"/>
              </w:rPr>
              <w:t xml:space="preserve"> </w:t>
            </w:r>
            <w:r>
              <w:rPr>
                <w:sz w:val="16"/>
              </w:rPr>
              <w:t>the</w:t>
            </w:r>
            <w:r>
              <w:rPr>
                <w:spacing w:val="-5"/>
                <w:sz w:val="16"/>
              </w:rPr>
              <w:t xml:space="preserve"> </w:t>
            </w:r>
            <w:r>
              <w:rPr>
                <w:sz w:val="16"/>
              </w:rPr>
              <w:t>health</w:t>
            </w:r>
            <w:r>
              <w:rPr>
                <w:spacing w:val="-5"/>
                <w:sz w:val="16"/>
              </w:rPr>
              <w:t xml:space="preserve"> </w:t>
            </w:r>
            <w:r>
              <w:rPr>
                <w:sz w:val="16"/>
              </w:rPr>
              <w:t>record</w:t>
            </w:r>
            <w:r>
              <w:rPr>
                <w:spacing w:val="-5"/>
                <w:sz w:val="16"/>
              </w:rPr>
              <w:t xml:space="preserve"> </w:t>
            </w:r>
            <w:r>
              <w:rPr>
                <w:sz w:val="16"/>
              </w:rPr>
              <w:t>or</w:t>
            </w:r>
            <w:r>
              <w:rPr>
                <w:spacing w:val="-5"/>
                <w:sz w:val="16"/>
              </w:rPr>
              <w:t xml:space="preserve"> </w:t>
            </w:r>
            <w:r>
              <w:rPr>
                <w:sz w:val="16"/>
              </w:rPr>
              <w:t>be</w:t>
            </w:r>
            <w:r>
              <w:rPr>
                <w:spacing w:val="-5"/>
                <w:sz w:val="16"/>
              </w:rPr>
              <w:t xml:space="preserve"> </w:t>
            </w:r>
            <w:r>
              <w:rPr>
                <w:sz w:val="16"/>
              </w:rPr>
              <w:t>given</w:t>
            </w:r>
            <w:r>
              <w:rPr>
                <w:spacing w:val="-5"/>
                <w:sz w:val="16"/>
              </w:rPr>
              <w:t xml:space="preserve"> </w:t>
            </w:r>
            <w:r>
              <w:rPr>
                <w:sz w:val="16"/>
              </w:rPr>
              <w:t>a</w:t>
            </w:r>
            <w:r>
              <w:rPr>
                <w:spacing w:val="-5"/>
                <w:sz w:val="16"/>
              </w:rPr>
              <w:t xml:space="preserve"> </w:t>
            </w:r>
            <w:r>
              <w:rPr>
                <w:sz w:val="16"/>
              </w:rPr>
              <w:t>mechanism</w:t>
            </w:r>
            <w:r>
              <w:rPr>
                <w:spacing w:val="-5"/>
                <w:sz w:val="16"/>
              </w:rPr>
              <w:t xml:space="preserve"> </w:t>
            </w:r>
            <w:r>
              <w:rPr>
                <w:sz w:val="16"/>
              </w:rPr>
              <w:t>for</w:t>
            </w:r>
            <w:r>
              <w:rPr>
                <w:spacing w:val="-5"/>
                <w:sz w:val="16"/>
              </w:rPr>
              <w:t xml:space="preserve"> </w:t>
            </w:r>
            <w:r>
              <w:rPr>
                <w:sz w:val="16"/>
              </w:rPr>
              <w:t>entering</w:t>
            </w:r>
            <w:r>
              <w:rPr>
                <w:spacing w:val="-5"/>
                <w:sz w:val="16"/>
              </w:rPr>
              <w:t xml:space="preserve"> </w:t>
            </w:r>
            <w:r>
              <w:rPr>
                <w:sz w:val="16"/>
              </w:rPr>
              <w:t>this</w:t>
            </w:r>
            <w:r>
              <w:rPr>
                <w:spacing w:val="-5"/>
                <w:sz w:val="16"/>
              </w:rPr>
              <w:t xml:space="preserve"> </w:t>
            </w:r>
            <w:r>
              <w:rPr>
                <w:sz w:val="16"/>
              </w:rPr>
              <w:t>data</w:t>
            </w:r>
            <w:r>
              <w:rPr>
                <w:spacing w:val="-5"/>
                <w:sz w:val="16"/>
              </w:rPr>
              <w:t xml:space="preserve"> </w:t>
            </w:r>
            <w:r>
              <w:rPr>
                <w:sz w:val="16"/>
              </w:rPr>
              <w:t>directly.</w:t>
            </w:r>
            <w:r>
              <w:rPr>
                <w:spacing w:val="-5"/>
                <w:sz w:val="16"/>
              </w:rPr>
              <w:t xml:space="preserve"> </w:t>
            </w:r>
            <w:r>
              <w:rPr>
                <w:sz w:val="16"/>
              </w:rPr>
              <w:t>Patient-originated</w:t>
            </w:r>
            <w:r>
              <w:rPr>
                <w:spacing w:val="-5"/>
                <w:sz w:val="16"/>
              </w:rPr>
              <w:t xml:space="preserve"> </w:t>
            </w:r>
            <w:r>
              <w:rPr>
                <w:sz w:val="16"/>
              </w:rPr>
              <w:t>data intended for use by providers will be available for their use.</w:t>
            </w:r>
          </w:p>
          <w:p w14:paraId="7261D785" w14:textId="77777777" w:rsidR="000E4DCC" w:rsidRDefault="000E4DCC" w:rsidP="000E4DCC">
            <w:pPr>
              <w:pStyle w:val="TableParagraph"/>
              <w:spacing w:before="120"/>
              <w:ind w:left="720"/>
              <w:rPr>
                <w:sz w:val="16"/>
              </w:rPr>
            </w:pPr>
            <w:r>
              <w:rPr>
                <w:sz w:val="16"/>
              </w:rPr>
              <w:t>Data about the patient may be appropriately provided by:</w:t>
            </w:r>
          </w:p>
          <w:p w14:paraId="2E960B19" w14:textId="77777777" w:rsidR="000E4DCC" w:rsidRDefault="000E4DCC" w:rsidP="00172F64">
            <w:pPr>
              <w:pStyle w:val="TableParagraph"/>
              <w:numPr>
                <w:ilvl w:val="0"/>
                <w:numId w:val="37"/>
              </w:numPr>
              <w:tabs>
                <w:tab w:val="left" w:pos="903"/>
              </w:tabs>
              <w:ind w:left="893" w:hanging="173"/>
              <w:rPr>
                <w:sz w:val="16"/>
              </w:rPr>
            </w:pPr>
            <w:r>
              <w:rPr>
                <w:sz w:val="16"/>
              </w:rPr>
              <w:t>the patient;</w:t>
            </w:r>
          </w:p>
          <w:p w14:paraId="4D34795A" w14:textId="77777777" w:rsidR="000E4DCC" w:rsidRDefault="000E4DCC" w:rsidP="00172F64">
            <w:pPr>
              <w:pStyle w:val="TableParagraph"/>
              <w:numPr>
                <w:ilvl w:val="0"/>
                <w:numId w:val="37"/>
              </w:numPr>
              <w:tabs>
                <w:tab w:val="left" w:pos="903"/>
              </w:tabs>
              <w:ind w:left="893" w:hanging="173"/>
              <w:rPr>
                <w:sz w:val="16"/>
              </w:rPr>
            </w:pPr>
            <w:r>
              <w:rPr>
                <w:sz w:val="16"/>
              </w:rPr>
              <w:t>a surrogate (parent, spouse, guardian) or</w:t>
            </w:r>
          </w:p>
          <w:p w14:paraId="71203F2B" w14:textId="77777777" w:rsidR="000E4DCC" w:rsidRDefault="000E4DCC" w:rsidP="00172F64">
            <w:pPr>
              <w:pStyle w:val="TableParagraph"/>
              <w:numPr>
                <w:ilvl w:val="0"/>
                <w:numId w:val="37"/>
              </w:numPr>
              <w:tabs>
                <w:tab w:val="left" w:pos="903"/>
              </w:tabs>
              <w:ind w:left="893" w:hanging="173"/>
              <w:rPr>
                <w:sz w:val="16"/>
              </w:rPr>
            </w:pPr>
            <w:r>
              <w:rPr>
                <w:sz w:val="16"/>
              </w:rPr>
              <w:t>an informant (teacher, lawyer, case worker)</w:t>
            </w:r>
          </w:p>
          <w:p w14:paraId="7D244DC7" w14:textId="77777777" w:rsidR="000E4DCC" w:rsidRDefault="000E4DCC" w:rsidP="00172F64">
            <w:pPr>
              <w:pStyle w:val="TableParagraph"/>
              <w:numPr>
                <w:ilvl w:val="0"/>
                <w:numId w:val="37"/>
              </w:numPr>
              <w:tabs>
                <w:tab w:val="left" w:pos="903"/>
              </w:tabs>
              <w:ind w:left="893" w:hanging="173"/>
              <w:rPr>
                <w:sz w:val="16"/>
              </w:rPr>
            </w:pPr>
            <w:r>
              <w:rPr>
                <w:sz w:val="16"/>
              </w:rPr>
              <w:t>devices (e.g., blood pressure/sugar monitors).</w:t>
            </w:r>
          </w:p>
          <w:p w14:paraId="74C8C08E" w14:textId="77777777" w:rsidR="000E4DCC" w:rsidRDefault="000E4DCC" w:rsidP="00172F64">
            <w:pPr>
              <w:pStyle w:val="TableParagraph"/>
              <w:spacing w:before="120" w:line="250" w:lineRule="auto"/>
              <w:ind w:left="720" w:right="634"/>
              <w:rPr>
                <w:sz w:val="16"/>
              </w:rPr>
            </w:pPr>
            <w:r>
              <w:rPr>
                <w:sz w:val="16"/>
              </w:rPr>
              <w:t>An electronic health record may provide the ability for direct data entry by any of these. Patient-originated data may also be captured by devices and transmitted for inclusion into the electronic health record.</w:t>
            </w:r>
          </w:p>
          <w:p w14:paraId="42C66886" w14:textId="548FEBC4" w:rsidR="000E4DCC" w:rsidRDefault="000E4DCC" w:rsidP="00172F64">
            <w:pPr>
              <w:pStyle w:val="TableParagraph"/>
              <w:spacing w:before="67" w:line="249" w:lineRule="auto"/>
              <w:ind w:left="725" w:right="631"/>
              <w:jc w:val="both"/>
              <w:rPr>
                <w:b/>
                <w:sz w:val="16"/>
              </w:rPr>
            </w:pPr>
            <w:r>
              <w:rPr>
                <w:sz w:val="16"/>
              </w:rPr>
              <w:t>Data entered by any of these must be stored with source information. A provider must authenticate patient-originated data included in the patient's legal health record. A provider must be able to indicate they have verified the accuracy of patient-originated data (when appropriate and when a verification source is available) for inclusion in the patient record. Such verification does not have to occur at each individual data field and can be at a higher level of the data.</w:t>
            </w:r>
          </w:p>
        </w:tc>
      </w:tr>
      <w:tr w:rsidR="00172F64" w14:paraId="6820928A" w14:textId="50A4C2F5" w:rsidTr="0054248A">
        <w:trPr>
          <w:trHeight w:val="239"/>
        </w:trPr>
        <w:tc>
          <w:tcPr>
            <w:tcW w:w="2401" w:type="dxa"/>
            <w:vMerge w:val="restart"/>
            <w:tcBorders>
              <w:right w:val="single" w:sz="8" w:space="0" w:color="000000"/>
            </w:tcBorders>
          </w:tcPr>
          <w:p w14:paraId="09697996" w14:textId="77777777" w:rsidR="00172F64" w:rsidRDefault="00172F64" w:rsidP="00172F64">
            <w:pPr>
              <w:pStyle w:val="TableParagraph"/>
              <w:rPr>
                <w:sz w:val="16"/>
              </w:rPr>
            </w:pPr>
          </w:p>
        </w:tc>
        <w:tc>
          <w:tcPr>
            <w:tcW w:w="7521" w:type="dxa"/>
            <w:tcBorders>
              <w:top w:val="single" w:sz="6" w:space="0" w:color="000000"/>
              <w:left w:val="single" w:sz="8" w:space="0" w:color="000000"/>
              <w:right w:val="single" w:sz="6" w:space="0" w:color="000000"/>
            </w:tcBorders>
          </w:tcPr>
          <w:p w14:paraId="2E6A3840" w14:textId="77777777" w:rsidR="00172F64" w:rsidRDefault="00172F64" w:rsidP="00172F64">
            <w:pPr>
              <w:pStyle w:val="TableParagraph"/>
              <w:spacing w:before="35"/>
              <w:ind w:left="206"/>
              <w:rPr>
                <w:sz w:val="16"/>
              </w:rPr>
            </w:pPr>
            <w:r>
              <w:rPr>
                <w:b/>
                <w:sz w:val="16"/>
              </w:rPr>
              <w:t xml:space="preserve">1. </w:t>
            </w:r>
            <w:r>
              <w:rPr>
                <w:sz w:val="16"/>
              </w:rPr>
              <w:t>The system SHALL provide the ability to capture patient- originated data and tag that data as such.</w:t>
            </w:r>
          </w:p>
        </w:tc>
        <w:tc>
          <w:tcPr>
            <w:tcW w:w="957" w:type="dxa"/>
            <w:tcBorders>
              <w:top w:val="single" w:sz="6" w:space="0" w:color="000000"/>
              <w:left w:val="single" w:sz="6" w:space="0" w:color="000000"/>
              <w:right w:val="single" w:sz="6" w:space="0" w:color="000000"/>
            </w:tcBorders>
            <w:vAlign w:val="center"/>
          </w:tcPr>
          <w:p w14:paraId="3BFCB10A" w14:textId="77777777" w:rsidR="00172F64" w:rsidRDefault="00172F64" w:rsidP="0054248A">
            <w:pPr>
              <w:pStyle w:val="TableParagraph"/>
              <w:ind w:left="0"/>
              <w:jc w:val="center"/>
              <w:rPr>
                <w:sz w:val="16"/>
              </w:rPr>
            </w:pPr>
            <w:r>
              <w:rPr>
                <w:sz w:val="16"/>
              </w:rPr>
              <w:t>185</w:t>
            </w:r>
          </w:p>
        </w:tc>
        <w:tc>
          <w:tcPr>
            <w:tcW w:w="957" w:type="dxa"/>
            <w:tcBorders>
              <w:top w:val="single" w:sz="6" w:space="0" w:color="000000"/>
              <w:left w:val="single" w:sz="6" w:space="0" w:color="000000"/>
              <w:right w:val="single" w:sz="6" w:space="0" w:color="000000"/>
            </w:tcBorders>
            <w:vAlign w:val="center"/>
          </w:tcPr>
          <w:p w14:paraId="2AAAFAB2" w14:textId="1B86AD5F" w:rsidR="00172F64" w:rsidRDefault="0054248A" w:rsidP="0054248A">
            <w:pPr>
              <w:pStyle w:val="TableParagraph"/>
              <w:ind w:left="0"/>
              <w:jc w:val="center"/>
              <w:rPr>
                <w:sz w:val="16"/>
              </w:rPr>
            </w:pPr>
            <w:r>
              <w:rPr>
                <w:sz w:val="16"/>
              </w:rPr>
              <w:t>N/C</w:t>
            </w:r>
          </w:p>
        </w:tc>
        <w:tc>
          <w:tcPr>
            <w:tcW w:w="957" w:type="dxa"/>
            <w:tcBorders>
              <w:top w:val="single" w:sz="6" w:space="0" w:color="000000"/>
              <w:left w:val="single" w:sz="6" w:space="0" w:color="000000"/>
              <w:right w:val="single" w:sz="6" w:space="0" w:color="000000"/>
            </w:tcBorders>
            <w:vAlign w:val="center"/>
          </w:tcPr>
          <w:p w14:paraId="5BD80885" w14:textId="2C23A446" w:rsidR="00172F64" w:rsidRDefault="0054248A" w:rsidP="0054248A">
            <w:pPr>
              <w:pStyle w:val="TableParagraph"/>
              <w:ind w:left="0"/>
              <w:jc w:val="center"/>
              <w:rPr>
                <w:sz w:val="16"/>
              </w:rPr>
            </w:pPr>
            <w:r>
              <w:rPr>
                <w:sz w:val="16"/>
              </w:rPr>
              <w:t>DC1.1.3.2#1</w:t>
            </w:r>
          </w:p>
        </w:tc>
      </w:tr>
      <w:tr w:rsidR="00172F64" w14:paraId="46771E54" w14:textId="09CBB627" w:rsidTr="0054248A">
        <w:trPr>
          <w:trHeight w:val="431"/>
        </w:trPr>
        <w:tc>
          <w:tcPr>
            <w:tcW w:w="2401" w:type="dxa"/>
            <w:vMerge/>
            <w:tcBorders>
              <w:top w:val="nil"/>
              <w:right w:val="single" w:sz="8" w:space="0" w:color="000000"/>
            </w:tcBorders>
          </w:tcPr>
          <w:p w14:paraId="44A2A408" w14:textId="77777777" w:rsidR="00172F64" w:rsidRDefault="00172F64" w:rsidP="00172F64">
            <w:pPr>
              <w:rPr>
                <w:sz w:val="2"/>
                <w:szCs w:val="2"/>
              </w:rPr>
            </w:pPr>
          </w:p>
        </w:tc>
        <w:tc>
          <w:tcPr>
            <w:tcW w:w="7521" w:type="dxa"/>
            <w:tcBorders>
              <w:left w:val="single" w:sz="8" w:space="0" w:color="000000"/>
              <w:right w:val="single" w:sz="6" w:space="0" w:color="000000"/>
            </w:tcBorders>
          </w:tcPr>
          <w:p w14:paraId="2E7B8FF6" w14:textId="77777777" w:rsidR="00172F64" w:rsidRDefault="00172F64" w:rsidP="00172F64">
            <w:pPr>
              <w:pStyle w:val="TableParagraph"/>
              <w:spacing w:before="28" w:line="190" w:lineRule="atLeast"/>
              <w:ind w:left="452" w:right="34" w:hanging="246"/>
              <w:rPr>
                <w:sz w:val="16"/>
              </w:rPr>
            </w:pPr>
            <w:r>
              <w:rPr>
                <w:b/>
                <w:sz w:val="16"/>
              </w:rPr>
              <w:t xml:space="preserve">2. </w:t>
            </w:r>
            <w:r>
              <w:rPr>
                <w:sz w:val="16"/>
              </w:rPr>
              <w:t>IF the system provides the ability for the patient to capture data directly, THEN the system SHALL tag the data as patient captured.</w:t>
            </w:r>
          </w:p>
        </w:tc>
        <w:tc>
          <w:tcPr>
            <w:tcW w:w="957" w:type="dxa"/>
            <w:tcBorders>
              <w:left w:val="single" w:sz="6" w:space="0" w:color="000000"/>
              <w:right w:val="single" w:sz="6" w:space="0" w:color="000000"/>
            </w:tcBorders>
            <w:vAlign w:val="center"/>
          </w:tcPr>
          <w:p w14:paraId="554EAE07" w14:textId="77777777" w:rsidR="00172F64" w:rsidRDefault="00172F64" w:rsidP="0054248A">
            <w:pPr>
              <w:pStyle w:val="TableParagraph"/>
              <w:ind w:left="0"/>
              <w:jc w:val="center"/>
              <w:rPr>
                <w:sz w:val="16"/>
              </w:rPr>
            </w:pPr>
            <w:r>
              <w:rPr>
                <w:sz w:val="16"/>
              </w:rPr>
              <w:t>186</w:t>
            </w:r>
          </w:p>
        </w:tc>
        <w:tc>
          <w:tcPr>
            <w:tcW w:w="957" w:type="dxa"/>
            <w:tcBorders>
              <w:left w:val="single" w:sz="6" w:space="0" w:color="000000"/>
              <w:right w:val="single" w:sz="6" w:space="0" w:color="000000"/>
            </w:tcBorders>
            <w:vAlign w:val="center"/>
          </w:tcPr>
          <w:p w14:paraId="1375C979" w14:textId="518403E6" w:rsidR="00172F64" w:rsidRDefault="0054248A" w:rsidP="0054248A">
            <w:pPr>
              <w:pStyle w:val="TableParagraph"/>
              <w:ind w:left="0"/>
              <w:jc w:val="center"/>
              <w:rPr>
                <w:sz w:val="16"/>
              </w:rPr>
            </w:pPr>
            <w:r>
              <w:rPr>
                <w:sz w:val="16"/>
              </w:rPr>
              <w:t>N/C</w:t>
            </w:r>
          </w:p>
        </w:tc>
        <w:tc>
          <w:tcPr>
            <w:tcW w:w="957" w:type="dxa"/>
            <w:tcBorders>
              <w:left w:val="single" w:sz="6" w:space="0" w:color="000000"/>
              <w:right w:val="single" w:sz="6" w:space="0" w:color="000000"/>
            </w:tcBorders>
            <w:vAlign w:val="center"/>
          </w:tcPr>
          <w:p w14:paraId="6717B5DB" w14:textId="641634F6" w:rsidR="00172F64" w:rsidRDefault="0054248A" w:rsidP="0054248A">
            <w:pPr>
              <w:pStyle w:val="TableParagraph"/>
              <w:ind w:left="0"/>
              <w:jc w:val="center"/>
              <w:rPr>
                <w:sz w:val="16"/>
              </w:rPr>
            </w:pPr>
            <w:r>
              <w:rPr>
                <w:sz w:val="16"/>
              </w:rPr>
              <w:t>DC1.1.3.2#2</w:t>
            </w:r>
          </w:p>
        </w:tc>
      </w:tr>
      <w:tr w:rsidR="00172F64" w14:paraId="2D93C84D" w14:textId="13A87B89" w:rsidTr="0054248A">
        <w:trPr>
          <w:trHeight w:val="240"/>
        </w:trPr>
        <w:tc>
          <w:tcPr>
            <w:tcW w:w="2401" w:type="dxa"/>
            <w:vMerge/>
            <w:tcBorders>
              <w:top w:val="nil"/>
              <w:right w:val="single" w:sz="8" w:space="0" w:color="000000"/>
            </w:tcBorders>
          </w:tcPr>
          <w:p w14:paraId="62D369E9" w14:textId="77777777" w:rsidR="00172F64" w:rsidRDefault="00172F64" w:rsidP="00172F64">
            <w:pPr>
              <w:rPr>
                <w:sz w:val="2"/>
                <w:szCs w:val="2"/>
              </w:rPr>
            </w:pPr>
          </w:p>
        </w:tc>
        <w:tc>
          <w:tcPr>
            <w:tcW w:w="7521" w:type="dxa"/>
            <w:tcBorders>
              <w:left w:val="single" w:sz="8" w:space="0" w:color="000000"/>
              <w:right w:val="single" w:sz="6" w:space="0" w:color="000000"/>
            </w:tcBorders>
          </w:tcPr>
          <w:p w14:paraId="6392F0F9" w14:textId="77777777" w:rsidR="00172F64" w:rsidRDefault="00172F64" w:rsidP="00172F64">
            <w:pPr>
              <w:pStyle w:val="TableParagraph"/>
              <w:spacing w:before="35"/>
              <w:ind w:left="206"/>
              <w:rPr>
                <w:sz w:val="16"/>
              </w:rPr>
            </w:pPr>
            <w:r>
              <w:rPr>
                <w:b/>
                <w:sz w:val="16"/>
              </w:rPr>
              <w:t xml:space="preserve">3. </w:t>
            </w:r>
            <w:r>
              <w:rPr>
                <w:sz w:val="16"/>
              </w:rPr>
              <w:t>The system SHALL provide the ability to render patient-originated data.</w:t>
            </w:r>
          </w:p>
        </w:tc>
        <w:tc>
          <w:tcPr>
            <w:tcW w:w="957" w:type="dxa"/>
            <w:tcBorders>
              <w:left w:val="single" w:sz="6" w:space="0" w:color="000000"/>
              <w:right w:val="single" w:sz="6" w:space="0" w:color="000000"/>
            </w:tcBorders>
            <w:vAlign w:val="center"/>
          </w:tcPr>
          <w:p w14:paraId="17337ECA" w14:textId="77777777" w:rsidR="00172F64" w:rsidRDefault="00172F64" w:rsidP="0054248A">
            <w:pPr>
              <w:pStyle w:val="TableParagraph"/>
              <w:ind w:left="0"/>
              <w:jc w:val="center"/>
              <w:rPr>
                <w:sz w:val="16"/>
              </w:rPr>
            </w:pPr>
            <w:r>
              <w:rPr>
                <w:sz w:val="16"/>
              </w:rPr>
              <w:t>187</w:t>
            </w:r>
          </w:p>
        </w:tc>
        <w:tc>
          <w:tcPr>
            <w:tcW w:w="957" w:type="dxa"/>
            <w:tcBorders>
              <w:left w:val="single" w:sz="6" w:space="0" w:color="000000"/>
              <w:right w:val="single" w:sz="6" w:space="0" w:color="000000"/>
            </w:tcBorders>
            <w:vAlign w:val="center"/>
          </w:tcPr>
          <w:p w14:paraId="40947A8B" w14:textId="50966F5D" w:rsidR="00172F64" w:rsidRDefault="0054248A" w:rsidP="0054248A">
            <w:pPr>
              <w:pStyle w:val="TableParagraph"/>
              <w:ind w:left="0"/>
              <w:jc w:val="center"/>
              <w:rPr>
                <w:sz w:val="16"/>
              </w:rPr>
            </w:pPr>
            <w:r>
              <w:rPr>
                <w:sz w:val="16"/>
              </w:rPr>
              <w:t>N/C</w:t>
            </w:r>
          </w:p>
        </w:tc>
        <w:tc>
          <w:tcPr>
            <w:tcW w:w="957" w:type="dxa"/>
            <w:tcBorders>
              <w:left w:val="single" w:sz="6" w:space="0" w:color="000000"/>
              <w:right w:val="single" w:sz="6" w:space="0" w:color="000000"/>
            </w:tcBorders>
            <w:vAlign w:val="center"/>
          </w:tcPr>
          <w:p w14:paraId="4197FC9A" w14:textId="26658C4B" w:rsidR="00172F64" w:rsidRDefault="0054248A" w:rsidP="0054248A">
            <w:pPr>
              <w:pStyle w:val="TableParagraph"/>
              <w:ind w:left="0"/>
              <w:jc w:val="center"/>
              <w:rPr>
                <w:sz w:val="16"/>
              </w:rPr>
            </w:pPr>
            <w:r>
              <w:rPr>
                <w:sz w:val="16"/>
              </w:rPr>
              <w:t>DC1.1.3.2#4</w:t>
            </w:r>
          </w:p>
        </w:tc>
      </w:tr>
      <w:tr w:rsidR="00172F64" w14:paraId="7467A4CC" w14:textId="7EC284DF" w:rsidTr="0054248A">
        <w:trPr>
          <w:trHeight w:val="431"/>
        </w:trPr>
        <w:tc>
          <w:tcPr>
            <w:tcW w:w="2401" w:type="dxa"/>
            <w:vMerge/>
            <w:tcBorders>
              <w:top w:val="nil"/>
              <w:right w:val="single" w:sz="8" w:space="0" w:color="000000"/>
            </w:tcBorders>
          </w:tcPr>
          <w:p w14:paraId="1977FF4D" w14:textId="77777777" w:rsidR="00172F64" w:rsidRDefault="00172F64" w:rsidP="00172F64">
            <w:pPr>
              <w:rPr>
                <w:sz w:val="2"/>
                <w:szCs w:val="2"/>
              </w:rPr>
            </w:pPr>
          </w:p>
        </w:tc>
        <w:tc>
          <w:tcPr>
            <w:tcW w:w="7521" w:type="dxa"/>
            <w:tcBorders>
              <w:left w:val="single" w:sz="8" w:space="0" w:color="000000"/>
              <w:right w:val="single" w:sz="6" w:space="0" w:color="000000"/>
            </w:tcBorders>
          </w:tcPr>
          <w:p w14:paraId="2B89F1D5" w14:textId="77777777" w:rsidR="00172F64" w:rsidRDefault="00172F64" w:rsidP="00172F64">
            <w:pPr>
              <w:pStyle w:val="TableParagraph"/>
              <w:spacing w:before="28" w:line="190" w:lineRule="atLeast"/>
              <w:ind w:left="452" w:hanging="246"/>
              <w:rPr>
                <w:sz w:val="16"/>
              </w:rPr>
            </w:pPr>
            <w:r>
              <w:rPr>
                <w:b/>
                <w:sz w:val="16"/>
              </w:rPr>
              <w:t xml:space="preserve">4. </w:t>
            </w:r>
            <w:r>
              <w:rPr>
                <w:sz w:val="16"/>
              </w:rPr>
              <w:t>The system SHOULD provide the ability for an authorized user to annotate, but not alter, patient- originated data.</w:t>
            </w:r>
          </w:p>
        </w:tc>
        <w:tc>
          <w:tcPr>
            <w:tcW w:w="957" w:type="dxa"/>
            <w:tcBorders>
              <w:left w:val="single" w:sz="6" w:space="0" w:color="000000"/>
              <w:right w:val="single" w:sz="6" w:space="0" w:color="000000"/>
            </w:tcBorders>
            <w:vAlign w:val="center"/>
          </w:tcPr>
          <w:p w14:paraId="660F4F72" w14:textId="77777777" w:rsidR="00172F64" w:rsidRDefault="00172F64" w:rsidP="0054248A">
            <w:pPr>
              <w:pStyle w:val="TableParagraph"/>
              <w:ind w:left="0"/>
              <w:jc w:val="center"/>
              <w:rPr>
                <w:sz w:val="16"/>
              </w:rPr>
            </w:pPr>
            <w:r>
              <w:rPr>
                <w:sz w:val="16"/>
              </w:rPr>
              <w:t>188</w:t>
            </w:r>
          </w:p>
        </w:tc>
        <w:tc>
          <w:tcPr>
            <w:tcW w:w="957" w:type="dxa"/>
            <w:tcBorders>
              <w:left w:val="single" w:sz="6" w:space="0" w:color="000000"/>
              <w:right w:val="single" w:sz="6" w:space="0" w:color="000000"/>
            </w:tcBorders>
            <w:vAlign w:val="center"/>
          </w:tcPr>
          <w:p w14:paraId="4E347BE6" w14:textId="363B1056" w:rsidR="00172F64" w:rsidRDefault="0054248A" w:rsidP="0054248A">
            <w:pPr>
              <w:pStyle w:val="TableParagraph"/>
              <w:ind w:left="0"/>
              <w:jc w:val="center"/>
              <w:rPr>
                <w:sz w:val="16"/>
              </w:rPr>
            </w:pPr>
            <w:r>
              <w:rPr>
                <w:sz w:val="16"/>
              </w:rPr>
              <w:t>N/C</w:t>
            </w:r>
          </w:p>
        </w:tc>
        <w:tc>
          <w:tcPr>
            <w:tcW w:w="957" w:type="dxa"/>
            <w:tcBorders>
              <w:left w:val="single" w:sz="6" w:space="0" w:color="000000"/>
              <w:right w:val="single" w:sz="6" w:space="0" w:color="000000"/>
            </w:tcBorders>
            <w:vAlign w:val="center"/>
          </w:tcPr>
          <w:p w14:paraId="0770528E" w14:textId="16C1D6A5" w:rsidR="00172F64" w:rsidRDefault="0054248A" w:rsidP="0054248A">
            <w:pPr>
              <w:pStyle w:val="TableParagraph"/>
              <w:ind w:left="0"/>
              <w:jc w:val="center"/>
              <w:rPr>
                <w:sz w:val="16"/>
              </w:rPr>
            </w:pPr>
            <w:r>
              <w:rPr>
                <w:sz w:val="16"/>
              </w:rPr>
              <w:t>DC1.1.3.2#6</w:t>
            </w:r>
          </w:p>
        </w:tc>
      </w:tr>
      <w:tr w:rsidR="00172F64" w14:paraId="3D348750" w14:textId="7B1BC8A8" w:rsidTr="0054248A">
        <w:trPr>
          <w:trHeight w:val="429"/>
        </w:trPr>
        <w:tc>
          <w:tcPr>
            <w:tcW w:w="2401" w:type="dxa"/>
            <w:vMerge/>
            <w:tcBorders>
              <w:top w:val="nil"/>
              <w:right w:val="single" w:sz="8" w:space="0" w:color="000000"/>
            </w:tcBorders>
          </w:tcPr>
          <w:p w14:paraId="472A24E3" w14:textId="77777777" w:rsidR="00172F64" w:rsidRDefault="00172F64" w:rsidP="00172F64">
            <w:pPr>
              <w:rPr>
                <w:sz w:val="2"/>
                <w:szCs w:val="2"/>
              </w:rPr>
            </w:pPr>
          </w:p>
        </w:tc>
        <w:tc>
          <w:tcPr>
            <w:tcW w:w="7521" w:type="dxa"/>
            <w:tcBorders>
              <w:left w:val="single" w:sz="8" w:space="0" w:color="000000"/>
              <w:bottom w:val="single" w:sz="6" w:space="0" w:color="000000"/>
              <w:right w:val="single" w:sz="6" w:space="0" w:color="000000"/>
            </w:tcBorders>
          </w:tcPr>
          <w:p w14:paraId="36D5FF31" w14:textId="541114CE" w:rsidR="00172F64" w:rsidRDefault="00172F64" w:rsidP="00172F64">
            <w:pPr>
              <w:pStyle w:val="TableParagraph"/>
              <w:spacing w:before="28" w:line="190" w:lineRule="atLeast"/>
              <w:ind w:left="452" w:hanging="246"/>
              <w:rPr>
                <w:sz w:val="16"/>
              </w:rPr>
            </w:pPr>
            <w:r>
              <w:rPr>
                <w:b/>
                <w:sz w:val="16"/>
              </w:rPr>
              <w:t xml:space="preserve">5. </w:t>
            </w:r>
            <w:r>
              <w:rPr>
                <w:sz w:val="16"/>
              </w:rPr>
              <w:t xml:space="preserve">The system SHOULD provide the ability to capture patient-originated annotations on provider- sourced </w:t>
            </w:r>
            <w:r w:rsidR="0054248A">
              <w:rPr>
                <w:sz w:val="16"/>
              </w:rPr>
              <w:t>data and</w:t>
            </w:r>
            <w:r>
              <w:rPr>
                <w:sz w:val="16"/>
              </w:rPr>
              <w:t xml:space="preserve"> tag the annotations as patient-sourced.</w:t>
            </w:r>
          </w:p>
        </w:tc>
        <w:tc>
          <w:tcPr>
            <w:tcW w:w="957" w:type="dxa"/>
            <w:tcBorders>
              <w:left w:val="single" w:sz="6" w:space="0" w:color="000000"/>
              <w:bottom w:val="single" w:sz="6" w:space="0" w:color="000000"/>
              <w:right w:val="single" w:sz="6" w:space="0" w:color="000000"/>
            </w:tcBorders>
            <w:vAlign w:val="center"/>
          </w:tcPr>
          <w:p w14:paraId="4AABD5C3" w14:textId="77777777" w:rsidR="00172F64" w:rsidRDefault="00172F64" w:rsidP="0054248A">
            <w:pPr>
              <w:pStyle w:val="TableParagraph"/>
              <w:ind w:left="0"/>
              <w:jc w:val="center"/>
              <w:rPr>
                <w:sz w:val="16"/>
              </w:rPr>
            </w:pPr>
            <w:r>
              <w:rPr>
                <w:sz w:val="16"/>
              </w:rPr>
              <w:t>189</w:t>
            </w:r>
          </w:p>
        </w:tc>
        <w:tc>
          <w:tcPr>
            <w:tcW w:w="957" w:type="dxa"/>
            <w:tcBorders>
              <w:left w:val="single" w:sz="6" w:space="0" w:color="000000"/>
              <w:bottom w:val="single" w:sz="6" w:space="0" w:color="000000"/>
              <w:right w:val="single" w:sz="6" w:space="0" w:color="000000"/>
            </w:tcBorders>
            <w:vAlign w:val="center"/>
          </w:tcPr>
          <w:p w14:paraId="6B1F8254" w14:textId="12EE8D02" w:rsidR="00172F64" w:rsidRDefault="0054248A" w:rsidP="0054248A">
            <w:pPr>
              <w:pStyle w:val="TableParagraph"/>
              <w:ind w:left="0"/>
              <w:jc w:val="center"/>
              <w:rPr>
                <w:sz w:val="16"/>
              </w:rPr>
            </w:pPr>
            <w:r>
              <w:rPr>
                <w:sz w:val="16"/>
              </w:rPr>
              <w:t>N/C</w:t>
            </w:r>
          </w:p>
        </w:tc>
        <w:tc>
          <w:tcPr>
            <w:tcW w:w="957" w:type="dxa"/>
            <w:tcBorders>
              <w:left w:val="single" w:sz="6" w:space="0" w:color="000000"/>
              <w:bottom w:val="single" w:sz="6" w:space="0" w:color="000000"/>
              <w:right w:val="single" w:sz="6" w:space="0" w:color="000000"/>
            </w:tcBorders>
            <w:vAlign w:val="center"/>
          </w:tcPr>
          <w:p w14:paraId="73EDC246" w14:textId="4E81F84D" w:rsidR="00172F64" w:rsidRDefault="00172F64" w:rsidP="0054248A">
            <w:pPr>
              <w:pStyle w:val="TableParagraph"/>
              <w:ind w:left="0"/>
              <w:jc w:val="center"/>
              <w:rPr>
                <w:sz w:val="16"/>
              </w:rPr>
            </w:pPr>
          </w:p>
        </w:tc>
      </w:tr>
      <w:tr w:rsidR="00172F64" w14:paraId="180E2C6F" w14:textId="0342F158" w:rsidTr="0054248A">
        <w:trPr>
          <w:trHeight w:val="429"/>
        </w:trPr>
        <w:tc>
          <w:tcPr>
            <w:tcW w:w="2401" w:type="dxa"/>
            <w:vMerge/>
            <w:tcBorders>
              <w:top w:val="nil"/>
              <w:bottom w:val="single" w:sz="12" w:space="0" w:color="000000"/>
              <w:right w:val="single" w:sz="8" w:space="0" w:color="000000"/>
            </w:tcBorders>
          </w:tcPr>
          <w:p w14:paraId="2337CA00" w14:textId="77777777" w:rsidR="00172F64" w:rsidRDefault="00172F64" w:rsidP="00172F64">
            <w:pPr>
              <w:rPr>
                <w:sz w:val="2"/>
                <w:szCs w:val="2"/>
              </w:rPr>
            </w:pPr>
          </w:p>
        </w:tc>
        <w:tc>
          <w:tcPr>
            <w:tcW w:w="7521" w:type="dxa"/>
            <w:tcBorders>
              <w:top w:val="single" w:sz="6" w:space="0" w:color="000000"/>
              <w:left w:val="single" w:sz="8" w:space="0" w:color="000000"/>
              <w:bottom w:val="single" w:sz="12" w:space="0" w:color="000000"/>
              <w:right w:val="single" w:sz="6" w:space="0" w:color="000000"/>
            </w:tcBorders>
          </w:tcPr>
          <w:p w14:paraId="2E4D35D9" w14:textId="64B42212" w:rsidR="00172F64" w:rsidRDefault="00172F64" w:rsidP="00172F64">
            <w:pPr>
              <w:pStyle w:val="TableParagraph"/>
              <w:spacing w:before="26" w:line="190" w:lineRule="atLeast"/>
              <w:ind w:left="452" w:hanging="246"/>
              <w:rPr>
                <w:sz w:val="16"/>
              </w:rPr>
            </w:pPr>
            <w:r>
              <w:rPr>
                <w:b/>
                <w:sz w:val="16"/>
              </w:rPr>
              <w:t xml:space="preserve">6. </w:t>
            </w:r>
            <w:r>
              <w:rPr>
                <w:sz w:val="16"/>
              </w:rPr>
              <w:t xml:space="preserve">IF the system conforms to </w:t>
            </w:r>
            <w:hyperlink w:anchor="CP.9_Manage_Care_Coordination_&amp;_Reportin" w:history="1">
              <w:r w:rsidRPr="0054248A">
                <w:rPr>
                  <w:rStyle w:val="Hyperlink"/>
                  <w:sz w:val="16"/>
                </w:rPr>
                <w:t>CPS.2.1</w:t>
              </w:r>
            </w:hyperlink>
            <w:r>
              <w:rPr>
                <w:sz w:val="16"/>
              </w:rPr>
              <w:t xml:space="preserve"> (Support for externally-sourced Clinical documents), THEN the system SHALL provide the ability to render externally-sourced clinical documents.</w:t>
            </w:r>
          </w:p>
        </w:tc>
        <w:tc>
          <w:tcPr>
            <w:tcW w:w="957" w:type="dxa"/>
            <w:tcBorders>
              <w:top w:val="single" w:sz="6" w:space="0" w:color="000000"/>
              <w:left w:val="single" w:sz="6" w:space="0" w:color="000000"/>
              <w:bottom w:val="single" w:sz="12" w:space="0" w:color="000000"/>
              <w:right w:val="single" w:sz="6" w:space="0" w:color="000000"/>
            </w:tcBorders>
            <w:vAlign w:val="center"/>
          </w:tcPr>
          <w:p w14:paraId="6317831F" w14:textId="77777777" w:rsidR="00172F64" w:rsidRDefault="00172F64" w:rsidP="0054248A">
            <w:pPr>
              <w:pStyle w:val="TableParagraph"/>
              <w:ind w:left="0"/>
              <w:jc w:val="center"/>
              <w:rPr>
                <w:sz w:val="16"/>
              </w:rPr>
            </w:pPr>
            <w:r>
              <w:rPr>
                <w:sz w:val="16"/>
              </w:rPr>
              <w:t>190</w:t>
            </w:r>
          </w:p>
        </w:tc>
        <w:tc>
          <w:tcPr>
            <w:tcW w:w="957" w:type="dxa"/>
            <w:tcBorders>
              <w:top w:val="single" w:sz="6" w:space="0" w:color="000000"/>
              <w:left w:val="single" w:sz="6" w:space="0" w:color="000000"/>
              <w:bottom w:val="single" w:sz="12" w:space="0" w:color="000000"/>
              <w:right w:val="single" w:sz="6" w:space="0" w:color="000000"/>
            </w:tcBorders>
            <w:vAlign w:val="center"/>
          </w:tcPr>
          <w:p w14:paraId="1A134FC0" w14:textId="64A4506E" w:rsidR="00172F64" w:rsidRDefault="0054248A" w:rsidP="0054248A">
            <w:pPr>
              <w:pStyle w:val="TableParagraph"/>
              <w:ind w:left="0"/>
              <w:jc w:val="center"/>
              <w:rPr>
                <w:sz w:val="16"/>
              </w:rPr>
            </w:pPr>
            <w:r>
              <w:rPr>
                <w:sz w:val="16"/>
              </w:rPr>
              <w:t>N/C</w:t>
            </w:r>
          </w:p>
        </w:tc>
        <w:tc>
          <w:tcPr>
            <w:tcW w:w="957" w:type="dxa"/>
            <w:tcBorders>
              <w:top w:val="single" w:sz="6" w:space="0" w:color="000000"/>
              <w:left w:val="single" w:sz="6" w:space="0" w:color="000000"/>
              <w:bottom w:val="single" w:sz="12" w:space="0" w:color="000000"/>
              <w:right w:val="single" w:sz="6" w:space="0" w:color="000000"/>
            </w:tcBorders>
            <w:vAlign w:val="center"/>
          </w:tcPr>
          <w:p w14:paraId="3A315E76" w14:textId="32D7C0FC" w:rsidR="00172F64" w:rsidRDefault="00172F64" w:rsidP="0054248A">
            <w:pPr>
              <w:pStyle w:val="TableParagraph"/>
              <w:ind w:left="0"/>
              <w:jc w:val="center"/>
              <w:rPr>
                <w:sz w:val="16"/>
              </w:rPr>
            </w:pPr>
          </w:p>
        </w:tc>
      </w:tr>
      <w:tr w:rsidR="00172F64" w14:paraId="4FA0AEF4" w14:textId="1301B621" w:rsidTr="00477D98">
        <w:trPr>
          <w:trHeight w:val="188"/>
        </w:trPr>
        <w:tc>
          <w:tcPr>
            <w:tcW w:w="2401" w:type="dxa"/>
            <w:tcBorders>
              <w:top w:val="single" w:sz="12" w:space="0" w:color="000000"/>
              <w:bottom w:val="single" w:sz="2" w:space="0" w:color="000000"/>
            </w:tcBorders>
            <w:shd w:val="clear" w:color="auto" w:fill="99FF99"/>
          </w:tcPr>
          <w:p w14:paraId="72CB4E93" w14:textId="77777777" w:rsidR="00172F64" w:rsidRDefault="00172F64" w:rsidP="00172F64">
            <w:pPr>
              <w:pStyle w:val="TableParagraph"/>
              <w:spacing w:line="169" w:lineRule="exact"/>
              <w:ind w:left="85"/>
              <w:rPr>
                <w:sz w:val="16"/>
              </w:rPr>
            </w:pPr>
            <w:bookmarkStart w:id="80" w:name="CP.3_Manage_Clinical_Documentation"/>
            <w:bookmarkStart w:id="81" w:name="_bookmark11"/>
            <w:bookmarkEnd w:id="80"/>
            <w:bookmarkEnd w:id="81"/>
            <w:r>
              <w:rPr>
                <w:sz w:val="16"/>
              </w:rPr>
              <w:t>CP.3</w:t>
            </w:r>
          </w:p>
        </w:tc>
        <w:tc>
          <w:tcPr>
            <w:tcW w:w="7521" w:type="dxa"/>
            <w:vMerge w:val="restart"/>
            <w:tcBorders>
              <w:top w:val="single" w:sz="12" w:space="0" w:color="000000"/>
            </w:tcBorders>
            <w:shd w:val="clear" w:color="auto" w:fill="99FF99"/>
            <w:vAlign w:val="center"/>
          </w:tcPr>
          <w:p w14:paraId="7C925CB4" w14:textId="74BA02F8" w:rsidR="00172F64" w:rsidRDefault="00172F64" w:rsidP="00172F64">
            <w:pPr>
              <w:pStyle w:val="TableParagraph"/>
              <w:ind w:left="86"/>
              <w:jc w:val="center"/>
              <w:rPr>
                <w:sz w:val="16"/>
              </w:rPr>
            </w:pPr>
            <w:r w:rsidRPr="00172F64">
              <w:rPr>
                <w:b/>
                <w:sz w:val="24"/>
              </w:rPr>
              <w:t>Manage Clinical Documentation</w:t>
            </w:r>
          </w:p>
        </w:tc>
        <w:tc>
          <w:tcPr>
            <w:tcW w:w="957" w:type="dxa"/>
            <w:vMerge w:val="restart"/>
            <w:tcBorders>
              <w:top w:val="single" w:sz="12" w:space="0" w:color="000000"/>
            </w:tcBorders>
            <w:shd w:val="clear" w:color="auto" w:fill="99FF99"/>
            <w:vAlign w:val="center"/>
          </w:tcPr>
          <w:p w14:paraId="663663D4" w14:textId="77777777" w:rsidR="00172F64" w:rsidRPr="0054248A" w:rsidRDefault="00172F64" w:rsidP="0054248A">
            <w:pPr>
              <w:pStyle w:val="TableParagraph"/>
              <w:ind w:left="0"/>
              <w:jc w:val="center"/>
              <w:rPr>
                <w:sz w:val="16"/>
                <w:szCs w:val="16"/>
              </w:rPr>
            </w:pPr>
            <w:r w:rsidRPr="0054248A">
              <w:rPr>
                <w:sz w:val="16"/>
                <w:szCs w:val="16"/>
              </w:rPr>
              <w:t>191</w:t>
            </w:r>
          </w:p>
        </w:tc>
        <w:tc>
          <w:tcPr>
            <w:tcW w:w="957" w:type="dxa"/>
            <w:vMerge w:val="restart"/>
            <w:tcBorders>
              <w:top w:val="single" w:sz="12" w:space="0" w:color="000000"/>
            </w:tcBorders>
            <w:shd w:val="clear" w:color="auto" w:fill="99FF99"/>
            <w:vAlign w:val="center"/>
          </w:tcPr>
          <w:p w14:paraId="50C8AE81" w14:textId="2D5BE97E" w:rsidR="00172F64" w:rsidRPr="0054248A" w:rsidRDefault="001A5AA1" w:rsidP="0054248A">
            <w:pPr>
              <w:pStyle w:val="TableParagraph"/>
              <w:ind w:left="0"/>
              <w:jc w:val="center"/>
              <w:rPr>
                <w:sz w:val="16"/>
                <w:szCs w:val="16"/>
              </w:rPr>
            </w:pPr>
            <w:r>
              <w:rPr>
                <w:sz w:val="16"/>
                <w:szCs w:val="16"/>
              </w:rPr>
              <w:t>Include</w:t>
            </w:r>
          </w:p>
        </w:tc>
        <w:tc>
          <w:tcPr>
            <w:tcW w:w="957" w:type="dxa"/>
            <w:vMerge w:val="restart"/>
            <w:tcBorders>
              <w:top w:val="single" w:sz="12" w:space="0" w:color="000000"/>
            </w:tcBorders>
            <w:shd w:val="clear" w:color="auto" w:fill="99FF99"/>
            <w:vAlign w:val="center"/>
          </w:tcPr>
          <w:p w14:paraId="43B4D1A0" w14:textId="71E7482C" w:rsidR="00172F64" w:rsidRPr="0054248A" w:rsidRDefault="00172F64" w:rsidP="0054248A">
            <w:pPr>
              <w:pStyle w:val="TableParagraph"/>
              <w:ind w:left="0"/>
              <w:jc w:val="center"/>
              <w:rPr>
                <w:sz w:val="16"/>
                <w:szCs w:val="16"/>
              </w:rPr>
            </w:pPr>
          </w:p>
        </w:tc>
      </w:tr>
      <w:tr w:rsidR="00172F64" w14:paraId="1C13981B" w14:textId="0ADAC577" w:rsidTr="00477D98">
        <w:trPr>
          <w:trHeight w:val="185"/>
        </w:trPr>
        <w:tc>
          <w:tcPr>
            <w:tcW w:w="2401" w:type="dxa"/>
            <w:tcBorders>
              <w:top w:val="single" w:sz="2" w:space="0" w:color="000000"/>
              <w:bottom w:val="single" w:sz="2" w:space="0" w:color="000000"/>
            </w:tcBorders>
            <w:shd w:val="clear" w:color="auto" w:fill="99FF99"/>
          </w:tcPr>
          <w:p w14:paraId="6264B8E8" w14:textId="77777777" w:rsidR="00172F64" w:rsidRDefault="00172F64" w:rsidP="00172F64">
            <w:pPr>
              <w:pStyle w:val="TableParagraph"/>
              <w:spacing w:line="166" w:lineRule="exact"/>
              <w:ind w:left="85"/>
              <w:rPr>
                <w:sz w:val="16"/>
              </w:rPr>
            </w:pPr>
            <w:r>
              <w:rPr>
                <w:sz w:val="16"/>
              </w:rPr>
              <w:t>Header</w:t>
            </w:r>
          </w:p>
        </w:tc>
        <w:tc>
          <w:tcPr>
            <w:tcW w:w="7521" w:type="dxa"/>
            <w:vMerge/>
            <w:tcBorders>
              <w:top w:val="nil"/>
            </w:tcBorders>
            <w:shd w:val="clear" w:color="auto" w:fill="99FF99"/>
          </w:tcPr>
          <w:p w14:paraId="4D167632" w14:textId="77777777" w:rsidR="00172F64" w:rsidRDefault="00172F64" w:rsidP="00172F64">
            <w:pPr>
              <w:rPr>
                <w:sz w:val="2"/>
                <w:szCs w:val="2"/>
              </w:rPr>
            </w:pPr>
          </w:p>
        </w:tc>
        <w:tc>
          <w:tcPr>
            <w:tcW w:w="957" w:type="dxa"/>
            <w:vMerge/>
            <w:tcBorders>
              <w:top w:val="nil"/>
            </w:tcBorders>
            <w:shd w:val="clear" w:color="auto" w:fill="99FF99"/>
          </w:tcPr>
          <w:p w14:paraId="71C134CD" w14:textId="77777777" w:rsidR="00172F64" w:rsidRDefault="00172F64" w:rsidP="00172F64">
            <w:pPr>
              <w:rPr>
                <w:sz w:val="2"/>
                <w:szCs w:val="2"/>
              </w:rPr>
            </w:pPr>
          </w:p>
        </w:tc>
        <w:tc>
          <w:tcPr>
            <w:tcW w:w="957" w:type="dxa"/>
            <w:vMerge/>
            <w:shd w:val="clear" w:color="auto" w:fill="99FF99"/>
          </w:tcPr>
          <w:p w14:paraId="2440243D" w14:textId="77777777" w:rsidR="00172F64" w:rsidRDefault="00172F64" w:rsidP="00172F64">
            <w:pPr>
              <w:rPr>
                <w:sz w:val="2"/>
                <w:szCs w:val="2"/>
              </w:rPr>
            </w:pPr>
          </w:p>
        </w:tc>
        <w:tc>
          <w:tcPr>
            <w:tcW w:w="957" w:type="dxa"/>
            <w:vMerge/>
            <w:shd w:val="clear" w:color="auto" w:fill="99FF99"/>
          </w:tcPr>
          <w:p w14:paraId="05D60DA6" w14:textId="3DDB61B5" w:rsidR="00172F64" w:rsidRDefault="00172F64" w:rsidP="00172F64">
            <w:pPr>
              <w:rPr>
                <w:sz w:val="2"/>
                <w:szCs w:val="2"/>
              </w:rPr>
            </w:pPr>
          </w:p>
        </w:tc>
      </w:tr>
      <w:tr w:rsidR="00172F64" w14:paraId="53D2B6BF" w14:textId="7FD63B3E" w:rsidTr="000E4DCC">
        <w:trPr>
          <w:trHeight w:val="1010"/>
        </w:trPr>
        <w:tc>
          <w:tcPr>
            <w:tcW w:w="12793" w:type="dxa"/>
            <w:gridSpan w:val="5"/>
            <w:tcBorders>
              <w:bottom w:val="single" w:sz="12" w:space="0" w:color="000000"/>
            </w:tcBorders>
          </w:tcPr>
          <w:p w14:paraId="244C649C" w14:textId="77777777" w:rsidR="00172F64" w:rsidRDefault="00172F64" w:rsidP="00172F64">
            <w:pPr>
              <w:pStyle w:val="TableParagraph"/>
              <w:spacing w:before="67" w:line="249" w:lineRule="auto"/>
              <w:ind w:left="330" w:right="631"/>
              <w:jc w:val="both"/>
              <w:rPr>
                <w:sz w:val="16"/>
              </w:rPr>
            </w:pPr>
            <w:r>
              <w:rPr>
                <w:b/>
                <w:sz w:val="16"/>
              </w:rPr>
              <w:t xml:space="preserve">Statement: </w:t>
            </w:r>
            <w:r>
              <w:rPr>
                <w:sz w:val="16"/>
              </w:rPr>
              <w:t>Clinical Documentation must be managed including the capture of the documentation during an encounter, maintenance and appropriate rendering.</w:t>
            </w:r>
          </w:p>
          <w:p w14:paraId="58ABC497" w14:textId="21BC800E" w:rsidR="00172F64" w:rsidRDefault="00172F64" w:rsidP="00172F64">
            <w:pPr>
              <w:pStyle w:val="TableParagraph"/>
              <w:spacing w:before="67" w:line="249" w:lineRule="auto"/>
              <w:ind w:left="330" w:right="631"/>
              <w:jc w:val="both"/>
              <w:rPr>
                <w:b/>
                <w:sz w:val="16"/>
              </w:rPr>
            </w:pPr>
            <w:r>
              <w:rPr>
                <w:b/>
                <w:sz w:val="16"/>
              </w:rPr>
              <w:t>Description:</w:t>
            </w:r>
            <w:r>
              <w:rPr>
                <w:b/>
                <w:spacing w:val="-9"/>
                <w:sz w:val="16"/>
              </w:rPr>
              <w:t xml:space="preserve"> </w:t>
            </w:r>
            <w:r>
              <w:rPr>
                <w:sz w:val="16"/>
              </w:rPr>
              <w:t>Clinical</w:t>
            </w:r>
            <w:r>
              <w:rPr>
                <w:spacing w:val="-9"/>
                <w:sz w:val="16"/>
              </w:rPr>
              <w:t xml:space="preserve"> </w:t>
            </w:r>
            <w:r>
              <w:rPr>
                <w:sz w:val="16"/>
              </w:rPr>
              <w:t>documentation</w:t>
            </w:r>
            <w:r>
              <w:rPr>
                <w:spacing w:val="-9"/>
                <w:sz w:val="16"/>
              </w:rPr>
              <w:t xml:space="preserve"> </w:t>
            </w:r>
            <w:r>
              <w:rPr>
                <w:sz w:val="16"/>
              </w:rPr>
              <w:t>includes</w:t>
            </w:r>
            <w:r>
              <w:rPr>
                <w:spacing w:val="-9"/>
                <w:sz w:val="16"/>
              </w:rPr>
              <w:t xml:space="preserve"> </w:t>
            </w:r>
            <w:r>
              <w:rPr>
                <w:sz w:val="16"/>
              </w:rPr>
              <w:t>all</w:t>
            </w:r>
            <w:r>
              <w:rPr>
                <w:spacing w:val="-9"/>
                <w:sz w:val="16"/>
              </w:rPr>
              <w:t xml:space="preserve"> </w:t>
            </w:r>
            <w:r>
              <w:rPr>
                <w:sz w:val="16"/>
              </w:rPr>
              <w:t>documentation</w:t>
            </w:r>
            <w:r>
              <w:rPr>
                <w:spacing w:val="-9"/>
                <w:sz w:val="16"/>
              </w:rPr>
              <w:t xml:space="preserve"> </w:t>
            </w:r>
            <w:r>
              <w:rPr>
                <w:sz w:val="16"/>
              </w:rPr>
              <w:t>that</w:t>
            </w:r>
            <w:r>
              <w:rPr>
                <w:spacing w:val="-9"/>
                <w:sz w:val="16"/>
              </w:rPr>
              <w:t xml:space="preserve"> </w:t>
            </w:r>
            <w:r>
              <w:rPr>
                <w:sz w:val="16"/>
              </w:rPr>
              <w:t>the</w:t>
            </w:r>
            <w:r>
              <w:rPr>
                <w:spacing w:val="-9"/>
                <w:sz w:val="16"/>
              </w:rPr>
              <w:t xml:space="preserve"> </w:t>
            </w:r>
            <w:r>
              <w:rPr>
                <w:sz w:val="16"/>
              </w:rPr>
              <w:t>clinician</w:t>
            </w:r>
            <w:r>
              <w:rPr>
                <w:spacing w:val="-9"/>
                <w:sz w:val="16"/>
              </w:rPr>
              <w:t xml:space="preserve"> </w:t>
            </w:r>
            <w:r>
              <w:rPr>
                <w:sz w:val="16"/>
              </w:rPr>
              <w:t>may</w:t>
            </w:r>
            <w:r>
              <w:rPr>
                <w:spacing w:val="-9"/>
                <w:sz w:val="16"/>
              </w:rPr>
              <w:t xml:space="preserve"> </w:t>
            </w:r>
            <w:r>
              <w:rPr>
                <w:sz w:val="16"/>
              </w:rPr>
              <w:t>capture</w:t>
            </w:r>
            <w:r>
              <w:rPr>
                <w:spacing w:val="-9"/>
                <w:sz w:val="16"/>
              </w:rPr>
              <w:t xml:space="preserve"> </w:t>
            </w:r>
            <w:r>
              <w:rPr>
                <w:sz w:val="16"/>
              </w:rPr>
              <w:t>during</w:t>
            </w:r>
            <w:r>
              <w:rPr>
                <w:spacing w:val="-9"/>
                <w:sz w:val="16"/>
              </w:rPr>
              <w:t xml:space="preserve"> </w:t>
            </w:r>
            <w:r>
              <w:rPr>
                <w:sz w:val="16"/>
              </w:rPr>
              <w:t>the</w:t>
            </w:r>
            <w:r>
              <w:rPr>
                <w:spacing w:val="-9"/>
                <w:sz w:val="16"/>
              </w:rPr>
              <w:t xml:space="preserve"> </w:t>
            </w:r>
            <w:r>
              <w:rPr>
                <w:sz w:val="16"/>
              </w:rPr>
              <w:t>course</w:t>
            </w:r>
            <w:r>
              <w:rPr>
                <w:spacing w:val="-9"/>
                <w:sz w:val="16"/>
              </w:rPr>
              <w:t xml:space="preserve"> </w:t>
            </w:r>
            <w:r>
              <w:rPr>
                <w:sz w:val="16"/>
              </w:rPr>
              <w:t>of</w:t>
            </w:r>
            <w:r>
              <w:rPr>
                <w:spacing w:val="-9"/>
                <w:sz w:val="16"/>
              </w:rPr>
              <w:t xml:space="preserve"> </w:t>
            </w:r>
            <w:r>
              <w:rPr>
                <w:sz w:val="16"/>
              </w:rPr>
              <w:t>an</w:t>
            </w:r>
            <w:r>
              <w:rPr>
                <w:spacing w:val="-9"/>
                <w:sz w:val="16"/>
              </w:rPr>
              <w:t xml:space="preserve"> </w:t>
            </w:r>
            <w:r>
              <w:rPr>
                <w:sz w:val="16"/>
              </w:rPr>
              <w:t>encounter</w:t>
            </w:r>
            <w:r>
              <w:rPr>
                <w:spacing w:val="-9"/>
                <w:sz w:val="16"/>
              </w:rPr>
              <w:t xml:space="preserve"> </w:t>
            </w:r>
            <w:r>
              <w:rPr>
                <w:sz w:val="16"/>
              </w:rPr>
              <w:t>with</w:t>
            </w:r>
            <w:r>
              <w:rPr>
                <w:spacing w:val="-9"/>
                <w:sz w:val="16"/>
              </w:rPr>
              <w:t xml:space="preserve"> </w:t>
            </w:r>
            <w:r>
              <w:rPr>
                <w:sz w:val="16"/>
              </w:rPr>
              <w:t>the patient</w:t>
            </w:r>
            <w:r>
              <w:rPr>
                <w:spacing w:val="-5"/>
                <w:sz w:val="16"/>
              </w:rPr>
              <w:t xml:space="preserve"> </w:t>
            </w:r>
            <w:r>
              <w:rPr>
                <w:sz w:val="16"/>
              </w:rPr>
              <w:t>or</w:t>
            </w:r>
            <w:r>
              <w:rPr>
                <w:spacing w:val="-5"/>
                <w:sz w:val="16"/>
              </w:rPr>
              <w:t xml:space="preserve"> </w:t>
            </w:r>
            <w:r>
              <w:rPr>
                <w:sz w:val="16"/>
              </w:rPr>
              <w:t>relevant</w:t>
            </w:r>
            <w:r>
              <w:rPr>
                <w:spacing w:val="-5"/>
                <w:sz w:val="16"/>
              </w:rPr>
              <w:t xml:space="preserve"> </w:t>
            </w:r>
            <w:r>
              <w:rPr>
                <w:sz w:val="16"/>
              </w:rPr>
              <w:t>to</w:t>
            </w:r>
            <w:r>
              <w:rPr>
                <w:spacing w:val="-5"/>
                <w:sz w:val="16"/>
              </w:rPr>
              <w:t xml:space="preserve"> </w:t>
            </w:r>
            <w:r>
              <w:rPr>
                <w:sz w:val="16"/>
              </w:rPr>
              <w:t>the</w:t>
            </w:r>
            <w:r>
              <w:rPr>
                <w:spacing w:val="-5"/>
                <w:sz w:val="16"/>
              </w:rPr>
              <w:t xml:space="preserve"> </w:t>
            </w:r>
            <w:r>
              <w:rPr>
                <w:sz w:val="16"/>
              </w:rPr>
              <w:t>patient.</w:t>
            </w:r>
            <w:r>
              <w:rPr>
                <w:spacing w:val="-5"/>
                <w:sz w:val="16"/>
              </w:rPr>
              <w:t xml:space="preserve"> </w:t>
            </w:r>
            <w:r>
              <w:rPr>
                <w:sz w:val="16"/>
              </w:rPr>
              <w:t>This</w:t>
            </w:r>
            <w:r>
              <w:rPr>
                <w:spacing w:val="-5"/>
                <w:sz w:val="16"/>
              </w:rPr>
              <w:t xml:space="preserve"> </w:t>
            </w:r>
            <w:r>
              <w:rPr>
                <w:sz w:val="16"/>
              </w:rPr>
              <w:t>includes</w:t>
            </w:r>
            <w:r>
              <w:rPr>
                <w:spacing w:val="-5"/>
                <w:sz w:val="16"/>
              </w:rPr>
              <w:t xml:space="preserve"> </w:t>
            </w:r>
            <w:r>
              <w:rPr>
                <w:sz w:val="16"/>
              </w:rPr>
              <w:t>assessments,</w:t>
            </w:r>
            <w:r>
              <w:rPr>
                <w:spacing w:val="-5"/>
                <w:sz w:val="16"/>
              </w:rPr>
              <w:t xml:space="preserve"> </w:t>
            </w:r>
            <w:r>
              <w:rPr>
                <w:sz w:val="16"/>
              </w:rPr>
              <w:t>clinical</w:t>
            </w:r>
            <w:r>
              <w:rPr>
                <w:spacing w:val="-5"/>
                <w:sz w:val="16"/>
              </w:rPr>
              <w:t xml:space="preserve"> </w:t>
            </w:r>
            <w:r>
              <w:rPr>
                <w:sz w:val="16"/>
              </w:rPr>
              <w:t>measurements,</w:t>
            </w:r>
            <w:r>
              <w:rPr>
                <w:spacing w:val="-5"/>
                <w:sz w:val="16"/>
              </w:rPr>
              <w:t xml:space="preserve"> </w:t>
            </w:r>
            <w:r>
              <w:rPr>
                <w:sz w:val="16"/>
              </w:rPr>
              <w:t>clinical</w:t>
            </w:r>
            <w:r>
              <w:rPr>
                <w:spacing w:val="-5"/>
                <w:sz w:val="16"/>
              </w:rPr>
              <w:t xml:space="preserve"> </w:t>
            </w:r>
            <w:r>
              <w:rPr>
                <w:sz w:val="16"/>
              </w:rPr>
              <w:t>documents</w:t>
            </w:r>
            <w:r>
              <w:rPr>
                <w:spacing w:val="-5"/>
                <w:sz w:val="16"/>
              </w:rPr>
              <w:t xml:space="preserve"> </w:t>
            </w:r>
            <w:r>
              <w:rPr>
                <w:sz w:val="16"/>
              </w:rPr>
              <w:t>and</w:t>
            </w:r>
            <w:r>
              <w:rPr>
                <w:spacing w:val="-5"/>
                <w:sz w:val="16"/>
              </w:rPr>
              <w:t xml:space="preserve"> </w:t>
            </w:r>
            <w:r>
              <w:rPr>
                <w:sz w:val="16"/>
              </w:rPr>
              <w:t>notes,</w:t>
            </w:r>
            <w:r>
              <w:rPr>
                <w:spacing w:val="-5"/>
                <w:sz w:val="16"/>
              </w:rPr>
              <w:t xml:space="preserve"> </w:t>
            </w:r>
            <w:r>
              <w:rPr>
                <w:sz w:val="16"/>
              </w:rPr>
              <w:t>patient-specific</w:t>
            </w:r>
            <w:r>
              <w:rPr>
                <w:spacing w:val="-5"/>
                <w:sz w:val="16"/>
              </w:rPr>
              <w:t xml:space="preserve"> </w:t>
            </w:r>
            <w:r>
              <w:rPr>
                <w:sz w:val="16"/>
              </w:rPr>
              <w:t>care and treatment plans. Management of clinical documentation also includes the acknowledgement and amendments of documentation provided by other providers.</w:t>
            </w:r>
          </w:p>
        </w:tc>
      </w:tr>
    </w:tbl>
    <w:p w14:paraId="5C0463D8" w14:textId="77777777" w:rsidR="000E4DCC" w:rsidRDefault="000E4DCC">
      <w:bookmarkStart w:id="82" w:name="_bookmark12"/>
      <w:bookmarkEnd w:id="82"/>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7525"/>
        <w:gridCol w:w="957"/>
        <w:gridCol w:w="957"/>
        <w:gridCol w:w="957"/>
      </w:tblGrid>
      <w:tr w:rsidR="000E4DCC" w14:paraId="1C81DB86" w14:textId="77777777" w:rsidTr="006D40DC">
        <w:trPr>
          <w:trHeight w:val="189"/>
        </w:trPr>
        <w:tc>
          <w:tcPr>
            <w:tcW w:w="2401" w:type="dxa"/>
            <w:tcBorders>
              <w:top w:val="single" w:sz="12" w:space="0" w:color="000000"/>
              <w:left w:val="single" w:sz="4" w:space="0" w:color="000000"/>
              <w:bottom w:val="single" w:sz="2" w:space="0" w:color="000000"/>
              <w:right w:val="single" w:sz="4" w:space="0" w:color="000000"/>
            </w:tcBorders>
            <w:shd w:val="clear" w:color="auto" w:fill="00B050"/>
          </w:tcPr>
          <w:p w14:paraId="2F773A8C" w14:textId="77777777" w:rsidR="000E4DCC" w:rsidRPr="000E4DCC" w:rsidRDefault="000E4DCC" w:rsidP="000E4DCC">
            <w:pPr>
              <w:pStyle w:val="TableParagraph"/>
              <w:spacing w:line="169" w:lineRule="exact"/>
              <w:ind w:left="85"/>
              <w:rPr>
                <w:b/>
                <w:sz w:val="16"/>
              </w:rPr>
            </w:pPr>
            <w:r w:rsidRPr="000E4DCC">
              <w:rPr>
                <w:b/>
                <w:sz w:val="16"/>
              </w:rPr>
              <w:lastRenderedPageBreak/>
              <w:t>Section/Id#:</w:t>
            </w:r>
          </w:p>
          <w:p w14:paraId="0C0DE7FA" w14:textId="77777777" w:rsidR="000E4DCC" w:rsidRPr="000E4DCC" w:rsidRDefault="000E4DCC" w:rsidP="000E4DCC">
            <w:pPr>
              <w:pStyle w:val="TableParagraph"/>
              <w:spacing w:line="169" w:lineRule="exact"/>
              <w:ind w:left="85"/>
              <w:rPr>
                <w:b/>
                <w:sz w:val="16"/>
              </w:rPr>
            </w:pPr>
            <w:r w:rsidRPr="000E4DCC">
              <w:rPr>
                <w:b/>
                <w:sz w:val="16"/>
              </w:rPr>
              <w:t>Type:</w:t>
            </w:r>
          </w:p>
          <w:p w14:paraId="0C891081" w14:textId="77777777" w:rsidR="000E4DCC" w:rsidRPr="000E4DCC" w:rsidRDefault="000E4DCC" w:rsidP="000E4DCC">
            <w:pPr>
              <w:pStyle w:val="TableParagraph"/>
              <w:spacing w:line="169" w:lineRule="exact"/>
              <w:ind w:left="85"/>
              <w:rPr>
                <w:sz w:val="16"/>
              </w:rPr>
            </w:pPr>
            <w:r w:rsidRPr="000E4DCC">
              <w:rPr>
                <w:b/>
                <w:sz w:val="16"/>
              </w:rPr>
              <w:t>Name:</w:t>
            </w:r>
          </w:p>
        </w:tc>
        <w:tc>
          <w:tcPr>
            <w:tcW w:w="7525" w:type="dxa"/>
            <w:vMerge w:val="restart"/>
            <w:tcBorders>
              <w:top w:val="single" w:sz="12" w:space="0" w:color="000000"/>
              <w:left w:val="single" w:sz="4" w:space="0" w:color="000000"/>
              <w:bottom w:val="single" w:sz="4" w:space="0" w:color="000000"/>
              <w:right w:val="single" w:sz="4" w:space="0" w:color="000000"/>
            </w:tcBorders>
            <w:shd w:val="clear" w:color="auto" w:fill="00B050"/>
            <w:vAlign w:val="center"/>
          </w:tcPr>
          <w:p w14:paraId="3048E88B" w14:textId="77777777" w:rsidR="000E4DCC" w:rsidRPr="000E4DCC" w:rsidRDefault="000E4DCC" w:rsidP="000E4DCC">
            <w:pPr>
              <w:pStyle w:val="TableParagraph"/>
              <w:spacing w:before="6"/>
              <w:rPr>
                <w:b/>
                <w:sz w:val="24"/>
              </w:rPr>
            </w:pPr>
            <w:r w:rsidRPr="000E4DCC">
              <w:rPr>
                <w:b/>
                <w:sz w:val="15"/>
              </w:rPr>
              <w:t>Conformance Criteria</w:t>
            </w:r>
          </w:p>
        </w:tc>
        <w:tc>
          <w:tcPr>
            <w:tcW w:w="957" w:type="dxa"/>
            <w:vMerge w:val="restart"/>
            <w:tcBorders>
              <w:top w:val="single" w:sz="12" w:space="0" w:color="000000"/>
              <w:left w:val="single" w:sz="4" w:space="0" w:color="000000"/>
              <w:bottom w:val="single" w:sz="4" w:space="0" w:color="000000"/>
              <w:right w:val="single" w:sz="4" w:space="0" w:color="000000"/>
            </w:tcBorders>
            <w:shd w:val="clear" w:color="auto" w:fill="00B050"/>
            <w:vAlign w:val="center"/>
          </w:tcPr>
          <w:p w14:paraId="4B1A79A1" w14:textId="77777777" w:rsidR="000E4DCC" w:rsidRPr="000E4DCC" w:rsidRDefault="000E4DCC" w:rsidP="000E4DCC">
            <w:pPr>
              <w:pStyle w:val="TableParagraph"/>
              <w:spacing w:before="10"/>
              <w:jc w:val="center"/>
              <w:rPr>
                <w:b/>
                <w:sz w:val="16"/>
                <w:szCs w:val="16"/>
              </w:rPr>
            </w:pPr>
            <w:r w:rsidRPr="000E4DCC">
              <w:rPr>
                <w:b/>
                <w:sz w:val="16"/>
                <w:szCs w:val="16"/>
              </w:rPr>
              <w:t>Row#</w:t>
            </w:r>
          </w:p>
        </w:tc>
        <w:tc>
          <w:tcPr>
            <w:tcW w:w="957" w:type="dxa"/>
            <w:vMerge w:val="restart"/>
            <w:tcBorders>
              <w:top w:val="single" w:sz="12" w:space="0" w:color="000000"/>
              <w:left w:val="single" w:sz="4" w:space="0" w:color="000000"/>
              <w:bottom w:val="single" w:sz="4" w:space="0" w:color="000000"/>
              <w:right w:val="single" w:sz="4" w:space="0" w:color="000000"/>
            </w:tcBorders>
            <w:shd w:val="clear" w:color="auto" w:fill="00B050"/>
            <w:vAlign w:val="center"/>
          </w:tcPr>
          <w:p w14:paraId="51B8FE9D" w14:textId="3E849EE9" w:rsidR="000E4DCC" w:rsidRPr="000E4DCC" w:rsidRDefault="000E4DCC" w:rsidP="000E4DCC">
            <w:pPr>
              <w:pStyle w:val="TableParagraph"/>
              <w:spacing w:before="10"/>
              <w:jc w:val="center"/>
              <w:rPr>
                <w:b/>
                <w:sz w:val="16"/>
                <w:szCs w:val="16"/>
              </w:rPr>
            </w:pPr>
            <w:r w:rsidRPr="000E4DCC">
              <w:rPr>
                <w:b/>
                <w:sz w:val="16"/>
                <w:szCs w:val="16"/>
              </w:rPr>
              <w:t>Criteria Status</w:t>
            </w:r>
          </w:p>
        </w:tc>
        <w:tc>
          <w:tcPr>
            <w:tcW w:w="957" w:type="dxa"/>
            <w:vMerge w:val="restart"/>
            <w:tcBorders>
              <w:top w:val="single" w:sz="12" w:space="0" w:color="000000"/>
              <w:left w:val="single" w:sz="4" w:space="0" w:color="000000"/>
              <w:bottom w:val="single" w:sz="4" w:space="0" w:color="000000"/>
              <w:right w:val="single" w:sz="4" w:space="0" w:color="000000"/>
            </w:tcBorders>
            <w:shd w:val="clear" w:color="auto" w:fill="00B050"/>
            <w:vAlign w:val="center"/>
          </w:tcPr>
          <w:p w14:paraId="410CA0CE" w14:textId="00D1288A" w:rsidR="000E4DCC" w:rsidRPr="000E4DCC" w:rsidRDefault="000E4DCC" w:rsidP="000E4DCC">
            <w:pPr>
              <w:pStyle w:val="TableParagraph"/>
              <w:spacing w:before="10"/>
              <w:jc w:val="center"/>
              <w:rPr>
                <w:b/>
                <w:sz w:val="16"/>
                <w:szCs w:val="16"/>
              </w:rPr>
            </w:pPr>
            <w:r w:rsidRPr="000E4DCC">
              <w:rPr>
                <w:b/>
                <w:sz w:val="16"/>
                <w:szCs w:val="16"/>
              </w:rPr>
              <w:t>Mapping to R1</w:t>
            </w:r>
          </w:p>
        </w:tc>
      </w:tr>
      <w:tr w:rsidR="000E4DCC" w14:paraId="48939133" w14:textId="50A1B37D" w:rsidTr="00477D98">
        <w:trPr>
          <w:trHeight w:val="189"/>
        </w:trPr>
        <w:tc>
          <w:tcPr>
            <w:tcW w:w="2401" w:type="dxa"/>
            <w:tcBorders>
              <w:top w:val="single" w:sz="12" w:space="0" w:color="000000"/>
              <w:bottom w:val="single" w:sz="2" w:space="0" w:color="000000"/>
            </w:tcBorders>
            <w:shd w:val="clear" w:color="auto" w:fill="99FF99"/>
          </w:tcPr>
          <w:p w14:paraId="55B99D25" w14:textId="66CAC43D" w:rsidR="000E4DCC" w:rsidRDefault="000E4DCC" w:rsidP="000E4DCC">
            <w:pPr>
              <w:pStyle w:val="TableParagraph"/>
              <w:spacing w:line="169" w:lineRule="exact"/>
              <w:ind w:left="85"/>
              <w:rPr>
                <w:sz w:val="16"/>
              </w:rPr>
            </w:pPr>
            <w:r>
              <w:rPr>
                <w:sz w:val="16"/>
              </w:rPr>
              <w:t>CP.3.1</w:t>
            </w:r>
          </w:p>
        </w:tc>
        <w:tc>
          <w:tcPr>
            <w:tcW w:w="7525" w:type="dxa"/>
            <w:vMerge w:val="restart"/>
            <w:tcBorders>
              <w:top w:val="single" w:sz="12" w:space="0" w:color="000000"/>
            </w:tcBorders>
            <w:shd w:val="clear" w:color="auto" w:fill="99FF99"/>
            <w:vAlign w:val="center"/>
          </w:tcPr>
          <w:p w14:paraId="4CCE7386" w14:textId="45335F7B" w:rsidR="000E4DCC" w:rsidRDefault="000E4DCC" w:rsidP="000E4DCC">
            <w:pPr>
              <w:pStyle w:val="TableParagraph"/>
              <w:ind w:left="86"/>
              <w:jc w:val="center"/>
              <w:rPr>
                <w:sz w:val="16"/>
              </w:rPr>
            </w:pPr>
            <w:r w:rsidRPr="00172F64">
              <w:rPr>
                <w:b/>
                <w:sz w:val="24"/>
              </w:rPr>
              <w:t xml:space="preserve">Conduct </w:t>
            </w:r>
            <w:r w:rsidR="0054248A">
              <w:rPr>
                <w:b/>
                <w:sz w:val="24"/>
              </w:rPr>
              <w:t xml:space="preserve">Nutrition </w:t>
            </w:r>
            <w:r w:rsidRPr="00172F64">
              <w:rPr>
                <w:b/>
                <w:sz w:val="24"/>
              </w:rPr>
              <w:t>Assessments</w:t>
            </w:r>
          </w:p>
        </w:tc>
        <w:tc>
          <w:tcPr>
            <w:tcW w:w="957" w:type="dxa"/>
            <w:vMerge w:val="restart"/>
            <w:tcBorders>
              <w:top w:val="single" w:sz="12" w:space="0" w:color="000000"/>
            </w:tcBorders>
            <w:shd w:val="clear" w:color="auto" w:fill="99FF99"/>
            <w:vAlign w:val="center"/>
          </w:tcPr>
          <w:p w14:paraId="624D3FC0" w14:textId="77777777" w:rsidR="000E4DCC" w:rsidRPr="0054248A" w:rsidRDefault="000E4DCC" w:rsidP="0054248A">
            <w:pPr>
              <w:pStyle w:val="TableParagraph"/>
              <w:ind w:left="0"/>
              <w:jc w:val="center"/>
              <w:rPr>
                <w:sz w:val="16"/>
                <w:szCs w:val="16"/>
              </w:rPr>
            </w:pPr>
            <w:r w:rsidRPr="0054248A">
              <w:rPr>
                <w:sz w:val="16"/>
                <w:szCs w:val="16"/>
              </w:rPr>
              <w:t>192</w:t>
            </w:r>
          </w:p>
        </w:tc>
        <w:tc>
          <w:tcPr>
            <w:tcW w:w="957" w:type="dxa"/>
            <w:vMerge w:val="restart"/>
            <w:tcBorders>
              <w:top w:val="single" w:sz="12" w:space="0" w:color="000000"/>
            </w:tcBorders>
            <w:shd w:val="clear" w:color="auto" w:fill="99FF99"/>
            <w:vAlign w:val="center"/>
          </w:tcPr>
          <w:p w14:paraId="15C9EB64" w14:textId="0E2BD622" w:rsidR="000E4DCC" w:rsidRPr="0054248A" w:rsidRDefault="001A5AA1" w:rsidP="0054248A">
            <w:pPr>
              <w:pStyle w:val="TableParagraph"/>
              <w:ind w:left="0"/>
              <w:jc w:val="center"/>
              <w:rPr>
                <w:sz w:val="16"/>
                <w:szCs w:val="16"/>
              </w:rPr>
            </w:pPr>
            <w:r>
              <w:rPr>
                <w:sz w:val="16"/>
                <w:szCs w:val="16"/>
              </w:rPr>
              <w:t>Include</w:t>
            </w:r>
          </w:p>
        </w:tc>
        <w:tc>
          <w:tcPr>
            <w:tcW w:w="957" w:type="dxa"/>
            <w:vMerge w:val="restart"/>
            <w:tcBorders>
              <w:top w:val="single" w:sz="12" w:space="0" w:color="000000"/>
            </w:tcBorders>
            <w:shd w:val="clear" w:color="auto" w:fill="99FF99"/>
            <w:vAlign w:val="center"/>
          </w:tcPr>
          <w:p w14:paraId="666FAC0F" w14:textId="722E2DA3" w:rsidR="000E4DCC" w:rsidRPr="0054248A" w:rsidRDefault="0054248A" w:rsidP="0054248A">
            <w:pPr>
              <w:pStyle w:val="TableParagraph"/>
              <w:ind w:left="0"/>
              <w:jc w:val="center"/>
              <w:rPr>
                <w:sz w:val="16"/>
                <w:szCs w:val="16"/>
              </w:rPr>
            </w:pPr>
            <w:r w:rsidRPr="0054248A">
              <w:rPr>
                <w:sz w:val="16"/>
                <w:szCs w:val="16"/>
              </w:rPr>
              <w:t>DC.1.5</w:t>
            </w:r>
          </w:p>
        </w:tc>
      </w:tr>
      <w:tr w:rsidR="000E4DCC" w14:paraId="0D30B9EF" w14:textId="652899A2" w:rsidTr="00477D98">
        <w:trPr>
          <w:trHeight w:val="185"/>
        </w:trPr>
        <w:tc>
          <w:tcPr>
            <w:tcW w:w="2401" w:type="dxa"/>
            <w:tcBorders>
              <w:top w:val="single" w:sz="2" w:space="0" w:color="000000"/>
              <w:bottom w:val="single" w:sz="2" w:space="0" w:color="000000"/>
            </w:tcBorders>
            <w:shd w:val="clear" w:color="auto" w:fill="99FF99"/>
          </w:tcPr>
          <w:p w14:paraId="6036334F" w14:textId="77777777" w:rsidR="000E4DCC" w:rsidRDefault="000E4DCC" w:rsidP="000E4DCC">
            <w:pPr>
              <w:pStyle w:val="TableParagraph"/>
              <w:spacing w:line="166" w:lineRule="exact"/>
              <w:ind w:left="85"/>
              <w:rPr>
                <w:sz w:val="16"/>
              </w:rPr>
            </w:pPr>
            <w:r>
              <w:rPr>
                <w:sz w:val="16"/>
              </w:rPr>
              <w:t>Function</w:t>
            </w:r>
          </w:p>
        </w:tc>
        <w:tc>
          <w:tcPr>
            <w:tcW w:w="7525" w:type="dxa"/>
            <w:vMerge/>
            <w:tcBorders>
              <w:top w:val="nil"/>
            </w:tcBorders>
            <w:shd w:val="clear" w:color="auto" w:fill="99FF99"/>
          </w:tcPr>
          <w:p w14:paraId="1A5B391D" w14:textId="77777777" w:rsidR="000E4DCC" w:rsidRDefault="000E4DCC" w:rsidP="000E4DCC">
            <w:pPr>
              <w:rPr>
                <w:sz w:val="2"/>
                <w:szCs w:val="2"/>
              </w:rPr>
            </w:pPr>
          </w:p>
        </w:tc>
        <w:tc>
          <w:tcPr>
            <w:tcW w:w="957" w:type="dxa"/>
            <w:vMerge/>
            <w:tcBorders>
              <w:top w:val="nil"/>
            </w:tcBorders>
            <w:shd w:val="clear" w:color="auto" w:fill="99FF99"/>
          </w:tcPr>
          <w:p w14:paraId="38AAD817" w14:textId="77777777" w:rsidR="000E4DCC" w:rsidRDefault="000E4DCC" w:rsidP="000E4DCC">
            <w:pPr>
              <w:rPr>
                <w:sz w:val="2"/>
                <w:szCs w:val="2"/>
              </w:rPr>
            </w:pPr>
          </w:p>
        </w:tc>
        <w:tc>
          <w:tcPr>
            <w:tcW w:w="957" w:type="dxa"/>
            <w:vMerge/>
            <w:shd w:val="clear" w:color="auto" w:fill="99FF99"/>
          </w:tcPr>
          <w:p w14:paraId="148FF740" w14:textId="77777777" w:rsidR="000E4DCC" w:rsidRDefault="000E4DCC" w:rsidP="000E4DCC">
            <w:pPr>
              <w:rPr>
                <w:sz w:val="2"/>
                <w:szCs w:val="2"/>
              </w:rPr>
            </w:pPr>
          </w:p>
        </w:tc>
        <w:tc>
          <w:tcPr>
            <w:tcW w:w="957" w:type="dxa"/>
            <w:vMerge/>
            <w:shd w:val="clear" w:color="auto" w:fill="99FF99"/>
          </w:tcPr>
          <w:p w14:paraId="619AC20D" w14:textId="7E5817A4" w:rsidR="000E4DCC" w:rsidRDefault="000E4DCC" w:rsidP="000E4DCC">
            <w:pPr>
              <w:rPr>
                <w:sz w:val="2"/>
                <w:szCs w:val="2"/>
              </w:rPr>
            </w:pPr>
          </w:p>
        </w:tc>
      </w:tr>
      <w:tr w:rsidR="000E4DCC" w14:paraId="47A4FCD3" w14:textId="091363A3" w:rsidTr="006B49F9">
        <w:trPr>
          <w:trHeight w:val="1208"/>
        </w:trPr>
        <w:tc>
          <w:tcPr>
            <w:tcW w:w="12797" w:type="dxa"/>
            <w:gridSpan w:val="5"/>
            <w:tcBorders>
              <w:bottom w:val="single" w:sz="6" w:space="0" w:color="000000"/>
            </w:tcBorders>
            <w:shd w:val="clear" w:color="auto" w:fill="FFC000"/>
          </w:tcPr>
          <w:p w14:paraId="40024A32" w14:textId="77777777" w:rsidR="0054248A" w:rsidRPr="0054248A" w:rsidRDefault="0054248A" w:rsidP="0054248A">
            <w:pPr>
              <w:pStyle w:val="TableParagraph"/>
              <w:spacing w:before="67" w:line="249" w:lineRule="auto"/>
              <w:ind w:left="330" w:right="631"/>
              <w:jc w:val="both"/>
              <w:rPr>
                <w:sz w:val="16"/>
              </w:rPr>
            </w:pPr>
            <w:r w:rsidRPr="0054248A">
              <w:rPr>
                <w:b/>
                <w:sz w:val="16"/>
              </w:rPr>
              <w:t xml:space="preserve">Statement: </w:t>
            </w:r>
            <w:r w:rsidRPr="0054248A">
              <w:rPr>
                <w:sz w:val="16"/>
              </w:rPr>
              <w:t>Create and maintain nutrition assessments.</w:t>
            </w:r>
          </w:p>
          <w:p w14:paraId="47E221CE" w14:textId="30F968C5" w:rsidR="000E4DCC" w:rsidRDefault="0054248A" w:rsidP="0054248A">
            <w:pPr>
              <w:pStyle w:val="TableParagraph"/>
              <w:spacing w:before="67" w:line="249" w:lineRule="auto"/>
              <w:ind w:left="330" w:right="631"/>
              <w:jc w:val="both"/>
              <w:rPr>
                <w:b/>
                <w:sz w:val="16"/>
              </w:rPr>
            </w:pPr>
            <w:r w:rsidRPr="0054248A">
              <w:rPr>
                <w:b/>
                <w:sz w:val="16"/>
              </w:rPr>
              <w:t>Description</w:t>
            </w:r>
            <w:r w:rsidRPr="0054248A">
              <w:rPr>
                <w:sz w:val="16"/>
              </w:rPr>
              <w:t>: During an encounter with a patient, the provider will conduct an assessment that is germane to the age, gender, developmental or functional state, medical and behavioral condition of the patient, such as growth charts, developmental profiles, nutrition screening, nutrition assessments, and disease specific assessments. Wherever possible, this assessment should follow industry standard protocols although, for example, an assessment for an infant will have different content than one for an elderly patient. When a specific standard nutrition assessment does not exist, a unique nutrition assessment can be created, using the format and data elements of similar standard assessments whenever possible.</w:t>
            </w:r>
          </w:p>
        </w:tc>
      </w:tr>
      <w:tr w:rsidR="006B49F9" w14:paraId="5DA251D4" w14:textId="4937C183" w:rsidTr="003577CB">
        <w:trPr>
          <w:trHeight w:val="240"/>
        </w:trPr>
        <w:tc>
          <w:tcPr>
            <w:tcW w:w="2401" w:type="dxa"/>
            <w:vMerge w:val="restart"/>
            <w:tcBorders>
              <w:right w:val="single" w:sz="8" w:space="0" w:color="000000"/>
            </w:tcBorders>
          </w:tcPr>
          <w:p w14:paraId="1F83FE0D" w14:textId="77777777" w:rsidR="006B49F9" w:rsidRDefault="006B49F9" w:rsidP="006B49F9">
            <w:pPr>
              <w:pStyle w:val="TableParagraph"/>
              <w:rPr>
                <w:sz w:val="16"/>
              </w:rPr>
            </w:pPr>
          </w:p>
        </w:tc>
        <w:tc>
          <w:tcPr>
            <w:tcW w:w="7525" w:type="dxa"/>
            <w:tcBorders>
              <w:top w:val="single" w:sz="6" w:space="0" w:color="000000"/>
              <w:left w:val="single" w:sz="8" w:space="0" w:color="000000"/>
              <w:right w:val="single" w:sz="6" w:space="0" w:color="000000"/>
            </w:tcBorders>
            <w:shd w:val="clear" w:color="auto" w:fill="FFC000"/>
          </w:tcPr>
          <w:p w14:paraId="25B5F292" w14:textId="340B20F8" w:rsidR="006B49F9" w:rsidRDefault="006B49F9" w:rsidP="006B49F9">
            <w:pPr>
              <w:pStyle w:val="TableParagraph"/>
              <w:spacing w:before="28" w:line="190" w:lineRule="atLeast"/>
              <w:ind w:left="452" w:right="50" w:hanging="246"/>
              <w:jc w:val="both"/>
              <w:rPr>
                <w:sz w:val="16"/>
              </w:rPr>
            </w:pPr>
            <w:r>
              <w:rPr>
                <w:sz w:val="18"/>
              </w:rPr>
              <w:t>1.</w:t>
            </w:r>
            <w:r>
              <w:rPr>
                <w:sz w:val="18"/>
              </w:rPr>
              <w:tab/>
              <w:t xml:space="preserve">The system </w:t>
            </w:r>
            <w:r>
              <w:rPr>
                <w:b/>
                <w:sz w:val="18"/>
              </w:rPr>
              <w:t xml:space="preserve">SHALL </w:t>
            </w:r>
            <w:r>
              <w:rPr>
                <w:sz w:val="18"/>
              </w:rPr>
              <w:t>provide the ability to create nutrition</w:t>
            </w:r>
            <w:r>
              <w:rPr>
                <w:spacing w:val="-1"/>
                <w:sz w:val="18"/>
              </w:rPr>
              <w:t xml:space="preserve"> </w:t>
            </w:r>
            <w:r>
              <w:rPr>
                <w:sz w:val="18"/>
              </w:rPr>
              <w:t>assessments.</w:t>
            </w:r>
          </w:p>
        </w:tc>
        <w:tc>
          <w:tcPr>
            <w:tcW w:w="957" w:type="dxa"/>
            <w:tcBorders>
              <w:top w:val="single" w:sz="6" w:space="0" w:color="000000"/>
              <w:left w:val="single" w:sz="6" w:space="0" w:color="000000"/>
              <w:right w:val="single" w:sz="6" w:space="0" w:color="000000"/>
            </w:tcBorders>
            <w:shd w:val="clear" w:color="auto" w:fill="FFC000"/>
            <w:vAlign w:val="center"/>
          </w:tcPr>
          <w:p w14:paraId="177AD0A0" w14:textId="77777777" w:rsidR="006B49F9" w:rsidRDefault="006B49F9" w:rsidP="006B49F9">
            <w:pPr>
              <w:pStyle w:val="TableParagraph"/>
              <w:ind w:left="0"/>
              <w:jc w:val="center"/>
              <w:rPr>
                <w:sz w:val="16"/>
              </w:rPr>
            </w:pPr>
            <w:r>
              <w:rPr>
                <w:sz w:val="16"/>
              </w:rPr>
              <w:t>195</w:t>
            </w:r>
          </w:p>
        </w:tc>
        <w:tc>
          <w:tcPr>
            <w:tcW w:w="957" w:type="dxa"/>
            <w:tcBorders>
              <w:top w:val="single" w:sz="6" w:space="0" w:color="000000"/>
              <w:left w:val="single" w:sz="6" w:space="0" w:color="000000"/>
              <w:right w:val="single" w:sz="6" w:space="0" w:color="000000"/>
            </w:tcBorders>
            <w:shd w:val="clear" w:color="auto" w:fill="FFC000"/>
            <w:vAlign w:val="center"/>
          </w:tcPr>
          <w:p w14:paraId="3CED887E" w14:textId="1BF76518" w:rsidR="006B49F9" w:rsidRDefault="00000FEF" w:rsidP="006B49F9">
            <w:pPr>
              <w:pStyle w:val="TableParagraph"/>
              <w:ind w:left="0"/>
              <w:jc w:val="center"/>
              <w:rPr>
                <w:sz w:val="17"/>
              </w:rPr>
            </w:pPr>
            <w:r>
              <w:rPr>
                <w:sz w:val="17"/>
              </w:rPr>
              <w:t>N/C</w:t>
            </w:r>
          </w:p>
        </w:tc>
        <w:tc>
          <w:tcPr>
            <w:tcW w:w="957" w:type="dxa"/>
            <w:tcBorders>
              <w:top w:val="single" w:sz="6" w:space="0" w:color="000000"/>
              <w:left w:val="single" w:sz="6" w:space="0" w:color="000000"/>
              <w:right w:val="single" w:sz="6" w:space="0" w:color="000000"/>
            </w:tcBorders>
            <w:shd w:val="clear" w:color="auto" w:fill="FFC000"/>
            <w:vAlign w:val="center"/>
          </w:tcPr>
          <w:p w14:paraId="7B07AB15" w14:textId="53108C91" w:rsidR="006B49F9" w:rsidRDefault="006B49F9" w:rsidP="006B49F9">
            <w:pPr>
              <w:pStyle w:val="TableParagraph"/>
              <w:ind w:left="0"/>
              <w:jc w:val="center"/>
              <w:rPr>
                <w:sz w:val="17"/>
              </w:rPr>
            </w:pPr>
          </w:p>
        </w:tc>
      </w:tr>
      <w:tr w:rsidR="006B49F9" w14:paraId="58F441D8" w14:textId="574DD31A" w:rsidTr="003577CB">
        <w:trPr>
          <w:trHeight w:val="433"/>
        </w:trPr>
        <w:tc>
          <w:tcPr>
            <w:tcW w:w="2401" w:type="dxa"/>
            <w:vMerge/>
            <w:tcBorders>
              <w:right w:val="single" w:sz="8" w:space="0" w:color="000000"/>
            </w:tcBorders>
          </w:tcPr>
          <w:p w14:paraId="1169CC46" w14:textId="77777777" w:rsidR="006B49F9" w:rsidRDefault="006B49F9" w:rsidP="006B49F9">
            <w:pPr>
              <w:pStyle w:val="TableParagraph"/>
              <w:rPr>
                <w:sz w:val="16"/>
              </w:rPr>
            </w:pPr>
          </w:p>
        </w:tc>
        <w:tc>
          <w:tcPr>
            <w:tcW w:w="7525" w:type="dxa"/>
            <w:tcBorders>
              <w:top w:val="single" w:sz="8" w:space="0" w:color="000000"/>
              <w:left w:val="single" w:sz="8" w:space="0" w:color="000000"/>
              <w:right w:val="single" w:sz="6" w:space="0" w:color="000000"/>
            </w:tcBorders>
            <w:shd w:val="clear" w:color="auto" w:fill="FFC000"/>
          </w:tcPr>
          <w:p w14:paraId="22CE5AD8" w14:textId="7A30D947" w:rsidR="006B49F9" w:rsidRDefault="006B49F9" w:rsidP="006B49F9">
            <w:pPr>
              <w:pStyle w:val="TableParagraph"/>
              <w:tabs>
                <w:tab w:val="left" w:pos="465"/>
              </w:tabs>
              <w:ind w:left="465" w:right="479" w:hanging="360"/>
              <w:rPr>
                <w:sz w:val="16"/>
              </w:rPr>
            </w:pPr>
            <w:r>
              <w:rPr>
                <w:sz w:val="18"/>
              </w:rPr>
              <w:t>2.</w:t>
            </w:r>
            <w:r>
              <w:rPr>
                <w:sz w:val="18"/>
              </w:rPr>
              <w:tab/>
              <w:t xml:space="preserve">The system </w:t>
            </w:r>
            <w:r>
              <w:rPr>
                <w:b/>
                <w:sz w:val="18"/>
              </w:rPr>
              <w:t xml:space="preserve">SHOULD </w:t>
            </w:r>
            <w:r>
              <w:rPr>
                <w:sz w:val="18"/>
              </w:rPr>
              <w:t>provide the ability to use standardized</w:t>
            </w:r>
            <w:r>
              <w:rPr>
                <w:spacing w:val="-11"/>
                <w:sz w:val="18"/>
              </w:rPr>
              <w:t xml:space="preserve"> </w:t>
            </w:r>
            <w:r>
              <w:rPr>
                <w:sz w:val="18"/>
              </w:rPr>
              <w:t>nutrition assessments where they exist.</w:t>
            </w:r>
          </w:p>
        </w:tc>
        <w:tc>
          <w:tcPr>
            <w:tcW w:w="957" w:type="dxa"/>
            <w:tcBorders>
              <w:top w:val="single" w:sz="8" w:space="0" w:color="000000"/>
              <w:left w:val="single" w:sz="6" w:space="0" w:color="000000"/>
              <w:right w:val="single" w:sz="6" w:space="0" w:color="000000"/>
            </w:tcBorders>
            <w:shd w:val="clear" w:color="auto" w:fill="FFC000"/>
            <w:vAlign w:val="center"/>
          </w:tcPr>
          <w:p w14:paraId="00D726B3" w14:textId="77777777" w:rsidR="006B49F9" w:rsidRDefault="006B49F9" w:rsidP="006B49F9">
            <w:pPr>
              <w:pStyle w:val="TableParagraph"/>
              <w:ind w:left="0"/>
              <w:jc w:val="center"/>
              <w:rPr>
                <w:sz w:val="16"/>
              </w:rPr>
            </w:pPr>
            <w:r>
              <w:rPr>
                <w:sz w:val="16"/>
              </w:rPr>
              <w:t>196</w:t>
            </w:r>
          </w:p>
        </w:tc>
        <w:tc>
          <w:tcPr>
            <w:tcW w:w="957" w:type="dxa"/>
            <w:tcBorders>
              <w:top w:val="single" w:sz="8" w:space="0" w:color="000000"/>
              <w:left w:val="single" w:sz="6" w:space="0" w:color="000000"/>
              <w:right w:val="single" w:sz="6" w:space="0" w:color="000000"/>
            </w:tcBorders>
            <w:shd w:val="clear" w:color="auto" w:fill="FFC000"/>
            <w:vAlign w:val="center"/>
          </w:tcPr>
          <w:p w14:paraId="1911CC7B" w14:textId="4CC80A8A" w:rsidR="006B49F9" w:rsidRDefault="00000FEF" w:rsidP="006B49F9">
            <w:pPr>
              <w:pStyle w:val="TableParagraph"/>
              <w:ind w:left="0"/>
              <w:jc w:val="center"/>
              <w:rPr>
                <w:sz w:val="17"/>
              </w:rPr>
            </w:pPr>
            <w:r>
              <w:rPr>
                <w:sz w:val="17"/>
              </w:rPr>
              <w:t>N/C</w:t>
            </w:r>
          </w:p>
        </w:tc>
        <w:tc>
          <w:tcPr>
            <w:tcW w:w="957" w:type="dxa"/>
            <w:tcBorders>
              <w:top w:val="single" w:sz="8" w:space="0" w:color="000000"/>
              <w:left w:val="single" w:sz="6" w:space="0" w:color="000000"/>
              <w:right w:val="single" w:sz="6" w:space="0" w:color="000000"/>
            </w:tcBorders>
            <w:shd w:val="clear" w:color="auto" w:fill="FFC000"/>
            <w:vAlign w:val="center"/>
          </w:tcPr>
          <w:p w14:paraId="5FA87F4F" w14:textId="0DFC09D4" w:rsidR="006B49F9" w:rsidRDefault="006B49F9" w:rsidP="006B49F9">
            <w:pPr>
              <w:pStyle w:val="TableParagraph"/>
              <w:ind w:left="0"/>
              <w:jc w:val="center"/>
              <w:rPr>
                <w:sz w:val="17"/>
              </w:rPr>
            </w:pPr>
          </w:p>
        </w:tc>
      </w:tr>
      <w:tr w:rsidR="006B49F9" w14:paraId="6C110167" w14:textId="5E28E4FF" w:rsidTr="003577CB">
        <w:trPr>
          <w:trHeight w:val="431"/>
        </w:trPr>
        <w:tc>
          <w:tcPr>
            <w:tcW w:w="2401" w:type="dxa"/>
            <w:vMerge/>
            <w:tcBorders>
              <w:right w:val="single" w:sz="8" w:space="0" w:color="000000"/>
            </w:tcBorders>
          </w:tcPr>
          <w:p w14:paraId="2D8EEABD" w14:textId="77777777" w:rsidR="006B49F9" w:rsidRDefault="006B49F9" w:rsidP="006B49F9">
            <w:pPr>
              <w:rPr>
                <w:sz w:val="2"/>
                <w:szCs w:val="2"/>
              </w:rPr>
            </w:pPr>
          </w:p>
        </w:tc>
        <w:tc>
          <w:tcPr>
            <w:tcW w:w="7525" w:type="dxa"/>
            <w:tcBorders>
              <w:left w:val="single" w:sz="8" w:space="0" w:color="000000"/>
              <w:right w:val="single" w:sz="6" w:space="0" w:color="000000"/>
            </w:tcBorders>
            <w:shd w:val="clear" w:color="auto" w:fill="FFC000"/>
          </w:tcPr>
          <w:p w14:paraId="5ED02FD9" w14:textId="5FCAF7A9" w:rsidR="006B49F9" w:rsidRDefault="006B49F9" w:rsidP="006B49F9">
            <w:pPr>
              <w:pStyle w:val="TableParagraph"/>
              <w:tabs>
                <w:tab w:val="left" w:pos="465"/>
              </w:tabs>
              <w:ind w:left="465" w:right="128" w:hanging="360"/>
              <w:rPr>
                <w:sz w:val="16"/>
              </w:rPr>
            </w:pPr>
            <w:r>
              <w:rPr>
                <w:sz w:val="18"/>
              </w:rPr>
              <w:t>3.</w:t>
            </w:r>
            <w:r>
              <w:rPr>
                <w:sz w:val="18"/>
              </w:rPr>
              <w:tab/>
              <w:t xml:space="preserve">The system </w:t>
            </w:r>
            <w:r>
              <w:rPr>
                <w:b/>
                <w:sz w:val="18"/>
              </w:rPr>
              <w:t xml:space="preserve">SHOULD </w:t>
            </w:r>
            <w:r>
              <w:rPr>
                <w:sz w:val="18"/>
              </w:rPr>
              <w:t>provide the ability to document using standard assessments germane to the age, gender, developmental state, and health condition as appropriate to the</w:t>
            </w:r>
            <w:r>
              <w:rPr>
                <w:spacing w:val="-5"/>
                <w:sz w:val="18"/>
              </w:rPr>
              <w:t xml:space="preserve"> </w:t>
            </w:r>
            <w:r>
              <w:rPr>
                <w:sz w:val="18"/>
              </w:rPr>
              <w:t>EHR user’s scope of practice.</w:t>
            </w:r>
          </w:p>
        </w:tc>
        <w:tc>
          <w:tcPr>
            <w:tcW w:w="957" w:type="dxa"/>
            <w:tcBorders>
              <w:left w:val="single" w:sz="6" w:space="0" w:color="000000"/>
              <w:right w:val="single" w:sz="6" w:space="0" w:color="000000"/>
            </w:tcBorders>
            <w:shd w:val="clear" w:color="auto" w:fill="FFC000"/>
            <w:vAlign w:val="center"/>
          </w:tcPr>
          <w:p w14:paraId="73C873D7" w14:textId="77777777" w:rsidR="006B49F9" w:rsidRDefault="006B49F9" w:rsidP="006B49F9">
            <w:pPr>
              <w:pStyle w:val="TableParagraph"/>
              <w:ind w:left="0"/>
              <w:jc w:val="center"/>
              <w:rPr>
                <w:sz w:val="16"/>
              </w:rPr>
            </w:pPr>
            <w:r>
              <w:rPr>
                <w:sz w:val="16"/>
              </w:rPr>
              <w:t>197</w:t>
            </w:r>
          </w:p>
        </w:tc>
        <w:tc>
          <w:tcPr>
            <w:tcW w:w="957" w:type="dxa"/>
            <w:tcBorders>
              <w:left w:val="single" w:sz="6" w:space="0" w:color="000000"/>
              <w:right w:val="single" w:sz="6" w:space="0" w:color="000000"/>
            </w:tcBorders>
            <w:shd w:val="clear" w:color="auto" w:fill="FFC000"/>
            <w:vAlign w:val="center"/>
          </w:tcPr>
          <w:p w14:paraId="1BAD14F0" w14:textId="5CB6FFD4" w:rsidR="006B49F9" w:rsidRDefault="00000FEF" w:rsidP="006B49F9">
            <w:pPr>
              <w:pStyle w:val="TableParagraph"/>
              <w:ind w:left="0"/>
              <w:jc w:val="center"/>
              <w:rPr>
                <w:sz w:val="16"/>
              </w:rPr>
            </w:pPr>
            <w:r>
              <w:rPr>
                <w:sz w:val="17"/>
              </w:rPr>
              <w:t>N/C</w:t>
            </w:r>
          </w:p>
        </w:tc>
        <w:tc>
          <w:tcPr>
            <w:tcW w:w="957" w:type="dxa"/>
            <w:tcBorders>
              <w:left w:val="single" w:sz="6" w:space="0" w:color="000000"/>
              <w:right w:val="single" w:sz="6" w:space="0" w:color="000000"/>
            </w:tcBorders>
            <w:shd w:val="clear" w:color="auto" w:fill="FFC000"/>
            <w:vAlign w:val="center"/>
          </w:tcPr>
          <w:p w14:paraId="61E5E8AC" w14:textId="5ADE4294" w:rsidR="006B49F9" w:rsidRDefault="006B49F9" w:rsidP="006B49F9">
            <w:pPr>
              <w:pStyle w:val="TableParagraph"/>
              <w:ind w:left="0"/>
              <w:jc w:val="center"/>
              <w:rPr>
                <w:sz w:val="16"/>
              </w:rPr>
            </w:pPr>
          </w:p>
        </w:tc>
      </w:tr>
      <w:tr w:rsidR="006B49F9" w14:paraId="5577CF9E" w14:textId="4C1BE6C0" w:rsidTr="003577CB">
        <w:trPr>
          <w:trHeight w:val="432"/>
        </w:trPr>
        <w:tc>
          <w:tcPr>
            <w:tcW w:w="2401" w:type="dxa"/>
            <w:vMerge/>
            <w:tcBorders>
              <w:right w:val="single" w:sz="8" w:space="0" w:color="000000"/>
            </w:tcBorders>
          </w:tcPr>
          <w:p w14:paraId="636FC7D3" w14:textId="77777777" w:rsidR="006B49F9" w:rsidRDefault="006B49F9" w:rsidP="006B49F9">
            <w:pPr>
              <w:rPr>
                <w:sz w:val="2"/>
                <w:szCs w:val="2"/>
              </w:rPr>
            </w:pPr>
          </w:p>
        </w:tc>
        <w:tc>
          <w:tcPr>
            <w:tcW w:w="7525" w:type="dxa"/>
            <w:tcBorders>
              <w:left w:val="single" w:sz="8" w:space="0" w:color="000000"/>
              <w:right w:val="single" w:sz="6" w:space="0" w:color="000000"/>
            </w:tcBorders>
            <w:shd w:val="clear" w:color="auto" w:fill="FFC000"/>
          </w:tcPr>
          <w:p w14:paraId="5251C9C9" w14:textId="11171156" w:rsidR="006B49F9" w:rsidRDefault="006B49F9" w:rsidP="006B49F9">
            <w:pPr>
              <w:pStyle w:val="TableParagraph"/>
              <w:tabs>
                <w:tab w:val="left" w:pos="465"/>
              </w:tabs>
              <w:spacing w:line="202" w:lineRule="exact"/>
              <w:ind w:left="105"/>
              <w:rPr>
                <w:sz w:val="16"/>
              </w:rPr>
            </w:pPr>
            <w:r>
              <w:rPr>
                <w:sz w:val="18"/>
              </w:rPr>
              <w:t>4.</w:t>
            </w:r>
            <w:r>
              <w:rPr>
                <w:sz w:val="18"/>
              </w:rPr>
              <w:tab/>
              <w:t xml:space="preserve">The system </w:t>
            </w:r>
            <w:r>
              <w:rPr>
                <w:b/>
                <w:sz w:val="18"/>
              </w:rPr>
              <w:t xml:space="preserve">SHOULD </w:t>
            </w:r>
            <w:r>
              <w:rPr>
                <w:sz w:val="18"/>
              </w:rPr>
              <w:t>provide</w:t>
            </w:r>
            <w:r>
              <w:rPr>
                <w:spacing w:val="-7"/>
                <w:sz w:val="18"/>
              </w:rPr>
              <w:t xml:space="preserve"> </w:t>
            </w:r>
            <w:r>
              <w:rPr>
                <w:sz w:val="18"/>
              </w:rPr>
              <w:t xml:space="preserve">the ability to capture data relevant to standard nutrition </w:t>
            </w:r>
            <w:r w:rsidR="00000FEF">
              <w:rPr>
                <w:sz w:val="18"/>
              </w:rPr>
              <w:t>a</w:t>
            </w:r>
            <w:r>
              <w:rPr>
                <w:sz w:val="18"/>
              </w:rPr>
              <w:t>ssessment.</w:t>
            </w:r>
          </w:p>
        </w:tc>
        <w:tc>
          <w:tcPr>
            <w:tcW w:w="957" w:type="dxa"/>
            <w:tcBorders>
              <w:left w:val="single" w:sz="6" w:space="0" w:color="000000"/>
              <w:right w:val="single" w:sz="6" w:space="0" w:color="000000"/>
            </w:tcBorders>
            <w:shd w:val="clear" w:color="auto" w:fill="FFC000"/>
            <w:vAlign w:val="center"/>
          </w:tcPr>
          <w:p w14:paraId="26B6FF95" w14:textId="77777777" w:rsidR="006B49F9" w:rsidRDefault="006B49F9" w:rsidP="006B49F9">
            <w:pPr>
              <w:pStyle w:val="TableParagraph"/>
              <w:ind w:left="0"/>
              <w:jc w:val="center"/>
              <w:rPr>
                <w:sz w:val="16"/>
              </w:rPr>
            </w:pPr>
            <w:r>
              <w:rPr>
                <w:sz w:val="16"/>
              </w:rPr>
              <w:t>198</w:t>
            </w:r>
          </w:p>
        </w:tc>
        <w:tc>
          <w:tcPr>
            <w:tcW w:w="957" w:type="dxa"/>
            <w:tcBorders>
              <w:left w:val="single" w:sz="6" w:space="0" w:color="000000"/>
              <w:right w:val="single" w:sz="6" w:space="0" w:color="000000"/>
            </w:tcBorders>
            <w:shd w:val="clear" w:color="auto" w:fill="FFC000"/>
            <w:vAlign w:val="center"/>
          </w:tcPr>
          <w:p w14:paraId="2775F65E" w14:textId="43B0BEBC" w:rsidR="006B49F9" w:rsidRDefault="00000FEF" w:rsidP="006B49F9">
            <w:pPr>
              <w:pStyle w:val="TableParagraph"/>
              <w:ind w:left="0"/>
              <w:jc w:val="center"/>
              <w:rPr>
                <w:sz w:val="16"/>
              </w:rPr>
            </w:pPr>
            <w:r>
              <w:rPr>
                <w:sz w:val="17"/>
              </w:rPr>
              <w:t>N/C</w:t>
            </w:r>
          </w:p>
        </w:tc>
        <w:tc>
          <w:tcPr>
            <w:tcW w:w="957" w:type="dxa"/>
            <w:tcBorders>
              <w:left w:val="single" w:sz="6" w:space="0" w:color="000000"/>
              <w:right w:val="single" w:sz="6" w:space="0" w:color="000000"/>
            </w:tcBorders>
            <w:shd w:val="clear" w:color="auto" w:fill="FFC000"/>
            <w:vAlign w:val="center"/>
          </w:tcPr>
          <w:p w14:paraId="65702C8A" w14:textId="5A09079D" w:rsidR="006B49F9" w:rsidRDefault="006B49F9" w:rsidP="006B49F9">
            <w:pPr>
              <w:pStyle w:val="TableParagraph"/>
              <w:ind w:left="0"/>
              <w:jc w:val="center"/>
              <w:rPr>
                <w:sz w:val="16"/>
              </w:rPr>
            </w:pPr>
          </w:p>
        </w:tc>
      </w:tr>
      <w:tr w:rsidR="006B49F9" w14:paraId="7FED6C64" w14:textId="1B698D57" w:rsidTr="003577CB">
        <w:trPr>
          <w:trHeight w:val="431"/>
        </w:trPr>
        <w:tc>
          <w:tcPr>
            <w:tcW w:w="2401" w:type="dxa"/>
            <w:vMerge/>
            <w:tcBorders>
              <w:right w:val="single" w:sz="8" w:space="0" w:color="000000"/>
            </w:tcBorders>
          </w:tcPr>
          <w:p w14:paraId="7064CE17" w14:textId="77777777" w:rsidR="006B49F9" w:rsidRDefault="006B49F9" w:rsidP="006B49F9">
            <w:pPr>
              <w:rPr>
                <w:sz w:val="2"/>
                <w:szCs w:val="2"/>
              </w:rPr>
            </w:pPr>
          </w:p>
        </w:tc>
        <w:tc>
          <w:tcPr>
            <w:tcW w:w="7525" w:type="dxa"/>
            <w:tcBorders>
              <w:left w:val="single" w:sz="8" w:space="0" w:color="000000"/>
              <w:right w:val="single" w:sz="6" w:space="0" w:color="000000"/>
            </w:tcBorders>
            <w:shd w:val="clear" w:color="auto" w:fill="FFC000"/>
          </w:tcPr>
          <w:p w14:paraId="6643458F" w14:textId="1BE4C8B4" w:rsidR="006B49F9" w:rsidRDefault="006B49F9" w:rsidP="006B49F9">
            <w:pPr>
              <w:pStyle w:val="TableParagraph"/>
              <w:tabs>
                <w:tab w:val="left" w:pos="465"/>
              </w:tabs>
              <w:ind w:left="465" w:right="517" w:hanging="360"/>
              <w:rPr>
                <w:sz w:val="16"/>
              </w:rPr>
            </w:pPr>
            <w:r>
              <w:rPr>
                <w:sz w:val="18"/>
              </w:rPr>
              <w:t>5.</w:t>
            </w:r>
            <w:r>
              <w:rPr>
                <w:sz w:val="18"/>
              </w:rPr>
              <w:tab/>
              <w:t xml:space="preserve">The system </w:t>
            </w:r>
            <w:r>
              <w:rPr>
                <w:b/>
                <w:sz w:val="18"/>
              </w:rPr>
              <w:t xml:space="preserve">SHOULD </w:t>
            </w:r>
            <w:r>
              <w:rPr>
                <w:sz w:val="18"/>
              </w:rPr>
              <w:t>provide the ability to capture additional data to augment the standard assessments relative to variances in</w:t>
            </w:r>
            <w:r>
              <w:rPr>
                <w:spacing w:val="-6"/>
                <w:sz w:val="18"/>
              </w:rPr>
              <w:t xml:space="preserve"> </w:t>
            </w:r>
            <w:r>
              <w:rPr>
                <w:sz w:val="18"/>
              </w:rPr>
              <w:t>medical conditions.</w:t>
            </w:r>
          </w:p>
        </w:tc>
        <w:tc>
          <w:tcPr>
            <w:tcW w:w="957" w:type="dxa"/>
            <w:tcBorders>
              <w:left w:val="single" w:sz="6" w:space="0" w:color="000000"/>
              <w:right w:val="single" w:sz="6" w:space="0" w:color="000000"/>
            </w:tcBorders>
            <w:shd w:val="clear" w:color="auto" w:fill="FFC000"/>
            <w:vAlign w:val="center"/>
          </w:tcPr>
          <w:p w14:paraId="3DD06CDF" w14:textId="77777777" w:rsidR="006B49F9" w:rsidRDefault="006B49F9" w:rsidP="006B49F9">
            <w:pPr>
              <w:pStyle w:val="TableParagraph"/>
              <w:ind w:left="0"/>
              <w:jc w:val="center"/>
              <w:rPr>
                <w:sz w:val="16"/>
              </w:rPr>
            </w:pPr>
            <w:r>
              <w:rPr>
                <w:sz w:val="16"/>
              </w:rPr>
              <w:t>199</w:t>
            </w:r>
          </w:p>
        </w:tc>
        <w:tc>
          <w:tcPr>
            <w:tcW w:w="957" w:type="dxa"/>
            <w:tcBorders>
              <w:left w:val="single" w:sz="6" w:space="0" w:color="000000"/>
              <w:right w:val="single" w:sz="6" w:space="0" w:color="000000"/>
            </w:tcBorders>
            <w:shd w:val="clear" w:color="auto" w:fill="FFC000"/>
            <w:vAlign w:val="center"/>
          </w:tcPr>
          <w:p w14:paraId="0B310872" w14:textId="74DFA143" w:rsidR="006B49F9" w:rsidRDefault="00000FEF" w:rsidP="006B49F9">
            <w:pPr>
              <w:pStyle w:val="TableParagraph"/>
              <w:ind w:left="0"/>
              <w:jc w:val="center"/>
              <w:rPr>
                <w:sz w:val="16"/>
              </w:rPr>
            </w:pPr>
            <w:r>
              <w:rPr>
                <w:sz w:val="17"/>
              </w:rPr>
              <w:t>N/C</w:t>
            </w:r>
          </w:p>
        </w:tc>
        <w:tc>
          <w:tcPr>
            <w:tcW w:w="957" w:type="dxa"/>
            <w:tcBorders>
              <w:left w:val="single" w:sz="6" w:space="0" w:color="000000"/>
              <w:right w:val="single" w:sz="6" w:space="0" w:color="000000"/>
            </w:tcBorders>
            <w:shd w:val="clear" w:color="auto" w:fill="FFC000"/>
            <w:vAlign w:val="center"/>
          </w:tcPr>
          <w:p w14:paraId="3B6008F7" w14:textId="73792FF0" w:rsidR="006B49F9" w:rsidRDefault="006B49F9" w:rsidP="006B49F9">
            <w:pPr>
              <w:pStyle w:val="TableParagraph"/>
              <w:ind w:left="0"/>
              <w:jc w:val="center"/>
              <w:rPr>
                <w:sz w:val="16"/>
              </w:rPr>
            </w:pPr>
          </w:p>
        </w:tc>
      </w:tr>
      <w:tr w:rsidR="006B49F9" w14:paraId="73474D91" w14:textId="6E44B4B5" w:rsidTr="003577CB">
        <w:trPr>
          <w:trHeight w:val="488"/>
        </w:trPr>
        <w:tc>
          <w:tcPr>
            <w:tcW w:w="2401" w:type="dxa"/>
            <w:vMerge/>
            <w:tcBorders>
              <w:right w:val="single" w:sz="8" w:space="0" w:color="000000"/>
            </w:tcBorders>
          </w:tcPr>
          <w:p w14:paraId="5264402C" w14:textId="77777777" w:rsidR="006B49F9" w:rsidRDefault="006B49F9" w:rsidP="006B49F9">
            <w:pPr>
              <w:rPr>
                <w:sz w:val="2"/>
                <w:szCs w:val="2"/>
              </w:rPr>
            </w:pPr>
          </w:p>
        </w:tc>
        <w:tc>
          <w:tcPr>
            <w:tcW w:w="7525" w:type="dxa"/>
            <w:tcBorders>
              <w:left w:val="single" w:sz="8" w:space="0" w:color="000000"/>
              <w:right w:val="single" w:sz="6" w:space="0" w:color="000000"/>
            </w:tcBorders>
            <w:shd w:val="clear" w:color="auto" w:fill="FFC000"/>
          </w:tcPr>
          <w:p w14:paraId="6AFEBDF6" w14:textId="12E4C5C1" w:rsidR="006B49F9" w:rsidRDefault="006B49F9" w:rsidP="006B49F9">
            <w:pPr>
              <w:pStyle w:val="TableParagraph"/>
              <w:tabs>
                <w:tab w:val="left" w:pos="465"/>
              </w:tabs>
              <w:ind w:left="465" w:right="125" w:hanging="360"/>
              <w:rPr>
                <w:sz w:val="16"/>
              </w:rPr>
            </w:pPr>
            <w:r>
              <w:rPr>
                <w:sz w:val="18"/>
              </w:rPr>
              <w:t>6.</w:t>
            </w:r>
            <w:r>
              <w:rPr>
                <w:sz w:val="18"/>
              </w:rPr>
              <w:tab/>
              <w:t xml:space="preserve">The system </w:t>
            </w:r>
            <w:r>
              <w:rPr>
                <w:b/>
                <w:sz w:val="18"/>
              </w:rPr>
              <w:t xml:space="preserve">SHOULD </w:t>
            </w:r>
            <w:r>
              <w:rPr>
                <w:sz w:val="18"/>
              </w:rPr>
              <w:t>provide the ability to link data from a</w:t>
            </w:r>
            <w:r>
              <w:rPr>
                <w:spacing w:val="-12"/>
                <w:sz w:val="18"/>
              </w:rPr>
              <w:t xml:space="preserve"> </w:t>
            </w:r>
            <w:r>
              <w:rPr>
                <w:sz w:val="18"/>
              </w:rPr>
              <w:t>standard assessment and nutrition assessment to a problem list.</w:t>
            </w:r>
          </w:p>
        </w:tc>
        <w:tc>
          <w:tcPr>
            <w:tcW w:w="957" w:type="dxa"/>
            <w:tcBorders>
              <w:left w:val="single" w:sz="6" w:space="0" w:color="000000"/>
              <w:right w:val="single" w:sz="6" w:space="0" w:color="000000"/>
            </w:tcBorders>
            <w:shd w:val="clear" w:color="auto" w:fill="FFC000"/>
            <w:vAlign w:val="center"/>
          </w:tcPr>
          <w:p w14:paraId="7512F4D4" w14:textId="77777777" w:rsidR="006B49F9" w:rsidRDefault="006B49F9" w:rsidP="006B49F9">
            <w:pPr>
              <w:pStyle w:val="TableParagraph"/>
              <w:ind w:left="0"/>
              <w:jc w:val="center"/>
              <w:rPr>
                <w:sz w:val="16"/>
              </w:rPr>
            </w:pPr>
            <w:r>
              <w:rPr>
                <w:sz w:val="16"/>
              </w:rPr>
              <w:t>200</w:t>
            </w:r>
          </w:p>
        </w:tc>
        <w:tc>
          <w:tcPr>
            <w:tcW w:w="957" w:type="dxa"/>
            <w:tcBorders>
              <w:left w:val="single" w:sz="6" w:space="0" w:color="000000"/>
              <w:right w:val="single" w:sz="6" w:space="0" w:color="000000"/>
            </w:tcBorders>
            <w:shd w:val="clear" w:color="auto" w:fill="FFC000"/>
            <w:vAlign w:val="center"/>
          </w:tcPr>
          <w:p w14:paraId="5579A81A" w14:textId="58FEC1CC" w:rsidR="006B49F9" w:rsidRDefault="00000FEF" w:rsidP="006B49F9">
            <w:pPr>
              <w:pStyle w:val="TableParagraph"/>
              <w:ind w:left="0"/>
              <w:jc w:val="center"/>
              <w:rPr>
                <w:sz w:val="17"/>
              </w:rPr>
            </w:pPr>
            <w:r>
              <w:rPr>
                <w:sz w:val="17"/>
              </w:rPr>
              <w:t>N/C</w:t>
            </w:r>
          </w:p>
        </w:tc>
        <w:tc>
          <w:tcPr>
            <w:tcW w:w="957" w:type="dxa"/>
            <w:tcBorders>
              <w:left w:val="single" w:sz="6" w:space="0" w:color="000000"/>
              <w:right w:val="single" w:sz="6" w:space="0" w:color="000000"/>
            </w:tcBorders>
            <w:shd w:val="clear" w:color="auto" w:fill="FFC000"/>
            <w:vAlign w:val="center"/>
          </w:tcPr>
          <w:p w14:paraId="5CD580CF" w14:textId="731DB36F" w:rsidR="006B49F9" w:rsidRDefault="006B49F9" w:rsidP="006B49F9">
            <w:pPr>
              <w:pStyle w:val="TableParagraph"/>
              <w:ind w:left="0"/>
              <w:jc w:val="center"/>
              <w:rPr>
                <w:sz w:val="17"/>
              </w:rPr>
            </w:pPr>
          </w:p>
        </w:tc>
      </w:tr>
      <w:tr w:rsidR="006B49F9" w14:paraId="62FF588D" w14:textId="05BB6530" w:rsidTr="003577CB">
        <w:trPr>
          <w:trHeight w:val="431"/>
        </w:trPr>
        <w:tc>
          <w:tcPr>
            <w:tcW w:w="2401" w:type="dxa"/>
            <w:vMerge/>
            <w:tcBorders>
              <w:right w:val="single" w:sz="8" w:space="0" w:color="000000"/>
            </w:tcBorders>
          </w:tcPr>
          <w:p w14:paraId="1177AAE4" w14:textId="77777777" w:rsidR="006B49F9" w:rsidRDefault="006B49F9" w:rsidP="006B49F9">
            <w:pPr>
              <w:rPr>
                <w:sz w:val="2"/>
                <w:szCs w:val="2"/>
              </w:rPr>
            </w:pPr>
          </w:p>
        </w:tc>
        <w:tc>
          <w:tcPr>
            <w:tcW w:w="7525" w:type="dxa"/>
            <w:tcBorders>
              <w:left w:val="single" w:sz="8" w:space="0" w:color="000000"/>
              <w:right w:val="single" w:sz="6" w:space="0" w:color="000000"/>
            </w:tcBorders>
            <w:shd w:val="clear" w:color="auto" w:fill="FFC000"/>
          </w:tcPr>
          <w:p w14:paraId="36E3A001" w14:textId="5FDA20C6" w:rsidR="006B49F9" w:rsidRDefault="006B49F9" w:rsidP="006B49F9">
            <w:pPr>
              <w:pStyle w:val="TableParagraph"/>
              <w:tabs>
                <w:tab w:val="left" w:pos="465"/>
              </w:tabs>
              <w:spacing w:line="242" w:lineRule="auto"/>
              <w:ind w:left="465" w:right="404" w:hanging="360"/>
              <w:rPr>
                <w:sz w:val="16"/>
              </w:rPr>
            </w:pPr>
            <w:r>
              <w:rPr>
                <w:sz w:val="18"/>
              </w:rPr>
              <w:t>7.</w:t>
            </w:r>
            <w:r>
              <w:rPr>
                <w:sz w:val="18"/>
              </w:rPr>
              <w:tab/>
              <w:t xml:space="preserve">The system </w:t>
            </w:r>
            <w:r>
              <w:rPr>
                <w:b/>
                <w:sz w:val="18"/>
              </w:rPr>
              <w:t xml:space="preserve">SHOULD </w:t>
            </w:r>
            <w:r>
              <w:rPr>
                <w:sz w:val="18"/>
              </w:rPr>
              <w:t>provide the ability to link data from a</w:t>
            </w:r>
            <w:r>
              <w:rPr>
                <w:spacing w:val="-12"/>
                <w:sz w:val="18"/>
              </w:rPr>
              <w:t xml:space="preserve"> </w:t>
            </w:r>
            <w:r>
              <w:rPr>
                <w:sz w:val="18"/>
              </w:rPr>
              <w:t>standard assessment and nutrition assessment to an individual care plan.</w:t>
            </w:r>
          </w:p>
        </w:tc>
        <w:tc>
          <w:tcPr>
            <w:tcW w:w="957" w:type="dxa"/>
            <w:tcBorders>
              <w:left w:val="single" w:sz="6" w:space="0" w:color="000000"/>
              <w:right w:val="single" w:sz="6" w:space="0" w:color="000000"/>
            </w:tcBorders>
            <w:shd w:val="clear" w:color="auto" w:fill="FFC000"/>
            <w:vAlign w:val="center"/>
          </w:tcPr>
          <w:p w14:paraId="557E2286" w14:textId="77777777" w:rsidR="006B49F9" w:rsidRDefault="006B49F9" w:rsidP="006B49F9">
            <w:pPr>
              <w:pStyle w:val="TableParagraph"/>
              <w:ind w:left="0"/>
              <w:jc w:val="center"/>
              <w:rPr>
                <w:sz w:val="16"/>
              </w:rPr>
            </w:pPr>
            <w:r>
              <w:rPr>
                <w:sz w:val="16"/>
              </w:rPr>
              <w:t>201</w:t>
            </w:r>
          </w:p>
        </w:tc>
        <w:tc>
          <w:tcPr>
            <w:tcW w:w="957" w:type="dxa"/>
            <w:tcBorders>
              <w:left w:val="single" w:sz="6" w:space="0" w:color="000000"/>
              <w:right w:val="single" w:sz="6" w:space="0" w:color="000000"/>
            </w:tcBorders>
            <w:shd w:val="clear" w:color="auto" w:fill="FFC000"/>
            <w:vAlign w:val="center"/>
          </w:tcPr>
          <w:p w14:paraId="340276F3" w14:textId="5EE5C940" w:rsidR="006B49F9" w:rsidRDefault="00000FEF" w:rsidP="006B49F9">
            <w:pPr>
              <w:pStyle w:val="TableParagraph"/>
              <w:ind w:left="0"/>
              <w:jc w:val="center"/>
              <w:rPr>
                <w:sz w:val="16"/>
              </w:rPr>
            </w:pPr>
            <w:r>
              <w:rPr>
                <w:sz w:val="17"/>
              </w:rPr>
              <w:t>N/C</w:t>
            </w:r>
          </w:p>
        </w:tc>
        <w:tc>
          <w:tcPr>
            <w:tcW w:w="957" w:type="dxa"/>
            <w:tcBorders>
              <w:left w:val="single" w:sz="6" w:space="0" w:color="000000"/>
              <w:right w:val="single" w:sz="6" w:space="0" w:color="000000"/>
            </w:tcBorders>
            <w:shd w:val="clear" w:color="auto" w:fill="FFC000"/>
            <w:vAlign w:val="center"/>
          </w:tcPr>
          <w:p w14:paraId="012589B4" w14:textId="3732D42C" w:rsidR="006B49F9" w:rsidRDefault="006B49F9" w:rsidP="006B49F9">
            <w:pPr>
              <w:pStyle w:val="TableParagraph"/>
              <w:ind w:left="0"/>
              <w:jc w:val="center"/>
              <w:rPr>
                <w:sz w:val="16"/>
              </w:rPr>
            </w:pPr>
          </w:p>
        </w:tc>
      </w:tr>
      <w:tr w:rsidR="006B49F9" w14:paraId="7E82EF30" w14:textId="182078C3" w:rsidTr="003577CB">
        <w:trPr>
          <w:trHeight w:val="432"/>
        </w:trPr>
        <w:tc>
          <w:tcPr>
            <w:tcW w:w="2401" w:type="dxa"/>
            <w:vMerge/>
            <w:tcBorders>
              <w:right w:val="single" w:sz="8" w:space="0" w:color="000000"/>
            </w:tcBorders>
          </w:tcPr>
          <w:p w14:paraId="78F50C4F" w14:textId="77777777" w:rsidR="006B49F9" w:rsidRDefault="006B49F9" w:rsidP="006B49F9">
            <w:pPr>
              <w:rPr>
                <w:sz w:val="2"/>
                <w:szCs w:val="2"/>
              </w:rPr>
            </w:pPr>
          </w:p>
        </w:tc>
        <w:tc>
          <w:tcPr>
            <w:tcW w:w="7525" w:type="dxa"/>
            <w:tcBorders>
              <w:left w:val="single" w:sz="8" w:space="0" w:color="000000"/>
              <w:right w:val="single" w:sz="6" w:space="0" w:color="000000"/>
            </w:tcBorders>
            <w:shd w:val="clear" w:color="auto" w:fill="FFC000"/>
          </w:tcPr>
          <w:p w14:paraId="6BE632E6" w14:textId="74F8CB57" w:rsidR="006B49F9" w:rsidRDefault="006B49F9" w:rsidP="006B49F9">
            <w:pPr>
              <w:pStyle w:val="TableParagraph"/>
              <w:tabs>
                <w:tab w:val="left" w:pos="465"/>
              </w:tabs>
              <w:ind w:left="465" w:right="183" w:hanging="360"/>
              <w:rPr>
                <w:sz w:val="16"/>
              </w:rPr>
            </w:pPr>
            <w:r>
              <w:rPr>
                <w:sz w:val="18"/>
              </w:rPr>
              <w:t>8.</w:t>
            </w:r>
            <w:r>
              <w:rPr>
                <w:sz w:val="18"/>
              </w:rPr>
              <w:tab/>
              <w:t xml:space="preserve">The system </w:t>
            </w:r>
            <w:r>
              <w:rPr>
                <w:b/>
                <w:sz w:val="18"/>
              </w:rPr>
              <w:t xml:space="preserve">MAY </w:t>
            </w:r>
            <w:r>
              <w:rPr>
                <w:sz w:val="18"/>
              </w:rPr>
              <w:t>provide the ability</w:t>
            </w:r>
            <w:r>
              <w:rPr>
                <w:spacing w:val="-16"/>
                <w:sz w:val="18"/>
              </w:rPr>
              <w:t xml:space="preserve"> </w:t>
            </w:r>
            <w:r>
              <w:rPr>
                <w:sz w:val="18"/>
              </w:rPr>
              <w:t>to link nutrient intake analysis data from external sources, laboratory results, nutrient intake analysis, and radiographic results to the</w:t>
            </w:r>
            <w:r>
              <w:rPr>
                <w:spacing w:val="-7"/>
                <w:sz w:val="18"/>
              </w:rPr>
              <w:t xml:space="preserve"> </w:t>
            </w:r>
            <w:r>
              <w:rPr>
                <w:sz w:val="18"/>
              </w:rPr>
              <w:t>standard assessment.</w:t>
            </w:r>
          </w:p>
        </w:tc>
        <w:tc>
          <w:tcPr>
            <w:tcW w:w="957" w:type="dxa"/>
            <w:tcBorders>
              <w:left w:val="single" w:sz="6" w:space="0" w:color="000000"/>
              <w:right w:val="single" w:sz="6" w:space="0" w:color="000000"/>
            </w:tcBorders>
            <w:shd w:val="clear" w:color="auto" w:fill="FFC000"/>
            <w:vAlign w:val="center"/>
          </w:tcPr>
          <w:p w14:paraId="793B99A9" w14:textId="77777777" w:rsidR="006B49F9" w:rsidRDefault="006B49F9" w:rsidP="006B49F9">
            <w:pPr>
              <w:pStyle w:val="TableParagraph"/>
              <w:ind w:left="0"/>
              <w:jc w:val="center"/>
              <w:rPr>
                <w:sz w:val="16"/>
              </w:rPr>
            </w:pPr>
            <w:r>
              <w:rPr>
                <w:sz w:val="16"/>
              </w:rPr>
              <w:t>202</w:t>
            </w:r>
          </w:p>
        </w:tc>
        <w:tc>
          <w:tcPr>
            <w:tcW w:w="957" w:type="dxa"/>
            <w:tcBorders>
              <w:left w:val="single" w:sz="6" w:space="0" w:color="000000"/>
              <w:right w:val="single" w:sz="6" w:space="0" w:color="000000"/>
            </w:tcBorders>
            <w:shd w:val="clear" w:color="auto" w:fill="FFC000"/>
            <w:vAlign w:val="center"/>
          </w:tcPr>
          <w:p w14:paraId="7A4D0AE6" w14:textId="680EE808" w:rsidR="006B49F9" w:rsidRDefault="00000FEF" w:rsidP="006B49F9">
            <w:pPr>
              <w:pStyle w:val="TableParagraph"/>
              <w:ind w:left="0"/>
              <w:jc w:val="center"/>
              <w:rPr>
                <w:sz w:val="16"/>
              </w:rPr>
            </w:pPr>
            <w:r>
              <w:rPr>
                <w:sz w:val="17"/>
              </w:rPr>
              <w:t>N/C</w:t>
            </w:r>
          </w:p>
        </w:tc>
        <w:tc>
          <w:tcPr>
            <w:tcW w:w="957" w:type="dxa"/>
            <w:tcBorders>
              <w:left w:val="single" w:sz="6" w:space="0" w:color="000000"/>
              <w:right w:val="single" w:sz="6" w:space="0" w:color="000000"/>
            </w:tcBorders>
            <w:shd w:val="clear" w:color="auto" w:fill="FFC000"/>
            <w:vAlign w:val="center"/>
          </w:tcPr>
          <w:p w14:paraId="30C5976D" w14:textId="5D9A0F62" w:rsidR="006B49F9" w:rsidRDefault="006B49F9" w:rsidP="006B49F9">
            <w:pPr>
              <w:pStyle w:val="TableParagraph"/>
              <w:ind w:left="0"/>
              <w:jc w:val="center"/>
              <w:rPr>
                <w:sz w:val="16"/>
              </w:rPr>
            </w:pPr>
          </w:p>
        </w:tc>
      </w:tr>
      <w:tr w:rsidR="006B49F9" w14:paraId="05469390" w14:textId="274EF39F" w:rsidTr="003577CB">
        <w:trPr>
          <w:trHeight w:val="137"/>
        </w:trPr>
        <w:tc>
          <w:tcPr>
            <w:tcW w:w="2401" w:type="dxa"/>
            <w:vMerge/>
            <w:tcBorders>
              <w:right w:val="single" w:sz="8" w:space="0" w:color="000000"/>
            </w:tcBorders>
          </w:tcPr>
          <w:p w14:paraId="001EFBF4" w14:textId="77777777" w:rsidR="006B49F9" w:rsidRDefault="006B49F9" w:rsidP="006B49F9">
            <w:pPr>
              <w:rPr>
                <w:sz w:val="2"/>
                <w:szCs w:val="2"/>
              </w:rPr>
            </w:pPr>
          </w:p>
        </w:tc>
        <w:tc>
          <w:tcPr>
            <w:tcW w:w="7525" w:type="dxa"/>
            <w:tcBorders>
              <w:left w:val="single" w:sz="8" w:space="0" w:color="000000"/>
              <w:right w:val="single" w:sz="6" w:space="0" w:color="000000"/>
            </w:tcBorders>
            <w:shd w:val="clear" w:color="auto" w:fill="FFC000"/>
          </w:tcPr>
          <w:p w14:paraId="3FB46854" w14:textId="48AF5BA8" w:rsidR="006B49F9" w:rsidRDefault="006B49F9" w:rsidP="006B49F9">
            <w:pPr>
              <w:pStyle w:val="TableParagraph"/>
              <w:tabs>
                <w:tab w:val="left" w:pos="465"/>
              </w:tabs>
              <w:ind w:left="465" w:right="181" w:hanging="360"/>
              <w:rPr>
                <w:sz w:val="16"/>
              </w:rPr>
            </w:pPr>
            <w:r>
              <w:rPr>
                <w:sz w:val="18"/>
              </w:rPr>
              <w:t>9.</w:t>
            </w:r>
            <w:r>
              <w:rPr>
                <w:sz w:val="18"/>
              </w:rPr>
              <w:tab/>
              <w:t xml:space="preserve">The system </w:t>
            </w:r>
            <w:r>
              <w:rPr>
                <w:b/>
                <w:sz w:val="18"/>
              </w:rPr>
              <w:t xml:space="preserve">SHOULD </w:t>
            </w:r>
            <w:r>
              <w:rPr>
                <w:sz w:val="18"/>
              </w:rPr>
              <w:t>provide the ability to compare documented data against standardized curves and</w:t>
            </w:r>
            <w:r>
              <w:rPr>
                <w:spacing w:val="-12"/>
                <w:sz w:val="18"/>
              </w:rPr>
              <w:t xml:space="preserve"> </w:t>
            </w:r>
            <w:r>
              <w:rPr>
                <w:sz w:val="18"/>
              </w:rPr>
              <w:t>display trends.</w:t>
            </w:r>
          </w:p>
        </w:tc>
        <w:tc>
          <w:tcPr>
            <w:tcW w:w="957" w:type="dxa"/>
            <w:tcBorders>
              <w:left w:val="single" w:sz="6" w:space="0" w:color="000000"/>
              <w:right w:val="single" w:sz="6" w:space="0" w:color="000000"/>
            </w:tcBorders>
            <w:shd w:val="clear" w:color="auto" w:fill="FFC000"/>
            <w:vAlign w:val="center"/>
          </w:tcPr>
          <w:p w14:paraId="07132A33" w14:textId="77777777" w:rsidR="006B49F9" w:rsidRDefault="006B49F9" w:rsidP="006B49F9">
            <w:pPr>
              <w:pStyle w:val="TableParagraph"/>
              <w:ind w:left="0"/>
              <w:jc w:val="center"/>
              <w:rPr>
                <w:sz w:val="16"/>
              </w:rPr>
            </w:pPr>
            <w:r>
              <w:rPr>
                <w:sz w:val="16"/>
              </w:rPr>
              <w:t>203</w:t>
            </w:r>
          </w:p>
        </w:tc>
        <w:tc>
          <w:tcPr>
            <w:tcW w:w="957" w:type="dxa"/>
            <w:tcBorders>
              <w:left w:val="single" w:sz="6" w:space="0" w:color="000000"/>
              <w:right w:val="single" w:sz="6" w:space="0" w:color="000000"/>
            </w:tcBorders>
            <w:shd w:val="clear" w:color="auto" w:fill="FFC000"/>
            <w:vAlign w:val="center"/>
          </w:tcPr>
          <w:p w14:paraId="630B0391" w14:textId="544F7ACE" w:rsidR="006B49F9" w:rsidRDefault="00000FEF" w:rsidP="006B49F9">
            <w:pPr>
              <w:pStyle w:val="TableParagraph"/>
              <w:ind w:left="0"/>
              <w:jc w:val="center"/>
              <w:rPr>
                <w:sz w:val="16"/>
              </w:rPr>
            </w:pPr>
            <w:r>
              <w:rPr>
                <w:sz w:val="17"/>
              </w:rPr>
              <w:t>N/C</w:t>
            </w:r>
          </w:p>
        </w:tc>
        <w:tc>
          <w:tcPr>
            <w:tcW w:w="957" w:type="dxa"/>
            <w:tcBorders>
              <w:left w:val="single" w:sz="6" w:space="0" w:color="000000"/>
              <w:right w:val="single" w:sz="6" w:space="0" w:color="000000"/>
            </w:tcBorders>
            <w:shd w:val="clear" w:color="auto" w:fill="FFC000"/>
            <w:vAlign w:val="center"/>
          </w:tcPr>
          <w:p w14:paraId="1AE4F3BE" w14:textId="78A813C2" w:rsidR="006B49F9" w:rsidRDefault="006B49F9" w:rsidP="006B49F9">
            <w:pPr>
              <w:pStyle w:val="TableParagraph"/>
              <w:ind w:left="0"/>
              <w:jc w:val="center"/>
              <w:rPr>
                <w:sz w:val="16"/>
              </w:rPr>
            </w:pPr>
          </w:p>
        </w:tc>
      </w:tr>
      <w:tr w:rsidR="006B49F9" w14:paraId="7588F6B9" w14:textId="5C677B1A" w:rsidTr="003577CB">
        <w:trPr>
          <w:trHeight w:val="173"/>
        </w:trPr>
        <w:tc>
          <w:tcPr>
            <w:tcW w:w="2401" w:type="dxa"/>
            <w:vMerge/>
            <w:tcBorders>
              <w:right w:val="single" w:sz="8" w:space="0" w:color="000000"/>
            </w:tcBorders>
          </w:tcPr>
          <w:p w14:paraId="7F97B527" w14:textId="77777777" w:rsidR="006B49F9" w:rsidRDefault="006B49F9" w:rsidP="006B49F9">
            <w:pPr>
              <w:rPr>
                <w:sz w:val="2"/>
                <w:szCs w:val="2"/>
              </w:rPr>
            </w:pPr>
          </w:p>
        </w:tc>
        <w:tc>
          <w:tcPr>
            <w:tcW w:w="7525" w:type="dxa"/>
            <w:tcBorders>
              <w:left w:val="single" w:sz="8" w:space="0" w:color="000000"/>
              <w:right w:val="single" w:sz="6" w:space="0" w:color="000000"/>
            </w:tcBorders>
            <w:shd w:val="clear" w:color="auto" w:fill="FFC000"/>
          </w:tcPr>
          <w:p w14:paraId="7A0DA20F" w14:textId="39A0721D" w:rsidR="006B49F9" w:rsidRDefault="006B49F9" w:rsidP="006B49F9">
            <w:pPr>
              <w:pStyle w:val="TableParagraph"/>
              <w:ind w:left="465" w:right="125" w:hanging="360"/>
              <w:rPr>
                <w:sz w:val="16"/>
              </w:rPr>
            </w:pPr>
            <w:r>
              <w:rPr>
                <w:sz w:val="18"/>
              </w:rPr>
              <w:t xml:space="preserve">10. The system </w:t>
            </w:r>
            <w:r>
              <w:rPr>
                <w:b/>
                <w:sz w:val="18"/>
              </w:rPr>
              <w:t xml:space="preserve">SHOULD </w:t>
            </w:r>
            <w:r>
              <w:rPr>
                <w:sz w:val="18"/>
              </w:rPr>
              <w:t>conform to function IN.1.4 (Patient Access Management).</w:t>
            </w:r>
          </w:p>
        </w:tc>
        <w:tc>
          <w:tcPr>
            <w:tcW w:w="957" w:type="dxa"/>
            <w:tcBorders>
              <w:left w:val="single" w:sz="6" w:space="0" w:color="000000"/>
              <w:right w:val="single" w:sz="6" w:space="0" w:color="000000"/>
            </w:tcBorders>
            <w:shd w:val="clear" w:color="auto" w:fill="FFC000"/>
            <w:vAlign w:val="center"/>
          </w:tcPr>
          <w:p w14:paraId="780F1441" w14:textId="77777777" w:rsidR="006B49F9" w:rsidRDefault="006B49F9" w:rsidP="006B49F9">
            <w:pPr>
              <w:pStyle w:val="TableParagraph"/>
              <w:ind w:left="0"/>
              <w:jc w:val="center"/>
              <w:rPr>
                <w:sz w:val="16"/>
              </w:rPr>
            </w:pPr>
            <w:r>
              <w:rPr>
                <w:sz w:val="16"/>
              </w:rPr>
              <w:t>204</w:t>
            </w:r>
          </w:p>
        </w:tc>
        <w:tc>
          <w:tcPr>
            <w:tcW w:w="957" w:type="dxa"/>
            <w:tcBorders>
              <w:left w:val="single" w:sz="6" w:space="0" w:color="000000"/>
              <w:right w:val="single" w:sz="6" w:space="0" w:color="000000"/>
            </w:tcBorders>
            <w:shd w:val="clear" w:color="auto" w:fill="FFC000"/>
            <w:vAlign w:val="center"/>
          </w:tcPr>
          <w:p w14:paraId="3EEB85EE" w14:textId="5DDCB47E" w:rsidR="006B49F9" w:rsidRDefault="00000FEF" w:rsidP="006B49F9">
            <w:pPr>
              <w:pStyle w:val="TableParagraph"/>
              <w:ind w:left="0"/>
              <w:jc w:val="center"/>
              <w:rPr>
                <w:sz w:val="16"/>
              </w:rPr>
            </w:pPr>
            <w:r>
              <w:rPr>
                <w:sz w:val="17"/>
              </w:rPr>
              <w:t>N/C</w:t>
            </w:r>
          </w:p>
        </w:tc>
        <w:tc>
          <w:tcPr>
            <w:tcW w:w="957" w:type="dxa"/>
            <w:tcBorders>
              <w:left w:val="single" w:sz="6" w:space="0" w:color="000000"/>
              <w:right w:val="single" w:sz="6" w:space="0" w:color="000000"/>
            </w:tcBorders>
            <w:shd w:val="clear" w:color="auto" w:fill="FFC000"/>
            <w:vAlign w:val="center"/>
          </w:tcPr>
          <w:p w14:paraId="08EA8A0D" w14:textId="3894C8E3" w:rsidR="006B49F9" w:rsidRDefault="006B49F9" w:rsidP="006B49F9">
            <w:pPr>
              <w:pStyle w:val="TableParagraph"/>
              <w:ind w:left="0"/>
              <w:jc w:val="center"/>
              <w:rPr>
                <w:sz w:val="16"/>
              </w:rPr>
            </w:pPr>
          </w:p>
        </w:tc>
      </w:tr>
      <w:tr w:rsidR="006B49F9" w14:paraId="0C2018F6" w14:textId="28BEB83E" w:rsidTr="003577CB">
        <w:trPr>
          <w:trHeight w:val="239"/>
        </w:trPr>
        <w:tc>
          <w:tcPr>
            <w:tcW w:w="2401" w:type="dxa"/>
            <w:vMerge/>
            <w:tcBorders>
              <w:right w:val="single" w:sz="8" w:space="0" w:color="000000"/>
            </w:tcBorders>
          </w:tcPr>
          <w:p w14:paraId="226E13D1" w14:textId="77777777" w:rsidR="006B49F9" w:rsidRDefault="006B49F9" w:rsidP="006B49F9">
            <w:pPr>
              <w:rPr>
                <w:sz w:val="2"/>
                <w:szCs w:val="2"/>
              </w:rPr>
            </w:pPr>
          </w:p>
        </w:tc>
        <w:tc>
          <w:tcPr>
            <w:tcW w:w="7525" w:type="dxa"/>
            <w:tcBorders>
              <w:left w:val="single" w:sz="8" w:space="0" w:color="000000"/>
              <w:right w:val="single" w:sz="6" w:space="0" w:color="000000"/>
            </w:tcBorders>
            <w:shd w:val="clear" w:color="auto" w:fill="FFC000"/>
          </w:tcPr>
          <w:p w14:paraId="73FAEF19" w14:textId="4B732771" w:rsidR="006B49F9" w:rsidRDefault="006B49F9" w:rsidP="006B49F9">
            <w:pPr>
              <w:pStyle w:val="TableParagraph"/>
              <w:spacing w:before="35"/>
              <w:ind w:left="118"/>
              <w:rPr>
                <w:sz w:val="16"/>
              </w:rPr>
            </w:pPr>
            <w:r>
              <w:rPr>
                <w:sz w:val="18"/>
              </w:rPr>
              <w:t xml:space="preserve">11. The system </w:t>
            </w:r>
            <w:r>
              <w:rPr>
                <w:b/>
                <w:sz w:val="18"/>
              </w:rPr>
              <w:t xml:space="preserve">SHALL </w:t>
            </w:r>
            <w:r>
              <w:rPr>
                <w:sz w:val="18"/>
              </w:rPr>
              <w:t>conform to function IN.2.2 (Auditable Records).</w:t>
            </w:r>
          </w:p>
        </w:tc>
        <w:tc>
          <w:tcPr>
            <w:tcW w:w="957" w:type="dxa"/>
            <w:tcBorders>
              <w:left w:val="single" w:sz="6" w:space="0" w:color="000000"/>
              <w:right w:val="single" w:sz="6" w:space="0" w:color="000000"/>
            </w:tcBorders>
            <w:shd w:val="clear" w:color="auto" w:fill="FFC000"/>
            <w:vAlign w:val="center"/>
          </w:tcPr>
          <w:p w14:paraId="7CB3786E" w14:textId="77777777" w:rsidR="006B49F9" w:rsidRDefault="006B49F9" w:rsidP="006B49F9">
            <w:pPr>
              <w:pStyle w:val="TableParagraph"/>
              <w:ind w:left="0"/>
              <w:jc w:val="center"/>
              <w:rPr>
                <w:sz w:val="16"/>
              </w:rPr>
            </w:pPr>
            <w:r>
              <w:rPr>
                <w:sz w:val="16"/>
              </w:rPr>
              <w:t>205</w:t>
            </w:r>
          </w:p>
        </w:tc>
        <w:tc>
          <w:tcPr>
            <w:tcW w:w="957" w:type="dxa"/>
            <w:tcBorders>
              <w:left w:val="single" w:sz="6" w:space="0" w:color="000000"/>
              <w:right w:val="single" w:sz="6" w:space="0" w:color="000000"/>
            </w:tcBorders>
            <w:shd w:val="clear" w:color="auto" w:fill="FFC000"/>
            <w:vAlign w:val="center"/>
          </w:tcPr>
          <w:p w14:paraId="31BA84AA" w14:textId="1A97BBD7" w:rsidR="006B49F9" w:rsidRDefault="00000FEF" w:rsidP="006B49F9">
            <w:pPr>
              <w:pStyle w:val="TableParagraph"/>
              <w:ind w:left="0"/>
              <w:jc w:val="center"/>
              <w:rPr>
                <w:sz w:val="16"/>
              </w:rPr>
            </w:pPr>
            <w:r>
              <w:rPr>
                <w:sz w:val="17"/>
              </w:rPr>
              <w:t>N/C</w:t>
            </w:r>
          </w:p>
        </w:tc>
        <w:tc>
          <w:tcPr>
            <w:tcW w:w="957" w:type="dxa"/>
            <w:tcBorders>
              <w:left w:val="single" w:sz="6" w:space="0" w:color="000000"/>
              <w:right w:val="single" w:sz="6" w:space="0" w:color="000000"/>
            </w:tcBorders>
            <w:shd w:val="clear" w:color="auto" w:fill="FFC000"/>
            <w:vAlign w:val="center"/>
          </w:tcPr>
          <w:p w14:paraId="37AED9BF" w14:textId="6C7DD0A7" w:rsidR="006B49F9" w:rsidRDefault="006B49F9" w:rsidP="006B49F9">
            <w:pPr>
              <w:pStyle w:val="TableParagraph"/>
              <w:ind w:left="0"/>
              <w:jc w:val="center"/>
              <w:rPr>
                <w:sz w:val="16"/>
              </w:rPr>
            </w:pPr>
          </w:p>
        </w:tc>
      </w:tr>
      <w:tr w:rsidR="003577CB" w14:paraId="2463D2E2" w14:textId="49E44935" w:rsidTr="003577CB">
        <w:trPr>
          <w:trHeight w:val="272"/>
        </w:trPr>
        <w:tc>
          <w:tcPr>
            <w:tcW w:w="2401" w:type="dxa"/>
            <w:vMerge/>
            <w:tcBorders>
              <w:right w:val="single" w:sz="8" w:space="0" w:color="000000"/>
            </w:tcBorders>
          </w:tcPr>
          <w:p w14:paraId="466A58BA" w14:textId="77777777" w:rsidR="003577CB" w:rsidRDefault="003577CB" w:rsidP="003577CB">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78DABCB8" w14:textId="78E80604" w:rsidR="003577CB" w:rsidRDefault="003577CB" w:rsidP="003577CB">
            <w:pPr>
              <w:pStyle w:val="TableParagraph"/>
              <w:tabs>
                <w:tab w:val="left" w:pos="3941"/>
                <w:tab w:val="left" w:pos="4756"/>
              </w:tabs>
              <w:spacing w:before="28" w:line="190" w:lineRule="atLeast"/>
              <w:ind w:left="453" w:right="142" w:hanging="335"/>
              <w:rPr>
                <w:sz w:val="16"/>
              </w:rPr>
            </w:pPr>
            <w:r>
              <w:rPr>
                <w:b/>
                <w:sz w:val="16"/>
              </w:rPr>
              <w:t xml:space="preserve">12. </w:t>
            </w:r>
            <w:r>
              <w:rPr>
                <w:sz w:val="16"/>
              </w:rPr>
              <w:t>The system</w:t>
            </w:r>
            <w:r>
              <w:rPr>
                <w:spacing w:val="20"/>
                <w:sz w:val="16"/>
              </w:rPr>
              <w:t xml:space="preserve"> </w:t>
            </w:r>
            <w:r>
              <w:rPr>
                <w:sz w:val="16"/>
              </w:rPr>
              <w:t xml:space="preserve">SHOULD conform to function </w:t>
            </w:r>
            <w:hyperlink w:anchor="_bookmark35" w:history="1">
              <w:r>
                <w:rPr>
                  <w:color w:val="0000FF"/>
                  <w:sz w:val="16"/>
                  <w:u w:val="single" w:color="0000FF"/>
                </w:rPr>
                <w:t>CPS.3.2</w:t>
              </w:r>
            </w:hyperlink>
            <w:r>
              <w:rPr>
                <w:color w:val="0000FF"/>
                <w:sz w:val="16"/>
                <w:u w:val="single" w:color="0000FF"/>
              </w:rPr>
              <w:t xml:space="preserve"> </w:t>
            </w:r>
            <w:r>
              <w:rPr>
                <w:sz w:val="16"/>
              </w:rPr>
              <w:t>(Support for Patient Context-Driven Assessments).</w:t>
            </w:r>
          </w:p>
        </w:tc>
        <w:tc>
          <w:tcPr>
            <w:tcW w:w="957" w:type="dxa"/>
            <w:tcBorders>
              <w:left w:val="single" w:sz="6" w:space="0" w:color="000000"/>
              <w:right w:val="single" w:sz="6" w:space="0" w:color="000000"/>
            </w:tcBorders>
            <w:shd w:val="clear" w:color="auto" w:fill="A6A6A6" w:themeFill="background1" w:themeFillShade="A6"/>
            <w:vAlign w:val="center"/>
          </w:tcPr>
          <w:p w14:paraId="7A86E749" w14:textId="77777777" w:rsidR="003577CB" w:rsidRDefault="003577CB" w:rsidP="003577CB">
            <w:pPr>
              <w:pStyle w:val="TableParagraph"/>
              <w:ind w:left="0"/>
              <w:jc w:val="center"/>
              <w:rPr>
                <w:sz w:val="16"/>
              </w:rPr>
            </w:pPr>
            <w:r>
              <w:rPr>
                <w:sz w:val="16"/>
              </w:rPr>
              <w:t>206</w:t>
            </w:r>
          </w:p>
        </w:tc>
        <w:tc>
          <w:tcPr>
            <w:tcW w:w="957" w:type="dxa"/>
            <w:tcBorders>
              <w:left w:val="single" w:sz="6" w:space="0" w:color="000000"/>
              <w:right w:val="single" w:sz="6" w:space="0" w:color="000000"/>
            </w:tcBorders>
            <w:shd w:val="clear" w:color="auto" w:fill="A6A6A6" w:themeFill="background1" w:themeFillShade="A6"/>
            <w:vAlign w:val="center"/>
          </w:tcPr>
          <w:p w14:paraId="61422188" w14:textId="29F117FD" w:rsidR="003577CB" w:rsidRDefault="003577CB" w:rsidP="003577CB">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55D94168" w14:textId="5B803A1C" w:rsidR="003577CB" w:rsidRDefault="003577CB" w:rsidP="003577CB">
            <w:pPr>
              <w:pStyle w:val="TableParagraph"/>
              <w:ind w:left="0"/>
              <w:jc w:val="center"/>
              <w:rPr>
                <w:sz w:val="16"/>
              </w:rPr>
            </w:pPr>
          </w:p>
        </w:tc>
      </w:tr>
      <w:tr w:rsidR="003577CB" w14:paraId="240B2A65" w14:textId="0AAF13BE" w:rsidTr="003577CB">
        <w:trPr>
          <w:trHeight w:val="431"/>
        </w:trPr>
        <w:tc>
          <w:tcPr>
            <w:tcW w:w="2401" w:type="dxa"/>
            <w:vMerge/>
            <w:tcBorders>
              <w:right w:val="single" w:sz="8" w:space="0" w:color="000000"/>
            </w:tcBorders>
          </w:tcPr>
          <w:p w14:paraId="249DE937" w14:textId="77777777" w:rsidR="003577CB" w:rsidRDefault="003577CB" w:rsidP="003577CB">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5908B6E6" w14:textId="783BD1EB" w:rsidR="003577CB" w:rsidRDefault="003577CB" w:rsidP="003577CB">
            <w:pPr>
              <w:pStyle w:val="TableParagraph"/>
              <w:spacing w:before="28" w:line="190" w:lineRule="atLeast"/>
              <w:ind w:left="453" w:hanging="335"/>
              <w:rPr>
                <w:sz w:val="16"/>
              </w:rPr>
            </w:pPr>
            <w:r>
              <w:rPr>
                <w:b/>
                <w:sz w:val="16"/>
              </w:rPr>
              <w:t xml:space="preserve">13. </w:t>
            </w:r>
            <w:r>
              <w:rPr>
                <w:sz w:val="16"/>
              </w:rPr>
              <w:t>The system SHOULD provide the ability to render prior versions of completed recognized-standard, and/or locally-defined assessment information.</w:t>
            </w:r>
          </w:p>
        </w:tc>
        <w:tc>
          <w:tcPr>
            <w:tcW w:w="957" w:type="dxa"/>
            <w:tcBorders>
              <w:left w:val="single" w:sz="6" w:space="0" w:color="000000"/>
              <w:right w:val="single" w:sz="6" w:space="0" w:color="000000"/>
            </w:tcBorders>
            <w:shd w:val="clear" w:color="auto" w:fill="A6A6A6" w:themeFill="background1" w:themeFillShade="A6"/>
            <w:vAlign w:val="center"/>
          </w:tcPr>
          <w:p w14:paraId="3E5D802E" w14:textId="77777777" w:rsidR="003577CB" w:rsidRDefault="003577CB" w:rsidP="003577CB">
            <w:pPr>
              <w:pStyle w:val="TableParagraph"/>
              <w:ind w:left="0"/>
              <w:jc w:val="center"/>
              <w:rPr>
                <w:sz w:val="16"/>
              </w:rPr>
            </w:pPr>
            <w:r>
              <w:rPr>
                <w:sz w:val="16"/>
              </w:rPr>
              <w:t>207</w:t>
            </w:r>
          </w:p>
        </w:tc>
        <w:tc>
          <w:tcPr>
            <w:tcW w:w="957" w:type="dxa"/>
            <w:tcBorders>
              <w:left w:val="single" w:sz="6" w:space="0" w:color="000000"/>
              <w:right w:val="single" w:sz="6" w:space="0" w:color="000000"/>
            </w:tcBorders>
            <w:shd w:val="clear" w:color="auto" w:fill="A6A6A6" w:themeFill="background1" w:themeFillShade="A6"/>
            <w:vAlign w:val="center"/>
          </w:tcPr>
          <w:p w14:paraId="3510C517" w14:textId="213202E1" w:rsidR="003577CB" w:rsidRDefault="003577CB" w:rsidP="003577CB">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79951525" w14:textId="410D44AF" w:rsidR="003577CB" w:rsidRDefault="003577CB" w:rsidP="003577CB">
            <w:pPr>
              <w:pStyle w:val="TableParagraph"/>
              <w:ind w:left="0"/>
              <w:jc w:val="center"/>
              <w:rPr>
                <w:sz w:val="16"/>
              </w:rPr>
            </w:pPr>
          </w:p>
        </w:tc>
      </w:tr>
      <w:tr w:rsidR="003577CB" w14:paraId="6CCACCA0" w14:textId="67592453" w:rsidTr="003577CB">
        <w:trPr>
          <w:trHeight w:val="431"/>
        </w:trPr>
        <w:tc>
          <w:tcPr>
            <w:tcW w:w="2401" w:type="dxa"/>
            <w:vMerge/>
            <w:tcBorders>
              <w:right w:val="single" w:sz="8" w:space="0" w:color="000000"/>
            </w:tcBorders>
          </w:tcPr>
          <w:p w14:paraId="5B663BAF" w14:textId="77777777" w:rsidR="003577CB" w:rsidRDefault="003577CB" w:rsidP="003577CB">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7C0C7DFD" w14:textId="77777777" w:rsidR="003577CB" w:rsidRDefault="003577CB" w:rsidP="003577CB">
            <w:pPr>
              <w:pStyle w:val="TableParagraph"/>
              <w:spacing w:before="28" w:line="190" w:lineRule="atLeast"/>
              <w:ind w:left="453" w:right="50" w:hanging="335"/>
              <w:rPr>
                <w:sz w:val="16"/>
              </w:rPr>
            </w:pPr>
            <w:r>
              <w:rPr>
                <w:b/>
                <w:sz w:val="16"/>
              </w:rPr>
              <w:t xml:space="preserve">14. </w:t>
            </w:r>
            <w:r>
              <w:rPr>
                <w:sz w:val="16"/>
              </w:rPr>
              <w:t>The system SHOULD provide the ability to analyze the schedule of mandated assessments, render a proposed schedule, and capture the assessment appointments.</w:t>
            </w:r>
          </w:p>
        </w:tc>
        <w:tc>
          <w:tcPr>
            <w:tcW w:w="957" w:type="dxa"/>
            <w:tcBorders>
              <w:left w:val="single" w:sz="6" w:space="0" w:color="000000"/>
              <w:right w:val="single" w:sz="6" w:space="0" w:color="000000"/>
            </w:tcBorders>
            <w:shd w:val="clear" w:color="auto" w:fill="A6A6A6" w:themeFill="background1" w:themeFillShade="A6"/>
            <w:vAlign w:val="center"/>
          </w:tcPr>
          <w:p w14:paraId="064A55D0" w14:textId="77777777" w:rsidR="003577CB" w:rsidRDefault="003577CB" w:rsidP="003577CB">
            <w:pPr>
              <w:pStyle w:val="TableParagraph"/>
              <w:ind w:left="0"/>
              <w:jc w:val="center"/>
              <w:rPr>
                <w:sz w:val="16"/>
              </w:rPr>
            </w:pPr>
            <w:r>
              <w:rPr>
                <w:sz w:val="16"/>
              </w:rPr>
              <w:t>208</w:t>
            </w:r>
          </w:p>
        </w:tc>
        <w:tc>
          <w:tcPr>
            <w:tcW w:w="957" w:type="dxa"/>
            <w:tcBorders>
              <w:left w:val="single" w:sz="6" w:space="0" w:color="000000"/>
              <w:right w:val="single" w:sz="6" w:space="0" w:color="000000"/>
            </w:tcBorders>
            <w:shd w:val="clear" w:color="auto" w:fill="A6A6A6" w:themeFill="background1" w:themeFillShade="A6"/>
            <w:vAlign w:val="center"/>
          </w:tcPr>
          <w:p w14:paraId="62C98E7D" w14:textId="16A52D89" w:rsidR="003577CB" w:rsidRDefault="003577CB" w:rsidP="003577CB">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61D375F7" w14:textId="5F65E330" w:rsidR="003577CB" w:rsidRDefault="003577CB" w:rsidP="003577CB">
            <w:pPr>
              <w:pStyle w:val="TableParagraph"/>
              <w:ind w:left="0"/>
              <w:jc w:val="center"/>
              <w:rPr>
                <w:sz w:val="16"/>
              </w:rPr>
            </w:pPr>
          </w:p>
        </w:tc>
      </w:tr>
      <w:tr w:rsidR="003577CB" w14:paraId="317946A3" w14:textId="08618191" w:rsidTr="003577CB">
        <w:trPr>
          <w:trHeight w:val="432"/>
        </w:trPr>
        <w:tc>
          <w:tcPr>
            <w:tcW w:w="2401" w:type="dxa"/>
            <w:vMerge/>
            <w:tcBorders>
              <w:right w:val="single" w:sz="8" w:space="0" w:color="000000"/>
            </w:tcBorders>
          </w:tcPr>
          <w:p w14:paraId="3B18FB94" w14:textId="77777777" w:rsidR="003577CB" w:rsidRDefault="003577CB" w:rsidP="003577CB">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48783482" w14:textId="77777777" w:rsidR="003577CB" w:rsidRDefault="003577CB" w:rsidP="003577CB">
            <w:pPr>
              <w:pStyle w:val="TableParagraph"/>
              <w:spacing w:before="28" w:line="190" w:lineRule="atLeast"/>
              <w:ind w:left="453" w:hanging="335"/>
              <w:rPr>
                <w:sz w:val="16"/>
              </w:rPr>
            </w:pPr>
            <w:r>
              <w:rPr>
                <w:b/>
                <w:sz w:val="16"/>
              </w:rPr>
              <w:t xml:space="preserve">15. </w:t>
            </w:r>
            <w:r>
              <w:rPr>
                <w:sz w:val="16"/>
              </w:rPr>
              <w:t>The system MAY determine and render a proposed list of assessments based on context-related information (e.g., chief complaint, length of stay, abnormal vital signs, or response to medication).</w:t>
            </w:r>
          </w:p>
        </w:tc>
        <w:tc>
          <w:tcPr>
            <w:tcW w:w="957" w:type="dxa"/>
            <w:tcBorders>
              <w:left w:val="single" w:sz="6" w:space="0" w:color="000000"/>
              <w:right w:val="single" w:sz="6" w:space="0" w:color="000000"/>
            </w:tcBorders>
            <w:shd w:val="clear" w:color="auto" w:fill="A6A6A6" w:themeFill="background1" w:themeFillShade="A6"/>
            <w:vAlign w:val="center"/>
          </w:tcPr>
          <w:p w14:paraId="46832D9A" w14:textId="77777777" w:rsidR="003577CB" w:rsidRDefault="003577CB" w:rsidP="003577CB">
            <w:pPr>
              <w:pStyle w:val="TableParagraph"/>
              <w:ind w:left="0"/>
              <w:jc w:val="center"/>
              <w:rPr>
                <w:sz w:val="16"/>
              </w:rPr>
            </w:pPr>
            <w:r>
              <w:rPr>
                <w:sz w:val="16"/>
              </w:rPr>
              <w:t>209</w:t>
            </w:r>
          </w:p>
        </w:tc>
        <w:tc>
          <w:tcPr>
            <w:tcW w:w="957" w:type="dxa"/>
            <w:tcBorders>
              <w:left w:val="single" w:sz="6" w:space="0" w:color="000000"/>
              <w:right w:val="single" w:sz="6" w:space="0" w:color="000000"/>
            </w:tcBorders>
            <w:shd w:val="clear" w:color="auto" w:fill="A6A6A6" w:themeFill="background1" w:themeFillShade="A6"/>
            <w:vAlign w:val="center"/>
          </w:tcPr>
          <w:p w14:paraId="7808ADCB" w14:textId="59D0924C" w:rsidR="003577CB" w:rsidRDefault="003577CB" w:rsidP="003577CB">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1FB43C51" w14:textId="696C3A62" w:rsidR="003577CB" w:rsidRDefault="003577CB" w:rsidP="003577CB">
            <w:pPr>
              <w:pStyle w:val="TableParagraph"/>
              <w:ind w:left="0"/>
              <w:jc w:val="center"/>
              <w:rPr>
                <w:sz w:val="16"/>
              </w:rPr>
            </w:pPr>
          </w:p>
        </w:tc>
      </w:tr>
      <w:tr w:rsidR="003577CB" w14:paraId="5830490E" w14:textId="607AC272" w:rsidTr="003577CB">
        <w:trPr>
          <w:trHeight w:val="432"/>
        </w:trPr>
        <w:tc>
          <w:tcPr>
            <w:tcW w:w="2401" w:type="dxa"/>
            <w:vMerge/>
            <w:tcBorders>
              <w:right w:val="single" w:sz="8" w:space="0" w:color="000000"/>
            </w:tcBorders>
          </w:tcPr>
          <w:p w14:paraId="14979EF4" w14:textId="77777777" w:rsidR="003577CB" w:rsidRDefault="003577CB" w:rsidP="003577CB">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17B9B1E9" w14:textId="77777777" w:rsidR="003577CB" w:rsidRDefault="003577CB" w:rsidP="003577CB">
            <w:pPr>
              <w:pStyle w:val="TableParagraph"/>
              <w:spacing w:before="28" w:line="190" w:lineRule="atLeast"/>
              <w:ind w:left="453" w:right="142" w:hanging="335"/>
              <w:rPr>
                <w:sz w:val="16"/>
              </w:rPr>
            </w:pPr>
            <w:r>
              <w:rPr>
                <w:b/>
                <w:sz w:val="16"/>
              </w:rPr>
              <w:t xml:space="preserve">16. </w:t>
            </w:r>
            <w:r>
              <w:rPr>
                <w:sz w:val="16"/>
              </w:rPr>
              <w:t>The system SHOULD provide the ability to capture, render and store assessment information and the final score as discrete data as appropriate.</w:t>
            </w:r>
          </w:p>
        </w:tc>
        <w:tc>
          <w:tcPr>
            <w:tcW w:w="957" w:type="dxa"/>
            <w:tcBorders>
              <w:left w:val="single" w:sz="6" w:space="0" w:color="000000"/>
              <w:right w:val="single" w:sz="6" w:space="0" w:color="000000"/>
            </w:tcBorders>
            <w:shd w:val="clear" w:color="auto" w:fill="A6A6A6" w:themeFill="background1" w:themeFillShade="A6"/>
            <w:vAlign w:val="center"/>
          </w:tcPr>
          <w:p w14:paraId="49EB051F" w14:textId="77777777" w:rsidR="003577CB" w:rsidRDefault="003577CB" w:rsidP="003577CB">
            <w:pPr>
              <w:pStyle w:val="TableParagraph"/>
              <w:ind w:left="0"/>
              <w:jc w:val="center"/>
              <w:rPr>
                <w:sz w:val="16"/>
              </w:rPr>
            </w:pPr>
            <w:r>
              <w:rPr>
                <w:sz w:val="16"/>
              </w:rPr>
              <w:t>210</w:t>
            </w:r>
          </w:p>
        </w:tc>
        <w:tc>
          <w:tcPr>
            <w:tcW w:w="957" w:type="dxa"/>
            <w:tcBorders>
              <w:left w:val="single" w:sz="6" w:space="0" w:color="000000"/>
              <w:right w:val="single" w:sz="6" w:space="0" w:color="000000"/>
            </w:tcBorders>
            <w:shd w:val="clear" w:color="auto" w:fill="A6A6A6" w:themeFill="background1" w:themeFillShade="A6"/>
            <w:vAlign w:val="center"/>
          </w:tcPr>
          <w:p w14:paraId="270B5CE3" w14:textId="318949EC" w:rsidR="003577CB" w:rsidRDefault="003577CB" w:rsidP="003577CB">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60827324" w14:textId="0000500B" w:rsidR="003577CB" w:rsidRDefault="003577CB" w:rsidP="003577CB">
            <w:pPr>
              <w:pStyle w:val="TableParagraph"/>
              <w:ind w:left="0"/>
              <w:jc w:val="center"/>
              <w:rPr>
                <w:sz w:val="16"/>
              </w:rPr>
            </w:pPr>
          </w:p>
        </w:tc>
      </w:tr>
      <w:tr w:rsidR="003577CB" w14:paraId="7308A3DE" w14:textId="07882338" w:rsidTr="003577CB">
        <w:trPr>
          <w:trHeight w:val="623"/>
        </w:trPr>
        <w:tc>
          <w:tcPr>
            <w:tcW w:w="2401" w:type="dxa"/>
            <w:vMerge/>
            <w:tcBorders>
              <w:bottom w:val="single" w:sz="12" w:space="0" w:color="000000"/>
              <w:right w:val="single" w:sz="8" w:space="0" w:color="000000"/>
            </w:tcBorders>
          </w:tcPr>
          <w:p w14:paraId="4F6F9346" w14:textId="77777777" w:rsidR="003577CB" w:rsidRDefault="003577CB" w:rsidP="003577CB">
            <w:pPr>
              <w:rPr>
                <w:sz w:val="2"/>
                <w:szCs w:val="2"/>
              </w:rPr>
            </w:pPr>
          </w:p>
        </w:tc>
        <w:tc>
          <w:tcPr>
            <w:tcW w:w="7525" w:type="dxa"/>
            <w:tcBorders>
              <w:left w:val="single" w:sz="8" w:space="0" w:color="000000"/>
              <w:bottom w:val="single" w:sz="12" w:space="0" w:color="000000"/>
              <w:right w:val="single" w:sz="6" w:space="0" w:color="000000"/>
            </w:tcBorders>
            <w:shd w:val="clear" w:color="auto" w:fill="A6A6A6" w:themeFill="background1" w:themeFillShade="A6"/>
          </w:tcPr>
          <w:p w14:paraId="0671C192" w14:textId="77777777" w:rsidR="003577CB" w:rsidRDefault="003577CB" w:rsidP="003577CB">
            <w:pPr>
              <w:pStyle w:val="TableParagraph"/>
              <w:spacing w:before="28" w:line="190" w:lineRule="atLeast"/>
              <w:ind w:left="453" w:right="53" w:hanging="335"/>
              <w:jc w:val="both"/>
              <w:rPr>
                <w:sz w:val="16"/>
              </w:rPr>
            </w:pPr>
            <w:r>
              <w:rPr>
                <w:b/>
                <w:sz w:val="16"/>
              </w:rPr>
              <w:t>17.</w:t>
            </w:r>
            <w:r>
              <w:rPr>
                <w:b/>
                <w:spacing w:val="21"/>
                <w:sz w:val="16"/>
              </w:rPr>
              <w:t xml:space="preserve"> </w:t>
            </w:r>
            <w:r>
              <w:rPr>
                <w:sz w:val="16"/>
              </w:rPr>
              <w:t>The</w:t>
            </w:r>
            <w:r>
              <w:rPr>
                <w:spacing w:val="-14"/>
                <w:sz w:val="16"/>
              </w:rPr>
              <w:t xml:space="preserve"> </w:t>
            </w:r>
            <w:r>
              <w:rPr>
                <w:sz w:val="16"/>
              </w:rPr>
              <w:t>system</w:t>
            </w:r>
            <w:r>
              <w:rPr>
                <w:spacing w:val="-14"/>
                <w:sz w:val="16"/>
              </w:rPr>
              <w:t xml:space="preserve"> </w:t>
            </w:r>
            <w:r>
              <w:rPr>
                <w:sz w:val="16"/>
              </w:rPr>
              <w:t>SHOULD</w:t>
            </w:r>
            <w:r>
              <w:rPr>
                <w:spacing w:val="-14"/>
                <w:sz w:val="16"/>
              </w:rPr>
              <w:t xml:space="preserve"> </w:t>
            </w:r>
            <w:r>
              <w:rPr>
                <w:sz w:val="16"/>
              </w:rPr>
              <w:t>provide</w:t>
            </w:r>
            <w:r>
              <w:rPr>
                <w:spacing w:val="-14"/>
                <w:sz w:val="16"/>
              </w:rPr>
              <w:t xml:space="preserve"> </w:t>
            </w:r>
            <w:r>
              <w:rPr>
                <w:sz w:val="16"/>
              </w:rPr>
              <w:t>the</w:t>
            </w:r>
            <w:r>
              <w:rPr>
                <w:spacing w:val="-14"/>
                <w:sz w:val="16"/>
              </w:rPr>
              <w:t xml:space="preserve"> </w:t>
            </w:r>
            <w:r>
              <w:rPr>
                <w:sz w:val="16"/>
              </w:rPr>
              <w:t>ability</w:t>
            </w:r>
            <w:r>
              <w:rPr>
                <w:spacing w:val="-14"/>
                <w:sz w:val="16"/>
              </w:rPr>
              <w:t xml:space="preserve"> </w:t>
            </w:r>
            <w:r>
              <w:rPr>
                <w:sz w:val="16"/>
              </w:rPr>
              <w:t>to</w:t>
            </w:r>
            <w:r>
              <w:rPr>
                <w:spacing w:val="-14"/>
                <w:sz w:val="16"/>
              </w:rPr>
              <w:t xml:space="preserve"> </w:t>
            </w:r>
            <w:r>
              <w:rPr>
                <w:sz w:val="16"/>
              </w:rPr>
              <w:t>analyze</w:t>
            </w:r>
            <w:r>
              <w:rPr>
                <w:spacing w:val="-14"/>
                <w:sz w:val="16"/>
              </w:rPr>
              <w:t xml:space="preserve"> </w:t>
            </w:r>
            <w:r>
              <w:rPr>
                <w:sz w:val="16"/>
              </w:rPr>
              <w:t>by</w:t>
            </w:r>
            <w:r>
              <w:rPr>
                <w:spacing w:val="-14"/>
                <w:sz w:val="16"/>
              </w:rPr>
              <w:t xml:space="preserve"> </w:t>
            </w:r>
            <w:r>
              <w:rPr>
                <w:sz w:val="16"/>
              </w:rPr>
              <w:t>comparing</w:t>
            </w:r>
            <w:r>
              <w:rPr>
                <w:spacing w:val="-14"/>
                <w:sz w:val="16"/>
              </w:rPr>
              <w:t xml:space="preserve"> </w:t>
            </w:r>
            <w:r>
              <w:rPr>
                <w:sz w:val="16"/>
              </w:rPr>
              <w:t>"elements</w:t>
            </w:r>
            <w:r>
              <w:rPr>
                <w:spacing w:val="-14"/>
                <w:sz w:val="16"/>
              </w:rPr>
              <w:t xml:space="preserve"> </w:t>
            </w:r>
            <w:r>
              <w:rPr>
                <w:sz w:val="16"/>
              </w:rPr>
              <w:t>of</w:t>
            </w:r>
            <w:r>
              <w:rPr>
                <w:spacing w:val="-14"/>
                <w:sz w:val="16"/>
              </w:rPr>
              <w:t xml:space="preserve"> </w:t>
            </w:r>
            <w:r>
              <w:rPr>
                <w:sz w:val="16"/>
              </w:rPr>
              <w:t>assessments</w:t>
            </w:r>
            <w:r>
              <w:rPr>
                <w:spacing w:val="-14"/>
                <w:sz w:val="16"/>
              </w:rPr>
              <w:t xml:space="preserve"> </w:t>
            </w:r>
            <w:r>
              <w:rPr>
                <w:sz w:val="16"/>
              </w:rPr>
              <w:t>captured by the clinician" to "those elements of assessments designated by the organization as best</w:t>
            </w:r>
            <w:r>
              <w:rPr>
                <w:spacing w:val="-28"/>
                <w:sz w:val="16"/>
              </w:rPr>
              <w:t xml:space="preserve"> </w:t>
            </w:r>
            <w:r>
              <w:rPr>
                <w:sz w:val="16"/>
              </w:rPr>
              <w:t>practice assessments, and/or evidence-based resources" and render the results of the analysis.</w:t>
            </w:r>
          </w:p>
        </w:tc>
        <w:tc>
          <w:tcPr>
            <w:tcW w:w="957"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2131153E" w14:textId="77777777" w:rsidR="003577CB" w:rsidRDefault="003577CB" w:rsidP="003577CB">
            <w:pPr>
              <w:pStyle w:val="TableParagraph"/>
              <w:ind w:left="0"/>
              <w:jc w:val="center"/>
              <w:rPr>
                <w:sz w:val="16"/>
              </w:rPr>
            </w:pPr>
            <w:r>
              <w:rPr>
                <w:sz w:val="16"/>
              </w:rPr>
              <w:t>211</w:t>
            </w:r>
          </w:p>
        </w:tc>
        <w:tc>
          <w:tcPr>
            <w:tcW w:w="957"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1ABA4209" w14:textId="7AE5B42E" w:rsidR="003577CB" w:rsidRDefault="003577CB" w:rsidP="003577CB">
            <w:pPr>
              <w:pStyle w:val="TableParagraph"/>
              <w:ind w:left="0"/>
              <w:jc w:val="center"/>
              <w:rPr>
                <w:sz w:val="17"/>
              </w:rPr>
            </w:pPr>
            <w:r>
              <w:rPr>
                <w:sz w:val="17"/>
              </w:rPr>
              <w:t>D</w:t>
            </w:r>
          </w:p>
        </w:tc>
        <w:tc>
          <w:tcPr>
            <w:tcW w:w="957"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0CBBC77B" w14:textId="79F72E5B" w:rsidR="003577CB" w:rsidRDefault="003577CB" w:rsidP="003577CB">
            <w:pPr>
              <w:pStyle w:val="TableParagraph"/>
              <w:ind w:left="0"/>
              <w:jc w:val="center"/>
              <w:rPr>
                <w:sz w:val="17"/>
              </w:rPr>
            </w:pPr>
          </w:p>
        </w:tc>
      </w:tr>
    </w:tbl>
    <w:p w14:paraId="014CBD8F" w14:textId="77777777" w:rsidR="000E4DCC" w:rsidRDefault="000E4DCC">
      <w:bookmarkStart w:id="83" w:name="_bookmark13"/>
      <w:bookmarkEnd w:id="83"/>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7525"/>
        <w:gridCol w:w="957"/>
        <w:gridCol w:w="957"/>
        <w:gridCol w:w="955"/>
        <w:gridCol w:w="7"/>
      </w:tblGrid>
      <w:tr w:rsidR="000E4DCC" w14:paraId="5C5EA36F" w14:textId="77777777" w:rsidTr="006D40DC">
        <w:trPr>
          <w:trHeight w:val="189"/>
        </w:trPr>
        <w:tc>
          <w:tcPr>
            <w:tcW w:w="2401" w:type="dxa"/>
            <w:tcBorders>
              <w:top w:val="single" w:sz="12" w:space="0" w:color="000000"/>
              <w:left w:val="single" w:sz="4" w:space="0" w:color="000000"/>
              <w:bottom w:val="single" w:sz="2" w:space="0" w:color="000000"/>
              <w:right w:val="single" w:sz="4" w:space="0" w:color="000000"/>
            </w:tcBorders>
            <w:shd w:val="clear" w:color="auto" w:fill="00B050"/>
          </w:tcPr>
          <w:p w14:paraId="739B6EC6" w14:textId="77777777" w:rsidR="000E4DCC" w:rsidRPr="000E4DCC" w:rsidRDefault="000E4DCC" w:rsidP="0004384A">
            <w:pPr>
              <w:pStyle w:val="TableParagraph"/>
              <w:spacing w:line="169" w:lineRule="exact"/>
              <w:ind w:left="85"/>
              <w:rPr>
                <w:b/>
                <w:sz w:val="16"/>
              </w:rPr>
            </w:pPr>
            <w:r w:rsidRPr="000E4DCC">
              <w:rPr>
                <w:b/>
                <w:sz w:val="16"/>
              </w:rPr>
              <w:lastRenderedPageBreak/>
              <w:t>Section/Id#:</w:t>
            </w:r>
          </w:p>
          <w:p w14:paraId="2CF5940C" w14:textId="77777777" w:rsidR="000E4DCC" w:rsidRPr="000E4DCC" w:rsidRDefault="000E4DCC" w:rsidP="0004384A">
            <w:pPr>
              <w:pStyle w:val="TableParagraph"/>
              <w:spacing w:line="169" w:lineRule="exact"/>
              <w:ind w:left="85"/>
              <w:rPr>
                <w:b/>
                <w:sz w:val="16"/>
              </w:rPr>
            </w:pPr>
            <w:r w:rsidRPr="000E4DCC">
              <w:rPr>
                <w:b/>
                <w:sz w:val="16"/>
              </w:rPr>
              <w:t>Type:</w:t>
            </w:r>
          </w:p>
          <w:p w14:paraId="643D5C69" w14:textId="77777777" w:rsidR="000E4DCC" w:rsidRPr="000E4DCC" w:rsidRDefault="000E4DCC" w:rsidP="0004384A">
            <w:pPr>
              <w:pStyle w:val="TableParagraph"/>
              <w:spacing w:line="169" w:lineRule="exact"/>
              <w:ind w:left="85"/>
              <w:rPr>
                <w:sz w:val="16"/>
              </w:rPr>
            </w:pPr>
            <w:r w:rsidRPr="000E4DCC">
              <w:rPr>
                <w:b/>
                <w:sz w:val="16"/>
              </w:rPr>
              <w:t>Name:</w:t>
            </w:r>
          </w:p>
        </w:tc>
        <w:tc>
          <w:tcPr>
            <w:tcW w:w="7525"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210F0FFF" w14:textId="77777777" w:rsidR="000E4DCC" w:rsidRPr="000E4DCC" w:rsidRDefault="000E4DCC" w:rsidP="0004384A">
            <w:pPr>
              <w:pStyle w:val="TableParagraph"/>
              <w:spacing w:before="6"/>
              <w:rPr>
                <w:b/>
                <w:sz w:val="24"/>
              </w:rPr>
            </w:pPr>
            <w:r w:rsidRPr="000E4DCC">
              <w:rPr>
                <w:b/>
                <w:sz w:val="15"/>
              </w:rPr>
              <w:t>Conformance Criteria</w:t>
            </w:r>
          </w:p>
        </w:tc>
        <w:tc>
          <w:tcPr>
            <w:tcW w:w="957"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59E57A09" w14:textId="77777777" w:rsidR="000E4DCC" w:rsidRPr="000E4DCC" w:rsidRDefault="000E4DCC" w:rsidP="005762D5">
            <w:pPr>
              <w:pStyle w:val="TableParagraph"/>
              <w:ind w:left="0"/>
              <w:jc w:val="center"/>
              <w:rPr>
                <w:b/>
                <w:sz w:val="16"/>
                <w:szCs w:val="16"/>
              </w:rPr>
            </w:pPr>
            <w:r w:rsidRPr="000E4DCC">
              <w:rPr>
                <w:b/>
                <w:sz w:val="16"/>
                <w:szCs w:val="16"/>
              </w:rPr>
              <w:t>Row#</w:t>
            </w:r>
          </w:p>
        </w:tc>
        <w:tc>
          <w:tcPr>
            <w:tcW w:w="957"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53878149" w14:textId="77777777" w:rsidR="000E4DCC" w:rsidRPr="000E4DCC" w:rsidRDefault="000E4DCC" w:rsidP="005762D5">
            <w:pPr>
              <w:pStyle w:val="TableParagraph"/>
              <w:ind w:left="0"/>
              <w:jc w:val="center"/>
              <w:rPr>
                <w:b/>
                <w:sz w:val="16"/>
                <w:szCs w:val="16"/>
              </w:rPr>
            </w:pPr>
            <w:r w:rsidRPr="000E4DCC">
              <w:rPr>
                <w:b/>
                <w:sz w:val="16"/>
                <w:szCs w:val="16"/>
              </w:rPr>
              <w:t>Criteria Status</w:t>
            </w:r>
          </w:p>
        </w:tc>
        <w:tc>
          <w:tcPr>
            <w:tcW w:w="962" w:type="dxa"/>
            <w:gridSpan w:val="2"/>
            <w:tcBorders>
              <w:top w:val="single" w:sz="12" w:space="0" w:color="000000"/>
              <w:left w:val="single" w:sz="4" w:space="0" w:color="000000"/>
              <w:bottom w:val="single" w:sz="4" w:space="0" w:color="000000"/>
              <w:right w:val="single" w:sz="4" w:space="0" w:color="000000"/>
            </w:tcBorders>
            <w:shd w:val="clear" w:color="auto" w:fill="00B050"/>
            <w:vAlign w:val="center"/>
          </w:tcPr>
          <w:p w14:paraId="1077BB71" w14:textId="77777777" w:rsidR="000E4DCC" w:rsidRPr="000E4DCC" w:rsidRDefault="000E4DCC" w:rsidP="005762D5">
            <w:pPr>
              <w:pStyle w:val="TableParagraph"/>
              <w:ind w:left="0"/>
              <w:jc w:val="center"/>
              <w:rPr>
                <w:b/>
                <w:sz w:val="16"/>
                <w:szCs w:val="16"/>
              </w:rPr>
            </w:pPr>
            <w:r w:rsidRPr="000E4DCC">
              <w:rPr>
                <w:b/>
                <w:sz w:val="16"/>
                <w:szCs w:val="16"/>
              </w:rPr>
              <w:t>Mapping to R1</w:t>
            </w:r>
          </w:p>
        </w:tc>
      </w:tr>
      <w:tr w:rsidR="000E4DCC" w14:paraId="285E7521" w14:textId="1AE06CA3" w:rsidTr="00477D98">
        <w:trPr>
          <w:trHeight w:val="186"/>
        </w:trPr>
        <w:tc>
          <w:tcPr>
            <w:tcW w:w="2401" w:type="dxa"/>
            <w:tcBorders>
              <w:top w:val="single" w:sz="12" w:space="0" w:color="000000"/>
              <w:bottom w:val="single" w:sz="2" w:space="0" w:color="000000"/>
            </w:tcBorders>
            <w:shd w:val="clear" w:color="auto" w:fill="99FF99"/>
          </w:tcPr>
          <w:p w14:paraId="2D836C44" w14:textId="7502A3A4" w:rsidR="000E4DCC" w:rsidRDefault="000E4DCC" w:rsidP="00BA3CA1">
            <w:pPr>
              <w:pStyle w:val="TableParagraph"/>
              <w:spacing w:line="167" w:lineRule="exact"/>
              <w:ind w:left="84"/>
              <w:rPr>
                <w:sz w:val="16"/>
              </w:rPr>
            </w:pPr>
            <w:r>
              <w:rPr>
                <w:sz w:val="16"/>
              </w:rPr>
              <w:t>CP.3.2</w:t>
            </w:r>
          </w:p>
        </w:tc>
        <w:tc>
          <w:tcPr>
            <w:tcW w:w="7525" w:type="dxa"/>
            <w:vMerge w:val="restart"/>
            <w:tcBorders>
              <w:top w:val="single" w:sz="12" w:space="0" w:color="000000"/>
              <w:bottom w:val="single" w:sz="6" w:space="0" w:color="000000"/>
            </w:tcBorders>
            <w:shd w:val="clear" w:color="auto" w:fill="99FF99"/>
            <w:vAlign w:val="center"/>
          </w:tcPr>
          <w:p w14:paraId="25DD46D8" w14:textId="2C39A7E6" w:rsidR="000E4DCC" w:rsidRDefault="000E4DCC" w:rsidP="000E4DCC">
            <w:pPr>
              <w:pStyle w:val="TableParagraph"/>
              <w:ind w:left="86"/>
              <w:jc w:val="center"/>
              <w:rPr>
                <w:sz w:val="16"/>
              </w:rPr>
            </w:pPr>
            <w:r w:rsidRPr="000E4DCC">
              <w:rPr>
                <w:b/>
                <w:sz w:val="24"/>
              </w:rPr>
              <w:t>Manage Patient Clinical Measurements</w:t>
            </w:r>
          </w:p>
        </w:tc>
        <w:tc>
          <w:tcPr>
            <w:tcW w:w="957" w:type="dxa"/>
            <w:vMerge w:val="restart"/>
            <w:tcBorders>
              <w:top w:val="single" w:sz="12" w:space="0" w:color="000000"/>
              <w:bottom w:val="single" w:sz="6" w:space="0" w:color="000000"/>
            </w:tcBorders>
            <w:shd w:val="clear" w:color="auto" w:fill="99FF99"/>
            <w:vAlign w:val="center"/>
          </w:tcPr>
          <w:p w14:paraId="7F743692" w14:textId="77777777" w:rsidR="000E4DCC" w:rsidRPr="000E4DCC" w:rsidRDefault="000E4DCC" w:rsidP="005762D5">
            <w:pPr>
              <w:pStyle w:val="TableParagraph"/>
              <w:ind w:left="0"/>
              <w:jc w:val="center"/>
              <w:rPr>
                <w:sz w:val="16"/>
              </w:rPr>
            </w:pPr>
            <w:r w:rsidRPr="000E4DCC">
              <w:rPr>
                <w:sz w:val="16"/>
              </w:rPr>
              <w:t>212</w:t>
            </w:r>
          </w:p>
        </w:tc>
        <w:tc>
          <w:tcPr>
            <w:tcW w:w="957" w:type="dxa"/>
            <w:vMerge w:val="restart"/>
            <w:tcBorders>
              <w:top w:val="single" w:sz="12" w:space="0" w:color="000000"/>
            </w:tcBorders>
            <w:shd w:val="clear" w:color="auto" w:fill="99FF99"/>
            <w:vAlign w:val="center"/>
          </w:tcPr>
          <w:p w14:paraId="44C6BF3F" w14:textId="77BFFE8D" w:rsidR="000E4DCC" w:rsidRPr="000E4DCC" w:rsidRDefault="001A5AA1" w:rsidP="005762D5">
            <w:pPr>
              <w:pStyle w:val="TableParagraph"/>
              <w:ind w:left="0"/>
              <w:jc w:val="center"/>
              <w:rPr>
                <w:sz w:val="16"/>
              </w:rPr>
            </w:pPr>
            <w:r>
              <w:rPr>
                <w:sz w:val="16"/>
              </w:rPr>
              <w:t>Include</w:t>
            </w:r>
          </w:p>
        </w:tc>
        <w:tc>
          <w:tcPr>
            <w:tcW w:w="962" w:type="dxa"/>
            <w:gridSpan w:val="2"/>
            <w:vMerge w:val="restart"/>
            <w:tcBorders>
              <w:top w:val="single" w:sz="12" w:space="0" w:color="000000"/>
            </w:tcBorders>
            <w:shd w:val="clear" w:color="auto" w:fill="99FF99"/>
            <w:vAlign w:val="center"/>
          </w:tcPr>
          <w:p w14:paraId="2EB47079" w14:textId="7684192D" w:rsidR="000E4DCC" w:rsidRPr="000E4DCC" w:rsidRDefault="000E4DCC" w:rsidP="005762D5">
            <w:pPr>
              <w:pStyle w:val="TableParagraph"/>
              <w:ind w:left="0"/>
              <w:jc w:val="center"/>
              <w:rPr>
                <w:sz w:val="16"/>
              </w:rPr>
            </w:pPr>
          </w:p>
        </w:tc>
      </w:tr>
      <w:tr w:rsidR="000E4DCC" w14:paraId="729A8F7F" w14:textId="5B4BA1D4" w:rsidTr="00477D98">
        <w:trPr>
          <w:trHeight w:val="180"/>
        </w:trPr>
        <w:tc>
          <w:tcPr>
            <w:tcW w:w="2401" w:type="dxa"/>
            <w:tcBorders>
              <w:top w:val="single" w:sz="2" w:space="0" w:color="000000"/>
              <w:bottom w:val="single" w:sz="2" w:space="0" w:color="000000"/>
            </w:tcBorders>
            <w:shd w:val="clear" w:color="auto" w:fill="99FF99"/>
          </w:tcPr>
          <w:p w14:paraId="4AC030A7" w14:textId="77777777" w:rsidR="000E4DCC" w:rsidRDefault="000E4DCC" w:rsidP="00BA3CA1">
            <w:pPr>
              <w:pStyle w:val="TableParagraph"/>
              <w:spacing w:line="161" w:lineRule="exact"/>
              <w:ind w:left="84"/>
              <w:rPr>
                <w:sz w:val="16"/>
              </w:rPr>
            </w:pPr>
            <w:r>
              <w:rPr>
                <w:sz w:val="16"/>
              </w:rPr>
              <w:t>Function</w:t>
            </w:r>
          </w:p>
        </w:tc>
        <w:tc>
          <w:tcPr>
            <w:tcW w:w="7525" w:type="dxa"/>
            <w:vMerge/>
            <w:tcBorders>
              <w:top w:val="nil"/>
              <w:bottom w:val="single" w:sz="6" w:space="0" w:color="000000"/>
            </w:tcBorders>
            <w:shd w:val="clear" w:color="auto" w:fill="99FF99"/>
          </w:tcPr>
          <w:p w14:paraId="4A176350" w14:textId="77777777" w:rsidR="000E4DCC" w:rsidRDefault="000E4DCC" w:rsidP="00BA3CA1">
            <w:pPr>
              <w:rPr>
                <w:sz w:val="2"/>
                <w:szCs w:val="2"/>
              </w:rPr>
            </w:pPr>
          </w:p>
        </w:tc>
        <w:tc>
          <w:tcPr>
            <w:tcW w:w="957" w:type="dxa"/>
            <w:vMerge/>
            <w:tcBorders>
              <w:top w:val="nil"/>
              <w:bottom w:val="single" w:sz="6" w:space="0" w:color="000000"/>
            </w:tcBorders>
            <w:shd w:val="clear" w:color="auto" w:fill="99FF99"/>
          </w:tcPr>
          <w:p w14:paraId="7E49DC6F" w14:textId="77777777" w:rsidR="000E4DCC" w:rsidRDefault="000E4DCC" w:rsidP="00BA3CA1">
            <w:pPr>
              <w:rPr>
                <w:sz w:val="2"/>
                <w:szCs w:val="2"/>
              </w:rPr>
            </w:pPr>
          </w:p>
        </w:tc>
        <w:tc>
          <w:tcPr>
            <w:tcW w:w="957" w:type="dxa"/>
            <w:vMerge/>
            <w:tcBorders>
              <w:bottom w:val="single" w:sz="6" w:space="0" w:color="000000"/>
            </w:tcBorders>
            <w:shd w:val="clear" w:color="auto" w:fill="99FF99"/>
          </w:tcPr>
          <w:p w14:paraId="7AC8A735" w14:textId="77777777" w:rsidR="000E4DCC" w:rsidRDefault="000E4DCC" w:rsidP="00BA3CA1">
            <w:pPr>
              <w:rPr>
                <w:sz w:val="2"/>
                <w:szCs w:val="2"/>
              </w:rPr>
            </w:pPr>
          </w:p>
        </w:tc>
        <w:tc>
          <w:tcPr>
            <w:tcW w:w="962" w:type="dxa"/>
            <w:gridSpan w:val="2"/>
            <w:vMerge/>
            <w:tcBorders>
              <w:bottom w:val="single" w:sz="6" w:space="0" w:color="000000"/>
            </w:tcBorders>
            <w:shd w:val="clear" w:color="auto" w:fill="99FF99"/>
          </w:tcPr>
          <w:p w14:paraId="7F8C33FA" w14:textId="17A39CF2" w:rsidR="000E4DCC" w:rsidRDefault="000E4DCC" w:rsidP="00BA3CA1">
            <w:pPr>
              <w:rPr>
                <w:sz w:val="2"/>
                <w:szCs w:val="2"/>
              </w:rPr>
            </w:pPr>
          </w:p>
        </w:tc>
      </w:tr>
      <w:tr w:rsidR="000E4DCC" w14:paraId="147D6998" w14:textId="40B30896" w:rsidTr="0004384A">
        <w:trPr>
          <w:trHeight w:val="762"/>
        </w:trPr>
        <w:tc>
          <w:tcPr>
            <w:tcW w:w="12802" w:type="dxa"/>
            <w:gridSpan w:val="6"/>
            <w:tcBorders>
              <w:top w:val="single" w:sz="6" w:space="0" w:color="000000"/>
              <w:bottom w:val="single" w:sz="6" w:space="0" w:color="000000"/>
            </w:tcBorders>
          </w:tcPr>
          <w:p w14:paraId="4C5B1687" w14:textId="77777777" w:rsidR="000E4DCC" w:rsidRDefault="000E4DCC" w:rsidP="000E4DCC">
            <w:pPr>
              <w:pStyle w:val="TableParagraph"/>
              <w:spacing w:before="64"/>
              <w:ind w:left="420"/>
              <w:rPr>
                <w:sz w:val="16"/>
              </w:rPr>
            </w:pPr>
            <w:r>
              <w:rPr>
                <w:b/>
                <w:sz w:val="16"/>
              </w:rPr>
              <w:t xml:space="preserve">Statement: </w:t>
            </w:r>
            <w:r>
              <w:rPr>
                <w:sz w:val="16"/>
              </w:rPr>
              <w:t>Capture and manage patient clinical measures, such as vital signs, as discrete patient data.</w:t>
            </w:r>
          </w:p>
          <w:p w14:paraId="2F5D4B9E" w14:textId="5D7C1BDF" w:rsidR="000E4DCC" w:rsidRDefault="000E4DCC" w:rsidP="000E4DCC">
            <w:pPr>
              <w:pStyle w:val="TableParagraph"/>
              <w:spacing w:before="64"/>
              <w:ind w:left="420"/>
              <w:rPr>
                <w:b/>
                <w:sz w:val="16"/>
              </w:rPr>
            </w:pPr>
            <w:r>
              <w:rPr>
                <w:b/>
                <w:sz w:val="16"/>
              </w:rPr>
              <w:t>Description:</w:t>
            </w:r>
            <w:r>
              <w:rPr>
                <w:b/>
                <w:spacing w:val="-4"/>
                <w:sz w:val="16"/>
              </w:rPr>
              <w:t xml:space="preserve"> </w:t>
            </w:r>
            <w:r>
              <w:rPr>
                <w:sz w:val="16"/>
              </w:rPr>
              <w:t>Within</w:t>
            </w:r>
            <w:r>
              <w:rPr>
                <w:spacing w:val="-4"/>
                <w:sz w:val="16"/>
              </w:rPr>
              <w:t xml:space="preserve"> </w:t>
            </w:r>
            <w:r>
              <w:rPr>
                <w:sz w:val="16"/>
              </w:rPr>
              <w:t>the</w:t>
            </w:r>
            <w:r>
              <w:rPr>
                <w:spacing w:val="-4"/>
                <w:sz w:val="16"/>
              </w:rPr>
              <w:t xml:space="preserve"> </w:t>
            </w:r>
            <w:r>
              <w:rPr>
                <w:sz w:val="16"/>
              </w:rPr>
              <w:t>context</w:t>
            </w:r>
            <w:r>
              <w:rPr>
                <w:spacing w:val="-4"/>
                <w:sz w:val="16"/>
              </w:rPr>
              <w:t xml:space="preserve"> </w:t>
            </w:r>
            <w:r>
              <w:rPr>
                <w:sz w:val="16"/>
              </w:rPr>
              <w:t>of</w:t>
            </w:r>
            <w:r>
              <w:rPr>
                <w:spacing w:val="-4"/>
                <w:sz w:val="16"/>
              </w:rPr>
              <w:t xml:space="preserve"> </w:t>
            </w:r>
            <w:r>
              <w:rPr>
                <w:sz w:val="16"/>
              </w:rPr>
              <w:t>an</w:t>
            </w:r>
            <w:r>
              <w:rPr>
                <w:spacing w:val="-4"/>
                <w:sz w:val="16"/>
              </w:rPr>
              <w:t xml:space="preserve"> </w:t>
            </w:r>
            <w:r>
              <w:rPr>
                <w:sz w:val="16"/>
              </w:rPr>
              <w:t>episode</w:t>
            </w:r>
            <w:r>
              <w:rPr>
                <w:spacing w:val="-4"/>
                <w:sz w:val="16"/>
              </w:rPr>
              <w:t xml:space="preserve"> </w:t>
            </w:r>
            <w:r>
              <w:rPr>
                <w:sz w:val="16"/>
              </w:rPr>
              <w:t>of</w:t>
            </w:r>
            <w:r>
              <w:rPr>
                <w:spacing w:val="-4"/>
                <w:sz w:val="16"/>
              </w:rPr>
              <w:t xml:space="preserve"> </w:t>
            </w:r>
            <w:r>
              <w:rPr>
                <w:sz w:val="16"/>
              </w:rPr>
              <w:t>care,</w:t>
            </w:r>
            <w:r>
              <w:rPr>
                <w:spacing w:val="-4"/>
                <w:sz w:val="16"/>
              </w:rPr>
              <w:t xml:space="preserve"> </w:t>
            </w:r>
            <w:r>
              <w:rPr>
                <w:sz w:val="16"/>
              </w:rPr>
              <w:t>patient</w:t>
            </w:r>
            <w:r>
              <w:rPr>
                <w:spacing w:val="-4"/>
                <w:sz w:val="16"/>
              </w:rPr>
              <w:t xml:space="preserve"> </w:t>
            </w:r>
            <w:r>
              <w:rPr>
                <w:sz w:val="16"/>
              </w:rPr>
              <w:t>measures</w:t>
            </w:r>
            <w:r>
              <w:rPr>
                <w:spacing w:val="-4"/>
                <w:sz w:val="16"/>
              </w:rPr>
              <w:t xml:space="preserve"> </w:t>
            </w:r>
            <w:r>
              <w:rPr>
                <w:sz w:val="16"/>
              </w:rPr>
              <w:t>such</w:t>
            </w:r>
            <w:r>
              <w:rPr>
                <w:spacing w:val="-4"/>
                <w:sz w:val="16"/>
              </w:rPr>
              <w:t xml:space="preserve"> </w:t>
            </w:r>
            <w:r>
              <w:rPr>
                <w:sz w:val="16"/>
              </w:rPr>
              <w:t>as</w:t>
            </w:r>
            <w:r>
              <w:rPr>
                <w:spacing w:val="-4"/>
                <w:sz w:val="16"/>
              </w:rPr>
              <w:t xml:space="preserve"> </w:t>
            </w:r>
            <w:r>
              <w:rPr>
                <w:sz w:val="16"/>
              </w:rPr>
              <w:t>vital</w:t>
            </w:r>
            <w:r>
              <w:rPr>
                <w:spacing w:val="-4"/>
                <w:sz w:val="16"/>
              </w:rPr>
              <w:t xml:space="preserve"> </w:t>
            </w:r>
            <w:r>
              <w:rPr>
                <w:sz w:val="16"/>
              </w:rPr>
              <w:t>signs</w:t>
            </w:r>
            <w:r>
              <w:rPr>
                <w:spacing w:val="-4"/>
                <w:sz w:val="16"/>
              </w:rPr>
              <w:t xml:space="preserve"> </w:t>
            </w:r>
            <w:r>
              <w:rPr>
                <w:sz w:val="16"/>
              </w:rPr>
              <w:t>are</w:t>
            </w:r>
            <w:r>
              <w:rPr>
                <w:spacing w:val="-4"/>
                <w:sz w:val="16"/>
              </w:rPr>
              <w:t xml:space="preserve"> </w:t>
            </w:r>
            <w:r>
              <w:rPr>
                <w:sz w:val="16"/>
              </w:rPr>
              <w:t>captured</w:t>
            </w:r>
            <w:r>
              <w:rPr>
                <w:spacing w:val="-4"/>
                <w:sz w:val="16"/>
              </w:rPr>
              <w:t xml:space="preserve"> </w:t>
            </w:r>
            <w:r>
              <w:rPr>
                <w:sz w:val="16"/>
              </w:rPr>
              <w:t>and</w:t>
            </w:r>
            <w:r>
              <w:rPr>
                <w:spacing w:val="-4"/>
                <w:sz w:val="16"/>
              </w:rPr>
              <w:t xml:space="preserve"> </w:t>
            </w:r>
            <w:r>
              <w:rPr>
                <w:sz w:val="16"/>
              </w:rPr>
              <w:t>managed</w:t>
            </w:r>
            <w:r>
              <w:rPr>
                <w:spacing w:val="-4"/>
                <w:sz w:val="16"/>
              </w:rPr>
              <w:t xml:space="preserve"> </w:t>
            </w:r>
            <w:r>
              <w:rPr>
                <w:sz w:val="16"/>
              </w:rPr>
              <w:t>as</w:t>
            </w:r>
            <w:r>
              <w:rPr>
                <w:spacing w:val="-4"/>
                <w:sz w:val="16"/>
              </w:rPr>
              <w:t xml:space="preserve"> </w:t>
            </w:r>
            <w:r>
              <w:rPr>
                <w:sz w:val="16"/>
              </w:rPr>
              <w:t>discrete</w:t>
            </w:r>
            <w:r>
              <w:rPr>
                <w:spacing w:val="-4"/>
                <w:sz w:val="16"/>
              </w:rPr>
              <w:t xml:space="preserve"> </w:t>
            </w:r>
            <w:r>
              <w:rPr>
                <w:sz w:val="16"/>
              </w:rPr>
              <w:t>data to facilitate reporting and provision of care. Other clinical measures (such as expiratory flow rate, size of lesion, etc.) are captured and managed, and may be discrete data.</w:t>
            </w:r>
          </w:p>
        </w:tc>
      </w:tr>
      <w:tr w:rsidR="0004384A" w14:paraId="116AC4D8" w14:textId="292AC02C" w:rsidTr="00F47F3F">
        <w:trPr>
          <w:trHeight w:val="432"/>
        </w:trPr>
        <w:tc>
          <w:tcPr>
            <w:tcW w:w="2401" w:type="dxa"/>
            <w:vMerge w:val="restart"/>
            <w:tcBorders>
              <w:right w:val="single" w:sz="8" w:space="0" w:color="000000"/>
            </w:tcBorders>
          </w:tcPr>
          <w:p w14:paraId="2A48A996" w14:textId="77777777" w:rsidR="0004384A" w:rsidRDefault="0004384A" w:rsidP="00BA3CA1">
            <w:pPr>
              <w:pStyle w:val="TableParagraph"/>
              <w:rPr>
                <w:sz w:val="16"/>
              </w:rPr>
            </w:pPr>
          </w:p>
        </w:tc>
        <w:tc>
          <w:tcPr>
            <w:tcW w:w="7525" w:type="dxa"/>
            <w:tcBorders>
              <w:top w:val="single" w:sz="6" w:space="0" w:color="000000"/>
              <w:left w:val="single" w:sz="8" w:space="0" w:color="000000"/>
              <w:right w:val="single" w:sz="6" w:space="0" w:color="000000"/>
            </w:tcBorders>
          </w:tcPr>
          <w:p w14:paraId="409EB044" w14:textId="77777777" w:rsidR="0004384A" w:rsidRDefault="0004384A" w:rsidP="00BA3CA1">
            <w:pPr>
              <w:pStyle w:val="TableParagraph"/>
              <w:spacing w:before="28" w:line="190" w:lineRule="atLeast"/>
              <w:ind w:left="453" w:right="44" w:hanging="246"/>
              <w:rPr>
                <w:sz w:val="16"/>
              </w:rPr>
            </w:pPr>
            <w:r>
              <w:rPr>
                <w:b/>
                <w:sz w:val="16"/>
              </w:rPr>
              <w:t>1.</w:t>
            </w:r>
            <w:r>
              <w:rPr>
                <w:b/>
                <w:spacing w:val="21"/>
                <w:sz w:val="16"/>
              </w:rPr>
              <w:t xml:space="preserve"> </w:t>
            </w:r>
            <w:r>
              <w:rPr>
                <w:sz w:val="16"/>
              </w:rPr>
              <w:t>The</w:t>
            </w:r>
            <w:r>
              <w:rPr>
                <w:spacing w:val="-15"/>
                <w:sz w:val="16"/>
              </w:rPr>
              <w:t xml:space="preserve"> </w:t>
            </w:r>
            <w:r>
              <w:rPr>
                <w:sz w:val="16"/>
              </w:rPr>
              <w:t>system</w:t>
            </w:r>
            <w:r>
              <w:rPr>
                <w:spacing w:val="-15"/>
                <w:sz w:val="16"/>
              </w:rPr>
              <w:t xml:space="preserve"> </w:t>
            </w:r>
            <w:r>
              <w:rPr>
                <w:sz w:val="16"/>
              </w:rPr>
              <w:t>SHALL</w:t>
            </w:r>
            <w:r>
              <w:rPr>
                <w:spacing w:val="-15"/>
                <w:sz w:val="16"/>
              </w:rPr>
              <w:t xml:space="preserve"> </w:t>
            </w:r>
            <w:r>
              <w:rPr>
                <w:sz w:val="16"/>
              </w:rPr>
              <w:t>provide</w:t>
            </w:r>
            <w:r>
              <w:rPr>
                <w:spacing w:val="-15"/>
                <w:sz w:val="16"/>
              </w:rPr>
              <w:t xml:space="preserve"> </w:t>
            </w:r>
            <w:r>
              <w:rPr>
                <w:sz w:val="16"/>
              </w:rPr>
              <w:t>the</w:t>
            </w:r>
            <w:r>
              <w:rPr>
                <w:spacing w:val="-15"/>
                <w:sz w:val="16"/>
              </w:rPr>
              <w:t xml:space="preserve"> </w:t>
            </w:r>
            <w:r>
              <w:rPr>
                <w:sz w:val="16"/>
              </w:rPr>
              <w:t>ability</w:t>
            </w:r>
            <w:r>
              <w:rPr>
                <w:spacing w:val="-15"/>
                <w:sz w:val="16"/>
              </w:rPr>
              <w:t xml:space="preserve"> </w:t>
            </w:r>
            <w:r>
              <w:rPr>
                <w:sz w:val="16"/>
              </w:rPr>
              <w:t>to</w:t>
            </w:r>
            <w:r>
              <w:rPr>
                <w:spacing w:val="-15"/>
                <w:sz w:val="16"/>
              </w:rPr>
              <w:t xml:space="preserve"> </w:t>
            </w:r>
            <w:r>
              <w:rPr>
                <w:sz w:val="16"/>
              </w:rPr>
              <w:t>capture</w:t>
            </w:r>
            <w:r>
              <w:rPr>
                <w:spacing w:val="-15"/>
                <w:sz w:val="16"/>
              </w:rPr>
              <w:t xml:space="preserve"> </w:t>
            </w:r>
            <w:r>
              <w:rPr>
                <w:sz w:val="16"/>
              </w:rPr>
              <w:t>patient</w:t>
            </w:r>
            <w:r>
              <w:rPr>
                <w:spacing w:val="-15"/>
                <w:sz w:val="16"/>
              </w:rPr>
              <w:t xml:space="preserve"> </w:t>
            </w:r>
            <w:r>
              <w:rPr>
                <w:sz w:val="16"/>
              </w:rPr>
              <w:t>vital</w:t>
            </w:r>
            <w:r>
              <w:rPr>
                <w:spacing w:val="-15"/>
                <w:sz w:val="16"/>
              </w:rPr>
              <w:t xml:space="preserve"> </w:t>
            </w:r>
            <w:r>
              <w:rPr>
                <w:sz w:val="16"/>
              </w:rPr>
              <w:t>signs</w:t>
            </w:r>
            <w:r>
              <w:rPr>
                <w:spacing w:val="-15"/>
                <w:sz w:val="16"/>
              </w:rPr>
              <w:t xml:space="preserve"> </w:t>
            </w:r>
            <w:r>
              <w:rPr>
                <w:sz w:val="16"/>
              </w:rPr>
              <w:t>(e.g.,</w:t>
            </w:r>
            <w:r>
              <w:rPr>
                <w:spacing w:val="-15"/>
                <w:sz w:val="16"/>
              </w:rPr>
              <w:t xml:space="preserve"> </w:t>
            </w:r>
            <w:r>
              <w:rPr>
                <w:sz w:val="16"/>
              </w:rPr>
              <w:t>blood</w:t>
            </w:r>
            <w:r>
              <w:rPr>
                <w:spacing w:val="-15"/>
                <w:sz w:val="16"/>
              </w:rPr>
              <w:t xml:space="preserve"> </w:t>
            </w:r>
            <w:r>
              <w:rPr>
                <w:sz w:val="16"/>
              </w:rPr>
              <w:t>pressure,</w:t>
            </w:r>
            <w:r>
              <w:rPr>
                <w:spacing w:val="-15"/>
                <w:sz w:val="16"/>
              </w:rPr>
              <w:t xml:space="preserve"> </w:t>
            </w:r>
            <w:r>
              <w:rPr>
                <w:sz w:val="16"/>
              </w:rPr>
              <w:t>temperature, heart rate, respiratory rate, and pain scale) as discrete elements of structured or unstructured data.</w:t>
            </w:r>
          </w:p>
        </w:tc>
        <w:tc>
          <w:tcPr>
            <w:tcW w:w="957" w:type="dxa"/>
            <w:tcBorders>
              <w:top w:val="single" w:sz="6" w:space="0" w:color="000000"/>
              <w:left w:val="single" w:sz="6" w:space="0" w:color="000000"/>
              <w:right w:val="single" w:sz="6" w:space="0" w:color="000000"/>
            </w:tcBorders>
            <w:vAlign w:val="center"/>
          </w:tcPr>
          <w:p w14:paraId="22DCF334" w14:textId="77777777" w:rsidR="0004384A" w:rsidRPr="0004384A" w:rsidRDefault="0004384A" w:rsidP="00F47F3F">
            <w:pPr>
              <w:pStyle w:val="TableParagraph"/>
              <w:ind w:left="0"/>
              <w:jc w:val="center"/>
              <w:rPr>
                <w:sz w:val="16"/>
                <w:szCs w:val="16"/>
              </w:rPr>
            </w:pPr>
            <w:r w:rsidRPr="0004384A">
              <w:rPr>
                <w:sz w:val="16"/>
                <w:szCs w:val="16"/>
              </w:rPr>
              <w:t>213</w:t>
            </w:r>
          </w:p>
        </w:tc>
        <w:tc>
          <w:tcPr>
            <w:tcW w:w="957" w:type="dxa"/>
            <w:tcBorders>
              <w:top w:val="single" w:sz="6" w:space="0" w:color="000000"/>
              <w:left w:val="single" w:sz="6" w:space="0" w:color="000000"/>
              <w:right w:val="single" w:sz="6" w:space="0" w:color="000000"/>
            </w:tcBorders>
            <w:vAlign w:val="center"/>
          </w:tcPr>
          <w:p w14:paraId="56B320EB" w14:textId="44B87B0A" w:rsidR="0004384A" w:rsidRPr="0004384A" w:rsidRDefault="005762D5" w:rsidP="00F47F3F">
            <w:pPr>
              <w:pStyle w:val="TableParagraph"/>
              <w:ind w:left="0"/>
              <w:jc w:val="center"/>
              <w:rPr>
                <w:sz w:val="16"/>
                <w:szCs w:val="16"/>
              </w:rPr>
            </w:pPr>
            <w:r>
              <w:rPr>
                <w:sz w:val="16"/>
                <w:szCs w:val="16"/>
              </w:rPr>
              <w:t>N/C</w:t>
            </w:r>
          </w:p>
        </w:tc>
        <w:tc>
          <w:tcPr>
            <w:tcW w:w="962" w:type="dxa"/>
            <w:gridSpan w:val="2"/>
            <w:tcBorders>
              <w:top w:val="single" w:sz="6" w:space="0" w:color="000000"/>
              <w:left w:val="single" w:sz="6" w:space="0" w:color="000000"/>
              <w:right w:val="single" w:sz="6" w:space="0" w:color="000000"/>
            </w:tcBorders>
            <w:vAlign w:val="center"/>
          </w:tcPr>
          <w:p w14:paraId="681B0E4E" w14:textId="7F6166D6" w:rsidR="0004384A" w:rsidRPr="0004384A" w:rsidRDefault="0004384A" w:rsidP="00F47F3F">
            <w:pPr>
              <w:pStyle w:val="TableParagraph"/>
              <w:ind w:left="0"/>
              <w:jc w:val="center"/>
              <w:rPr>
                <w:sz w:val="16"/>
                <w:szCs w:val="16"/>
              </w:rPr>
            </w:pPr>
          </w:p>
        </w:tc>
      </w:tr>
      <w:tr w:rsidR="0004384A" w14:paraId="6F3DE0AE" w14:textId="7100BA9F" w:rsidTr="00F47F3F">
        <w:trPr>
          <w:trHeight w:val="623"/>
        </w:trPr>
        <w:tc>
          <w:tcPr>
            <w:tcW w:w="2401" w:type="dxa"/>
            <w:vMerge/>
            <w:tcBorders>
              <w:right w:val="single" w:sz="8" w:space="0" w:color="000000"/>
            </w:tcBorders>
          </w:tcPr>
          <w:p w14:paraId="480E59BA" w14:textId="77777777" w:rsidR="0004384A" w:rsidRDefault="0004384A" w:rsidP="00BA3CA1">
            <w:pPr>
              <w:rPr>
                <w:sz w:val="2"/>
                <w:szCs w:val="2"/>
              </w:rPr>
            </w:pPr>
          </w:p>
        </w:tc>
        <w:tc>
          <w:tcPr>
            <w:tcW w:w="7525" w:type="dxa"/>
            <w:tcBorders>
              <w:left w:val="single" w:sz="8" w:space="0" w:color="000000"/>
              <w:right w:val="single" w:sz="6" w:space="0" w:color="000000"/>
            </w:tcBorders>
          </w:tcPr>
          <w:p w14:paraId="69950471" w14:textId="77777777" w:rsidR="0004384A" w:rsidRDefault="0004384A" w:rsidP="00BA3CA1">
            <w:pPr>
              <w:pStyle w:val="TableParagraph"/>
              <w:spacing w:before="28" w:line="190" w:lineRule="atLeast"/>
              <w:ind w:left="453" w:right="54" w:hanging="246"/>
              <w:jc w:val="both"/>
              <w:rPr>
                <w:sz w:val="16"/>
              </w:rPr>
            </w:pPr>
            <w:r>
              <w:rPr>
                <w:b/>
                <w:sz w:val="16"/>
              </w:rPr>
              <w:t xml:space="preserve">2. </w:t>
            </w:r>
            <w:r>
              <w:rPr>
                <w:sz w:val="16"/>
              </w:rPr>
              <w:t>The system SHOULD provide the ability to capture other clinical measures (e.g., peak expiratory flow rate, size of lesions, oxygen saturation, height, weight, length, body mass index and severity</w:t>
            </w:r>
            <w:r>
              <w:rPr>
                <w:spacing w:val="-30"/>
                <w:sz w:val="16"/>
              </w:rPr>
              <w:t xml:space="preserve"> </w:t>
            </w:r>
            <w:r>
              <w:rPr>
                <w:sz w:val="16"/>
              </w:rPr>
              <w:t>of pain) as discrete elements of either structured or unstructured data.</w:t>
            </w:r>
          </w:p>
        </w:tc>
        <w:tc>
          <w:tcPr>
            <w:tcW w:w="957" w:type="dxa"/>
            <w:tcBorders>
              <w:left w:val="single" w:sz="6" w:space="0" w:color="000000"/>
              <w:right w:val="single" w:sz="6" w:space="0" w:color="000000"/>
            </w:tcBorders>
            <w:vAlign w:val="center"/>
          </w:tcPr>
          <w:p w14:paraId="4A425EDB" w14:textId="77777777" w:rsidR="0004384A" w:rsidRPr="0004384A" w:rsidRDefault="0004384A" w:rsidP="00F47F3F">
            <w:pPr>
              <w:pStyle w:val="TableParagraph"/>
              <w:ind w:left="0"/>
              <w:jc w:val="center"/>
              <w:rPr>
                <w:sz w:val="16"/>
                <w:szCs w:val="16"/>
              </w:rPr>
            </w:pPr>
            <w:r w:rsidRPr="0004384A">
              <w:rPr>
                <w:sz w:val="16"/>
                <w:szCs w:val="16"/>
              </w:rPr>
              <w:t>214</w:t>
            </w:r>
          </w:p>
        </w:tc>
        <w:tc>
          <w:tcPr>
            <w:tcW w:w="957" w:type="dxa"/>
            <w:tcBorders>
              <w:left w:val="single" w:sz="6" w:space="0" w:color="000000"/>
              <w:right w:val="single" w:sz="6" w:space="0" w:color="000000"/>
            </w:tcBorders>
            <w:vAlign w:val="center"/>
          </w:tcPr>
          <w:p w14:paraId="502FAC76" w14:textId="293845C6" w:rsidR="0004384A" w:rsidRPr="0004384A" w:rsidRDefault="005762D5" w:rsidP="00F47F3F">
            <w:pPr>
              <w:pStyle w:val="TableParagraph"/>
              <w:ind w:left="0"/>
              <w:jc w:val="center"/>
              <w:rPr>
                <w:sz w:val="16"/>
                <w:szCs w:val="16"/>
              </w:rPr>
            </w:pPr>
            <w:r>
              <w:rPr>
                <w:sz w:val="16"/>
                <w:szCs w:val="16"/>
              </w:rPr>
              <w:t>N/C</w:t>
            </w:r>
          </w:p>
        </w:tc>
        <w:tc>
          <w:tcPr>
            <w:tcW w:w="962" w:type="dxa"/>
            <w:gridSpan w:val="2"/>
            <w:tcBorders>
              <w:left w:val="single" w:sz="6" w:space="0" w:color="000000"/>
              <w:right w:val="single" w:sz="6" w:space="0" w:color="000000"/>
            </w:tcBorders>
            <w:vAlign w:val="center"/>
          </w:tcPr>
          <w:p w14:paraId="4404625E" w14:textId="3102B6E8" w:rsidR="0004384A" w:rsidRPr="0004384A" w:rsidRDefault="0004384A" w:rsidP="00F47F3F">
            <w:pPr>
              <w:pStyle w:val="TableParagraph"/>
              <w:ind w:left="0"/>
              <w:jc w:val="center"/>
              <w:rPr>
                <w:sz w:val="16"/>
                <w:szCs w:val="16"/>
              </w:rPr>
            </w:pPr>
          </w:p>
        </w:tc>
      </w:tr>
      <w:tr w:rsidR="0004384A" w14:paraId="6584C007" w14:textId="773E8CAF" w:rsidTr="005762D5">
        <w:trPr>
          <w:trHeight w:val="431"/>
        </w:trPr>
        <w:tc>
          <w:tcPr>
            <w:tcW w:w="2401" w:type="dxa"/>
            <w:vMerge/>
            <w:tcBorders>
              <w:right w:val="single" w:sz="8" w:space="0" w:color="000000"/>
            </w:tcBorders>
          </w:tcPr>
          <w:p w14:paraId="33E16D58" w14:textId="77777777" w:rsidR="0004384A" w:rsidRDefault="0004384A" w:rsidP="00BA3CA1">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6A2CA5CD" w14:textId="77777777" w:rsidR="0004384A" w:rsidRDefault="0004384A" w:rsidP="00BA3CA1">
            <w:pPr>
              <w:pStyle w:val="TableParagraph"/>
              <w:spacing w:before="28" w:line="190" w:lineRule="atLeast"/>
              <w:ind w:left="453" w:right="50" w:hanging="246"/>
              <w:rPr>
                <w:sz w:val="16"/>
              </w:rPr>
            </w:pPr>
            <w:r>
              <w:rPr>
                <w:b/>
                <w:sz w:val="16"/>
              </w:rPr>
              <w:t xml:space="preserve">3. </w:t>
            </w:r>
            <w:r>
              <w:rPr>
                <w:sz w:val="16"/>
              </w:rPr>
              <w:t>The system SHOULD provide the ability to determine additional values within an assessment based on discrete or atomic elements (e.g., Body Mass Index based on height and weight).</w:t>
            </w:r>
          </w:p>
        </w:tc>
        <w:tc>
          <w:tcPr>
            <w:tcW w:w="957" w:type="dxa"/>
            <w:tcBorders>
              <w:left w:val="single" w:sz="6" w:space="0" w:color="000000"/>
              <w:right w:val="single" w:sz="6" w:space="0" w:color="000000"/>
            </w:tcBorders>
            <w:shd w:val="clear" w:color="auto" w:fill="A6A6A6" w:themeFill="background1" w:themeFillShade="A6"/>
            <w:vAlign w:val="center"/>
          </w:tcPr>
          <w:p w14:paraId="4DE1ABB3" w14:textId="77777777" w:rsidR="0004384A" w:rsidRPr="0004384A" w:rsidRDefault="0004384A" w:rsidP="00F47F3F">
            <w:pPr>
              <w:pStyle w:val="TableParagraph"/>
              <w:ind w:left="0"/>
              <w:jc w:val="center"/>
              <w:rPr>
                <w:sz w:val="16"/>
                <w:szCs w:val="16"/>
              </w:rPr>
            </w:pPr>
            <w:r w:rsidRPr="0004384A">
              <w:rPr>
                <w:sz w:val="16"/>
                <w:szCs w:val="16"/>
              </w:rPr>
              <w:t>215</w:t>
            </w:r>
          </w:p>
        </w:tc>
        <w:tc>
          <w:tcPr>
            <w:tcW w:w="957" w:type="dxa"/>
            <w:tcBorders>
              <w:left w:val="single" w:sz="6" w:space="0" w:color="000000"/>
              <w:right w:val="single" w:sz="6" w:space="0" w:color="000000"/>
            </w:tcBorders>
            <w:shd w:val="clear" w:color="auto" w:fill="A6A6A6" w:themeFill="background1" w:themeFillShade="A6"/>
            <w:vAlign w:val="center"/>
          </w:tcPr>
          <w:p w14:paraId="77D6B110" w14:textId="6ED980AA" w:rsidR="0004384A" w:rsidRPr="0004384A" w:rsidRDefault="005762D5" w:rsidP="00F47F3F">
            <w:pPr>
              <w:pStyle w:val="TableParagraph"/>
              <w:ind w:left="0"/>
              <w:jc w:val="center"/>
              <w:rPr>
                <w:sz w:val="16"/>
                <w:szCs w:val="16"/>
              </w:rPr>
            </w:pPr>
            <w:r>
              <w:rPr>
                <w:sz w:val="16"/>
                <w:szCs w:val="16"/>
              </w:rPr>
              <w:t>D</w:t>
            </w:r>
          </w:p>
        </w:tc>
        <w:tc>
          <w:tcPr>
            <w:tcW w:w="962" w:type="dxa"/>
            <w:gridSpan w:val="2"/>
            <w:tcBorders>
              <w:left w:val="single" w:sz="6" w:space="0" w:color="000000"/>
              <w:right w:val="single" w:sz="6" w:space="0" w:color="000000"/>
            </w:tcBorders>
            <w:shd w:val="clear" w:color="auto" w:fill="A6A6A6" w:themeFill="background1" w:themeFillShade="A6"/>
            <w:vAlign w:val="center"/>
          </w:tcPr>
          <w:p w14:paraId="35A7FBED" w14:textId="4FF7FDF6" w:rsidR="0004384A" w:rsidRPr="0004384A" w:rsidRDefault="0004384A" w:rsidP="00F47F3F">
            <w:pPr>
              <w:pStyle w:val="TableParagraph"/>
              <w:ind w:left="0"/>
              <w:jc w:val="center"/>
              <w:rPr>
                <w:sz w:val="16"/>
                <w:szCs w:val="16"/>
              </w:rPr>
            </w:pPr>
          </w:p>
        </w:tc>
      </w:tr>
      <w:tr w:rsidR="0004384A" w14:paraId="1ED02E21" w14:textId="087891BC" w:rsidTr="005762D5">
        <w:trPr>
          <w:trHeight w:val="624"/>
        </w:trPr>
        <w:tc>
          <w:tcPr>
            <w:tcW w:w="2401" w:type="dxa"/>
            <w:vMerge/>
            <w:tcBorders>
              <w:right w:val="single" w:sz="8" w:space="0" w:color="000000"/>
            </w:tcBorders>
          </w:tcPr>
          <w:p w14:paraId="30C7A9C1" w14:textId="77777777" w:rsidR="0004384A" w:rsidRDefault="0004384A" w:rsidP="00BA3CA1">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76C82973" w14:textId="77777777" w:rsidR="0004384A" w:rsidRDefault="0004384A" w:rsidP="00BA3CA1">
            <w:pPr>
              <w:pStyle w:val="TableParagraph"/>
              <w:spacing w:before="28" w:line="190" w:lineRule="atLeast"/>
              <w:ind w:left="453" w:right="53" w:hanging="246"/>
              <w:jc w:val="both"/>
              <w:rPr>
                <w:sz w:val="16"/>
              </w:rPr>
            </w:pPr>
            <w:r>
              <w:rPr>
                <w:b/>
                <w:sz w:val="16"/>
              </w:rPr>
              <w:t xml:space="preserve">4. </w:t>
            </w:r>
            <w:r>
              <w:rPr>
                <w:sz w:val="16"/>
              </w:rPr>
              <w:t>The system SHOULD provide the ability to import or receive clinical measurements (e.g., bone density,</w:t>
            </w:r>
            <w:r>
              <w:rPr>
                <w:spacing w:val="-4"/>
                <w:sz w:val="16"/>
              </w:rPr>
              <w:t xml:space="preserve"> </w:t>
            </w:r>
            <w:r>
              <w:rPr>
                <w:sz w:val="16"/>
              </w:rPr>
              <w:t>bone</w:t>
            </w:r>
            <w:r>
              <w:rPr>
                <w:spacing w:val="-4"/>
                <w:sz w:val="16"/>
              </w:rPr>
              <w:t xml:space="preserve"> </w:t>
            </w:r>
            <w:r>
              <w:rPr>
                <w:sz w:val="16"/>
              </w:rPr>
              <w:t>age,</w:t>
            </w:r>
            <w:r>
              <w:rPr>
                <w:spacing w:val="-4"/>
                <w:sz w:val="16"/>
              </w:rPr>
              <w:t xml:space="preserve"> </w:t>
            </w:r>
            <w:r>
              <w:rPr>
                <w:sz w:val="16"/>
              </w:rPr>
              <w:t>cardiac</w:t>
            </w:r>
            <w:r>
              <w:rPr>
                <w:spacing w:val="-4"/>
                <w:sz w:val="16"/>
              </w:rPr>
              <w:t xml:space="preserve"> </w:t>
            </w:r>
            <w:r>
              <w:rPr>
                <w:sz w:val="16"/>
              </w:rPr>
              <w:t>rhythm)</w:t>
            </w:r>
            <w:r>
              <w:rPr>
                <w:spacing w:val="-4"/>
                <w:sz w:val="16"/>
              </w:rPr>
              <w:t xml:space="preserve"> </w:t>
            </w:r>
            <w:r>
              <w:rPr>
                <w:sz w:val="16"/>
              </w:rPr>
              <w:t>from</w:t>
            </w:r>
            <w:r>
              <w:rPr>
                <w:spacing w:val="-4"/>
                <w:sz w:val="16"/>
              </w:rPr>
              <w:t xml:space="preserve"> </w:t>
            </w:r>
            <w:r>
              <w:rPr>
                <w:sz w:val="16"/>
              </w:rPr>
              <w:t>an</w:t>
            </w:r>
            <w:r>
              <w:rPr>
                <w:spacing w:val="-4"/>
                <w:sz w:val="16"/>
              </w:rPr>
              <w:t xml:space="preserve"> </w:t>
            </w:r>
            <w:r>
              <w:rPr>
                <w:sz w:val="16"/>
              </w:rPr>
              <w:t>ancillary</w:t>
            </w:r>
            <w:r>
              <w:rPr>
                <w:spacing w:val="-4"/>
                <w:sz w:val="16"/>
              </w:rPr>
              <w:t xml:space="preserve"> </w:t>
            </w:r>
            <w:r>
              <w:rPr>
                <w:sz w:val="16"/>
              </w:rPr>
              <w:t>system</w:t>
            </w:r>
            <w:r>
              <w:rPr>
                <w:spacing w:val="-4"/>
                <w:sz w:val="16"/>
              </w:rPr>
              <w:t xml:space="preserve"> </w:t>
            </w:r>
            <w:r>
              <w:rPr>
                <w:sz w:val="16"/>
              </w:rPr>
              <w:t>or</w:t>
            </w:r>
            <w:r>
              <w:rPr>
                <w:spacing w:val="-4"/>
                <w:sz w:val="16"/>
              </w:rPr>
              <w:t xml:space="preserve"> </w:t>
            </w:r>
            <w:r>
              <w:rPr>
                <w:sz w:val="16"/>
              </w:rPr>
              <w:t>external</w:t>
            </w:r>
            <w:r>
              <w:rPr>
                <w:spacing w:val="-4"/>
                <w:sz w:val="16"/>
              </w:rPr>
              <w:t xml:space="preserve"> </w:t>
            </w:r>
            <w:r>
              <w:rPr>
                <w:sz w:val="16"/>
              </w:rPr>
              <w:t>device</w:t>
            </w:r>
            <w:r>
              <w:rPr>
                <w:spacing w:val="-4"/>
                <w:sz w:val="16"/>
              </w:rPr>
              <w:t xml:space="preserve"> </w:t>
            </w:r>
            <w:r>
              <w:rPr>
                <w:sz w:val="16"/>
              </w:rPr>
              <w:t>(e.g.,</w:t>
            </w:r>
            <w:r>
              <w:rPr>
                <w:spacing w:val="-4"/>
                <w:sz w:val="16"/>
              </w:rPr>
              <w:t xml:space="preserve"> </w:t>
            </w:r>
            <w:r>
              <w:rPr>
                <w:sz w:val="16"/>
              </w:rPr>
              <w:t>Holter</w:t>
            </w:r>
            <w:r>
              <w:rPr>
                <w:spacing w:val="-4"/>
                <w:sz w:val="16"/>
              </w:rPr>
              <w:t xml:space="preserve"> </w:t>
            </w:r>
            <w:r>
              <w:rPr>
                <w:sz w:val="16"/>
              </w:rPr>
              <w:t>monitor) as discrete elements of either structured or unstructured data.</w:t>
            </w:r>
          </w:p>
        </w:tc>
        <w:tc>
          <w:tcPr>
            <w:tcW w:w="957" w:type="dxa"/>
            <w:tcBorders>
              <w:left w:val="single" w:sz="6" w:space="0" w:color="000000"/>
              <w:right w:val="single" w:sz="6" w:space="0" w:color="000000"/>
            </w:tcBorders>
            <w:shd w:val="clear" w:color="auto" w:fill="A6A6A6" w:themeFill="background1" w:themeFillShade="A6"/>
            <w:vAlign w:val="center"/>
          </w:tcPr>
          <w:p w14:paraId="134024CB" w14:textId="77777777" w:rsidR="0004384A" w:rsidRPr="0004384A" w:rsidRDefault="0004384A" w:rsidP="00F47F3F">
            <w:pPr>
              <w:pStyle w:val="TableParagraph"/>
              <w:ind w:left="0"/>
              <w:jc w:val="center"/>
              <w:rPr>
                <w:sz w:val="16"/>
                <w:szCs w:val="16"/>
              </w:rPr>
            </w:pPr>
            <w:r w:rsidRPr="0004384A">
              <w:rPr>
                <w:sz w:val="16"/>
                <w:szCs w:val="16"/>
              </w:rPr>
              <w:t>216</w:t>
            </w:r>
          </w:p>
        </w:tc>
        <w:tc>
          <w:tcPr>
            <w:tcW w:w="957" w:type="dxa"/>
            <w:tcBorders>
              <w:left w:val="single" w:sz="6" w:space="0" w:color="000000"/>
              <w:right w:val="single" w:sz="6" w:space="0" w:color="000000"/>
            </w:tcBorders>
            <w:shd w:val="clear" w:color="auto" w:fill="A6A6A6" w:themeFill="background1" w:themeFillShade="A6"/>
            <w:vAlign w:val="center"/>
          </w:tcPr>
          <w:p w14:paraId="5E0D88F6" w14:textId="2929DB64" w:rsidR="0004384A" w:rsidRPr="0004384A" w:rsidRDefault="005762D5" w:rsidP="00F47F3F">
            <w:pPr>
              <w:pStyle w:val="TableParagraph"/>
              <w:ind w:left="0"/>
              <w:jc w:val="center"/>
              <w:rPr>
                <w:sz w:val="16"/>
                <w:szCs w:val="16"/>
              </w:rPr>
            </w:pPr>
            <w:r>
              <w:rPr>
                <w:sz w:val="16"/>
                <w:szCs w:val="16"/>
              </w:rPr>
              <w:t>D</w:t>
            </w:r>
          </w:p>
        </w:tc>
        <w:tc>
          <w:tcPr>
            <w:tcW w:w="962" w:type="dxa"/>
            <w:gridSpan w:val="2"/>
            <w:tcBorders>
              <w:left w:val="single" w:sz="6" w:space="0" w:color="000000"/>
              <w:right w:val="single" w:sz="6" w:space="0" w:color="000000"/>
            </w:tcBorders>
            <w:shd w:val="clear" w:color="auto" w:fill="A6A6A6" w:themeFill="background1" w:themeFillShade="A6"/>
            <w:vAlign w:val="center"/>
          </w:tcPr>
          <w:p w14:paraId="147B9C96" w14:textId="0253A5D5" w:rsidR="0004384A" w:rsidRPr="0004384A" w:rsidRDefault="0004384A" w:rsidP="00F47F3F">
            <w:pPr>
              <w:pStyle w:val="TableParagraph"/>
              <w:ind w:left="0"/>
              <w:jc w:val="center"/>
              <w:rPr>
                <w:sz w:val="16"/>
                <w:szCs w:val="16"/>
              </w:rPr>
            </w:pPr>
          </w:p>
        </w:tc>
      </w:tr>
      <w:tr w:rsidR="0004384A" w14:paraId="25D0DA25" w14:textId="6532DE50" w:rsidTr="00F47F3F">
        <w:trPr>
          <w:trHeight w:val="431"/>
        </w:trPr>
        <w:tc>
          <w:tcPr>
            <w:tcW w:w="2401" w:type="dxa"/>
            <w:vMerge/>
            <w:tcBorders>
              <w:right w:val="single" w:sz="8" w:space="0" w:color="000000"/>
            </w:tcBorders>
          </w:tcPr>
          <w:p w14:paraId="33866C2D" w14:textId="77777777" w:rsidR="0004384A" w:rsidRDefault="0004384A" w:rsidP="00BA3CA1">
            <w:pPr>
              <w:rPr>
                <w:sz w:val="2"/>
                <w:szCs w:val="2"/>
              </w:rPr>
            </w:pPr>
          </w:p>
        </w:tc>
        <w:tc>
          <w:tcPr>
            <w:tcW w:w="7525" w:type="dxa"/>
            <w:tcBorders>
              <w:left w:val="single" w:sz="8" w:space="0" w:color="000000"/>
              <w:right w:val="single" w:sz="6" w:space="0" w:color="000000"/>
            </w:tcBorders>
          </w:tcPr>
          <w:p w14:paraId="46F0B910" w14:textId="77777777" w:rsidR="0004384A" w:rsidRDefault="0004384A" w:rsidP="00BA3CA1">
            <w:pPr>
              <w:pStyle w:val="TableParagraph"/>
              <w:spacing w:before="28" w:line="190" w:lineRule="atLeast"/>
              <w:ind w:left="453" w:hanging="246"/>
              <w:rPr>
                <w:sz w:val="16"/>
              </w:rPr>
            </w:pPr>
            <w:r>
              <w:rPr>
                <w:b/>
                <w:sz w:val="16"/>
              </w:rPr>
              <w:t xml:space="preserve">5. </w:t>
            </w:r>
            <w:r>
              <w:rPr>
                <w:sz w:val="16"/>
              </w:rPr>
              <w:t>The system SHALL provide the ability to capture mood, behavior and daily functioning as structured or unstructured data.</w:t>
            </w:r>
          </w:p>
        </w:tc>
        <w:tc>
          <w:tcPr>
            <w:tcW w:w="957" w:type="dxa"/>
            <w:tcBorders>
              <w:left w:val="single" w:sz="6" w:space="0" w:color="000000"/>
              <w:right w:val="single" w:sz="6" w:space="0" w:color="000000"/>
            </w:tcBorders>
            <w:vAlign w:val="center"/>
          </w:tcPr>
          <w:p w14:paraId="1BF875EE" w14:textId="77777777" w:rsidR="0004384A" w:rsidRPr="0004384A" w:rsidRDefault="0004384A" w:rsidP="00F47F3F">
            <w:pPr>
              <w:pStyle w:val="TableParagraph"/>
              <w:ind w:left="0"/>
              <w:jc w:val="center"/>
              <w:rPr>
                <w:sz w:val="16"/>
                <w:szCs w:val="16"/>
              </w:rPr>
            </w:pPr>
            <w:r w:rsidRPr="0004384A">
              <w:rPr>
                <w:sz w:val="16"/>
                <w:szCs w:val="16"/>
              </w:rPr>
              <w:t>217</w:t>
            </w:r>
          </w:p>
        </w:tc>
        <w:tc>
          <w:tcPr>
            <w:tcW w:w="957" w:type="dxa"/>
            <w:tcBorders>
              <w:left w:val="single" w:sz="6" w:space="0" w:color="000000"/>
              <w:right w:val="single" w:sz="6" w:space="0" w:color="000000"/>
            </w:tcBorders>
            <w:vAlign w:val="center"/>
          </w:tcPr>
          <w:p w14:paraId="2BC637E3" w14:textId="70571F1D" w:rsidR="0004384A" w:rsidRPr="0004384A" w:rsidRDefault="005762D5" w:rsidP="00F47F3F">
            <w:pPr>
              <w:pStyle w:val="TableParagraph"/>
              <w:ind w:left="0"/>
              <w:jc w:val="center"/>
              <w:rPr>
                <w:sz w:val="16"/>
                <w:szCs w:val="16"/>
              </w:rPr>
            </w:pPr>
            <w:r>
              <w:rPr>
                <w:sz w:val="16"/>
                <w:szCs w:val="16"/>
              </w:rPr>
              <w:t>N/C</w:t>
            </w:r>
          </w:p>
        </w:tc>
        <w:tc>
          <w:tcPr>
            <w:tcW w:w="962" w:type="dxa"/>
            <w:gridSpan w:val="2"/>
            <w:tcBorders>
              <w:left w:val="single" w:sz="6" w:space="0" w:color="000000"/>
              <w:right w:val="single" w:sz="6" w:space="0" w:color="000000"/>
            </w:tcBorders>
            <w:vAlign w:val="center"/>
          </w:tcPr>
          <w:p w14:paraId="6B878943" w14:textId="484C2221" w:rsidR="0004384A" w:rsidRPr="0004384A" w:rsidRDefault="0004384A" w:rsidP="00F47F3F">
            <w:pPr>
              <w:pStyle w:val="TableParagraph"/>
              <w:ind w:left="0"/>
              <w:jc w:val="center"/>
              <w:rPr>
                <w:sz w:val="16"/>
                <w:szCs w:val="16"/>
              </w:rPr>
            </w:pPr>
          </w:p>
        </w:tc>
      </w:tr>
      <w:tr w:rsidR="0004384A" w14:paraId="37570905" w14:textId="49A9C640" w:rsidTr="005762D5">
        <w:trPr>
          <w:trHeight w:val="429"/>
        </w:trPr>
        <w:tc>
          <w:tcPr>
            <w:tcW w:w="2401" w:type="dxa"/>
            <w:vMerge/>
            <w:tcBorders>
              <w:right w:val="single" w:sz="8" w:space="0" w:color="000000"/>
            </w:tcBorders>
          </w:tcPr>
          <w:p w14:paraId="584D7723" w14:textId="77777777" w:rsidR="0004384A" w:rsidRDefault="0004384A" w:rsidP="00BA3CA1">
            <w:pPr>
              <w:rPr>
                <w:sz w:val="2"/>
                <w:szCs w:val="2"/>
              </w:rPr>
            </w:pPr>
          </w:p>
        </w:tc>
        <w:tc>
          <w:tcPr>
            <w:tcW w:w="7525" w:type="dxa"/>
            <w:tcBorders>
              <w:left w:val="single" w:sz="8" w:space="0" w:color="000000"/>
              <w:bottom w:val="single" w:sz="6" w:space="0" w:color="000000"/>
              <w:right w:val="single" w:sz="6" w:space="0" w:color="000000"/>
            </w:tcBorders>
            <w:shd w:val="clear" w:color="auto" w:fill="A6A6A6" w:themeFill="background1" w:themeFillShade="A6"/>
          </w:tcPr>
          <w:p w14:paraId="2EE04E4F" w14:textId="77777777" w:rsidR="0004384A" w:rsidRDefault="0004384A" w:rsidP="00BA3CA1">
            <w:pPr>
              <w:pStyle w:val="TableParagraph"/>
              <w:spacing w:before="28" w:line="190" w:lineRule="atLeast"/>
              <w:ind w:left="453" w:hanging="246"/>
              <w:rPr>
                <w:sz w:val="16"/>
              </w:rPr>
            </w:pPr>
            <w:r>
              <w:rPr>
                <w:b/>
                <w:sz w:val="16"/>
              </w:rPr>
              <w:t xml:space="preserve">6. </w:t>
            </w:r>
            <w:r>
              <w:rPr>
                <w:sz w:val="16"/>
              </w:rPr>
              <w:t>The system SHOULD provide the ability to determine and render percentile values when data with normative distributions are entered.</w:t>
            </w:r>
          </w:p>
        </w:tc>
        <w:tc>
          <w:tcPr>
            <w:tcW w:w="957" w:type="dxa"/>
            <w:tcBorders>
              <w:left w:val="single" w:sz="6" w:space="0" w:color="000000"/>
              <w:bottom w:val="single" w:sz="6" w:space="0" w:color="000000"/>
              <w:right w:val="single" w:sz="6" w:space="0" w:color="000000"/>
            </w:tcBorders>
            <w:shd w:val="clear" w:color="auto" w:fill="A6A6A6" w:themeFill="background1" w:themeFillShade="A6"/>
            <w:vAlign w:val="center"/>
          </w:tcPr>
          <w:p w14:paraId="6E29094F" w14:textId="77777777" w:rsidR="0004384A" w:rsidRPr="0004384A" w:rsidRDefault="0004384A" w:rsidP="00F47F3F">
            <w:pPr>
              <w:pStyle w:val="TableParagraph"/>
              <w:ind w:left="0"/>
              <w:jc w:val="center"/>
              <w:rPr>
                <w:sz w:val="16"/>
                <w:szCs w:val="16"/>
              </w:rPr>
            </w:pPr>
            <w:r w:rsidRPr="0004384A">
              <w:rPr>
                <w:sz w:val="16"/>
                <w:szCs w:val="16"/>
              </w:rPr>
              <w:t>218</w:t>
            </w:r>
          </w:p>
        </w:tc>
        <w:tc>
          <w:tcPr>
            <w:tcW w:w="957" w:type="dxa"/>
            <w:tcBorders>
              <w:left w:val="single" w:sz="6" w:space="0" w:color="000000"/>
              <w:bottom w:val="single" w:sz="6" w:space="0" w:color="000000"/>
              <w:right w:val="single" w:sz="6" w:space="0" w:color="000000"/>
            </w:tcBorders>
            <w:shd w:val="clear" w:color="auto" w:fill="A6A6A6" w:themeFill="background1" w:themeFillShade="A6"/>
            <w:vAlign w:val="center"/>
          </w:tcPr>
          <w:p w14:paraId="2BCB73FA" w14:textId="45D258E1" w:rsidR="0004384A" w:rsidRPr="0004384A" w:rsidRDefault="005762D5" w:rsidP="00F47F3F">
            <w:pPr>
              <w:pStyle w:val="TableParagraph"/>
              <w:ind w:left="0"/>
              <w:jc w:val="center"/>
              <w:rPr>
                <w:sz w:val="16"/>
                <w:szCs w:val="16"/>
              </w:rPr>
            </w:pPr>
            <w:r>
              <w:rPr>
                <w:sz w:val="16"/>
                <w:szCs w:val="16"/>
              </w:rPr>
              <w:t>D</w:t>
            </w:r>
          </w:p>
        </w:tc>
        <w:tc>
          <w:tcPr>
            <w:tcW w:w="962" w:type="dxa"/>
            <w:gridSpan w:val="2"/>
            <w:tcBorders>
              <w:left w:val="single" w:sz="6" w:space="0" w:color="000000"/>
              <w:bottom w:val="single" w:sz="6" w:space="0" w:color="000000"/>
              <w:right w:val="single" w:sz="6" w:space="0" w:color="000000"/>
            </w:tcBorders>
            <w:shd w:val="clear" w:color="auto" w:fill="A6A6A6" w:themeFill="background1" w:themeFillShade="A6"/>
            <w:vAlign w:val="center"/>
          </w:tcPr>
          <w:p w14:paraId="11276948" w14:textId="6E5AC884" w:rsidR="0004384A" w:rsidRPr="0004384A" w:rsidRDefault="0004384A" w:rsidP="00F47F3F">
            <w:pPr>
              <w:pStyle w:val="TableParagraph"/>
              <w:ind w:left="0"/>
              <w:jc w:val="center"/>
              <w:rPr>
                <w:sz w:val="16"/>
                <w:szCs w:val="16"/>
              </w:rPr>
            </w:pPr>
          </w:p>
        </w:tc>
      </w:tr>
      <w:tr w:rsidR="0004384A" w14:paraId="717768CE" w14:textId="2FFEB571" w:rsidTr="005762D5">
        <w:trPr>
          <w:trHeight w:val="627"/>
        </w:trPr>
        <w:tc>
          <w:tcPr>
            <w:tcW w:w="2401" w:type="dxa"/>
            <w:vMerge/>
            <w:tcBorders>
              <w:right w:val="single" w:sz="8" w:space="0" w:color="000000"/>
            </w:tcBorders>
          </w:tcPr>
          <w:p w14:paraId="2101DF42" w14:textId="77777777" w:rsidR="0004384A" w:rsidRDefault="0004384A" w:rsidP="00BA3CA1">
            <w:pPr>
              <w:rPr>
                <w:sz w:val="2"/>
                <w:szCs w:val="2"/>
              </w:rPr>
            </w:pPr>
          </w:p>
        </w:tc>
        <w:tc>
          <w:tcPr>
            <w:tcW w:w="7525" w:type="dxa"/>
            <w:tcBorders>
              <w:top w:val="single" w:sz="6" w:space="0" w:color="000000"/>
              <w:left w:val="single" w:sz="8" w:space="0" w:color="000000"/>
              <w:right w:val="single" w:sz="6" w:space="0" w:color="000000"/>
            </w:tcBorders>
            <w:shd w:val="clear" w:color="auto" w:fill="A6A6A6" w:themeFill="background1" w:themeFillShade="A6"/>
          </w:tcPr>
          <w:p w14:paraId="5FDEA3AB" w14:textId="77777777" w:rsidR="0004384A" w:rsidRDefault="0004384A" w:rsidP="00BA3CA1">
            <w:pPr>
              <w:pStyle w:val="TableParagraph"/>
              <w:spacing w:before="26" w:line="190" w:lineRule="atLeast"/>
              <w:ind w:left="453" w:right="53" w:hanging="246"/>
              <w:jc w:val="both"/>
              <w:rPr>
                <w:sz w:val="16"/>
              </w:rPr>
            </w:pPr>
            <w:r>
              <w:rPr>
                <w:b/>
                <w:sz w:val="16"/>
              </w:rPr>
              <w:t>7.</w:t>
            </w:r>
            <w:r>
              <w:rPr>
                <w:b/>
                <w:spacing w:val="-12"/>
                <w:sz w:val="16"/>
              </w:rPr>
              <w:t xml:space="preserve"> </w:t>
            </w:r>
            <w:r>
              <w:rPr>
                <w:sz w:val="16"/>
              </w:rPr>
              <w:t>The system SHOULD provide the ability to determine based on information provided, normal ranges for numeric, as well as normal values for non-numeric, data (e.g., presence or absence of physical findings</w:t>
            </w:r>
            <w:r>
              <w:rPr>
                <w:spacing w:val="-7"/>
                <w:sz w:val="16"/>
              </w:rPr>
              <w:t xml:space="preserve"> </w:t>
            </w:r>
            <w:r>
              <w:rPr>
                <w:sz w:val="16"/>
              </w:rPr>
              <w:t>based</w:t>
            </w:r>
            <w:r>
              <w:rPr>
                <w:spacing w:val="-7"/>
                <w:sz w:val="16"/>
              </w:rPr>
              <w:t xml:space="preserve"> </w:t>
            </w:r>
            <w:r>
              <w:rPr>
                <w:sz w:val="16"/>
              </w:rPr>
              <w:t>on</w:t>
            </w:r>
            <w:r>
              <w:rPr>
                <w:spacing w:val="-7"/>
                <w:sz w:val="16"/>
              </w:rPr>
              <w:t xml:space="preserve"> </w:t>
            </w:r>
            <w:r>
              <w:rPr>
                <w:sz w:val="16"/>
              </w:rPr>
              <w:t>developmental</w:t>
            </w:r>
            <w:r>
              <w:rPr>
                <w:spacing w:val="-7"/>
                <w:sz w:val="16"/>
              </w:rPr>
              <w:t xml:space="preserve"> </w:t>
            </w:r>
            <w:r>
              <w:rPr>
                <w:sz w:val="16"/>
              </w:rPr>
              <w:t>stage)</w:t>
            </w:r>
            <w:r>
              <w:rPr>
                <w:spacing w:val="-7"/>
                <w:sz w:val="16"/>
              </w:rPr>
              <w:t xml:space="preserve"> </w:t>
            </w:r>
            <w:r>
              <w:rPr>
                <w:sz w:val="16"/>
              </w:rPr>
              <w:t>based</w:t>
            </w:r>
            <w:r>
              <w:rPr>
                <w:spacing w:val="-7"/>
                <w:sz w:val="16"/>
              </w:rPr>
              <w:t xml:space="preserve"> </w:t>
            </w:r>
            <w:r>
              <w:rPr>
                <w:sz w:val="16"/>
              </w:rPr>
              <w:t>on</w:t>
            </w:r>
            <w:r>
              <w:rPr>
                <w:spacing w:val="-7"/>
                <w:sz w:val="16"/>
              </w:rPr>
              <w:t xml:space="preserve"> </w:t>
            </w:r>
            <w:r>
              <w:rPr>
                <w:sz w:val="16"/>
              </w:rPr>
              <w:t>age</w:t>
            </w:r>
            <w:r>
              <w:rPr>
                <w:spacing w:val="-7"/>
                <w:sz w:val="16"/>
              </w:rPr>
              <w:t xml:space="preserve"> </w:t>
            </w:r>
            <w:r>
              <w:rPr>
                <w:sz w:val="16"/>
              </w:rPr>
              <w:t>and</w:t>
            </w:r>
            <w:r>
              <w:rPr>
                <w:spacing w:val="-7"/>
                <w:sz w:val="16"/>
              </w:rPr>
              <w:t xml:space="preserve"> </w:t>
            </w:r>
            <w:r>
              <w:rPr>
                <w:sz w:val="16"/>
              </w:rPr>
              <w:t>other</w:t>
            </w:r>
            <w:r>
              <w:rPr>
                <w:spacing w:val="-7"/>
                <w:sz w:val="16"/>
              </w:rPr>
              <w:t xml:space="preserve"> </w:t>
            </w:r>
            <w:r>
              <w:rPr>
                <w:sz w:val="16"/>
              </w:rPr>
              <w:t>parameters</w:t>
            </w:r>
            <w:r>
              <w:rPr>
                <w:spacing w:val="-7"/>
                <w:sz w:val="16"/>
              </w:rPr>
              <w:t xml:space="preserve"> </w:t>
            </w:r>
            <w:r>
              <w:rPr>
                <w:sz w:val="16"/>
              </w:rPr>
              <w:t>such</w:t>
            </w:r>
            <w:r>
              <w:rPr>
                <w:spacing w:val="-7"/>
                <w:sz w:val="16"/>
              </w:rPr>
              <w:t xml:space="preserve"> </w:t>
            </w:r>
            <w:r>
              <w:rPr>
                <w:sz w:val="16"/>
              </w:rPr>
              <w:t>as</w:t>
            </w:r>
            <w:r>
              <w:rPr>
                <w:spacing w:val="-7"/>
                <w:sz w:val="16"/>
              </w:rPr>
              <w:t xml:space="preserve"> </w:t>
            </w:r>
            <w:r>
              <w:rPr>
                <w:sz w:val="16"/>
              </w:rPr>
              <w:t>height,</w:t>
            </w:r>
            <w:r>
              <w:rPr>
                <w:spacing w:val="-7"/>
                <w:sz w:val="16"/>
              </w:rPr>
              <w:t xml:space="preserve"> </w:t>
            </w:r>
            <w:r>
              <w:rPr>
                <w:sz w:val="16"/>
              </w:rPr>
              <w:t>weight, ethnicity or gestational age.</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70045680" w14:textId="77777777" w:rsidR="0004384A" w:rsidRPr="0004384A" w:rsidRDefault="0004384A" w:rsidP="00F47F3F">
            <w:pPr>
              <w:pStyle w:val="TableParagraph"/>
              <w:ind w:left="0"/>
              <w:jc w:val="center"/>
              <w:rPr>
                <w:sz w:val="16"/>
                <w:szCs w:val="16"/>
              </w:rPr>
            </w:pPr>
            <w:r w:rsidRPr="0004384A">
              <w:rPr>
                <w:sz w:val="16"/>
                <w:szCs w:val="16"/>
              </w:rPr>
              <w:t>219</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5841FC72" w14:textId="31A88981" w:rsidR="0004384A" w:rsidRPr="0004384A" w:rsidRDefault="005762D5" w:rsidP="00F47F3F">
            <w:pPr>
              <w:pStyle w:val="TableParagraph"/>
              <w:ind w:left="0"/>
              <w:jc w:val="center"/>
              <w:rPr>
                <w:sz w:val="16"/>
                <w:szCs w:val="16"/>
              </w:rPr>
            </w:pPr>
            <w:r>
              <w:rPr>
                <w:sz w:val="16"/>
                <w:szCs w:val="16"/>
              </w:rPr>
              <w:t>D</w:t>
            </w:r>
          </w:p>
        </w:tc>
        <w:tc>
          <w:tcPr>
            <w:tcW w:w="962" w:type="dxa"/>
            <w:gridSpan w:val="2"/>
            <w:tcBorders>
              <w:top w:val="single" w:sz="6" w:space="0" w:color="000000"/>
              <w:left w:val="single" w:sz="6" w:space="0" w:color="000000"/>
              <w:right w:val="single" w:sz="6" w:space="0" w:color="000000"/>
            </w:tcBorders>
            <w:shd w:val="clear" w:color="auto" w:fill="A6A6A6" w:themeFill="background1" w:themeFillShade="A6"/>
            <w:vAlign w:val="center"/>
          </w:tcPr>
          <w:p w14:paraId="59837210" w14:textId="372D19C2" w:rsidR="0004384A" w:rsidRPr="0004384A" w:rsidRDefault="0004384A" w:rsidP="00F47F3F">
            <w:pPr>
              <w:pStyle w:val="TableParagraph"/>
              <w:ind w:left="0"/>
              <w:jc w:val="center"/>
              <w:rPr>
                <w:sz w:val="16"/>
                <w:szCs w:val="16"/>
              </w:rPr>
            </w:pPr>
          </w:p>
        </w:tc>
      </w:tr>
      <w:tr w:rsidR="0004384A" w14:paraId="083F5816" w14:textId="22BBAAA1" w:rsidTr="005762D5">
        <w:trPr>
          <w:trHeight w:val="623"/>
        </w:trPr>
        <w:tc>
          <w:tcPr>
            <w:tcW w:w="2401" w:type="dxa"/>
            <w:vMerge/>
            <w:tcBorders>
              <w:right w:val="single" w:sz="8" w:space="0" w:color="000000"/>
            </w:tcBorders>
          </w:tcPr>
          <w:p w14:paraId="0CFC8DDE" w14:textId="77777777" w:rsidR="0004384A" w:rsidRDefault="0004384A" w:rsidP="00BA3CA1">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4FDB27D5" w14:textId="77777777" w:rsidR="0004384A" w:rsidRDefault="0004384A" w:rsidP="00BA3CA1">
            <w:pPr>
              <w:pStyle w:val="TableParagraph"/>
              <w:spacing w:before="28" w:line="190" w:lineRule="atLeast"/>
              <w:ind w:left="453" w:right="53" w:hanging="246"/>
              <w:jc w:val="both"/>
              <w:rPr>
                <w:sz w:val="16"/>
              </w:rPr>
            </w:pPr>
            <w:r>
              <w:rPr>
                <w:b/>
                <w:sz w:val="16"/>
              </w:rPr>
              <w:t>8.</w:t>
            </w:r>
            <w:r>
              <w:rPr>
                <w:b/>
                <w:spacing w:val="21"/>
                <w:sz w:val="16"/>
              </w:rPr>
              <w:t xml:space="preserve"> </w:t>
            </w:r>
            <w:r>
              <w:rPr>
                <w:sz w:val="16"/>
              </w:rPr>
              <w:t>The</w:t>
            </w:r>
            <w:r>
              <w:rPr>
                <w:spacing w:val="-7"/>
                <w:sz w:val="16"/>
              </w:rPr>
              <w:t xml:space="preserve"> </w:t>
            </w:r>
            <w:r>
              <w:rPr>
                <w:sz w:val="16"/>
              </w:rPr>
              <w:t>system</w:t>
            </w:r>
            <w:r>
              <w:rPr>
                <w:spacing w:val="-7"/>
                <w:sz w:val="16"/>
              </w:rPr>
              <w:t xml:space="preserve"> </w:t>
            </w:r>
            <w:r>
              <w:rPr>
                <w:sz w:val="16"/>
              </w:rPr>
              <w:t>MAY</w:t>
            </w:r>
            <w:r>
              <w:rPr>
                <w:spacing w:val="-7"/>
                <w:sz w:val="16"/>
              </w:rPr>
              <w:t xml:space="preserve"> </w:t>
            </w:r>
            <w:r>
              <w:rPr>
                <w:sz w:val="16"/>
              </w:rPr>
              <w:t>provide</w:t>
            </w:r>
            <w:r>
              <w:rPr>
                <w:spacing w:val="-7"/>
                <w:sz w:val="16"/>
              </w:rPr>
              <w:t xml:space="preserve"> </w:t>
            </w:r>
            <w:r>
              <w:rPr>
                <w:sz w:val="16"/>
              </w:rPr>
              <w:t>the</w:t>
            </w:r>
            <w:r>
              <w:rPr>
                <w:spacing w:val="-7"/>
                <w:sz w:val="16"/>
              </w:rPr>
              <w:t xml:space="preserve"> </w:t>
            </w:r>
            <w:r>
              <w:rPr>
                <w:sz w:val="16"/>
              </w:rPr>
              <w:t>ability</w:t>
            </w:r>
            <w:r>
              <w:rPr>
                <w:spacing w:val="-7"/>
                <w:sz w:val="16"/>
              </w:rPr>
              <w:t xml:space="preserve"> </w:t>
            </w:r>
            <w:r>
              <w:rPr>
                <w:sz w:val="16"/>
              </w:rPr>
              <w:t>to</w:t>
            </w:r>
            <w:r>
              <w:rPr>
                <w:spacing w:val="-7"/>
                <w:sz w:val="16"/>
              </w:rPr>
              <w:t xml:space="preserve"> </w:t>
            </w:r>
            <w:r>
              <w:rPr>
                <w:sz w:val="16"/>
              </w:rPr>
              <w:t>render</w:t>
            </w:r>
            <w:r>
              <w:rPr>
                <w:spacing w:val="-7"/>
                <w:sz w:val="16"/>
              </w:rPr>
              <w:t xml:space="preserve"> </w:t>
            </w:r>
            <w:r>
              <w:rPr>
                <w:sz w:val="16"/>
              </w:rPr>
              <w:t>target</w:t>
            </w:r>
            <w:r>
              <w:rPr>
                <w:spacing w:val="-7"/>
                <w:sz w:val="16"/>
              </w:rPr>
              <w:t xml:space="preserve"> </w:t>
            </w:r>
            <w:r>
              <w:rPr>
                <w:sz w:val="16"/>
              </w:rPr>
              <w:t>clinical</w:t>
            </w:r>
            <w:r>
              <w:rPr>
                <w:spacing w:val="-7"/>
                <w:sz w:val="16"/>
              </w:rPr>
              <w:t xml:space="preserve"> </w:t>
            </w:r>
            <w:r>
              <w:rPr>
                <w:sz w:val="16"/>
              </w:rPr>
              <w:t>measurement</w:t>
            </w:r>
            <w:r>
              <w:rPr>
                <w:spacing w:val="-7"/>
                <w:sz w:val="16"/>
              </w:rPr>
              <w:t xml:space="preserve"> </w:t>
            </w:r>
            <w:r>
              <w:rPr>
                <w:sz w:val="16"/>
              </w:rPr>
              <w:t>values</w:t>
            </w:r>
            <w:r>
              <w:rPr>
                <w:spacing w:val="-7"/>
                <w:sz w:val="16"/>
              </w:rPr>
              <w:t xml:space="preserve"> </w:t>
            </w:r>
            <w:r>
              <w:rPr>
                <w:sz w:val="16"/>
              </w:rPr>
              <w:t>according</w:t>
            </w:r>
            <w:r>
              <w:rPr>
                <w:spacing w:val="-7"/>
                <w:sz w:val="16"/>
              </w:rPr>
              <w:t xml:space="preserve"> </w:t>
            </w:r>
            <w:r>
              <w:rPr>
                <w:sz w:val="16"/>
              </w:rPr>
              <w:t>to</w:t>
            </w:r>
            <w:r>
              <w:rPr>
                <w:spacing w:val="-7"/>
                <w:sz w:val="16"/>
              </w:rPr>
              <w:t xml:space="preserve"> </w:t>
            </w:r>
            <w:r>
              <w:rPr>
                <w:sz w:val="16"/>
              </w:rPr>
              <w:t>scope of practice, organizational policy, and/or jurisdictional law (e.g., mean target total blood cholesterol of 199 mg/</w:t>
            </w:r>
            <w:proofErr w:type="spellStart"/>
            <w:r>
              <w:rPr>
                <w:sz w:val="16"/>
              </w:rPr>
              <w:t>dL</w:t>
            </w:r>
            <w:proofErr w:type="spellEnd"/>
            <w:r>
              <w:rPr>
                <w:sz w:val="16"/>
              </w:rPr>
              <w:t xml:space="preserve"> as recommended by Public Health authorities).</w:t>
            </w:r>
          </w:p>
        </w:tc>
        <w:tc>
          <w:tcPr>
            <w:tcW w:w="957" w:type="dxa"/>
            <w:tcBorders>
              <w:left w:val="single" w:sz="6" w:space="0" w:color="000000"/>
              <w:right w:val="single" w:sz="6" w:space="0" w:color="000000"/>
            </w:tcBorders>
            <w:shd w:val="clear" w:color="auto" w:fill="A6A6A6" w:themeFill="background1" w:themeFillShade="A6"/>
            <w:vAlign w:val="center"/>
          </w:tcPr>
          <w:p w14:paraId="38F7748F" w14:textId="77777777" w:rsidR="0004384A" w:rsidRPr="0004384A" w:rsidRDefault="0004384A" w:rsidP="00F47F3F">
            <w:pPr>
              <w:pStyle w:val="TableParagraph"/>
              <w:ind w:left="0"/>
              <w:jc w:val="center"/>
              <w:rPr>
                <w:sz w:val="16"/>
                <w:szCs w:val="16"/>
              </w:rPr>
            </w:pPr>
            <w:r w:rsidRPr="0004384A">
              <w:rPr>
                <w:sz w:val="16"/>
                <w:szCs w:val="16"/>
              </w:rPr>
              <w:t>220</w:t>
            </w:r>
          </w:p>
        </w:tc>
        <w:tc>
          <w:tcPr>
            <w:tcW w:w="957" w:type="dxa"/>
            <w:tcBorders>
              <w:left w:val="single" w:sz="6" w:space="0" w:color="000000"/>
              <w:right w:val="single" w:sz="6" w:space="0" w:color="000000"/>
            </w:tcBorders>
            <w:shd w:val="clear" w:color="auto" w:fill="A6A6A6" w:themeFill="background1" w:themeFillShade="A6"/>
            <w:vAlign w:val="center"/>
          </w:tcPr>
          <w:p w14:paraId="6D2E7F93" w14:textId="29AFE492" w:rsidR="0004384A" w:rsidRPr="0004384A" w:rsidRDefault="005762D5" w:rsidP="00F47F3F">
            <w:pPr>
              <w:pStyle w:val="TableParagraph"/>
              <w:ind w:left="0"/>
              <w:jc w:val="center"/>
              <w:rPr>
                <w:sz w:val="16"/>
                <w:szCs w:val="16"/>
              </w:rPr>
            </w:pPr>
            <w:r>
              <w:rPr>
                <w:sz w:val="16"/>
                <w:szCs w:val="16"/>
              </w:rPr>
              <w:t>D</w:t>
            </w:r>
          </w:p>
        </w:tc>
        <w:tc>
          <w:tcPr>
            <w:tcW w:w="962" w:type="dxa"/>
            <w:gridSpan w:val="2"/>
            <w:tcBorders>
              <w:left w:val="single" w:sz="6" w:space="0" w:color="000000"/>
              <w:right w:val="single" w:sz="6" w:space="0" w:color="000000"/>
            </w:tcBorders>
            <w:shd w:val="clear" w:color="auto" w:fill="A6A6A6" w:themeFill="background1" w:themeFillShade="A6"/>
            <w:vAlign w:val="center"/>
          </w:tcPr>
          <w:p w14:paraId="148D9BA9" w14:textId="767E7A80" w:rsidR="0004384A" w:rsidRPr="0004384A" w:rsidRDefault="0004384A" w:rsidP="00F47F3F">
            <w:pPr>
              <w:pStyle w:val="TableParagraph"/>
              <w:ind w:left="0"/>
              <w:jc w:val="center"/>
              <w:rPr>
                <w:sz w:val="16"/>
                <w:szCs w:val="16"/>
              </w:rPr>
            </w:pPr>
          </w:p>
        </w:tc>
      </w:tr>
      <w:tr w:rsidR="0004384A" w14:paraId="103C6C6A" w14:textId="09DADB7F" w:rsidTr="00F47F3F">
        <w:trPr>
          <w:gridAfter w:val="1"/>
          <w:wAfter w:w="7" w:type="dxa"/>
          <w:trHeight w:val="343"/>
        </w:trPr>
        <w:tc>
          <w:tcPr>
            <w:tcW w:w="2401" w:type="dxa"/>
            <w:vMerge/>
            <w:tcBorders>
              <w:right w:val="single" w:sz="8" w:space="0" w:color="000000"/>
            </w:tcBorders>
          </w:tcPr>
          <w:p w14:paraId="507BFBB3" w14:textId="77777777" w:rsidR="0004384A" w:rsidRDefault="0004384A" w:rsidP="00BA3CA1">
            <w:pPr>
              <w:pStyle w:val="TableParagraph"/>
              <w:rPr>
                <w:sz w:val="16"/>
              </w:rPr>
            </w:pPr>
          </w:p>
        </w:tc>
        <w:tc>
          <w:tcPr>
            <w:tcW w:w="7525" w:type="dxa"/>
            <w:tcBorders>
              <w:top w:val="single" w:sz="8" w:space="0" w:color="000000"/>
              <w:left w:val="single" w:sz="8" w:space="0" w:color="000000"/>
              <w:right w:val="single" w:sz="6" w:space="0" w:color="000000"/>
            </w:tcBorders>
          </w:tcPr>
          <w:p w14:paraId="3F73DDE4" w14:textId="77777777" w:rsidR="0004384A" w:rsidRDefault="0004384A" w:rsidP="00BA3CA1">
            <w:pPr>
              <w:pStyle w:val="TableParagraph"/>
              <w:spacing w:before="26" w:line="190" w:lineRule="atLeast"/>
              <w:ind w:left="453" w:right="53" w:hanging="246"/>
              <w:jc w:val="both"/>
              <w:rPr>
                <w:sz w:val="16"/>
              </w:rPr>
            </w:pPr>
            <w:r>
              <w:rPr>
                <w:b/>
                <w:sz w:val="16"/>
              </w:rPr>
              <w:t xml:space="preserve">9. </w:t>
            </w:r>
            <w:r>
              <w:rPr>
                <w:sz w:val="16"/>
              </w:rPr>
              <w:t>The system SHALL provide the ability to capture both the time the clinical measurement was taken as</w:t>
            </w:r>
            <w:r>
              <w:rPr>
                <w:spacing w:val="-5"/>
                <w:sz w:val="16"/>
              </w:rPr>
              <w:t xml:space="preserve"> </w:t>
            </w:r>
            <w:r>
              <w:rPr>
                <w:sz w:val="16"/>
              </w:rPr>
              <w:t>well</w:t>
            </w:r>
            <w:r>
              <w:rPr>
                <w:spacing w:val="-5"/>
                <w:sz w:val="16"/>
              </w:rPr>
              <w:t xml:space="preserve"> </w:t>
            </w:r>
            <w:r>
              <w:rPr>
                <w:sz w:val="16"/>
              </w:rPr>
              <w:t>as</w:t>
            </w:r>
            <w:r>
              <w:rPr>
                <w:spacing w:val="-5"/>
                <w:sz w:val="16"/>
              </w:rPr>
              <w:t xml:space="preserve"> </w:t>
            </w:r>
            <w:r>
              <w:rPr>
                <w:sz w:val="16"/>
              </w:rPr>
              <w:t>the</w:t>
            </w:r>
            <w:r>
              <w:rPr>
                <w:spacing w:val="-5"/>
                <w:sz w:val="16"/>
              </w:rPr>
              <w:t xml:space="preserve"> </w:t>
            </w:r>
            <w:r>
              <w:rPr>
                <w:sz w:val="16"/>
              </w:rPr>
              <w:t>time</w:t>
            </w:r>
            <w:r>
              <w:rPr>
                <w:spacing w:val="-5"/>
                <w:sz w:val="16"/>
              </w:rPr>
              <w:t xml:space="preserve"> </w:t>
            </w:r>
            <w:r>
              <w:rPr>
                <w:sz w:val="16"/>
              </w:rPr>
              <w:t>it</w:t>
            </w:r>
            <w:r>
              <w:rPr>
                <w:spacing w:val="-5"/>
                <w:sz w:val="16"/>
              </w:rPr>
              <w:t xml:space="preserve"> </w:t>
            </w:r>
            <w:r>
              <w:rPr>
                <w:sz w:val="16"/>
              </w:rPr>
              <w:t>was</w:t>
            </w:r>
            <w:r>
              <w:rPr>
                <w:spacing w:val="-5"/>
                <w:sz w:val="16"/>
              </w:rPr>
              <w:t xml:space="preserve"> </w:t>
            </w:r>
            <w:r>
              <w:rPr>
                <w:sz w:val="16"/>
              </w:rPr>
              <w:t>entered</w:t>
            </w:r>
            <w:r>
              <w:rPr>
                <w:spacing w:val="-5"/>
                <w:sz w:val="16"/>
              </w:rPr>
              <w:t xml:space="preserve"> </w:t>
            </w:r>
            <w:r>
              <w:rPr>
                <w:sz w:val="16"/>
              </w:rPr>
              <w:t>into</w:t>
            </w:r>
            <w:r>
              <w:rPr>
                <w:spacing w:val="-5"/>
                <w:sz w:val="16"/>
              </w:rPr>
              <w:t xml:space="preserve"> </w:t>
            </w:r>
            <w:r>
              <w:rPr>
                <w:sz w:val="16"/>
              </w:rPr>
              <w:t>the</w:t>
            </w:r>
            <w:r>
              <w:rPr>
                <w:spacing w:val="-5"/>
                <w:sz w:val="16"/>
              </w:rPr>
              <w:t xml:space="preserve"> </w:t>
            </w:r>
            <w:r>
              <w:rPr>
                <w:sz w:val="16"/>
              </w:rPr>
              <w:t>system,</w:t>
            </w:r>
            <w:r>
              <w:rPr>
                <w:spacing w:val="-5"/>
                <w:sz w:val="16"/>
              </w:rPr>
              <w:t xml:space="preserve"> </w:t>
            </w:r>
            <w:r>
              <w:rPr>
                <w:sz w:val="16"/>
              </w:rPr>
              <w:t>including</w:t>
            </w:r>
            <w:r>
              <w:rPr>
                <w:spacing w:val="-5"/>
                <w:sz w:val="16"/>
              </w:rPr>
              <w:t xml:space="preserve"> </w:t>
            </w:r>
            <w:r>
              <w:rPr>
                <w:sz w:val="16"/>
              </w:rPr>
              <w:t>measurements</w:t>
            </w:r>
            <w:r>
              <w:rPr>
                <w:spacing w:val="-5"/>
                <w:sz w:val="16"/>
              </w:rPr>
              <w:t xml:space="preserve"> </w:t>
            </w:r>
            <w:r>
              <w:rPr>
                <w:sz w:val="16"/>
              </w:rPr>
              <w:t>from</w:t>
            </w:r>
            <w:r>
              <w:rPr>
                <w:spacing w:val="-5"/>
                <w:sz w:val="16"/>
              </w:rPr>
              <w:t xml:space="preserve"> </w:t>
            </w:r>
            <w:r>
              <w:rPr>
                <w:sz w:val="16"/>
              </w:rPr>
              <w:t>an</w:t>
            </w:r>
            <w:r>
              <w:rPr>
                <w:spacing w:val="-5"/>
                <w:sz w:val="16"/>
              </w:rPr>
              <w:t xml:space="preserve"> </w:t>
            </w:r>
            <w:r>
              <w:rPr>
                <w:sz w:val="16"/>
              </w:rPr>
              <w:t>ancillary</w:t>
            </w:r>
            <w:r>
              <w:rPr>
                <w:spacing w:val="-5"/>
                <w:sz w:val="16"/>
              </w:rPr>
              <w:t xml:space="preserve"> </w:t>
            </w:r>
            <w:r>
              <w:rPr>
                <w:sz w:val="16"/>
              </w:rPr>
              <w:t>system or external device.</w:t>
            </w:r>
          </w:p>
        </w:tc>
        <w:tc>
          <w:tcPr>
            <w:tcW w:w="957" w:type="dxa"/>
            <w:tcBorders>
              <w:top w:val="single" w:sz="8" w:space="0" w:color="000000"/>
              <w:left w:val="single" w:sz="6" w:space="0" w:color="000000"/>
              <w:right w:val="single" w:sz="6" w:space="0" w:color="000000"/>
            </w:tcBorders>
            <w:vAlign w:val="center"/>
          </w:tcPr>
          <w:p w14:paraId="332E3F3A" w14:textId="77777777" w:rsidR="0004384A" w:rsidRPr="0004384A" w:rsidRDefault="0004384A" w:rsidP="00F47F3F">
            <w:pPr>
              <w:pStyle w:val="TableParagraph"/>
              <w:ind w:left="0"/>
              <w:jc w:val="center"/>
              <w:rPr>
                <w:sz w:val="16"/>
                <w:szCs w:val="16"/>
              </w:rPr>
            </w:pPr>
            <w:r w:rsidRPr="0004384A">
              <w:rPr>
                <w:sz w:val="16"/>
                <w:szCs w:val="16"/>
              </w:rPr>
              <w:t>221</w:t>
            </w:r>
          </w:p>
        </w:tc>
        <w:tc>
          <w:tcPr>
            <w:tcW w:w="957" w:type="dxa"/>
            <w:tcBorders>
              <w:top w:val="single" w:sz="8" w:space="0" w:color="000000"/>
              <w:left w:val="single" w:sz="6" w:space="0" w:color="000000"/>
              <w:right w:val="single" w:sz="6" w:space="0" w:color="000000"/>
            </w:tcBorders>
            <w:vAlign w:val="center"/>
          </w:tcPr>
          <w:p w14:paraId="4D06FD2A" w14:textId="59519119" w:rsidR="0004384A" w:rsidRPr="0004384A" w:rsidRDefault="005762D5" w:rsidP="00F47F3F">
            <w:pPr>
              <w:pStyle w:val="TableParagraph"/>
              <w:ind w:left="0"/>
              <w:jc w:val="center"/>
              <w:rPr>
                <w:sz w:val="16"/>
                <w:szCs w:val="16"/>
              </w:rPr>
            </w:pPr>
            <w:r>
              <w:rPr>
                <w:sz w:val="16"/>
                <w:szCs w:val="16"/>
              </w:rPr>
              <w:t>N/C</w:t>
            </w:r>
          </w:p>
        </w:tc>
        <w:tc>
          <w:tcPr>
            <w:tcW w:w="955" w:type="dxa"/>
            <w:tcBorders>
              <w:top w:val="single" w:sz="8" w:space="0" w:color="000000"/>
              <w:left w:val="single" w:sz="6" w:space="0" w:color="000000"/>
              <w:right w:val="single" w:sz="6" w:space="0" w:color="000000"/>
            </w:tcBorders>
            <w:vAlign w:val="center"/>
          </w:tcPr>
          <w:p w14:paraId="2C23448B" w14:textId="49048249" w:rsidR="0004384A" w:rsidRPr="0004384A" w:rsidRDefault="0004384A" w:rsidP="00F47F3F">
            <w:pPr>
              <w:pStyle w:val="TableParagraph"/>
              <w:ind w:left="0"/>
              <w:jc w:val="center"/>
              <w:rPr>
                <w:sz w:val="16"/>
                <w:szCs w:val="16"/>
              </w:rPr>
            </w:pPr>
          </w:p>
        </w:tc>
      </w:tr>
      <w:tr w:rsidR="0004384A" w14:paraId="69AC0179" w14:textId="6009652E" w:rsidTr="005762D5">
        <w:trPr>
          <w:gridAfter w:val="1"/>
          <w:wAfter w:w="7" w:type="dxa"/>
          <w:trHeight w:val="362"/>
        </w:trPr>
        <w:tc>
          <w:tcPr>
            <w:tcW w:w="2401" w:type="dxa"/>
            <w:vMerge/>
            <w:tcBorders>
              <w:right w:val="single" w:sz="8" w:space="0" w:color="000000"/>
            </w:tcBorders>
          </w:tcPr>
          <w:p w14:paraId="7917D7E6" w14:textId="77777777" w:rsidR="0004384A" w:rsidRDefault="0004384A" w:rsidP="00BA3CA1">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22C29801" w14:textId="77777777" w:rsidR="0004384A" w:rsidRDefault="0004384A" w:rsidP="00BA3CA1">
            <w:pPr>
              <w:pStyle w:val="TableParagraph"/>
              <w:spacing w:before="28" w:line="190" w:lineRule="atLeast"/>
              <w:ind w:left="453" w:right="53" w:hanging="335"/>
              <w:jc w:val="both"/>
              <w:rPr>
                <w:sz w:val="16"/>
              </w:rPr>
            </w:pPr>
            <w:r>
              <w:rPr>
                <w:b/>
                <w:sz w:val="16"/>
              </w:rPr>
              <w:t>10.</w:t>
            </w:r>
            <w:r>
              <w:rPr>
                <w:b/>
                <w:spacing w:val="21"/>
                <w:sz w:val="16"/>
              </w:rPr>
              <w:t xml:space="preserve"> </w:t>
            </w:r>
            <w:r>
              <w:rPr>
                <w:sz w:val="16"/>
              </w:rPr>
              <w:t>The</w:t>
            </w:r>
            <w:r>
              <w:rPr>
                <w:spacing w:val="-10"/>
                <w:sz w:val="16"/>
              </w:rPr>
              <w:t xml:space="preserve"> </w:t>
            </w:r>
            <w:r>
              <w:rPr>
                <w:sz w:val="16"/>
              </w:rPr>
              <w:t>system</w:t>
            </w:r>
            <w:r>
              <w:rPr>
                <w:spacing w:val="-10"/>
                <w:sz w:val="16"/>
              </w:rPr>
              <w:t xml:space="preserve"> </w:t>
            </w:r>
            <w:r>
              <w:rPr>
                <w:sz w:val="16"/>
              </w:rPr>
              <w:t>SHOULD</w:t>
            </w:r>
            <w:r>
              <w:rPr>
                <w:spacing w:val="-10"/>
                <w:sz w:val="16"/>
              </w:rPr>
              <w:t xml:space="preserve"> </w:t>
            </w:r>
            <w:r>
              <w:rPr>
                <w:sz w:val="16"/>
              </w:rPr>
              <w:t>provide</w:t>
            </w:r>
            <w:r>
              <w:rPr>
                <w:spacing w:val="-10"/>
                <w:sz w:val="16"/>
              </w:rPr>
              <w:t xml:space="preserve"> </w:t>
            </w:r>
            <w:r>
              <w:rPr>
                <w:sz w:val="16"/>
              </w:rPr>
              <w:t>the</w:t>
            </w:r>
            <w:r>
              <w:rPr>
                <w:spacing w:val="-10"/>
                <w:sz w:val="16"/>
              </w:rPr>
              <w:t xml:space="preserve"> </w:t>
            </w:r>
            <w:r>
              <w:rPr>
                <w:sz w:val="16"/>
              </w:rPr>
              <w:t>ability</w:t>
            </w:r>
            <w:r>
              <w:rPr>
                <w:spacing w:val="-10"/>
                <w:sz w:val="16"/>
              </w:rPr>
              <w:t xml:space="preserve"> </w:t>
            </w:r>
            <w:r>
              <w:rPr>
                <w:sz w:val="16"/>
              </w:rPr>
              <w:t>to</w:t>
            </w:r>
            <w:r>
              <w:rPr>
                <w:spacing w:val="-10"/>
                <w:sz w:val="16"/>
              </w:rPr>
              <w:t xml:space="preserve"> </w:t>
            </w:r>
            <w:r>
              <w:rPr>
                <w:sz w:val="16"/>
              </w:rPr>
              <w:t>capture,</w:t>
            </w:r>
            <w:r>
              <w:rPr>
                <w:spacing w:val="-10"/>
                <w:sz w:val="16"/>
              </w:rPr>
              <w:t xml:space="preserve"> </w:t>
            </w:r>
            <w:r>
              <w:rPr>
                <w:sz w:val="16"/>
              </w:rPr>
              <w:t>as</w:t>
            </w:r>
            <w:r>
              <w:rPr>
                <w:spacing w:val="-10"/>
                <w:sz w:val="16"/>
              </w:rPr>
              <w:t xml:space="preserve"> </w:t>
            </w:r>
            <w:r>
              <w:rPr>
                <w:sz w:val="16"/>
              </w:rPr>
              <w:t>discrete</w:t>
            </w:r>
            <w:r>
              <w:rPr>
                <w:spacing w:val="-10"/>
                <w:sz w:val="16"/>
              </w:rPr>
              <w:t xml:space="preserve"> </w:t>
            </w:r>
            <w:r>
              <w:rPr>
                <w:sz w:val="16"/>
              </w:rPr>
              <w:t>data,</w:t>
            </w:r>
            <w:r>
              <w:rPr>
                <w:spacing w:val="-10"/>
                <w:sz w:val="16"/>
              </w:rPr>
              <w:t xml:space="preserve"> </w:t>
            </w:r>
            <w:r>
              <w:rPr>
                <w:sz w:val="16"/>
              </w:rPr>
              <w:t>clinical</w:t>
            </w:r>
            <w:r>
              <w:rPr>
                <w:spacing w:val="-10"/>
                <w:sz w:val="16"/>
              </w:rPr>
              <w:t xml:space="preserve"> </w:t>
            </w:r>
            <w:r>
              <w:rPr>
                <w:sz w:val="16"/>
              </w:rPr>
              <w:t>measurement</w:t>
            </w:r>
            <w:r>
              <w:rPr>
                <w:spacing w:val="-10"/>
                <w:sz w:val="16"/>
              </w:rPr>
              <w:t xml:space="preserve"> </w:t>
            </w:r>
            <w:r>
              <w:rPr>
                <w:sz w:val="16"/>
              </w:rPr>
              <w:t>(including vital signs) contextual information (e.g., methods used for the vital signs measurements, position of patient).</w:t>
            </w:r>
          </w:p>
        </w:tc>
        <w:tc>
          <w:tcPr>
            <w:tcW w:w="957" w:type="dxa"/>
            <w:tcBorders>
              <w:left w:val="single" w:sz="6" w:space="0" w:color="000000"/>
              <w:right w:val="single" w:sz="6" w:space="0" w:color="000000"/>
            </w:tcBorders>
            <w:shd w:val="clear" w:color="auto" w:fill="A6A6A6" w:themeFill="background1" w:themeFillShade="A6"/>
            <w:vAlign w:val="center"/>
          </w:tcPr>
          <w:p w14:paraId="36F4D56A" w14:textId="77777777" w:rsidR="0004384A" w:rsidRPr="0004384A" w:rsidRDefault="0004384A" w:rsidP="00F47F3F">
            <w:pPr>
              <w:pStyle w:val="TableParagraph"/>
              <w:ind w:left="0"/>
              <w:jc w:val="center"/>
              <w:rPr>
                <w:sz w:val="16"/>
                <w:szCs w:val="16"/>
              </w:rPr>
            </w:pPr>
            <w:r w:rsidRPr="0004384A">
              <w:rPr>
                <w:sz w:val="16"/>
                <w:szCs w:val="16"/>
              </w:rPr>
              <w:t>222</w:t>
            </w:r>
          </w:p>
        </w:tc>
        <w:tc>
          <w:tcPr>
            <w:tcW w:w="957" w:type="dxa"/>
            <w:tcBorders>
              <w:left w:val="single" w:sz="6" w:space="0" w:color="000000"/>
              <w:right w:val="single" w:sz="6" w:space="0" w:color="000000"/>
            </w:tcBorders>
            <w:shd w:val="clear" w:color="auto" w:fill="A6A6A6" w:themeFill="background1" w:themeFillShade="A6"/>
            <w:vAlign w:val="center"/>
          </w:tcPr>
          <w:p w14:paraId="30CB2F9B" w14:textId="5BE06C2F" w:rsidR="0004384A" w:rsidRPr="0004384A" w:rsidRDefault="005762D5" w:rsidP="00F47F3F">
            <w:pPr>
              <w:pStyle w:val="TableParagraph"/>
              <w:ind w:left="0"/>
              <w:jc w:val="center"/>
              <w:rPr>
                <w:sz w:val="16"/>
                <w:szCs w:val="16"/>
              </w:rPr>
            </w:pPr>
            <w:r>
              <w:rPr>
                <w:sz w:val="16"/>
                <w:szCs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637B89FF" w14:textId="202B1B83" w:rsidR="0004384A" w:rsidRPr="0004384A" w:rsidRDefault="0004384A" w:rsidP="00F47F3F">
            <w:pPr>
              <w:pStyle w:val="TableParagraph"/>
              <w:ind w:left="0"/>
              <w:jc w:val="center"/>
              <w:rPr>
                <w:sz w:val="16"/>
                <w:szCs w:val="16"/>
              </w:rPr>
            </w:pPr>
          </w:p>
        </w:tc>
      </w:tr>
      <w:tr w:rsidR="0004384A" w14:paraId="338E1E18" w14:textId="1569F83F" w:rsidTr="005762D5">
        <w:trPr>
          <w:gridAfter w:val="1"/>
          <w:wAfter w:w="7" w:type="dxa"/>
          <w:trHeight w:val="239"/>
        </w:trPr>
        <w:tc>
          <w:tcPr>
            <w:tcW w:w="2401" w:type="dxa"/>
            <w:vMerge/>
            <w:tcBorders>
              <w:right w:val="single" w:sz="8" w:space="0" w:color="000000"/>
            </w:tcBorders>
          </w:tcPr>
          <w:p w14:paraId="06C1611E" w14:textId="77777777" w:rsidR="0004384A" w:rsidRDefault="0004384A" w:rsidP="00BA3CA1">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43B76D6D" w14:textId="77777777" w:rsidR="0004384A" w:rsidRDefault="0004384A" w:rsidP="00BA3CA1">
            <w:pPr>
              <w:pStyle w:val="TableParagraph"/>
              <w:spacing w:before="35"/>
              <w:ind w:left="118"/>
              <w:rPr>
                <w:sz w:val="16"/>
              </w:rPr>
            </w:pPr>
            <w:r>
              <w:rPr>
                <w:b/>
                <w:sz w:val="16"/>
              </w:rPr>
              <w:t xml:space="preserve">11. </w:t>
            </w:r>
            <w:r>
              <w:rPr>
                <w:sz w:val="16"/>
              </w:rPr>
              <w:t>The system SHOULD provide the ability to render trends of clinical measurements.</w:t>
            </w:r>
          </w:p>
        </w:tc>
        <w:tc>
          <w:tcPr>
            <w:tcW w:w="957" w:type="dxa"/>
            <w:tcBorders>
              <w:left w:val="single" w:sz="6" w:space="0" w:color="000000"/>
              <w:right w:val="single" w:sz="6" w:space="0" w:color="000000"/>
            </w:tcBorders>
            <w:shd w:val="clear" w:color="auto" w:fill="A6A6A6" w:themeFill="background1" w:themeFillShade="A6"/>
            <w:vAlign w:val="center"/>
          </w:tcPr>
          <w:p w14:paraId="6EEDCAE8" w14:textId="77777777" w:rsidR="0004384A" w:rsidRPr="0004384A" w:rsidRDefault="0004384A" w:rsidP="00F47F3F">
            <w:pPr>
              <w:pStyle w:val="TableParagraph"/>
              <w:ind w:left="0"/>
              <w:jc w:val="center"/>
              <w:rPr>
                <w:sz w:val="16"/>
                <w:szCs w:val="16"/>
              </w:rPr>
            </w:pPr>
            <w:r w:rsidRPr="0004384A">
              <w:rPr>
                <w:sz w:val="16"/>
                <w:szCs w:val="16"/>
              </w:rPr>
              <w:t>223</w:t>
            </w:r>
          </w:p>
        </w:tc>
        <w:tc>
          <w:tcPr>
            <w:tcW w:w="957" w:type="dxa"/>
            <w:tcBorders>
              <w:left w:val="single" w:sz="6" w:space="0" w:color="000000"/>
              <w:right w:val="single" w:sz="6" w:space="0" w:color="000000"/>
            </w:tcBorders>
            <w:shd w:val="clear" w:color="auto" w:fill="A6A6A6" w:themeFill="background1" w:themeFillShade="A6"/>
            <w:vAlign w:val="center"/>
          </w:tcPr>
          <w:p w14:paraId="32FF1E62" w14:textId="4BA33B4A" w:rsidR="0004384A" w:rsidRPr="0004384A" w:rsidRDefault="005762D5" w:rsidP="00F47F3F">
            <w:pPr>
              <w:pStyle w:val="TableParagraph"/>
              <w:ind w:left="0"/>
              <w:jc w:val="center"/>
              <w:rPr>
                <w:sz w:val="16"/>
                <w:szCs w:val="16"/>
              </w:rPr>
            </w:pPr>
            <w:r>
              <w:rPr>
                <w:sz w:val="16"/>
                <w:szCs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1D653EFD" w14:textId="7DEE1DEE" w:rsidR="0004384A" w:rsidRPr="0004384A" w:rsidRDefault="0004384A" w:rsidP="00F47F3F">
            <w:pPr>
              <w:pStyle w:val="TableParagraph"/>
              <w:ind w:left="0"/>
              <w:jc w:val="center"/>
              <w:rPr>
                <w:sz w:val="16"/>
                <w:szCs w:val="16"/>
              </w:rPr>
            </w:pPr>
          </w:p>
        </w:tc>
      </w:tr>
      <w:tr w:rsidR="0004384A" w14:paraId="56F10B94" w14:textId="502E28EE" w:rsidTr="005762D5">
        <w:trPr>
          <w:gridAfter w:val="1"/>
          <w:wAfter w:w="7" w:type="dxa"/>
          <w:trHeight w:val="813"/>
        </w:trPr>
        <w:tc>
          <w:tcPr>
            <w:tcW w:w="2401" w:type="dxa"/>
            <w:vMerge/>
            <w:tcBorders>
              <w:right w:val="single" w:sz="8" w:space="0" w:color="000000"/>
            </w:tcBorders>
          </w:tcPr>
          <w:p w14:paraId="6E254347" w14:textId="77777777" w:rsidR="0004384A" w:rsidRDefault="0004384A" w:rsidP="00BA3CA1">
            <w:pPr>
              <w:rPr>
                <w:sz w:val="2"/>
                <w:szCs w:val="2"/>
              </w:rPr>
            </w:pPr>
          </w:p>
        </w:tc>
        <w:tc>
          <w:tcPr>
            <w:tcW w:w="7525" w:type="dxa"/>
            <w:tcBorders>
              <w:left w:val="single" w:sz="8" w:space="0" w:color="000000"/>
              <w:bottom w:val="single" w:sz="6" w:space="0" w:color="000000"/>
              <w:right w:val="single" w:sz="6" w:space="0" w:color="000000"/>
            </w:tcBorders>
            <w:shd w:val="clear" w:color="auto" w:fill="A6A6A6" w:themeFill="background1" w:themeFillShade="A6"/>
          </w:tcPr>
          <w:p w14:paraId="2692DC5A" w14:textId="77777777" w:rsidR="0004384A" w:rsidRDefault="0004384A" w:rsidP="00BA3CA1">
            <w:pPr>
              <w:pStyle w:val="TableParagraph"/>
              <w:spacing w:before="28" w:line="190" w:lineRule="atLeast"/>
              <w:ind w:left="453" w:right="53" w:hanging="335"/>
              <w:jc w:val="both"/>
              <w:rPr>
                <w:sz w:val="16"/>
              </w:rPr>
            </w:pPr>
            <w:r>
              <w:rPr>
                <w:b/>
                <w:sz w:val="16"/>
              </w:rPr>
              <w:t xml:space="preserve">12. </w:t>
            </w:r>
            <w:r>
              <w:rPr>
                <w:sz w:val="16"/>
              </w:rPr>
              <w:t>The system SHOULD provide the ability to render growth charts that include growth data (weight, length or height and head circumference) on a graph that includes normative data plotted against population-based</w:t>
            </w:r>
            <w:r>
              <w:rPr>
                <w:spacing w:val="-4"/>
                <w:sz w:val="16"/>
              </w:rPr>
              <w:t xml:space="preserve"> </w:t>
            </w:r>
            <w:r>
              <w:rPr>
                <w:sz w:val="16"/>
              </w:rPr>
              <w:t>normative</w:t>
            </w:r>
            <w:r>
              <w:rPr>
                <w:spacing w:val="-4"/>
                <w:sz w:val="16"/>
              </w:rPr>
              <w:t xml:space="preserve"> </w:t>
            </w:r>
            <w:r>
              <w:rPr>
                <w:sz w:val="16"/>
              </w:rPr>
              <w:t>curves</w:t>
            </w:r>
            <w:r>
              <w:rPr>
                <w:spacing w:val="-4"/>
                <w:sz w:val="16"/>
              </w:rPr>
              <w:t xml:space="preserve"> </w:t>
            </w:r>
            <w:r>
              <w:rPr>
                <w:sz w:val="16"/>
              </w:rPr>
              <w:t>by</w:t>
            </w:r>
            <w:r>
              <w:rPr>
                <w:spacing w:val="-4"/>
                <w:sz w:val="16"/>
              </w:rPr>
              <w:t xml:space="preserve"> </w:t>
            </w:r>
            <w:r>
              <w:rPr>
                <w:sz w:val="16"/>
              </w:rPr>
              <w:t>age</w:t>
            </w:r>
            <w:r>
              <w:rPr>
                <w:spacing w:val="-4"/>
                <w:sz w:val="16"/>
              </w:rPr>
              <w:t xml:space="preserve"> </w:t>
            </w:r>
            <w:r>
              <w:rPr>
                <w:sz w:val="16"/>
              </w:rPr>
              <w:t>ranges,</w:t>
            </w:r>
            <w:r>
              <w:rPr>
                <w:spacing w:val="-4"/>
                <w:sz w:val="16"/>
              </w:rPr>
              <w:t xml:space="preserve"> </w:t>
            </w:r>
            <w:r>
              <w:rPr>
                <w:sz w:val="16"/>
              </w:rPr>
              <w:t>gender</w:t>
            </w:r>
            <w:r>
              <w:rPr>
                <w:spacing w:val="-4"/>
                <w:sz w:val="16"/>
              </w:rPr>
              <w:t xml:space="preserve"> </w:t>
            </w:r>
            <w:r>
              <w:rPr>
                <w:sz w:val="16"/>
              </w:rPr>
              <w:t>and</w:t>
            </w:r>
            <w:r>
              <w:rPr>
                <w:spacing w:val="-4"/>
                <w:sz w:val="16"/>
              </w:rPr>
              <w:t xml:space="preserve"> </w:t>
            </w:r>
            <w:r>
              <w:rPr>
                <w:sz w:val="16"/>
              </w:rPr>
              <w:t>ethnicity</w:t>
            </w:r>
            <w:r>
              <w:rPr>
                <w:spacing w:val="-4"/>
                <w:sz w:val="16"/>
              </w:rPr>
              <w:t xml:space="preserve"> </w:t>
            </w:r>
            <w:r>
              <w:rPr>
                <w:sz w:val="16"/>
              </w:rPr>
              <w:t>of</w:t>
            </w:r>
            <w:r>
              <w:rPr>
                <w:spacing w:val="-4"/>
                <w:sz w:val="16"/>
              </w:rPr>
              <w:t xml:space="preserve"> </w:t>
            </w:r>
            <w:r>
              <w:rPr>
                <w:sz w:val="16"/>
              </w:rPr>
              <w:t>the</w:t>
            </w:r>
            <w:r>
              <w:rPr>
                <w:spacing w:val="-4"/>
                <w:sz w:val="16"/>
              </w:rPr>
              <w:t xml:space="preserve"> </w:t>
            </w:r>
            <w:r>
              <w:rPr>
                <w:sz w:val="16"/>
              </w:rPr>
              <w:t>respective</w:t>
            </w:r>
            <w:r>
              <w:rPr>
                <w:spacing w:val="-4"/>
                <w:sz w:val="16"/>
              </w:rPr>
              <w:t xml:space="preserve"> </w:t>
            </w:r>
            <w:r>
              <w:rPr>
                <w:sz w:val="16"/>
              </w:rPr>
              <w:t>normative data (e.g., females 0-36 months).</w:t>
            </w:r>
          </w:p>
        </w:tc>
        <w:tc>
          <w:tcPr>
            <w:tcW w:w="957" w:type="dxa"/>
            <w:tcBorders>
              <w:left w:val="single" w:sz="6" w:space="0" w:color="000000"/>
              <w:bottom w:val="single" w:sz="6" w:space="0" w:color="000000"/>
              <w:right w:val="single" w:sz="6" w:space="0" w:color="000000"/>
            </w:tcBorders>
            <w:shd w:val="clear" w:color="auto" w:fill="A6A6A6" w:themeFill="background1" w:themeFillShade="A6"/>
            <w:vAlign w:val="center"/>
          </w:tcPr>
          <w:p w14:paraId="3351748D" w14:textId="77777777" w:rsidR="0004384A" w:rsidRPr="0004384A" w:rsidRDefault="0004384A" w:rsidP="00F47F3F">
            <w:pPr>
              <w:pStyle w:val="TableParagraph"/>
              <w:ind w:left="0"/>
              <w:jc w:val="center"/>
              <w:rPr>
                <w:sz w:val="16"/>
                <w:szCs w:val="16"/>
              </w:rPr>
            </w:pPr>
            <w:r w:rsidRPr="0004384A">
              <w:rPr>
                <w:sz w:val="16"/>
                <w:szCs w:val="16"/>
              </w:rPr>
              <w:t>224</w:t>
            </w:r>
          </w:p>
        </w:tc>
        <w:tc>
          <w:tcPr>
            <w:tcW w:w="957" w:type="dxa"/>
            <w:tcBorders>
              <w:left w:val="single" w:sz="6" w:space="0" w:color="000000"/>
              <w:bottom w:val="single" w:sz="6" w:space="0" w:color="000000"/>
              <w:right w:val="single" w:sz="6" w:space="0" w:color="000000"/>
            </w:tcBorders>
            <w:shd w:val="clear" w:color="auto" w:fill="A6A6A6" w:themeFill="background1" w:themeFillShade="A6"/>
            <w:vAlign w:val="center"/>
          </w:tcPr>
          <w:p w14:paraId="51140646" w14:textId="50265528" w:rsidR="0004384A" w:rsidRPr="0004384A" w:rsidRDefault="005762D5" w:rsidP="00F47F3F">
            <w:pPr>
              <w:pStyle w:val="TableParagraph"/>
              <w:ind w:left="0"/>
              <w:jc w:val="center"/>
              <w:rPr>
                <w:sz w:val="16"/>
                <w:szCs w:val="16"/>
              </w:rPr>
            </w:pPr>
            <w:r>
              <w:rPr>
                <w:sz w:val="16"/>
                <w:szCs w:val="16"/>
              </w:rPr>
              <w:t>D</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15E51512" w14:textId="003D773D" w:rsidR="0004384A" w:rsidRPr="0004384A" w:rsidRDefault="0004384A" w:rsidP="00F47F3F">
            <w:pPr>
              <w:pStyle w:val="TableParagraph"/>
              <w:ind w:left="0"/>
              <w:jc w:val="center"/>
              <w:rPr>
                <w:sz w:val="16"/>
                <w:szCs w:val="16"/>
              </w:rPr>
            </w:pPr>
          </w:p>
        </w:tc>
      </w:tr>
      <w:tr w:rsidR="0004384A" w14:paraId="4D563EB1" w14:textId="10660884" w:rsidTr="005762D5">
        <w:trPr>
          <w:gridAfter w:val="1"/>
          <w:wAfter w:w="7" w:type="dxa"/>
          <w:trHeight w:val="429"/>
        </w:trPr>
        <w:tc>
          <w:tcPr>
            <w:tcW w:w="2401" w:type="dxa"/>
            <w:vMerge/>
            <w:tcBorders>
              <w:right w:val="single" w:sz="8" w:space="0" w:color="000000"/>
            </w:tcBorders>
          </w:tcPr>
          <w:p w14:paraId="78561C1B" w14:textId="77777777" w:rsidR="0004384A" w:rsidRDefault="0004384A" w:rsidP="00BA3CA1">
            <w:pPr>
              <w:rPr>
                <w:sz w:val="2"/>
                <w:szCs w:val="2"/>
              </w:rPr>
            </w:pPr>
          </w:p>
        </w:tc>
        <w:tc>
          <w:tcPr>
            <w:tcW w:w="7525" w:type="dxa"/>
            <w:tcBorders>
              <w:top w:val="single" w:sz="6" w:space="0" w:color="000000"/>
              <w:left w:val="single" w:sz="8" w:space="0" w:color="000000"/>
              <w:right w:val="single" w:sz="6" w:space="0" w:color="000000"/>
            </w:tcBorders>
            <w:shd w:val="clear" w:color="auto" w:fill="A6A6A6" w:themeFill="background1" w:themeFillShade="A6"/>
          </w:tcPr>
          <w:p w14:paraId="1A8134DE" w14:textId="77777777" w:rsidR="0004384A" w:rsidRDefault="0004384A" w:rsidP="00BA3CA1">
            <w:pPr>
              <w:pStyle w:val="TableParagraph"/>
              <w:spacing w:before="26" w:line="190" w:lineRule="atLeast"/>
              <w:ind w:left="453" w:hanging="335"/>
              <w:rPr>
                <w:sz w:val="16"/>
              </w:rPr>
            </w:pPr>
            <w:r>
              <w:rPr>
                <w:b/>
                <w:sz w:val="16"/>
              </w:rPr>
              <w:t xml:space="preserve">13. </w:t>
            </w:r>
            <w:r>
              <w:rPr>
                <w:sz w:val="16"/>
              </w:rPr>
              <w:t>The system SHOULD determine and render the number of standard deviations from the mean when data with normal distributions are captured.</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69D5E244" w14:textId="77777777" w:rsidR="0004384A" w:rsidRPr="0004384A" w:rsidRDefault="0004384A" w:rsidP="00F47F3F">
            <w:pPr>
              <w:pStyle w:val="TableParagraph"/>
              <w:ind w:left="0"/>
              <w:jc w:val="center"/>
              <w:rPr>
                <w:sz w:val="16"/>
                <w:szCs w:val="16"/>
              </w:rPr>
            </w:pPr>
            <w:r w:rsidRPr="0004384A">
              <w:rPr>
                <w:sz w:val="16"/>
                <w:szCs w:val="16"/>
              </w:rPr>
              <w:t>225</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53945448" w14:textId="699DC01D" w:rsidR="0004384A" w:rsidRPr="0004384A" w:rsidRDefault="005762D5" w:rsidP="00F47F3F">
            <w:pPr>
              <w:pStyle w:val="TableParagraph"/>
              <w:ind w:left="0"/>
              <w:jc w:val="center"/>
              <w:rPr>
                <w:sz w:val="16"/>
                <w:szCs w:val="16"/>
              </w:rPr>
            </w:pPr>
            <w:r>
              <w:rPr>
                <w:sz w:val="16"/>
                <w:szCs w:val="16"/>
              </w:rPr>
              <w:t>D</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3561738A" w14:textId="08417E3B" w:rsidR="0004384A" w:rsidRPr="0004384A" w:rsidRDefault="0004384A" w:rsidP="00F47F3F">
            <w:pPr>
              <w:pStyle w:val="TableParagraph"/>
              <w:ind w:left="0"/>
              <w:jc w:val="center"/>
              <w:rPr>
                <w:sz w:val="16"/>
                <w:szCs w:val="16"/>
              </w:rPr>
            </w:pPr>
          </w:p>
        </w:tc>
      </w:tr>
      <w:tr w:rsidR="0004384A" w14:paraId="5481B892" w14:textId="769A48D3" w:rsidTr="005762D5">
        <w:trPr>
          <w:gridAfter w:val="1"/>
          <w:wAfter w:w="7" w:type="dxa"/>
          <w:trHeight w:val="432"/>
        </w:trPr>
        <w:tc>
          <w:tcPr>
            <w:tcW w:w="2401" w:type="dxa"/>
            <w:vMerge/>
            <w:tcBorders>
              <w:right w:val="single" w:sz="8" w:space="0" w:color="000000"/>
            </w:tcBorders>
          </w:tcPr>
          <w:p w14:paraId="00AFED0A" w14:textId="77777777" w:rsidR="0004384A" w:rsidRDefault="0004384A" w:rsidP="00BA3CA1">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782538D9" w14:textId="77777777" w:rsidR="0004384A" w:rsidRDefault="0004384A" w:rsidP="00BA3CA1">
            <w:pPr>
              <w:pStyle w:val="TableParagraph"/>
              <w:spacing w:before="28" w:line="190" w:lineRule="atLeast"/>
              <w:ind w:left="453" w:hanging="335"/>
              <w:rPr>
                <w:sz w:val="16"/>
              </w:rPr>
            </w:pPr>
            <w:r>
              <w:rPr>
                <w:b/>
                <w:sz w:val="16"/>
              </w:rPr>
              <w:t xml:space="preserve">14. </w:t>
            </w:r>
            <w:r>
              <w:rPr>
                <w:sz w:val="16"/>
              </w:rPr>
              <w:t>The system SHOULD provide the ability to capture, store and render data using different units of measurement (e.g., grams, kilograms and pounds).</w:t>
            </w:r>
          </w:p>
        </w:tc>
        <w:tc>
          <w:tcPr>
            <w:tcW w:w="957" w:type="dxa"/>
            <w:tcBorders>
              <w:left w:val="single" w:sz="6" w:space="0" w:color="000000"/>
              <w:right w:val="single" w:sz="6" w:space="0" w:color="000000"/>
            </w:tcBorders>
            <w:shd w:val="clear" w:color="auto" w:fill="A6A6A6" w:themeFill="background1" w:themeFillShade="A6"/>
            <w:vAlign w:val="center"/>
          </w:tcPr>
          <w:p w14:paraId="4702E115" w14:textId="77777777" w:rsidR="0004384A" w:rsidRPr="0004384A" w:rsidRDefault="0004384A" w:rsidP="00F47F3F">
            <w:pPr>
              <w:pStyle w:val="TableParagraph"/>
              <w:ind w:left="0"/>
              <w:jc w:val="center"/>
              <w:rPr>
                <w:sz w:val="16"/>
                <w:szCs w:val="16"/>
              </w:rPr>
            </w:pPr>
            <w:r w:rsidRPr="0004384A">
              <w:rPr>
                <w:sz w:val="16"/>
                <w:szCs w:val="16"/>
              </w:rPr>
              <w:t>226</w:t>
            </w:r>
          </w:p>
        </w:tc>
        <w:tc>
          <w:tcPr>
            <w:tcW w:w="957" w:type="dxa"/>
            <w:tcBorders>
              <w:left w:val="single" w:sz="6" w:space="0" w:color="000000"/>
              <w:right w:val="single" w:sz="6" w:space="0" w:color="000000"/>
            </w:tcBorders>
            <w:shd w:val="clear" w:color="auto" w:fill="A6A6A6" w:themeFill="background1" w:themeFillShade="A6"/>
            <w:vAlign w:val="center"/>
          </w:tcPr>
          <w:p w14:paraId="423BB5E5" w14:textId="63DFF78B" w:rsidR="0004384A" w:rsidRPr="0004384A" w:rsidRDefault="005762D5" w:rsidP="00F47F3F">
            <w:pPr>
              <w:pStyle w:val="TableParagraph"/>
              <w:ind w:left="0"/>
              <w:jc w:val="center"/>
              <w:rPr>
                <w:sz w:val="16"/>
                <w:szCs w:val="16"/>
              </w:rPr>
            </w:pPr>
            <w:r>
              <w:rPr>
                <w:sz w:val="16"/>
                <w:szCs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17E8C2BD" w14:textId="7C72267E" w:rsidR="0004384A" w:rsidRPr="0004384A" w:rsidRDefault="0004384A" w:rsidP="00F47F3F">
            <w:pPr>
              <w:pStyle w:val="TableParagraph"/>
              <w:ind w:left="0"/>
              <w:jc w:val="center"/>
              <w:rPr>
                <w:sz w:val="16"/>
                <w:szCs w:val="16"/>
              </w:rPr>
            </w:pPr>
          </w:p>
        </w:tc>
      </w:tr>
      <w:tr w:rsidR="0004384A" w14:paraId="0367B57C" w14:textId="57837858" w:rsidTr="005762D5">
        <w:trPr>
          <w:gridAfter w:val="1"/>
          <w:wAfter w:w="7" w:type="dxa"/>
          <w:trHeight w:val="431"/>
        </w:trPr>
        <w:tc>
          <w:tcPr>
            <w:tcW w:w="2401" w:type="dxa"/>
            <w:vMerge/>
            <w:tcBorders>
              <w:right w:val="single" w:sz="8" w:space="0" w:color="000000"/>
            </w:tcBorders>
          </w:tcPr>
          <w:p w14:paraId="0F929FFE" w14:textId="77777777" w:rsidR="0004384A" w:rsidRDefault="0004384A" w:rsidP="00BA3CA1">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07109CC8" w14:textId="77777777" w:rsidR="0004384A" w:rsidRDefault="0004384A" w:rsidP="00BA3CA1">
            <w:pPr>
              <w:pStyle w:val="TableParagraph"/>
              <w:spacing w:before="28" w:line="190" w:lineRule="atLeast"/>
              <w:ind w:left="453" w:hanging="335"/>
              <w:rPr>
                <w:sz w:val="16"/>
              </w:rPr>
            </w:pPr>
            <w:r>
              <w:rPr>
                <w:b/>
                <w:sz w:val="16"/>
              </w:rPr>
              <w:t xml:space="preserve">15. </w:t>
            </w:r>
            <w:r>
              <w:rPr>
                <w:sz w:val="16"/>
              </w:rPr>
              <w:t>The system MAY provide the ability to capture and render clinical context for each data point on the growth chart (e.g., ventilated, receiving growth hormone, "Tanner Stage").</w:t>
            </w:r>
          </w:p>
        </w:tc>
        <w:tc>
          <w:tcPr>
            <w:tcW w:w="957" w:type="dxa"/>
            <w:tcBorders>
              <w:left w:val="single" w:sz="6" w:space="0" w:color="000000"/>
              <w:right w:val="single" w:sz="6" w:space="0" w:color="000000"/>
            </w:tcBorders>
            <w:shd w:val="clear" w:color="auto" w:fill="A6A6A6" w:themeFill="background1" w:themeFillShade="A6"/>
            <w:vAlign w:val="center"/>
          </w:tcPr>
          <w:p w14:paraId="235B5F67" w14:textId="77777777" w:rsidR="0004384A" w:rsidRPr="0004384A" w:rsidRDefault="0004384A" w:rsidP="00F47F3F">
            <w:pPr>
              <w:pStyle w:val="TableParagraph"/>
              <w:ind w:left="0"/>
              <w:jc w:val="center"/>
              <w:rPr>
                <w:sz w:val="16"/>
                <w:szCs w:val="16"/>
              </w:rPr>
            </w:pPr>
            <w:r w:rsidRPr="0004384A">
              <w:rPr>
                <w:sz w:val="16"/>
                <w:szCs w:val="16"/>
              </w:rPr>
              <w:t>227</w:t>
            </w:r>
          </w:p>
        </w:tc>
        <w:tc>
          <w:tcPr>
            <w:tcW w:w="957" w:type="dxa"/>
            <w:tcBorders>
              <w:left w:val="single" w:sz="6" w:space="0" w:color="000000"/>
              <w:right w:val="single" w:sz="6" w:space="0" w:color="000000"/>
            </w:tcBorders>
            <w:shd w:val="clear" w:color="auto" w:fill="A6A6A6" w:themeFill="background1" w:themeFillShade="A6"/>
            <w:vAlign w:val="center"/>
          </w:tcPr>
          <w:p w14:paraId="1CE3B745" w14:textId="222875A0" w:rsidR="0004384A" w:rsidRPr="0004384A" w:rsidRDefault="005762D5" w:rsidP="00F47F3F">
            <w:pPr>
              <w:pStyle w:val="TableParagraph"/>
              <w:ind w:left="0"/>
              <w:jc w:val="center"/>
              <w:rPr>
                <w:sz w:val="16"/>
                <w:szCs w:val="16"/>
              </w:rPr>
            </w:pPr>
            <w:r>
              <w:rPr>
                <w:sz w:val="16"/>
                <w:szCs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69AC9DD6" w14:textId="07BDF16E" w:rsidR="0004384A" w:rsidRPr="0004384A" w:rsidRDefault="0004384A" w:rsidP="00F47F3F">
            <w:pPr>
              <w:pStyle w:val="TableParagraph"/>
              <w:ind w:left="0"/>
              <w:jc w:val="center"/>
              <w:rPr>
                <w:sz w:val="16"/>
                <w:szCs w:val="16"/>
              </w:rPr>
            </w:pPr>
          </w:p>
        </w:tc>
      </w:tr>
      <w:tr w:rsidR="0004384A" w14:paraId="2580DE68" w14:textId="1E2FFABA" w:rsidTr="005762D5">
        <w:trPr>
          <w:gridAfter w:val="1"/>
          <w:wAfter w:w="7" w:type="dxa"/>
          <w:trHeight w:val="431"/>
        </w:trPr>
        <w:tc>
          <w:tcPr>
            <w:tcW w:w="2401" w:type="dxa"/>
            <w:vMerge/>
            <w:tcBorders>
              <w:right w:val="single" w:sz="8" w:space="0" w:color="000000"/>
            </w:tcBorders>
          </w:tcPr>
          <w:p w14:paraId="3CA9F8F7" w14:textId="77777777" w:rsidR="0004384A" w:rsidRDefault="0004384A" w:rsidP="00BA3CA1">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5FC0E7EE" w14:textId="77777777" w:rsidR="0004384A" w:rsidRDefault="0004384A" w:rsidP="00BA3CA1">
            <w:pPr>
              <w:pStyle w:val="TableParagraph"/>
              <w:spacing w:before="28" w:line="190" w:lineRule="atLeast"/>
              <w:ind w:left="453" w:hanging="335"/>
              <w:rPr>
                <w:sz w:val="16"/>
              </w:rPr>
            </w:pPr>
            <w:r>
              <w:rPr>
                <w:b/>
                <w:sz w:val="16"/>
              </w:rPr>
              <w:t xml:space="preserve">16. </w:t>
            </w:r>
            <w:r>
              <w:rPr>
                <w:sz w:val="16"/>
              </w:rPr>
              <w:t>The system MAY provide the ability to capture, maintain, and render patient maturity level measurements (e.g., using the "Tanner Stage" method).</w:t>
            </w:r>
          </w:p>
        </w:tc>
        <w:tc>
          <w:tcPr>
            <w:tcW w:w="957" w:type="dxa"/>
            <w:tcBorders>
              <w:left w:val="single" w:sz="6" w:space="0" w:color="000000"/>
              <w:right w:val="single" w:sz="6" w:space="0" w:color="000000"/>
            </w:tcBorders>
            <w:shd w:val="clear" w:color="auto" w:fill="A6A6A6" w:themeFill="background1" w:themeFillShade="A6"/>
            <w:vAlign w:val="center"/>
          </w:tcPr>
          <w:p w14:paraId="068E8B41" w14:textId="77777777" w:rsidR="0004384A" w:rsidRPr="0004384A" w:rsidRDefault="0004384A" w:rsidP="00F47F3F">
            <w:pPr>
              <w:pStyle w:val="TableParagraph"/>
              <w:ind w:left="0"/>
              <w:jc w:val="center"/>
              <w:rPr>
                <w:sz w:val="16"/>
                <w:szCs w:val="16"/>
              </w:rPr>
            </w:pPr>
            <w:r w:rsidRPr="0004384A">
              <w:rPr>
                <w:sz w:val="16"/>
                <w:szCs w:val="16"/>
              </w:rPr>
              <w:t>228</w:t>
            </w:r>
          </w:p>
        </w:tc>
        <w:tc>
          <w:tcPr>
            <w:tcW w:w="957" w:type="dxa"/>
            <w:tcBorders>
              <w:left w:val="single" w:sz="6" w:space="0" w:color="000000"/>
              <w:right w:val="single" w:sz="6" w:space="0" w:color="000000"/>
            </w:tcBorders>
            <w:shd w:val="clear" w:color="auto" w:fill="A6A6A6" w:themeFill="background1" w:themeFillShade="A6"/>
            <w:vAlign w:val="center"/>
          </w:tcPr>
          <w:p w14:paraId="3557A65B" w14:textId="053544B5" w:rsidR="0004384A" w:rsidRPr="0004384A" w:rsidRDefault="005762D5" w:rsidP="00F47F3F">
            <w:pPr>
              <w:pStyle w:val="TableParagraph"/>
              <w:ind w:left="0"/>
              <w:jc w:val="center"/>
              <w:rPr>
                <w:sz w:val="16"/>
                <w:szCs w:val="16"/>
              </w:rPr>
            </w:pPr>
            <w:r>
              <w:rPr>
                <w:sz w:val="16"/>
                <w:szCs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31B27F32" w14:textId="66FA8F48" w:rsidR="0004384A" w:rsidRPr="0004384A" w:rsidRDefault="0004384A" w:rsidP="00F47F3F">
            <w:pPr>
              <w:pStyle w:val="TableParagraph"/>
              <w:ind w:left="0"/>
              <w:jc w:val="center"/>
              <w:rPr>
                <w:sz w:val="16"/>
                <w:szCs w:val="16"/>
              </w:rPr>
            </w:pPr>
          </w:p>
        </w:tc>
      </w:tr>
      <w:tr w:rsidR="0004384A" w14:paraId="394B0765" w14:textId="27C681E6" w:rsidTr="005762D5">
        <w:trPr>
          <w:gridAfter w:val="1"/>
          <w:wAfter w:w="7" w:type="dxa"/>
          <w:trHeight w:val="432"/>
        </w:trPr>
        <w:tc>
          <w:tcPr>
            <w:tcW w:w="2401" w:type="dxa"/>
            <w:vMerge/>
            <w:tcBorders>
              <w:bottom w:val="single" w:sz="12" w:space="0" w:color="000000"/>
              <w:right w:val="single" w:sz="8" w:space="0" w:color="000000"/>
            </w:tcBorders>
          </w:tcPr>
          <w:p w14:paraId="5BE1128C" w14:textId="77777777" w:rsidR="0004384A" w:rsidRDefault="0004384A" w:rsidP="00BA3CA1">
            <w:pPr>
              <w:rPr>
                <w:sz w:val="2"/>
                <w:szCs w:val="2"/>
              </w:rPr>
            </w:pPr>
          </w:p>
        </w:tc>
        <w:tc>
          <w:tcPr>
            <w:tcW w:w="7525" w:type="dxa"/>
            <w:tcBorders>
              <w:left w:val="single" w:sz="8" w:space="0" w:color="000000"/>
              <w:bottom w:val="single" w:sz="12" w:space="0" w:color="000000"/>
              <w:right w:val="single" w:sz="6" w:space="0" w:color="000000"/>
            </w:tcBorders>
            <w:shd w:val="clear" w:color="auto" w:fill="A6A6A6" w:themeFill="background1" w:themeFillShade="A6"/>
          </w:tcPr>
          <w:p w14:paraId="64916BBC" w14:textId="77777777" w:rsidR="0004384A" w:rsidRDefault="0004384A" w:rsidP="00BA3CA1">
            <w:pPr>
              <w:pStyle w:val="TableParagraph"/>
              <w:spacing w:before="28" w:line="190" w:lineRule="atLeast"/>
              <w:ind w:left="453" w:hanging="335"/>
              <w:rPr>
                <w:sz w:val="16"/>
              </w:rPr>
            </w:pPr>
            <w:r>
              <w:rPr>
                <w:b/>
                <w:sz w:val="16"/>
              </w:rPr>
              <w:t xml:space="preserve">17. </w:t>
            </w:r>
            <w:r>
              <w:rPr>
                <w:sz w:val="16"/>
              </w:rPr>
              <w:t>The system MAY provide the ability to determine post conceptional age (corrected age) for the purposes of decision support.</w:t>
            </w:r>
          </w:p>
        </w:tc>
        <w:tc>
          <w:tcPr>
            <w:tcW w:w="957"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39DEF432" w14:textId="77777777" w:rsidR="0004384A" w:rsidRPr="0004384A" w:rsidRDefault="0004384A" w:rsidP="00F47F3F">
            <w:pPr>
              <w:pStyle w:val="TableParagraph"/>
              <w:ind w:left="0"/>
              <w:jc w:val="center"/>
              <w:rPr>
                <w:sz w:val="16"/>
                <w:szCs w:val="16"/>
              </w:rPr>
            </w:pPr>
            <w:r w:rsidRPr="0004384A">
              <w:rPr>
                <w:sz w:val="16"/>
                <w:szCs w:val="16"/>
              </w:rPr>
              <w:t>229</w:t>
            </w:r>
          </w:p>
        </w:tc>
        <w:tc>
          <w:tcPr>
            <w:tcW w:w="957"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53B829AC" w14:textId="67999577" w:rsidR="0004384A" w:rsidRPr="0004384A" w:rsidRDefault="005762D5" w:rsidP="00F47F3F">
            <w:pPr>
              <w:pStyle w:val="TableParagraph"/>
              <w:ind w:left="0"/>
              <w:jc w:val="center"/>
              <w:rPr>
                <w:sz w:val="16"/>
                <w:szCs w:val="16"/>
              </w:rPr>
            </w:pPr>
            <w:r>
              <w:rPr>
                <w:sz w:val="16"/>
                <w:szCs w:val="16"/>
              </w:rPr>
              <w:t>D</w:t>
            </w:r>
          </w:p>
        </w:tc>
        <w:tc>
          <w:tcPr>
            <w:tcW w:w="955"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05721B24" w14:textId="7E95CBCB" w:rsidR="0004384A" w:rsidRPr="0004384A" w:rsidRDefault="0004384A" w:rsidP="00F47F3F">
            <w:pPr>
              <w:pStyle w:val="TableParagraph"/>
              <w:ind w:left="0"/>
              <w:jc w:val="center"/>
              <w:rPr>
                <w:sz w:val="16"/>
                <w:szCs w:val="16"/>
              </w:rPr>
            </w:pPr>
          </w:p>
        </w:tc>
      </w:tr>
    </w:tbl>
    <w:p w14:paraId="5FEFC078" w14:textId="77777777" w:rsidR="0004384A" w:rsidRDefault="0004384A">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7525"/>
        <w:gridCol w:w="957"/>
        <w:gridCol w:w="957"/>
        <w:gridCol w:w="955"/>
        <w:gridCol w:w="12"/>
      </w:tblGrid>
      <w:tr w:rsidR="0004384A" w14:paraId="449CE85D" w14:textId="77777777" w:rsidTr="006D40DC">
        <w:trPr>
          <w:trHeight w:val="189"/>
        </w:trPr>
        <w:tc>
          <w:tcPr>
            <w:tcW w:w="2401" w:type="dxa"/>
            <w:tcBorders>
              <w:top w:val="single" w:sz="12" w:space="0" w:color="000000"/>
              <w:left w:val="single" w:sz="4" w:space="0" w:color="000000"/>
              <w:bottom w:val="single" w:sz="2" w:space="0" w:color="000000"/>
              <w:right w:val="single" w:sz="4" w:space="0" w:color="000000"/>
            </w:tcBorders>
            <w:shd w:val="clear" w:color="auto" w:fill="00B050"/>
          </w:tcPr>
          <w:p w14:paraId="031120DF" w14:textId="77777777" w:rsidR="0004384A" w:rsidRPr="000E4DCC" w:rsidRDefault="0004384A" w:rsidP="0004384A">
            <w:pPr>
              <w:pStyle w:val="TableParagraph"/>
              <w:spacing w:line="169" w:lineRule="exact"/>
              <w:ind w:left="85"/>
              <w:rPr>
                <w:b/>
                <w:sz w:val="16"/>
              </w:rPr>
            </w:pPr>
            <w:r w:rsidRPr="000E4DCC">
              <w:rPr>
                <w:b/>
                <w:sz w:val="16"/>
              </w:rPr>
              <w:lastRenderedPageBreak/>
              <w:t>Section/Id#:</w:t>
            </w:r>
          </w:p>
          <w:p w14:paraId="4326B68C" w14:textId="77777777" w:rsidR="0004384A" w:rsidRPr="000E4DCC" w:rsidRDefault="0004384A" w:rsidP="0004384A">
            <w:pPr>
              <w:pStyle w:val="TableParagraph"/>
              <w:spacing w:line="169" w:lineRule="exact"/>
              <w:ind w:left="85"/>
              <w:rPr>
                <w:b/>
                <w:sz w:val="16"/>
              </w:rPr>
            </w:pPr>
            <w:r w:rsidRPr="000E4DCC">
              <w:rPr>
                <w:b/>
                <w:sz w:val="16"/>
              </w:rPr>
              <w:t>Type:</w:t>
            </w:r>
          </w:p>
          <w:p w14:paraId="3F35E0CB" w14:textId="77777777" w:rsidR="0004384A" w:rsidRPr="000E4DCC" w:rsidRDefault="0004384A" w:rsidP="0004384A">
            <w:pPr>
              <w:pStyle w:val="TableParagraph"/>
              <w:spacing w:line="169" w:lineRule="exact"/>
              <w:ind w:left="85"/>
              <w:rPr>
                <w:sz w:val="16"/>
              </w:rPr>
            </w:pPr>
            <w:r w:rsidRPr="000E4DCC">
              <w:rPr>
                <w:b/>
                <w:sz w:val="16"/>
              </w:rPr>
              <w:t>Name:</w:t>
            </w:r>
          </w:p>
        </w:tc>
        <w:tc>
          <w:tcPr>
            <w:tcW w:w="7525"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10FDA49D" w14:textId="77777777" w:rsidR="0004384A" w:rsidRPr="000E4DCC" w:rsidRDefault="0004384A" w:rsidP="0004384A">
            <w:pPr>
              <w:pStyle w:val="TableParagraph"/>
              <w:spacing w:before="6"/>
              <w:rPr>
                <w:b/>
                <w:sz w:val="24"/>
              </w:rPr>
            </w:pPr>
            <w:r w:rsidRPr="000E4DCC">
              <w:rPr>
                <w:b/>
                <w:sz w:val="15"/>
              </w:rPr>
              <w:t>Conformance Criteria</w:t>
            </w:r>
          </w:p>
        </w:tc>
        <w:tc>
          <w:tcPr>
            <w:tcW w:w="957"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6DA0DED8" w14:textId="77777777" w:rsidR="0004384A" w:rsidRPr="000E4DCC" w:rsidRDefault="0004384A" w:rsidP="00293A69">
            <w:pPr>
              <w:pStyle w:val="TableParagraph"/>
              <w:spacing w:before="10"/>
              <w:ind w:left="0"/>
              <w:jc w:val="center"/>
              <w:rPr>
                <w:b/>
                <w:sz w:val="16"/>
                <w:szCs w:val="16"/>
              </w:rPr>
            </w:pPr>
            <w:r w:rsidRPr="000E4DCC">
              <w:rPr>
                <w:b/>
                <w:sz w:val="16"/>
                <w:szCs w:val="16"/>
              </w:rPr>
              <w:t>Row#</w:t>
            </w:r>
          </w:p>
        </w:tc>
        <w:tc>
          <w:tcPr>
            <w:tcW w:w="957"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4F91ED11" w14:textId="77777777" w:rsidR="0004384A" w:rsidRPr="000E4DCC" w:rsidRDefault="0004384A" w:rsidP="00293A69">
            <w:pPr>
              <w:pStyle w:val="TableParagraph"/>
              <w:spacing w:before="10"/>
              <w:ind w:left="-30"/>
              <w:jc w:val="center"/>
              <w:rPr>
                <w:b/>
                <w:sz w:val="16"/>
                <w:szCs w:val="16"/>
              </w:rPr>
            </w:pPr>
            <w:r w:rsidRPr="000E4DCC">
              <w:rPr>
                <w:b/>
                <w:sz w:val="16"/>
                <w:szCs w:val="16"/>
              </w:rPr>
              <w:t>Criteria Status</w:t>
            </w:r>
          </w:p>
        </w:tc>
        <w:tc>
          <w:tcPr>
            <w:tcW w:w="967" w:type="dxa"/>
            <w:gridSpan w:val="2"/>
            <w:tcBorders>
              <w:top w:val="single" w:sz="12" w:space="0" w:color="000000"/>
              <w:left w:val="single" w:sz="4" w:space="0" w:color="000000"/>
              <w:bottom w:val="single" w:sz="4" w:space="0" w:color="000000"/>
              <w:right w:val="single" w:sz="4" w:space="0" w:color="000000"/>
            </w:tcBorders>
            <w:shd w:val="clear" w:color="auto" w:fill="00B050"/>
            <w:vAlign w:val="center"/>
          </w:tcPr>
          <w:p w14:paraId="2C4094E5" w14:textId="77777777" w:rsidR="0004384A" w:rsidRPr="000E4DCC" w:rsidRDefault="0004384A" w:rsidP="00293A69">
            <w:pPr>
              <w:pStyle w:val="TableParagraph"/>
              <w:spacing w:before="10"/>
              <w:ind w:left="0"/>
              <w:jc w:val="center"/>
              <w:rPr>
                <w:b/>
                <w:sz w:val="16"/>
                <w:szCs w:val="16"/>
              </w:rPr>
            </w:pPr>
            <w:r w:rsidRPr="000E4DCC">
              <w:rPr>
                <w:b/>
                <w:sz w:val="16"/>
                <w:szCs w:val="16"/>
              </w:rPr>
              <w:t>Mapping to R1</w:t>
            </w:r>
          </w:p>
        </w:tc>
      </w:tr>
      <w:tr w:rsidR="000E4DCC" w14:paraId="7F3DB7B5" w14:textId="0587EB9B" w:rsidTr="00477D98">
        <w:trPr>
          <w:gridAfter w:val="1"/>
          <w:wAfter w:w="12" w:type="dxa"/>
          <w:trHeight w:val="186"/>
        </w:trPr>
        <w:tc>
          <w:tcPr>
            <w:tcW w:w="2401" w:type="dxa"/>
            <w:tcBorders>
              <w:top w:val="single" w:sz="12" w:space="0" w:color="000000"/>
              <w:bottom w:val="single" w:sz="2" w:space="0" w:color="000000"/>
            </w:tcBorders>
            <w:shd w:val="clear" w:color="auto" w:fill="99FF99"/>
          </w:tcPr>
          <w:p w14:paraId="0E677062" w14:textId="710B7761" w:rsidR="000E4DCC" w:rsidRDefault="000E4DCC" w:rsidP="00BA3CA1">
            <w:pPr>
              <w:pStyle w:val="TableParagraph"/>
              <w:spacing w:line="167" w:lineRule="exact"/>
              <w:ind w:left="84"/>
              <w:rPr>
                <w:sz w:val="16"/>
              </w:rPr>
            </w:pPr>
            <w:r>
              <w:rPr>
                <w:sz w:val="16"/>
              </w:rPr>
              <w:t>CP.3.3</w:t>
            </w:r>
          </w:p>
        </w:tc>
        <w:tc>
          <w:tcPr>
            <w:tcW w:w="7525" w:type="dxa"/>
            <w:vMerge w:val="restart"/>
            <w:tcBorders>
              <w:top w:val="single" w:sz="12" w:space="0" w:color="000000"/>
              <w:bottom w:val="single" w:sz="6" w:space="0" w:color="000000"/>
            </w:tcBorders>
            <w:shd w:val="clear" w:color="auto" w:fill="99FF99"/>
            <w:vAlign w:val="center"/>
          </w:tcPr>
          <w:p w14:paraId="314F060A" w14:textId="54815AB2" w:rsidR="000E4DCC" w:rsidRDefault="000E4DCC" w:rsidP="000E4DCC">
            <w:pPr>
              <w:pStyle w:val="TableParagraph"/>
              <w:ind w:left="86"/>
              <w:jc w:val="center"/>
              <w:rPr>
                <w:sz w:val="16"/>
              </w:rPr>
            </w:pPr>
            <w:r w:rsidRPr="000E4DCC">
              <w:rPr>
                <w:b/>
                <w:sz w:val="24"/>
              </w:rPr>
              <w:t>Manage Clinical Documents and Notes</w:t>
            </w:r>
          </w:p>
        </w:tc>
        <w:tc>
          <w:tcPr>
            <w:tcW w:w="957" w:type="dxa"/>
            <w:vMerge w:val="restart"/>
            <w:tcBorders>
              <w:top w:val="single" w:sz="12" w:space="0" w:color="000000"/>
              <w:bottom w:val="single" w:sz="6" w:space="0" w:color="000000"/>
            </w:tcBorders>
            <w:shd w:val="clear" w:color="auto" w:fill="99FF99"/>
            <w:vAlign w:val="center"/>
          </w:tcPr>
          <w:p w14:paraId="1A10529B" w14:textId="77777777" w:rsidR="000E4DCC" w:rsidRDefault="000E4DCC" w:rsidP="000E4DCC">
            <w:pPr>
              <w:pStyle w:val="TableParagraph"/>
              <w:spacing w:before="1"/>
              <w:ind w:left="241" w:right="236"/>
              <w:jc w:val="center"/>
              <w:rPr>
                <w:sz w:val="16"/>
              </w:rPr>
            </w:pPr>
            <w:r>
              <w:rPr>
                <w:sz w:val="16"/>
              </w:rPr>
              <w:t>230</w:t>
            </w:r>
          </w:p>
        </w:tc>
        <w:tc>
          <w:tcPr>
            <w:tcW w:w="957" w:type="dxa"/>
            <w:vMerge w:val="restart"/>
            <w:tcBorders>
              <w:top w:val="single" w:sz="12" w:space="0" w:color="000000"/>
            </w:tcBorders>
            <w:shd w:val="clear" w:color="auto" w:fill="99FF99"/>
            <w:vAlign w:val="center"/>
          </w:tcPr>
          <w:p w14:paraId="00C96445" w14:textId="6AE201A7" w:rsidR="000E4DCC" w:rsidRPr="000E4DCC" w:rsidRDefault="001A5AA1" w:rsidP="001A5AA1">
            <w:pPr>
              <w:pStyle w:val="TableParagraph"/>
              <w:spacing w:before="2"/>
              <w:jc w:val="center"/>
              <w:rPr>
                <w:sz w:val="16"/>
                <w:szCs w:val="16"/>
              </w:rPr>
            </w:pPr>
            <w:r>
              <w:rPr>
                <w:sz w:val="16"/>
                <w:szCs w:val="16"/>
              </w:rPr>
              <w:t>Include</w:t>
            </w:r>
          </w:p>
        </w:tc>
        <w:tc>
          <w:tcPr>
            <w:tcW w:w="955" w:type="dxa"/>
            <w:vMerge w:val="restart"/>
            <w:tcBorders>
              <w:top w:val="single" w:sz="12" w:space="0" w:color="000000"/>
            </w:tcBorders>
            <w:shd w:val="clear" w:color="auto" w:fill="99FF99"/>
            <w:vAlign w:val="center"/>
          </w:tcPr>
          <w:p w14:paraId="4A663D46" w14:textId="5B23A04C" w:rsidR="000E4DCC" w:rsidRPr="000E4DCC" w:rsidRDefault="000E4DCC" w:rsidP="000E4DCC">
            <w:pPr>
              <w:pStyle w:val="TableParagraph"/>
              <w:spacing w:before="2"/>
              <w:jc w:val="center"/>
              <w:rPr>
                <w:sz w:val="16"/>
                <w:szCs w:val="16"/>
              </w:rPr>
            </w:pPr>
          </w:p>
        </w:tc>
      </w:tr>
      <w:tr w:rsidR="000E4DCC" w14:paraId="73F1AB43" w14:textId="4F498776" w:rsidTr="00477D98">
        <w:trPr>
          <w:gridAfter w:val="1"/>
          <w:wAfter w:w="12" w:type="dxa"/>
          <w:trHeight w:val="180"/>
        </w:trPr>
        <w:tc>
          <w:tcPr>
            <w:tcW w:w="2401" w:type="dxa"/>
            <w:tcBorders>
              <w:top w:val="single" w:sz="2" w:space="0" w:color="000000"/>
              <w:bottom w:val="single" w:sz="2" w:space="0" w:color="000000"/>
            </w:tcBorders>
            <w:shd w:val="clear" w:color="auto" w:fill="99FF99"/>
          </w:tcPr>
          <w:p w14:paraId="7DBD8BD1" w14:textId="77777777" w:rsidR="000E4DCC" w:rsidRDefault="000E4DCC" w:rsidP="00BA3CA1">
            <w:pPr>
              <w:pStyle w:val="TableParagraph"/>
              <w:spacing w:line="161" w:lineRule="exact"/>
              <w:ind w:left="84"/>
              <w:rPr>
                <w:sz w:val="16"/>
              </w:rPr>
            </w:pPr>
            <w:r>
              <w:rPr>
                <w:sz w:val="16"/>
              </w:rPr>
              <w:t>Function</w:t>
            </w:r>
          </w:p>
        </w:tc>
        <w:tc>
          <w:tcPr>
            <w:tcW w:w="7525" w:type="dxa"/>
            <w:vMerge/>
            <w:tcBorders>
              <w:top w:val="nil"/>
              <w:bottom w:val="single" w:sz="6" w:space="0" w:color="000000"/>
            </w:tcBorders>
            <w:shd w:val="clear" w:color="auto" w:fill="99FF99"/>
          </w:tcPr>
          <w:p w14:paraId="6BA9D4DF" w14:textId="77777777" w:rsidR="000E4DCC" w:rsidRDefault="000E4DCC" w:rsidP="00BA3CA1">
            <w:pPr>
              <w:rPr>
                <w:sz w:val="2"/>
                <w:szCs w:val="2"/>
              </w:rPr>
            </w:pPr>
          </w:p>
        </w:tc>
        <w:tc>
          <w:tcPr>
            <w:tcW w:w="957" w:type="dxa"/>
            <w:vMerge/>
            <w:tcBorders>
              <w:top w:val="nil"/>
              <w:bottom w:val="single" w:sz="6" w:space="0" w:color="000000"/>
            </w:tcBorders>
            <w:shd w:val="clear" w:color="auto" w:fill="99FF99"/>
          </w:tcPr>
          <w:p w14:paraId="6D586A44" w14:textId="77777777" w:rsidR="000E4DCC" w:rsidRDefault="000E4DCC" w:rsidP="00BA3CA1">
            <w:pPr>
              <w:rPr>
                <w:sz w:val="2"/>
                <w:szCs w:val="2"/>
              </w:rPr>
            </w:pPr>
          </w:p>
        </w:tc>
        <w:tc>
          <w:tcPr>
            <w:tcW w:w="957" w:type="dxa"/>
            <w:vMerge/>
            <w:tcBorders>
              <w:bottom w:val="single" w:sz="6" w:space="0" w:color="000000"/>
            </w:tcBorders>
            <w:shd w:val="clear" w:color="auto" w:fill="99FF99"/>
          </w:tcPr>
          <w:p w14:paraId="48C17738" w14:textId="77777777" w:rsidR="000E4DCC" w:rsidRDefault="000E4DCC" w:rsidP="00BA3CA1">
            <w:pPr>
              <w:rPr>
                <w:sz w:val="2"/>
                <w:szCs w:val="2"/>
              </w:rPr>
            </w:pPr>
          </w:p>
        </w:tc>
        <w:tc>
          <w:tcPr>
            <w:tcW w:w="955" w:type="dxa"/>
            <w:vMerge/>
            <w:tcBorders>
              <w:bottom w:val="single" w:sz="6" w:space="0" w:color="000000"/>
            </w:tcBorders>
            <w:shd w:val="clear" w:color="auto" w:fill="99FF99"/>
          </w:tcPr>
          <w:p w14:paraId="52DE9C52" w14:textId="49186AAE" w:rsidR="000E4DCC" w:rsidRDefault="000E4DCC" w:rsidP="00BA3CA1">
            <w:pPr>
              <w:rPr>
                <w:sz w:val="2"/>
                <w:szCs w:val="2"/>
              </w:rPr>
            </w:pPr>
          </w:p>
        </w:tc>
      </w:tr>
      <w:tr w:rsidR="000E4DCC" w14:paraId="23C8E608" w14:textId="411FE98E" w:rsidTr="0004384A">
        <w:trPr>
          <w:gridAfter w:val="1"/>
          <w:wAfter w:w="12" w:type="dxa"/>
          <w:trHeight w:val="1113"/>
        </w:trPr>
        <w:tc>
          <w:tcPr>
            <w:tcW w:w="12795" w:type="dxa"/>
            <w:gridSpan w:val="5"/>
            <w:tcBorders>
              <w:top w:val="single" w:sz="6" w:space="0" w:color="000000"/>
              <w:bottom w:val="single" w:sz="6" w:space="0" w:color="000000"/>
            </w:tcBorders>
          </w:tcPr>
          <w:p w14:paraId="17587015" w14:textId="77777777" w:rsidR="000E4DCC" w:rsidRPr="0004384A" w:rsidRDefault="000E4DCC" w:rsidP="0004384A">
            <w:pPr>
              <w:pStyle w:val="TableParagraph"/>
              <w:spacing w:before="64"/>
              <w:ind w:left="420"/>
              <w:rPr>
                <w:sz w:val="16"/>
              </w:rPr>
            </w:pPr>
            <w:r w:rsidRPr="0004384A">
              <w:rPr>
                <w:b/>
                <w:sz w:val="16"/>
              </w:rPr>
              <w:t>Statement:</w:t>
            </w:r>
            <w:r w:rsidRPr="0004384A">
              <w:rPr>
                <w:sz w:val="16"/>
              </w:rPr>
              <w:t xml:space="preserve"> Create, addend, amend, correct, authenticate, maintain, present and close, as needed, </w:t>
            </w:r>
            <w:proofErr w:type="gramStart"/>
            <w:r w:rsidRPr="0004384A">
              <w:rPr>
                <w:sz w:val="16"/>
              </w:rPr>
              <w:t>transcribed</w:t>
            </w:r>
            <w:proofErr w:type="gramEnd"/>
            <w:r w:rsidRPr="0004384A">
              <w:rPr>
                <w:sz w:val="16"/>
              </w:rPr>
              <w:t xml:space="preserve"> or directly-entered clinical documentation and notes.</w:t>
            </w:r>
          </w:p>
          <w:p w14:paraId="004FB86B" w14:textId="36D099F7" w:rsidR="000E4DCC" w:rsidRDefault="000E4DCC" w:rsidP="0004384A">
            <w:pPr>
              <w:pStyle w:val="TableParagraph"/>
              <w:spacing w:before="64"/>
              <w:ind w:left="420"/>
              <w:rPr>
                <w:b/>
                <w:sz w:val="16"/>
              </w:rPr>
            </w:pPr>
            <w:r w:rsidRPr="0004384A">
              <w:rPr>
                <w:b/>
                <w:sz w:val="16"/>
              </w:rPr>
              <w:t>Description:</w:t>
            </w:r>
            <w:r w:rsidRPr="0004384A">
              <w:rPr>
                <w:sz w:val="16"/>
              </w:rPr>
              <w:t xml:space="preserve"> Clinical documents and notes may be unstructured and created in a narrative form, which may be based on a template, graphic, audio, etc. The documents may also be structured documents that result from the capture of coded data. Each of these forms of clinical documentation is important and appropriate for different users and situations. To facilitate the management and documentation on how providers are responding to incoming data on orders and results, there may also be some free text or formal record on the providers’ responsibility, and/or standard choices for disposition, such as Reviewed and Filed, Recall Patient, or Future Follow Up. The system may also provide support for documenting the clinician’s differential diagnosis process.</w:t>
            </w:r>
          </w:p>
        </w:tc>
      </w:tr>
      <w:tr w:rsidR="008D62DE" w14:paraId="3F851C64" w14:textId="0D628D75" w:rsidTr="00B46340">
        <w:trPr>
          <w:gridAfter w:val="1"/>
          <w:wAfter w:w="12" w:type="dxa"/>
          <w:trHeight w:val="429"/>
        </w:trPr>
        <w:tc>
          <w:tcPr>
            <w:tcW w:w="2401" w:type="dxa"/>
            <w:vMerge w:val="restart"/>
            <w:tcBorders>
              <w:right w:val="single" w:sz="8" w:space="0" w:color="000000"/>
            </w:tcBorders>
          </w:tcPr>
          <w:p w14:paraId="6D2D8A2F" w14:textId="77777777" w:rsidR="008D62DE" w:rsidRDefault="008D62DE" w:rsidP="00BA3CA1">
            <w:pPr>
              <w:pStyle w:val="TableParagraph"/>
              <w:rPr>
                <w:sz w:val="16"/>
              </w:rPr>
            </w:pPr>
          </w:p>
        </w:tc>
        <w:tc>
          <w:tcPr>
            <w:tcW w:w="7525" w:type="dxa"/>
            <w:tcBorders>
              <w:top w:val="single" w:sz="6" w:space="0" w:color="000000"/>
              <w:left w:val="single" w:sz="8" w:space="0" w:color="000000"/>
              <w:bottom w:val="single" w:sz="6" w:space="0" w:color="000000"/>
              <w:right w:val="single" w:sz="6" w:space="0" w:color="000000"/>
            </w:tcBorders>
            <w:shd w:val="clear" w:color="auto" w:fill="C6D9F1" w:themeFill="text2" w:themeFillTint="33"/>
          </w:tcPr>
          <w:p w14:paraId="071B1FA5" w14:textId="77777777" w:rsidR="008D62DE" w:rsidRDefault="008D62DE" w:rsidP="00BA3CA1">
            <w:pPr>
              <w:pStyle w:val="TableParagraph"/>
              <w:spacing w:before="28" w:line="190" w:lineRule="atLeast"/>
              <w:ind w:left="453" w:hanging="246"/>
              <w:rPr>
                <w:sz w:val="16"/>
              </w:rPr>
            </w:pPr>
            <w:r>
              <w:rPr>
                <w:b/>
                <w:sz w:val="16"/>
              </w:rPr>
              <w:t xml:space="preserve">1. </w:t>
            </w:r>
            <w:r>
              <w:rPr>
                <w:sz w:val="16"/>
              </w:rPr>
              <w:t>The system SHALL provide the ability to capture and render clinical documentation as 'structured', and/or 'unstructured' data.</w:t>
            </w:r>
          </w:p>
        </w:tc>
        <w:tc>
          <w:tcPr>
            <w:tcW w:w="957"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14:paraId="3699A614" w14:textId="77777777" w:rsidR="008D62DE" w:rsidRDefault="008D62DE" w:rsidP="00F47F3F">
            <w:pPr>
              <w:pStyle w:val="TableParagraph"/>
              <w:ind w:left="0"/>
              <w:jc w:val="center"/>
              <w:rPr>
                <w:sz w:val="16"/>
              </w:rPr>
            </w:pPr>
            <w:r>
              <w:rPr>
                <w:sz w:val="16"/>
              </w:rPr>
              <w:t>231</w:t>
            </w:r>
          </w:p>
        </w:tc>
        <w:tc>
          <w:tcPr>
            <w:tcW w:w="957"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14:paraId="4525D58E" w14:textId="487C87EB" w:rsidR="008D62DE" w:rsidRDefault="00525590" w:rsidP="00F47F3F">
            <w:pPr>
              <w:pStyle w:val="TableParagraph"/>
              <w:ind w:left="0"/>
              <w:jc w:val="center"/>
              <w:rPr>
                <w:sz w:val="16"/>
              </w:rPr>
            </w:pPr>
            <w:r>
              <w:rPr>
                <w:sz w:val="16"/>
              </w:rPr>
              <w:t>B/M</w:t>
            </w:r>
          </w:p>
        </w:tc>
        <w:tc>
          <w:tcPr>
            <w:tcW w:w="955" w:type="dxa"/>
            <w:tcBorders>
              <w:top w:val="single" w:sz="6" w:space="0" w:color="000000"/>
              <w:left w:val="single" w:sz="6" w:space="0" w:color="000000"/>
              <w:bottom w:val="single" w:sz="6" w:space="0" w:color="000000"/>
              <w:right w:val="single" w:sz="6" w:space="0" w:color="000000"/>
            </w:tcBorders>
            <w:shd w:val="clear" w:color="auto" w:fill="C6D9F1" w:themeFill="text2" w:themeFillTint="33"/>
            <w:vAlign w:val="center"/>
          </w:tcPr>
          <w:p w14:paraId="18D977E8" w14:textId="5400FE3A" w:rsidR="008D62DE" w:rsidRDefault="008D62DE" w:rsidP="00F47F3F">
            <w:pPr>
              <w:pStyle w:val="TableParagraph"/>
              <w:ind w:left="0"/>
              <w:jc w:val="center"/>
              <w:rPr>
                <w:sz w:val="16"/>
              </w:rPr>
            </w:pPr>
          </w:p>
        </w:tc>
      </w:tr>
      <w:tr w:rsidR="008D62DE" w14:paraId="53D28AB7" w14:textId="69D9BC2D" w:rsidTr="00B46340">
        <w:trPr>
          <w:gridAfter w:val="1"/>
          <w:wAfter w:w="12" w:type="dxa"/>
          <w:trHeight w:val="429"/>
        </w:trPr>
        <w:tc>
          <w:tcPr>
            <w:tcW w:w="2401" w:type="dxa"/>
            <w:vMerge/>
            <w:tcBorders>
              <w:right w:val="single" w:sz="8" w:space="0" w:color="000000"/>
            </w:tcBorders>
          </w:tcPr>
          <w:p w14:paraId="709EFAF9" w14:textId="77777777" w:rsidR="008D62DE" w:rsidRDefault="008D62DE" w:rsidP="00BA3CA1">
            <w:pPr>
              <w:rPr>
                <w:sz w:val="2"/>
                <w:szCs w:val="2"/>
              </w:rPr>
            </w:pPr>
          </w:p>
        </w:tc>
        <w:tc>
          <w:tcPr>
            <w:tcW w:w="7525" w:type="dxa"/>
            <w:tcBorders>
              <w:top w:val="single" w:sz="6" w:space="0" w:color="000000"/>
              <w:left w:val="single" w:sz="8" w:space="0" w:color="000000"/>
              <w:right w:val="single" w:sz="6" w:space="0" w:color="000000"/>
            </w:tcBorders>
            <w:shd w:val="clear" w:color="auto" w:fill="C6D9F1" w:themeFill="text2" w:themeFillTint="33"/>
          </w:tcPr>
          <w:p w14:paraId="1E0F09B6" w14:textId="77777777" w:rsidR="008D62DE" w:rsidRDefault="008D62DE" w:rsidP="00BA3CA1">
            <w:pPr>
              <w:pStyle w:val="TableParagraph"/>
              <w:spacing w:before="26" w:line="190" w:lineRule="atLeast"/>
              <w:ind w:left="453" w:hanging="246"/>
              <w:rPr>
                <w:sz w:val="16"/>
              </w:rPr>
            </w:pPr>
            <w:r>
              <w:rPr>
                <w:b/>
                <w:sz w:val="16"/>
              </w:rPr>
              <w:t xml:space="preserve">2. </w:t>
            </w:r>
            <w:r>
              <w:rPr>
                <w:sz w:val="16"/>
              </w:rPr>
              <w:t>The system SHOULD present documentation templates (structured or free text) to facilitate creating documentation.</w:t>
            </w:r>
          </w:p>
        </w:tc>
        <w:tc>
          <w:tcPr>
            <w:tcW w:w="957" w:type="dxa"/>
            <w:tcBorders>
              <w:top w:val="single" w:sz="6" w:space="0" w:color="000000"/>
              <w:left w:val="single" w:sz="6" w:space="0" w:color="000000"/>
              <w:right w:val="single" w:sz="6" w:space="0" w:color="000000"/>
            </w:tcBorders>
            <w:shd w:val="clear" w:color="auto" w:fill="C6D9F1" w:themeFill="text2" w:themeFillTint="33"/>
            <w:vAlign w:val="center"/>
          </w:tcPr>
          <w:p w14:paraId="41F44A48" w14:textId="77777777" w:rsidR="008D62DE" w:rsidRDefault="008D62DE" w:rsidP="00F47F3F">
            <w:pPr>
              <w:pStyle w:val="TableParagraph"/>
              <w:ind w:left="0"/>
              <w:jc w:val="center"/>
              <w:rPr>
                <w:sz w:val="16"/>
              </w:rPr>
            </w:pPr>
            <w:r>
              <w:rPr>
                <w:sz w:val="16"/>
              </w:rPr>
              <w:t>232</w:t>
            </w:r>
          </w:p>
        </w:tc>
        <w:tc>
          <w:tcPr>
            <w:tcW w:w="957" w:type="dxa"/>
            <w:tcBorders>
              <w:top w:val="single" w:sz="6" w:space="0" w:color="000000"/>
              <w:left w:val="single" w:sz="6" w:space="0" w:color="000000"/>
              <w:right w:val="single" w:sz="6" w:space="0" w:color="000000"/>
            </w:tcBorders>
            <w:shd w:val="clear" w:color="auto" w:fill="C6D9F1" w:themeFill="text2" w:themeFillTint="33"/>
            <w:vAlign w:val="center"/>
          </w:tcPr>
          <w:p w14:paraId="2BA63E0A" w14:textId="5C057C4E" w:rsidR="008D62DE" w:rsidRDefault="00525590" w:rsidP="00F47F3F">
            <w:pPr>
              <w:pStyle w:val="TableParagraph"/>
              <w:ind w:left="0"/>
              <w:jc w:val="center"/>
              <w:rPr>
                <w:sz w:val="16"/>
              </w:rPr>
            </w:pPr>
            <w:r>
              <w:rPr>
                <w:sz w:val="16"/>
              </w:rPr>
              <w:t>B/M</w:t>
            </w:r>
          </w:p>
        </w:tc>
        <w:tc>
          <w:tcPr>
            <w:tcW w:w="955" w:type="dxa"/>
            <w:tcBorders>
              <w:top w:val="single" w:sz="6" w:space="0" w:color="000000"/>
              <w:left w:val="single" w:sz="6" w:space="0" w:color="000000"/>
              <w:right w:val="single" w:sz="6" w:space="0" w:color="000000"/>
            </w:tcBorders>
            <w:shd w:val="clear" w:color="auto" w:fill="C6D9F1" w:themeFill="text2" w:themeFillTint="33"/>
            <w:vAlign w:val="center"/>
          </w:tcPr>
          <w:p w14:paraId="611505E2" w14:textId="577E844C" w:rsidR="008D62DE" w:rsidRDefault="008D62DE" w:rsidP="00F47F3F">
            <w:pPr>
              <w:pStyle w:val="TableParagraph"/>
              <w:ind w:left="0"/>
              <w:jc w:val="center"/>
              <w:rPr>
                <w:sz w:val="16"/>
              </w:rPr>
            </w:pPr>
          </w:p>
        </w:tc>
      </w:tr>
      <w:tr w:rsidR="008D62DE" w14:paraId="0C124D22" w14:textId="7E8FA4F6" w:rsidTr="00B46340">
        <w:trPr>
          <w:gridAfter w:val="1"/>
          <w:wAfter w:w="12" w:type="dxa"/>
          <w:trHeight w:val="431"/>
        </w:trPr>
        <w:tc>
          <w:tcPr>
            <w:tcW w:w="2401" w:type="dxa"/>
            <w:vMerge/>
            <w:tcBorders>
              <w:right w:val="single" w:sz="8" w:space="0" w:color="000000"/>
            </w:tcBorders>
          </w:tcPr>
          <w:p w14:paraId="4F207129"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C6D9F1" w:themeFill="text2" w:themeFillTint="33"/>
          </w:tcPr>
          <w:p w14:paraId="2AA21434" w14:textId="77777777" w:rsidR="008D62DE" w:rsidRDefault="008D62DE" w:rsidP="00BA3CA1">
            <w:pPr>
              <w:pStyle w:val="TableParagraph"/>
              <w:spacing w:before="28" w:line="190" w:lineRule="atLeast"/>
              <w:ind w:left="453" w:hanging="246"/>
              <w:rPr>
                <w:sz w:val="16"/>
              </w:rPr>
            </w:pPr>
            <w:r>
              <w:rPr>
                <w:b/>
                <w:sz w:val="16"/>
              </w:rPr>
              <w:t xml:space="preserve">3. </w:t>
            </w:r>
            <w:r>
              <w:rPr>
                <w:sz w:val="16"/>
              </w:rPr>
              <w:t>The system SHOULD provide the ability to present existing documentation within the patient's EHR while creating new documentation.</w:t>
            </w:r>
          </w:p>
        </w:tc>
        <w:tc>
          <w:tcPr>
            <w:tcW w:w="957" w:type="dxa"/>
            <w:tcBorders>
              <w:left w:val="single" w:sz="6" w:space="0" w:color="000000"/>
              <w:right w:val="single" w:sz="6" w:space="0" w:color="000000"/>
            </w:tcBorders>
            <w:shd w:val="clear" w:color="auto" w:fill="C6D9F1" w:themeFill="text2" w:themeFillTint="33"/>
            <w:vAlign w:val="center"/>
          </w:tcPr>
          <w:p w14:paraId="26EDCE5B" w14:textId="77777777" w:rsidR="008D62DE" w:rsidRDefault="008D62DE" w:rsidP="00F47F3F">
            <w:pPr>
              <w:pStyle w:val="TableParagraph"/>
              <w:ind w:left="0"/>
              <w:jc w:val="center"/>
              <w:rPr>
                <w:sz w:val="16"/>
              </w:rPr>
            </w:pPr>
            <w:r>
              <w:rPr>
                <w:sz w:val="16"/>
              </w:rPr>
              <w:t>233</w:t>
            </w:r>
          </w:p>
        </w:tc>
        <w:tc>
          <w:tcPr>
            <w:tcW w:w="957" w:type="dxa"/>
            <w:tcBorders>
              <w:left w:val="single" w:sz="6" w:space="0" w:color="000000"/>
              <w:right w:val="single" w:sz="6" w:space="0" w:color="000000"/>
            </w:tcBorders>
            <w:shd w:val="clear" w:color="auto" w:fill="C6D9F1" w:themeFill="text2" w:themeFillTint="33"/>
            <w:vAlign w:val="center"/>
          </w:tcPr>
          <w:p w14:paraId="4FD5C4CC" w14:textId="53CE2953" w:rsidR="008D62DE" w:rsidRDefault="00525590" w:rsidP="00F47F3F">
            <w:pPr>
              <w:pStyle w:val="TableParagraph"/>
              <w:ind w:left="0"/>
              <w:jc w:val="center"/>
              <w:rPr>
                <w:sz w:val="16"/>
              </w:rPr>
            </w:pPr>
            <w:r>
              <w:rPr>
                <w:sz w:val="16"/>
              </w:rPr>
              <w:t>B/M</w:t>
            </w:r>
          </w:p>
        </w:tc>
        <w:tc>
          <w:tcPr>
            <w:tcW w:w="955" w:type="dxa"/>
            <w:tcBorders>
              <w:left w:val="single" w:sz="6" w:space="0" w:color="000000"/>
              <w:right w:val="single" w:sz="6" w:space="0" w:color="000000"/>
            </w:tcBorders>
            <w:shd w:val="clear" w:color="auto" w:fill="C6D9F1" w:themeFill="text2" w:themeFillTint="33"/>
            <w:vAlign w:val="center"/>
          </w:tcPr>
          <w:p w14:paraId="67B866DA" w14:textId="23A6C4B9" w:rsidR="008D62DE" w:rsidRDefault="008D62DE" w:rsidP="00F47F3F">
            <w:pPr>
              <w:pStyle w:val="TableParagraph"/>
              <w:ind w:left="0"/>
              <w:jc w:val="center"/>
              <w:rPr>
                <w:sz w:val="16"/>
              </w:rPr>
            </w:pPr>
          </w:p>
        </w:tc>
      </w:tr>
      <w:tr w:rsidR="008D62DE" w14:paraId="3C03BF0F" w14:textId="284EB235" w:rsidTr="00F47F3F">
        <w:trPr>
          <w:gridAfter w:val="1"/>
          <w:wAfter w:w="12" w:type="dxa"/>
          <w:trHeight w:val="431"/>
        </w:trPr>
        <w:tc>
          <w:tcPr>
            <w:tcW w:w="2401" w:type="dxa"/>
            <w:vMerge/>
            <w:tcBorders>
              <w:right w:val="single" w:sz="8" w:space="0" w:color="000000"/>
            </w:tcBorders>
          </w:tcPr>
          <w:p w14:paraId="3525BD30" w14:textId="77777777" w:rsidR="008D62DE" w:rsidRDefault="008D62DE" w:rsidP="00BA3CA1">
            <w:pPr>
              <w:rPr>
                <w:sz w:val="2"/>
                <w:szCs w:val="2"/>
              </w:rPr>
            </w:pPr>
          </w:p>
        </w:tc>
        <w:tc>
          <w:tcPr>
            <w:tcW w:w="7525" w:type="dxa"/>
            <w:tcBorders>
              <w:left w:val="single" w:sz="8" w:space="0" w:color="000000"/>
              <w:right w:val="single" w:sz="6" w:space="0" w:color="000000"/>
            </w:tcBorders>
          </w:tcPr>
          <w:p w14:paraId="03D797E2" w14:textId="77777777" w:rsidR="008D62DE" w:rsidRDefault="008D62DE" w:rsidP="00BA3CA1">
            <w:pPr>
              <w:pStyle w:val="TableParagraph"/>
              <w:spacing w:before="28" w:line="190" w:lineRule="atLeast"/>
              <w:ind w:left="453" w:hanging="246"/>
              <w:rPr>
                <w:sz w:val="16"/>
              </w:rPr>
            </w:pPr>
            <w:r>
              <w:rPr>
                <w:b/>
                <w:sz w:val="16"/>
              </w:rPr>
              <w:t xml:space="preserve">4. </w:t>
            </w:r>
            <w:r>
              <w:rPr>
                <w:sz w:val="16"/>
              </w:rPr>
              <w:t>The system SHOULD provide the ability to link documentation with specific patient encounter(s) or event(s) (e.g., office visit, phone communication, e-mail consult, laboratory result).</w:t>
            </w:r>
          </w:p>
        </w:tc>
        <w:tc>
          <w:tcPr>
            <w:tcW w:w="957" w:type="dxa"/>
            <w:tcBorders>
              <w:left w:val="single" w:sz="6" w:space="0" w:color="000000"/>
              <w:right w:val="single" w:sz="6" w:space="0" w:color="000000"/>
            </w:tcBorders>
            <w:vAlign w:val="center"/>
          </w:tcPr>
          <w:p w14:paraId="00EA6A7C" w14:textId="77777777" w:rsidR="008D62DE" w:rsidRDefault="008D62DE" w:rsidP="00F47F3F">
            <w:pPr>
              <w:pStyle w:val="TableParagraph"/>
              <w:ind w:left="0"/>
              <w:jc w:val="center"/>
              <w:rPr>
                <w:sz w:val="16"/>
              </w:rPr>
            </w:pPr>
            <w:r>
              <w:rPr>
                <w:sz w:val="16"/>
              </w:rPr>
              <w:t>234</w:t>
            </w:r>
          </w:p>
        </w:tc>
        <w:tc>
          <w:tcPr>
            <w:tcW w:w="957" w:type="dxa"/>
            <w:tcBorders>
              <w:left w:val="single" w:sz="6" w:space="0" w:color="000000"/>
              <w:right w:val="single" w:sz="6" w:space="0" w:color="000000"/>
            </w:tcBorders>
            <w:vAlign w:val="center"/>
          </w:tcPr>
          <w:p w14:paraId="2A554894" w14:textId="34546E5D" w:rsidR="008D62DE" w:rsidRDefault="00B46340" w:rsidP="00F47F3F">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6E175C24" w14:textId="56EBACE9" w:rsidR="008D62DE" w:rsidRDefault="008D62DE" w:rsidP="00F47F3F">
            <w:pPr>
              <w:pStyle w:val="TableParagraph"/>
              <w:ind w:left="0"/>
              <w:jc w:val="center"/>
              <w:rPr>
                <w:sz w:val="16"/>
              </w:rPr>
            </w:pPr>
          </w:p>
        </w:tc>
      </w:tr>
      <w:tr w:rsidR="008D62DE" w14:paraId="3BA001C8" w14:textId="1136B676" w:rsidTr="00B46340">
        <w:trPr>
          <w:gridAfter w:val="1"/>
          <w:wAfter w:w="12" w:type="dxa"/>
          <w:trHeight w:val="240"/>
        </w:trPr>
        <w:tc>
          <w:tcPr>
            <w:tcW w:w="2401" w:type="dxa"/>
            <w:vMerge/>
            <w:tcBorders>
              <w:right w:val="single" w:sz="8" w:space="0" w:color="000000"/>
            </w:tcBorders>
          </w:tcPr>
          <w:p w14:paraId="76C57C23"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1384048" w14:textId="77777777" w:rsidR="008D62DE" w:rsidRDefault="008D62DE" w:rsidP="00BA3CA1">
            <w:pPr>
              <w:pStyle w:val="TableParagraph"/>
              <w:spacing w:before="35"/>
              <w:ind w:left="207"/>
              <w:rPr>
                <w:sz w:val="16"/>
              </w:rPr>
            </w:pPr>
            <w:r>
              <w:rPr>
                <w:b/>
                <w:sz w:val="16"/>
              </w:rPr>
              <w:t xml:space="preserve">5. </w:t>
            </w:r>
            <w:r>
              <w:rPr>
                <w:sz w:val="16"/>
              </w:rPr>
              <w:t>The system SHOULD provide the ability to render the list in a user-defined sort order.</w:t>
            </w:r>
          </w:p>
        </w:tc>
        <w:tc>
          <w:tcPr>
            <w:tcW w:w="957" w:type="dxa"/>
            <w:tcBorders>
              <w:left w:val="single" w:sz="6" w:space="0" w:color="000000"/>
              <w:right w:val="single" w:sz="6" w:space="0" w:color="000000"/>
            </w:tcBorders>
            <w:shd w:val="clear" w:color="auto" w:fill="F2DBDB" w:themeFill="accent2" w:themeFillTint="33"/>
            <w:vAlign w:val="center"/>
          </w:tcPr>
          <w:p w14:paraId="3606BD7C" w14:textId="77777777" w:rsidR="008D62DE" w:rsidRDefault="008D62DE" w:rsidP="00F47F3F">
            <w:pPr>
              <w:pStyle w:val="TableParagraph"/>
              <w:ind w:left="0"/>
              <w:jc w:val="center"/>
              <w:rPr>
                <w:sz w:val="16"/>
              </w:rPr>
            </w:pPr>
            <w:r>
              <w:rPr>
                <w:sz w:val="16"/>
              </w:rPr>
              <w:t>235</w:t>
            </w:r>
          </w:p>
        </w:tc>
        <w:tc>
          <w:tcPr>
            <w:tcW w:w="957" w:type="dxa"/>
            <w:tcBorders>
              <w:left w:val="single" w:sz="6" w:space="0" w:color="000000"/>
              <w:right w:val="single" w:sz="6" w:space="0" w:color="000000"/>
            </w:tcBorders>
            <w:shd w:val="clear" w:color="auto" w:fill="F2DBDB" w:themeFill="accent2" w:themeFillTint="33"/>
            <w:vAlign w:val="center"/>
          </w:tcPr>
          <w:p w14:paraId="1198666E" w14:textId="7C4BAC05" w:rsidR="008D62DE" w:rsidRDefault="00B46340"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7B027733" w14:textId="24CE18C1" w:rsidR="008D62DE" w:rsidRDefault="008D62DE" w:rsidP="00F47F3F">
            <w:pPr>
              <w:pStyle w:val="TableParagraph"/>
              <w:ind w:left="0"/>
              <w:jc w:val="center"/>
              <w:rPr>
                <w:sz w:val="16"/>
              </w:rPr>
            </w:pPr>
          </w:p>
        </w:tc>
      </w:tr>
      <w:tr w:rsidR="008D62DE" w14:paraId="4A2BF62B" w14:textId="28A3D16C" w:rsidTr="00F47F3F">
        <w:trPr>
          <w:gridAfter w:val="1"/>
          <w:wAfter w:w="12" w:type="dxa"/>
          <w:trHeight w:val="239"/>
        </w:trPr>
        <w:tc>
          <w:tcPr>
            <w:tcW w:w="2401" w:type="dxa"/>
            <w:vMerge/>
            <w:tcBorders>
              <w:right w:val="single" w:sz="8" w:space="0" w:color="000000"/>
            </w:tcBorders>
          </w:tcPr>
          <w:p w14:paraId="0471374B" w14:textId="77777777" w:rsidR="008D62DE" w:rsidRDefault="008D62DE" w:rsidP="00BA3CA1">
            <w:pPr>
              <w:rPr>
                <w:sz w:val="2"/>
                <w:szCs w:val="2"/>
              </w:rPr>
            </w:pPr>
          </w:p>
        </w:tc>
        <w:tc>
          <w:tcPr>
            <w:tcW w:w="7525" w:type="dxa"/>
            <w:tcBorders>
              <w:left w:val="single" w:sz="8" w:space="0" w:color="000000"/>
              <w:right w:val="single" w:sz="6" w:space="0" w:color="000000"/>
            </w:tcBorders>
          </w:tcPr>
          <w:p w14:paraId="0662DF5D" w14:textId="77777777" w:rsidR="008D62DE" w:rsidRPr="00293A69" w:rsidRDefault="008D62DE" w:rsidP="00293A69">
            <w:pPr>
              <w:pStyle w:val="TableParagraph"/>
              <w:spacing w:before="35"/>
              <w:ind w:left="207"/>
              <w:rPr>
                <w:sz w:val="16"/>
              </w:rPr>
            </w:pPr>
            <w:r w:rsidRPr="00293A69">
              <w:rPr>
                <w:sz w:val="16"/>
              </w:rPr>
              <w:t>6. The system SHOULD provide the ability to link clinical documents and notes to one or more problems.</w:t>
            </w:r>
          </w:p>
        </w:tc>
        <w:tc>
          <w:tcPr>
            <w:tcW w:w="957" w:type="dxa"/>
            <w:tcBorders>
              <w:left w:val="single" w:sz="6" w:space="0" w:color="000000"/>
              <w:right w:val="single" w:sz="6" w:space="0" w:color="000000"/>
            </w:tcBorders>
            <w:vAlign w:val="center"/>
          </w:tcPr>
          <w:p w14:paraId="1A1F9F38" w14:textId="77777777" w:rsidR="008D62DE" w:rsidRDefault="008D62DE" w:rsidP="00F47F3F">
            <w:pPr>
              <w:pStyle w:val="TableParagraph"/>
              <w:ind w:left="0"/>
              <w:jc w:val="center"/>
              <w:rPr>
                <w:sz w:val="16"/>
              </w:rPr>
            </w:pPr>
            <w:r>
              <w:rPr>
                <w:sz w:val="16"/>
              </w:rPr>
              <w:t>236</w:t>
            </w:r>
          </w:p>
        </w:tc>
        <w:tc>
          <w:tcPr>
            <w:tcW w:w="957" w:type="dxa"/>
            <w:tcBorders>
              <w:left w:val="single" w:sz="6" w:space="0" w:color="000000"/>
              <w:right w:val="single" w:sz="6" w:space="0" w:color="000000"/>
            </w:tcBorders>
            <w:vAlign w:val="center"/>
          </w:tcPr>
          <w:p w14:paraId="363AB3C9" w14:textId="21610B91" w:rsidR="008D62DE" w:rsidRDefault="00B46340" w:rsidP="00F47F3F">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2FA5D34F" w14:textId="1E9E33EC" w:rsidR="008D62DE" w:rsidRDefault="008D62DE" w:rsidP="00F47F3F">
            <w:pPr>
              <w:pStyle w:val="TableParagraph"/>
              <w:ind w:left="0"/>
              <w:jc w:val="center"/>
              <w:rPr>
                <w:sz w:val="16"/>
              </w:rPr>
            </w:pPr>
          </w:p>
        </w:tc>
      </w:tr>
      <w:tr w:rsidR="008D62DE" w14:paraId="39BF83D4" w14:textId="07A84496" w:rsidTr="00F47F3F">
        <w:trPr>
          <w:gridAfter w:val="1"/>
          <w:wAfter w:w="12" w:type="dxa"/>
          <w:trHeight w:val="239"/>
        </w:trPr>
        <w:tc>
          <w:tcPr>
            <w:tcW w:w="2401" w:type="dxa"/>
            <w:vMerge/>
            <w:tcBorders>
              <w:right w:val="single" w:sz="8" w:space="0" w:color="000000"/>
            </w:tcBorders>
          </w:tcPr>
          <w:p w14:paraId="138FACC3" w14:textId="77777777" w:rsidR="008D62DE" w:rsidRDefault="008D62DE" w:rsidP="00BA3CA1">
            <w:pPr>
              <w:rPr>
                <w:sz w:val="2"/>
                <w:szCs w:val="2"/>
              </w:rPr>
            </w:pPr>
          </w:p>
        </w:tc>
        <w:tc>
          <w:tcPr>
            <w:tcW w:w="7525" w:type="dxa"/>
            <w:tcBorders>
              <w:left w:val="single" w:sz="8" w:space="0" w:color="000000"/>
              <w:right w:val="single" w:sz="6" w:space="0" w:color="000000"/>
            </w:tcBorders>
          </w:tcPr>
          <w:p w14:paraId="09E35FDA" w14:textId="77777777" w:rsidR="008D62DE" w:rsidRDefault="008D62DE" w:rsidP="00BA3CA1">
            <w:pPr>
              <w:pStyle w:val="TableParagraph"/>
              <w:spacing w:before="35"/>
              <w:ind w:left="207"/>
              <w:rPr>
                <w:sz w:val="16"/>
              </w:rPr>
            </w:pPr>
            <w:r>
              <w:rPr>
                <w:b/>
                <w:sz w:val="16"/>
              </w:rPr>
              <w:t xml:space="preserve">7. </w:t>
            </w:r>
            <w:r>
              <w:rPr>
                <w:sz w:val="16"/>
              </w:rPr>
              <w:t>The system SHALL provide the ability to update documentation prior to finalizing it.</w:t>
            </w:r>
          </w:p>
        </w:tc>
        <w:tc>
          <w:tcPr>
            <w:tcW w:w="957" w:type="dxa"/>
            <w:tcBorders>
              <w:left w:val="single" w:sz="6" w:space="0" w:color="000000"/>
              <w:right w:val="single" w:sz="6" w:space="0" w:color="000000"/>
            </w:tcBorders>
            <w:vAlign w:val="center"/>
          </w:tcPr>
          <w:p w14:paraId="72E0EBB5" w14:textId="77777777" w:rsidR="008D62DE" w:rsidRDefault="008D62DE" w:rsidP="00F47F3F">
            <w:pPr>
              <w:pStyle w:val="TableParagraph"/>
              <w:ind w:left="0"/>
              <w:jc w:val="center"/>
              <w:rPr>
                <w:sz w:val="16"/>
              </w:rPr>
            </w:pPr>
            <w:r>
              <w:rPr>
                <w:sz w:val="16"/>
              </w:rPr>
              <w:t>237</w:t>
            </w:r>
          </w:p>
        </w:tc>
        <w:tc>
          <w:tcPr>
            <w:tcW w:w="957" w:type="dxa"/>
            <w:tcBorders>
              <w:left w:val="single" w:sz="6" w:space="0" w:color="000000"/>
              <w:right w:val="single" w:sz="6" w:space="0" w:color="000000"/>
            </w:tcBorders>
            <w:vAlign w:val="center"/>
          </w:tcPr>
          <w:p w14:paraId="4FB82509" w14:textId="7B3EABFA" w:rsidR="008D62DE" w:rsidRDefault="00B46340" w:rsidP="00F47F3F">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5D5BDB86" w14:textId="050FF1B3" w:rsidR="008D62DE" w:rsidRDefault="008D62DE" w:rsidP="00F47F3F">
            <w:pPr>
              <w:pStyle w:val="TableParagraph"/>
              <w:ind w:left="0"/>
              <w:jc w:val="center"/>
              <w:rPr>
                <w:sz w:val="16"/>
              </w:rPr>
            </w:pPr>
          </w:p>
        </w:tc>
      </w:tr>
      <w:tr w:rsidR="008D62DE" w14:paraId="51B64DB4" w14:textId="280183E4" w:rsidTr="00B46340">
        <w:trPr>
          <w:gridAfter w:val="1"/>
          <w:wAfter w:w="12" w:type="dxa"/>
          <w:trHeight w:val="432"/>
        </w:trPr>
        <w:tc>
          <w:tcPr>
            <w:tcW w:w="2401" w:type="dxa"/>
            <w:vMerge/>
            <w:tcBorders>
              <w:right w:val="single" w:sz="8" w:space="0" w:color="000000"/>
            </w:tcBorders>
          </w:tcPr>
          <w:p w14:paraId="03312646"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F95FF22" w14:textId="77777777" w:rsidR="008D62DE" w:rsidRDefault="008D62DE" w:rsidP="00BA3CA1">
            <w:pPr>
              <w:pStyle w:val="TableParagraph"/>
              <w:spacing w:before="28" w:line="190" w:lineRule="atLeast"/>
              <w:ind w:left="453" w:hanging="246"/>
              <w:rPr>
                <w:sz w:val="16"/>
              </w:rPr>
            </w:pPr>
            <w:r>
              <w:rPr>
                <w:b/>
                <w:sz w:val="16"/>
              </w:rPr>
              <w:t xml:space="preserve">8. </w:t>
            </w:r>
            <w:r>
              <w:rPr>
                <w:sz w:val="16"/>
              </w:rPr>
              <w:t>The system SHALL provide the ability to tag a document or note as final, according to scope of practice, organizational policy, and/or jurisdictional law.</w:t>
            </w:r>
          </w:p>
        </w:tc>
        <w:tc>
          <w:tcPr>
            <w:tcW w:w="957" w:type="dxa"/>
            <w:tcBorders>
              <w:left w:val="single" w:sz="6" w:space="0" w:color="000000"/>
              <w:right w:val="single" w:sz="6" w:space="0" w:color="000000"/>
            </w:tcBorders>
            <w:shd w:val="clear" w:color="auto" w:fill="F2DBDB" w:themeFill="accent2" w:themeFillTint="33"/>
            <w:vAlign w:val="center"/>
          </w:tcPr>
          <w:p w14:paraId="08697B92" w14:textId="77777777" w:rsidR="008D62DE" w:rsidRDefault="008D62DE" w:rsidP="00F47F3F">
            <w:pPr>
              <w:pStyle w:val="TableParagraph"/>
              <w:ind w:left="0"/>
              <w:jc w:val="center"/>
              <w:rPr>
                <w:sz w:val="16"/>
              </w:rPr>
            </w:pPr>
            <w:r>
              <w:rPr>
                <w:sz w:val="16"/>
              </w:rPr>
              <w:t>238</w:t>
            </w:r>
          </w:p>
        </w:tc>
        <w:tc>
          <w:tcPr>
            <w:tcW w:w="957" w:type="dxa"/>
            <w:tcBorders>
              <w:left w:val="single" w:sz="6" w:space="0" w:color="000000"/>
              <w:right w:val="single" w:sz="6" w:space="0" w:color="000000"/>
            </w:tcBorders>
            <w:shd w:val="clear" w:color="auto" w:fill="F2DBDB" w:themeFill="accent2" w:themeFillTint="33"/>
            <w:vAlign w:val="center"/>
          </w:tcPr>
          <w:p w14:paraId="325DE493" w14:textId="4D350A98" w:rsidR="008D62DE" w:rsidRDefault="00B46340"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5D2D7DFE" w14:textId="6671AF45" w:rsidR="008D62DE" w:rsidRDefault="008D62DE" w:rsidP="00F47F3F">
            <w:pPr>
              <w:pStyle w:val="TableParagraph"/>
              <w:ind w:left="0"/>
              <w:jc w:val="center"/>
              <w:rPr>
                <w:sz w:val="16"/>
              </w:rPr>
            </w:pPr>
          </w:p>
        </w:tc>
      </w:tr>
      <w:tr w:rsidR="008D62DE" w14:paraId="433DF3A6" w14:textId="35477402" w:rsidTr="00B46340">
        <w:trPr>
          <w:gridAfter w:val="1"/>
          <w:wAfter w:w="12" w:type="dxa"/>
          <w:trHeight w:val="240"/>
        </w:trPr>
        <w:tc>
          <w:tcPr>
            <w:tcW w:w="2401" w:type="dxa"/>
            <w:vMerge/>
            <w:tcBorders>
              <w:right w:val="single" w:sz="8" w:space="0" w:color="000000"/>
            </w:tcBorders>
          </w:tcPr>
          <w:p w14:paraId="59CFDF09"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6AC44A6" w14:textId="77777777" w:rsidR="008D62DE" w:rsidRPr="0004384A" w:rsidRDefault="008D62DE" w:rsidP="0004384A">
            <w:pPr>
              <w:pStyle w:val="TableParagraph"/>
              <w:spacing w:before="28" w:line="190" w:lineRule="atLeast"/>
              <w:ind w:left="453" w:hanging="246"/>
              <w:rPr>
                <w:b/>
                <w:sz w:val="16"/>
              </w:rPr>
            </w:pPr>
            <w:r w:rsidRPr="0004384A">
              <w:rPr>
                <w:sz w:val="16"/>
              </w:rPr>
              <w:t>9. The system SHALL provide the ability to render all author(s) and authenticator(s) of documentation</w:t>
            </w:r>
            <w:r w:rsidRPr="0004384A">
              <w:rPr>
                <w:b/>
                <w:sz w:val="16"/>
              </w:rPr>
              <w:t>.</w:t>
            </w:r>
          </w:p>
        </w:tc>
        <w:tc>
          <w:tcPr>
            <w:tcW w:w="957" w:type="dxa"/>
            <w:tcBorders>
              <w:left w:val="single" w:sz="6" w:space="0" w:color="000000"/>
              <w:right w:val="single" w:sz="6" w:space="0" w:color="000000"/>
            </w:tcBorders>
            <w:shd w:val="clear" w:color="auto" w:fill="F2DBDB" w:themeFill="accent2" w:themeFillTint="33"/>
            <w:vAlign w:val="center"/>
          </w:tcPr>
          <w:p w14:paraId="69D248C1" w14:textId="77777777" w:rsidR="008D62DE" w:rsidRDefault="008D62DE" w:rsidP="00F47F3F">
            <w:pPr>
              <w:pStyle w:val="TableParagraph"/>
              <w:ind w:left="0"/>
              <w:jc w:val="center"/>
              <w:rPr>
                <w:sz w:val="16"/>
              </w:rPr>
            </w:pPr>
            <w:r>
              <w:rPr>
                <w:sz w:val="16"/>
              </w:rPr>
              <w:t>239</w:t>
            </w:r>
          </w:p>
        </w:tc>
        <w:tc>
          <w:tcPr>
            <w:tcW w:w="957" w:type="dxa"/>
            <w:tcBorders>
              <w:left w:val="single" w:sz="6" w:space="0" w:color="000000"/>
              <w:right w:val="single" w:sz="6" w:space="0" w:color="000000"/>
            </w:tcBorders>
            <w:shd w:val="clear" w:color="auto" w:fill="F2DBDB" w:themeFill="accent2" w:themeFillTint="33"/>
            <w:vAlign w:val="center"/>
          </w:tcPr>
          <w:p w14:paraId="1D19FE5D" w14:textId="3FCAA290" w:rsidR="008D62DE" w:rsidRDefault="00B46340"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113A3870" w14:textId="5716B491" w:rsidR="008D62DE" w:rsidRDefault="008D62DE" w:rsidP="00F47F3F">
            <w:pPr>
              <w:pStyle w:val="TableParagraph"/>
              <w:ind w:left="0"/>
              <w:jc w:val="center"/>
              <w:rPr>
                <w:sz w:val="16"/>
              </w:rPr>
            </w:pPr>
          </w:p>
        </w:tc>
      </w:tr>
      <w:tr w:rsidR="008D62DE" w14:paraId="00E0AEF3" w14:textId="0193CDA6" w:rsidTr="00B46340">
        <w:trPr>
          <w:gridAfter w:val="1"/>
          <w:wAfter w:w="12" w:type="dxa"/>
          <w:trHeight w:val="431"/>
        </w:trPr>
        <w:tc>
          <w:tcPr>
            <w:tcW w:w="2401" w:type="dxa"/>
            <w:vMerge/>
            <w:tcBorders>
              <w:right w:val="single" w:sz="8" w:space="0" w:color="000000"/>
            </w:tcBorders>
          </w:tcPr>
          <w:p w14:paraId="3AB8F17C"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6414F524" w14:textId="77777777" w:rsidR="008D62DE" w:rsidRDefault="008D62DE" w:rsidP="00BA3CA1">
            <w:pPr>
              <w:pStyle w:val="TableParagraph"/>
              <w:spacing w:before="28" w:line="190" w:lineRule="atLeast"/>
              <w:ind w:left="453" w:right="-4" w:hanging="335"/>
              <w:rPr>
                <w:sz w:val="16"/>
              </w:rPr>
            </w:pPr>
            <w:r>
              <w:rPr>
                <w:b/>
                <w:sz w:val="16"/>
              </w:rPr>
              <w:t xml:space="preserve">10. </w:t>
            </w:r>
            <w:r>
              <w:rPr>
                <w:sz w:val="16"/>
              </w:rPr>
              <w:t>The system SHOULD provide the ability to render designated documents based on metadata search and filter (e.g., note type, date range, facility, author, authenticator and patient).</w:t>
            </w:r>
          </w:p>
        </w:tc>
        <w:tc>
          <w:tcPr>
            <w:tcW w:w="957" w:type="dxa"/>
            <w:tcBorders>
              <w:left w:val="single" w:sz="6" w:space="0" w:color="000000"/>
              <w:right w:val="single" w:sz="6" w:space="0" w:color="000000"/>
            </w:tcBorders>
            <w:shd w:val="clear" w:color="auto" w:fill="F2DBDB" w:themeFill="accent2" w:themeFillTint="33"/>
            <w:vAlign w:val="center"/>
          </w:tcPr>
          <w:p w14:paraId="130D50C7" w14:textId="77777777" w:rsidR="008D62DE" w:rsidRDefault="008D62DE" w:rsidP="00F47F3F">
            <w:pPr>
              <w:pStyle w:val="TableParagraph"/>
              <w:ind w:left="0"/>
              <w:jc w:val="center"/>
              <w:rPr>
                <w:sz w:val="16"/>
              </w:rPr>
            </w:pPr>
            <w:r>
              <w:rPr>
                <w:sz w:val="16"/>
              </w:rPr>
              <w:t>240</w:t>
            </w:r>
          </w:p>
        </w:tc>
        <w:tc>
          <w:tcPr>
            <w:tcW w:w="957" w:type="dxa"/>
            <w:tcBorders>
              <w:left w:val="single" w:sz="6" w:space="0" w:color="000000"/>
              <w:right w:val="single" w:sz="6" w:space="0" w:color="000000"/>
            </w:tcBorders>
            <w:shd w:val="clear" w:color="auto" w:fill="F2DBDB" w:themeFill="accent2" w:themeFillTint="33"/>
            <w:vAlign w:val="center"/>
          </w:tcPr>
          <w:p w14:paraId="73A263FC" w14:textId="52356AF0" w:rsidR="008D62DE" w:rsidRDefault="00B46340"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1E450C2F" w14:textId="093FE78B" w:rsidR="008D62DE" w:rsidRDefault="008D62DE" w:rsidP="00F47F3F">
            <w:pPr>
              <w:pStyle w:val="TableParagraph"/>
              <w:ind w:left="0"/>
              <w:jc w:val="center"/>
              <w:rPr>
                <w:sz w:val="16"/>
              </w:rPr>
            </w:pPr>
          </w:p>
        </w:tc>
      </w:tr>
      <w:tr w:rsidR="008D62DE" w14:paraId="7BE34FB9" w14:textId="59F1275D" w:rsidTr="00B46340">
        <w:trPr>
          <w:gridAfter w:val="1"/>
          <w:wAfter w:w="12" w:type="dxa"/>
          <w:trHeight w:val="432"/>
        </w:trPr>
        <w:tc>
          <w:tcPr>
            <w:tcW w:w="2401" w:type="dxa"/>
            <w:vMerge/>
            <w:tcBorders>
              <w:right w:val="single" w:sz="8" w:space="0" w:color="000000"/>
            </w:tcBorders>
          </w:tcPr>
          <w:p w14:paraId="46A44CC9"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82290D1" w14:textId="77777777" w:rsidR="008D62DE" w:rsidRDefault="008D62DE" w:rsidP="00BA3CA1">
            <w:pPr>
              <w:pStyle w:val="TableParagraph"/>
              <w:spacing w:before="28" w:line="190" w:lineRule="atLeast"/>
              <w:ind w:left="453" w:hanging="335"/>
              <w:rPr>
                <w:sz w:val="16"/>
              </w:rPr>
            </w:pPr>
            <w:r>
              <w:rPr>
                <w:b/>
                <w:sz w:val="16"/>
              </w:rPr>
              <w:t xml:space="preserve">11. </w:t>
            </w:r>
            <w:r>
              <w:rPr>
                <w:sz w:val="16"/>
              </w:rPr>
              <w:t>The system MAY provide the ability for providers to capture clinical document process disposition using standard choices (e.g., reviewed and filed, recall patient, or future follow-up).</w:t>
            </w:r>
          </w:p>
        </w:tc>
        <w:tc>
          <w:tcPr>
            <w:tcW w:w="957" w:type="dxa"/>
            <w:tcBorders>
              <w:left w:val="single" w:sz="6" w:space="0" w:color="000000"/>
              <w:right w:val="single" w:sz="6" w:space="0" w:color="000000"/>
            </w:tcBorders>
            <w:shd w:val="clear" w:color="auto" w:fill="F2DBDB" w:themeFill="accent2" w:themeFillTint="33"/>
            <w:vAlign w:val="center"/>
          </w:tcPr>
          <w:p w14:paraId="511A600A" w14:textId="77777777" w:rsidR="008D62DE" w:rsidRDefault="008D62DE" w:rsidP="00F47F3F">
            <w:pPr>
              <w:pStyle w:val="TableParagraph"/>
              <w:ind w:left="0"/>
              <w:jc w:val="center"/>
              <w:rPr>
                <w:sz w:val="16"/>
              </w:rPr>
            </w:pPr>
            <w:r>
              <w:rPr>
                <w:sz w:val="16"/>
              </w:rPr>
              <w:t>241</w:t>
            </w:r>
          </w:p>
        </w:tc>
        <w:tc>
          <w:tcPr>
            <w:tcW w:w="957" w:type="dxa"/>
            <w:tcBorders>
              <w:left w:val="single" w:sz="6" w:space="0" w:color="000000"/>
              <w:right w:val="single" w:sz="6" w:space="0" w:color="000000"/>
            </w:tcBorders>
            <w:shd w:val="clear" w:color="auto" w:fill="F2DBDB" w:themeFill="accent2" w:themeFillTint="33"/>
            <w:vAlign w:val="center"/>
          </w:tcPr>
          <w:p w14:paraId="0D06ED66" w14:textId="665458DE" w:rsidR="008D62DE" w:rsidRDefault="00B46340"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137FFA49" w14:textId="37E2A5FF" w:rsidR="008D62DE" w:rsidRDefault="008D62DE" w:rsidP="00F47F3F">
            <w:pPr>
              <w:pStyle w:val="TableParagraph"/>
              <w:ind w:left="0"/>
              <w:jc w:val="center"/>
              <w:rPr>
                <w:sz w:val="16"/>
              </w:rPr>
            </w:pPr>
          </w:p>
        </w:tc>
      </w:tr>
      <w:tr w:rsidR="008D62DE" w14:paraId="13762FF8" w14:textId="2FB17612" w:rsidTr="00B46340">
        <w:trPr>
          <w:gridAfter w:val="1"/>
          <w:wAfter w:w="12" w:type="dxa"/>
          <w:trHeight w:val="432"/>
        </w:trPr>
        <w:tc>
          <w:tcPr>
            <w:tcW w:w="2401" w:type="dxa"/>
            <w:vMerge/>
            <w:tcBorders>
              <w:right w:val="single" w:sz="8" w:space="0" w:color="000000"/>
            </w:tcBorders>
          </w:tcPr>
          <w:p w14:paraId="5A766238"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AA2DB7C" w14:textId="77777777" w:rsidR="008D62DE" w:rsidRDefault="008D62DE" w:rsidP="00BA3CA1">
            <w:pPr>
              <w:pStyle w:val="TableParagraph"/>
              <w:spacing w:before="28" w:line="190" w:lineRule="atLeast"/>
              <w:ind w:left="453" w:right="43" w:hanging="335"/>
              <w:rPr>
                <w:sz w:val="16"/>
              </w:rPr>
            </w:pPr>
            <w:r>
              <w:rPr>
                <w:b/>
                <w:sz w:val="16"/>
              </w:rPr>
              <w:t xml:space="preserve">12. </w:t>
            </w:r>
            <w:r>
              <w:rPr>
                <w:sz w:val="16"/>
              </w:rPr>
              <w:t>The system SHOULD provide the ability to capture, maintain and render the clinician's differential diagnosis and the list of diagnoses that the clinician has considered in the evaluation of the patient.</w:t>
            </w:r>
          </w:p>
        </w:tc>
        <w:tc>
          <w:tcPr>
            <w:tcW w:w="957" w:type="dxa"/>
            <w:tcBorders>
              <w:left w:val="single" w:sz="6" w:space="0" w:color="000000"/>
              <w:right w:val="single" w:sz="6" w:space="0" w:color="000000"/>
            </w:tcBorders>
            <w:shd w:val="clear" w:color="auto" w:fill="F2DBDB" w:themeFill="accent2" w:themeFillTint="33"/>
            <w:vAlign w:val="center"/>
          </w:tcPr>
          <w:p w14:paraId="24CACF0F" w14:textId="77777777" w:rsidR="008D62DE" w:rsidRDefault="008D62DE" w:rsidP="00F47F3F">
            <w:pPr>
              <w:pStyle w:val="TableParagraph"/>
              <w:ind w:left="0"/>
              <w:jc w:val="center"/>
              <w:rPr>
                <w:sz w:val="16"/>
              </w:rPr>
            </w:pPr>
            <w:r>
              <w:rPr>
                <w:sz w:val="16"/>
              </w:rPr>
              <w:t>242</w:t>
            </w:r>
          </w:p>
        </w:tc>
        <w:tc>
          <w:tcPr>
            <w:tcW w:w="957" w:type="dxa"/>
            <w:tcBorders>
              <w:left w:val="single" w:sz="6" w:space="0" w:color="000000"/>
              <w:right w:val="single" w:sz="6" w:space="0" w:color="000000"/>
            </w:tcBorders>
            <w:shd w:val="clear" w:color="auto" w:fill="F2DBDB" w:themeFill="accent2" w:themeFillTint="33"/>
            <w:vAlign w:val="center"/>
          </w:tcPr>
          <w:p w14:paraId="46BAECF7" w14:textId="4CE23B20" w:rsidR="008D62DE" w:rsidRDefault="00B46340"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460B692E" w14:textId="5DCE19A6" w:rsidR="008D62DE" w:rsidRDefault="008D62DE" w:rsidP="00F47F3F">
            <w:pPr>
              <w:pStyle w:val="TableParagraph"/>
              <w:ind w:left="0"/>
              <w:jc w:val="center"/>
              <w:rPr>
                <w:sz w:val="16"/>
              </w:rPr>
            </w:pPr>
          </w:p>
        </w:tc>
      </w:tr>
      <w:tr w:rsidR="008D62DE" w14:paraId="715C5BC7" w14:textId="3ECEDEFB" w:rsidTr="00B46340">
        <w:trPr>
          <w:gridAfter w:val="1"/>
          <w:wAfter w:w="12" w:type="dxa"/>
          <w:trHeight w:val="431"/>
        </w:trPr>
        <w:tc>
          <w:tcPr>
            <w:tcW w:w="2401" w:type="dxa"/>
            <w:vMerge/>
            <w:tcBorders>
              <w:right w:val="single" w:sz="8" w:space="0" w:color="000000"/>
            </w:tcBorders>
          </w:tcPr>
          <w:p w14:paraId="381AF571"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7D46BA4D" w14:textId="77777777" w:rsidR="008D62DE" w:rsidRDefault="008D62DE" w:rsidP="00BA3CA1">
            <w:pPr>
              <w:pStyle w:val="TableParagraph"/>
              <w:spacing w:before="28" w:line="190" w:lineRule="atLeast"/>
              <w:ind w:left="453" w:hanging="335"/>
              <w:rPr>
                <w:sz w:val="16"/>
              </w:rPr>
            </w:pPr>
            <w:r>
              <w:rPr>
                <w:b/>
                <w:sz w:val="16"/>
              </w:rPr>
              <w:t>13.</w:t>
            </w:r>
            <w:r>
              <w:rPr>
                <w:b/>
                <w:spacing w:val="21"/>
                <w:sz w:val="16"/>
              </w:rPr>
              <w:t xml:space="preserve"> </w:t>
            </w:r>
            <w:r>
              <w:rPr>
                <w:sz w:val="16"/>
              </w:rPr>
              <w:t>The</w:t>
            </w:r>
            <w:r>
              <w:rPr>
                <w:spacing w:val="-12"/>
                <w:sz w:val="16"/>
              </w:rPr>
              <w:t xml:space="preserve"> </w:t>
            </w:r>
            <w:r>
              <w:rPr>
                <w:sz w:val="16"/>
              </w:rPr>
              <w:t>system</w:t>
            </w:r>
            <w:r>
              <w:rPr>
                <w:spacing w:val="-12"/>
                <w:sz w:val="16"/>
              </w:rPr>
              <w:t xml:space="preserve"> </w:t>
            </w:r>
            <w:r>
              <w:rPr>
                <w:sz w:val="16"/>
              </w:rPr>
              <w:t>SHOULD</w:t>
            </w:r>
            <w:r>
              <w:rPr>
                <w:spacing w:val="-12"/>
                <w:sz w:val="16"/>
              </w:rPr>
              <w:t xml:space="preserve"> </w:t>
            </w:r>
            <w:r>
              <w:rPr>
                <w:sz w:val="16"/>
              </w:rPr>
              <w:t>provide</w:t>
            </w:r>
            <w:r>
              <w:rPr>
                <w:spacing w:val="-12"/>
                <w:sz w:val="16"/>
              </w:rPr>
              <w:t xml:space="preserve"> </w:t>
            </w:r>
            <w:r>
              <w:rPr>
                <w:sz w:val="16"/>
              </w:rPr>
              <w:t>the</w:t>
            </w:r>
            <w:r>
              <w:rPr>
                <w:spacing w:val="-12"/>
                <w:sz w:val="16"/>
              </w:rPr>
              <w:t xml:space="preserve"> </w:t>
            </w:r>
            <w:r>
              <w:rPr>
                <w:sz w:val="16"/>
              </w:rPr>
              <w:t>ability</w:t>
            </w:r>
            <w:r>
              <w:rPr>
                <w:spacing w:val="-12"/>
                <w:sz w:val="16"/>
              </w:rPr>
              <w:t xml:space="preserve"> </w:t>
            </w:r>
            <w:r>
              <w:rPr>
                <w:sz w:val="16"/>
              </w:rPr>
              <w:t>to</w:t>
            </w:r>
            <w:r>
              <w:rPr>
                <w:spacing w:val="-12"/>
                <w:sz w:val="16"/>
              </w:rPr>
              <w:t xml:space="preserve"> </w:t>
            </w:r>
            <w:r>
              <w:rPr>
                <w:sz w:val="16"/>
              </w:rPr>
              <w:t>render</w:t>
            </w:r>
            <w:r>
              <w:rPr>
                <w:spacing w:val="-12"/>
                <w:sz w:val="16"/>
              </w:rPr>
              <w:t xml:space="preserve"> </w:t>
            </w:r>
            <w:r>
              <w:rPr>
                <w:sz w:val="16"/>
              </w:rPr>
              <w:t>clinical</w:t>
            </w:r>
            <w:r>
              <w:rPr>
                <w:spacing w:val="-12"/>
                <w:sz w:val="16"/>
              </w:rPr>
              <w:t xml:space="preserve"> </w:t>
            </w:r>
            <w:r>
              <w:rPr>
                <w:sz w:val="16"/>
              </w:rPr>
              <w:t>documentation</w:t>
            </w:r>
            <w:r>
              <w:rPr>
                <w:spacing w:val="-12"/>
                <w:sz w:val="16"/>
              </w:rPr>
              <w:t xml:space="preserve"> </w:t>
            </w:r>
            <w:r>
              <w:rPr>
                <w:sz w:val="16"/>
              </w:rPr>
              <w:t>using</w:t>
            </w:r>
            <w:r>
              <w:rPr>
                <w:spacing w:val="-12"/>
                <w:sz w:val="16"/>
              </w:rPr>
              <w:t xml:space="preserve"> </w:t>
            </w:r>
            <w:r>
              <w:rPr>
                <w:sz w:val="16"/>
              </w:rPr>
              <w:t>an</w:t>
            </w:r>
            <w:r>
              <w:rPr>
                <w:spacing w:val="-12"/>
                <w:sz w:val="16"/>
              </w:rPr>
              <w:t xml:space="preserve"> </w:t>
            </w:r>
            <w:r>
              <w:rPr>
                <w:sz w:val="16"/>
              </w:rPr>
              <w:t>integrated</w:t>
            </w:r>
            <w:r>
              <w:rPr>
                <w:spacing w:val="-12"/>
                <w:sz w:val="16"/>
              </w:rPr>
              <w:t xml:space="preserve"> </w:t>
            </w:r>
            <w:r>
              <w:rPr>
                <w:sz w:val="16"/>
              </w:rPr>
              <w:t>charting or documentation tool (e.g., notes, flow-sheets, radiology views, or laboratory views).</w:t>
            </w:r>
          </w:p>
        </w:tc>
        <w:tc>
          <w:tcPr>
            <w:tcW w:w="957" w:type="dxa"/>
            <w:tcBorders>
              <w:left w:val="single" w:sz="6" w:space="0" w:color="000000"/>
              <w:right w:val="single" w:sz="6" w:space="0" w:color="000000"/>
            </w:tcBorders>
            <w:shd w:val="clear" w:color="auto" w:fill="F2DBDB" w:themeFill="accent2" w:themeFillTint="33"/>
            <w:vAlign w:val="center"/>
          </w:tcPr>
          <w:p w14:paraId="1D661C67" w14:textId="77777777" w:rsidR="008D62DE" w:rsidRDefault="008D62DE" w:rsidP="00F47F3F">
            <w:pPr>
              <w:pStyle w:val="TableParagraph"/>
              <w:ind w:left="0"/>
              <w:jc w:val="center"/>
              <w:rPr>
                <w:sz w:val="16"/>
              </w:rPr>
            </w:pPr>
            <w:r>
              <w:rPr>
                <w:sz w:val="16"/>
              </w:rPr>
              <w:t>243</w:t>
            </w:r>
          </w:p>
        </w:tc>
        <w:tc>
          <w:tcPr>
            <w:tcW w:w="957" w:type="dxa"/>
            <w:tcBorders>
              <w:left w:val="single" w:sz="6" w:space="0" w:color="000000"/>
              <w:right w:val="single" w:sz="6" w:space="0" w:color="000000"/>
            </w:tcBorders>
            <w:shd w:val="clear" w:color="auto" w:fill="F2DBDB" w:themeFill="accent2" w:themeFillTint="33"/>
            <w:vAlign w:val="center"/>
          </w:tcPr>
          <w:p w14:paraId="0083226A" w14:textId="1E032BD8" w:rsidR="008D62DE" w:rsidRDefault="00B46340"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214D11C9" w14:textId="0C219CA5" w:rsidR="008D62DE" w:rsidRDefault="008D62DE" w:rsidP="00F47F3F">
            <w:pPr>
              <w:pStyle w:val="TableParagraph"/>
              <w:ind w:left="0"/>
              <w:jc w:val="center"/>
              <w:rPr>
                <w:sz w:val="16"/>
              </w:rPr>
            </w:pPr>
          </w:p>
        </w:tc>
      </w:tr>
      <w:tr w:rsidR="008D62DE" w14:paraId="77FB2936" w14:textId="24B01441" w:rsidTr="00B46340">
        <w:trPr>
          <w:gridAfter w:val="1"/>
          <w:wAfter w:w="12" w:type="dxa"/>
          <w:trHeight w:val="623"/>
        </w:trPr>
        <w:tc>
          <w:tcPr>
            <w:tcW w:w="2401" w:type="dxa"/>
            <w:vMerge/>
            <w:tcBorders>
              <w:right w:val="single" w:sz="8" w:space="0" w:color="000000"/>
            </w:tcBorders>
          </w:tcPr>
          <w:p w14:paraId="7F39E29E"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6AB7B504" w14:textId="77777777" w:rsidR="008D62DE" w:rsidRDefault="008D62DE" w:rsidP="00BA3CA1">
            <w:pPr>
              <w:pStyle w:val="TableParagraph"/>
              <w:spacing w:before="28" w:line="190" w:lineRule="atLeast"/>
              <w:ind w:left="453" w:right="53" w:hanging="335"/>
              <w:jc w:val="both"/>
              <w:rPr>
                <w:sz w:val="16"/>
              </w:rPr>
            </w:pPr>
            <w:r>
              <w:rPr>
                <w:b/>
                <w:sz w:val="16"/>
              </w:rPr>
              <w:t>14.</w:t>
            </w:r>
            <w:r>
              <w:rPr>
                <w:b/>
                <w:spacing w:val="21"/>
                <w:sz w:val="16"/>
              </w:rPr>
              <w:t xml:space="preserve"> </w:t>
            </w:r>
            <w:r>
              <w:rPr>
                <w:sz w:val="16"/>
              </w:rPr>
              <w:t>The</w:t>
            </w:r>
            <w:r>
              <w:rPr>
                <w:spacing w:val="-7"/>
                <w:sz w:val="16"/>
              </w:rPr>
              <w:t xml:space="preserve"> </w:t>
            </w:r>
            <w:r>
              <w:rPr>
                <w:sz w:val="16"/>
              </w:rPr>
              <w:t>system</w:t>
            </w:r>
            <w:r>
              <w:rPr>
                <w:spacing w:val="-7"/>
                <w:sz w:val="16"/>
              </w:rPr>
              <w:t xml:space="preserve"> </w:t>
            </w:r>
            <w:r>
              <w:rPr>
                <w:sz w:val="16"/>
              </w:rPr>
              <w:t>SHOULD</w:t>
            </w:r>
            <w:r>
              <w:rPr>
                <w:spacing w:val="-7"/>
                <w:sz w:val="16"/>
              </w:rPr>
              <w:t xml:space="preserve"> </w:t>
            </w:r>
            <w:r>
              <w:rPr>
                <w:sz w:val="16"/>
              </w:rPr>
              <w:t>provide</w:t>
            </w:r>
            <w:r>
              <w:rPr>
                <w:spacing w:val="-7"/>
                <w:sz w:val="16"/>
              </w:rPr>
              <w:t xml:space="preserve"> </w:t>
            </w:r>
            <w:r>
              <w:rPr>
                <w:sz w:val="16"/>
              </w:rPr>
              <w:t>the</w:t>
            </w:r>
            <w:r>
              <w:rPr>
                <w:spacing w:val="-7"/>
                <w:sz w:val="16"/>
              </w:rPr>
              <w:t xml:space="preserve"> </w:t>
            </w:r>
            <w:r>
              <w:rPr>
                <w:sz w:val="16"/>
              </w:rPr>
              <w:t>ability</w:t>
            </w:r>
            <w:r>
              <w:rPr>
                <w:spacing w:val="-7"/>
                <w:sz w:val="16"/>
              </w:rPr>
              <w:t xml:space="preserve"> </w:t>
            </w:r>
            <w:r>
              <w:rPr>
                <w:sz w:val="16"/>
              </w:rPr>
              <w:t>to</w:t>
            </w:r>
            <w:r>
              <w:rPr>
                <w:spacing w:val="-7"/>
                <w:sz w:val="16"/>
              </w:rPr>
              <w:t xml:space="preserve"> </w:t>
            </w:r>
            <w:r>
              <w:rPr>
                <w:sz w:val="16"/>
              </w:rPr>
              <w:t>capture</w:t>
            </w:r>
            <w:r>
              <w:rPr>
                <w:spacing w:val="-7"/>
                <w:sz w:val="16"/>
              </w:rPr>
              <w:t xml:space="preserve"> </w:t>
            </w:r>
            <w:r>
              <w:rPr>
                <w:sz w:val="16"/>
              </w:rPr>
              <w:t>clinical</w:t>
            </w:r>
            <w:r>
              <w:rPr>
                <w:spacing w:val="-7"/>
                <w:sz w:val="16"/>
              </w:rPr>
              <w:t xml:space="preserve"> </w:t>
            </w:r>
            <w:r>
              <w:rPr>
                <w:sz w:val="16"/>
              </w:rPr>
              <w:t>documentation</w:t>
            </w:r>
            <w:r>
              <w:rPr>
                <w:spacing w:val="-7"/>
                <w:sz w:val="16"/>
              </w:rPr>
              <w:t xml:space="preserve"> </w:t>
            </w:r>
            <w:r>
              <w:rPr>
                <w:sz w:val="16"/>
              </w:rPr>
              <w:t>using</w:t>
            </w:r>
            <w:r>
              <w:rPr>
                <w:spacing w:val="-7"/>
                <w:sz w:val="16"/>
              </w:rPr>
              <w:t xml:space="preserve"> </w:t>
            </w:r>
            <w:r>
              <w:rPr>
                <w:sz w:val="16"/>
              </w:rPr>
              <w:t>specialized</w:t>
            </w:r>
            <w:r>
              <w:rPr>
                <w:spacing w:val="-7"/>
                <w:sz w:val="16"/>
              </w:rPr>
              <w:t xml:space="preserve"> </w:t>
            </w:r>
            <w:r>
              <w:rPr>
                <w:sz w:val="16"/>
              </w:rPr>
              <w:t>charting tools for patient-specific requirements (e.g., age - neonates, pediatrics, geriatrics; condition</w:t>
            </w:r>
            <w:r>
              <w:rPr>
                <w:spacing w:val="32"/>
                <w:sz w:val="16"/>
              </w:rPr>
              <w:t xml:space="preserve"> </w:t>
            </w:r>
            <w:r>
              <w:rPr>
                <w:sz w:val="16"/>
              </w:rPr>
              <w:t>- impaired renal function; medication).</w:t>
            </w:r>
          </w:p>
        </w:tc>
        <w:tc>
          <w:tcPr>
            <w:tcW w:w="957" w:type="dxa"/>
            <w:tcBorders>
              <w:left w:val="single" w:sz="6" w:space="0" w:color="000000"/>
              <w:right w:val="single" w:sz="6" w:space="0" w:color="000000"/>
            </w:tcBorders>
            <w:shd w:val="clear" w:color="auto" w:fill="F2DBDB" w:themeFill="accent2" w:themeFillTint="33"/>
            <w:vAlign w:val="center"/>
          </w:tcPr>
          <w:p w14:paraId="682F41C6" w14:textId="77777777" w:rsidR="008D62DE" w:rsidRDefault="008D62DE" w:rsidP="00F47F3F">
            <w:pPr>
              <w:pStyle w:val="TableParagraph"/>
              <w:ind w:left="0"/>
              <w:jc w:val="center"/>
              <w:rPr>
                <w:sz w:val="16"/>
              </w:rPr>
            </w:pPr>
            <w:r>
              <w:rPr>
                <w:sz w:val="16"/>
              </w:rPr>
              <w:t>244</w:t>
            </w:r>
          </w:p>
        </w:tc>
        <w:tc>
          <w:tcPr>
            <w:tcW w:w="957" w:type="dxa"/>
            <w:tcBorders>
              <w:left w:val="single" w:sz="6" w:space="0" w:color="000000"/>
              <w:right w:val="single" w:sz="6" w:space="0" w:color="000000"/>
            </w:tcBorders>
            <w:shd w:val="clear" w:color="auto" w:fill="F2DBDB" w:themeFill="accent2" w:themeFillTint="33"/>
            <w:vAlign w:val="center"/>
          </w:tcPr>
          <w:p w14:paraId="455E23C4" w14:textId="7AB5C28D" w:rsidR="008D62DE" w:rsidRDefault="00B46340" w:rsidP="00F47F3F">
            <w:pPr>
              <w:pStyle w:val="TableParagraph"/>
              <w:ind w:left="0"/>
              <w:jc w:val="center"/>
              <w:rPr>
                <w:sz w:val="17"/>
              </w:rPr>
            </w:pPr>
            <w:r>
              <w:rPr>
                <w:sz w:val="17"/>
              </w:rPr>
              <w:t>A</w:t>
            </w:r>
          </w:p>
        </w:tc>
        <w:tc>
          <w:tcPr>
            <w:tcW w:w="955" w:type="dxa"/>
            <w:tcBorders>
              <w:left w:val="single" w:sz="6" w:space="0" w:color="000000"/>
              <w:right w:val="single" w:sz="6" w:space="0" w:color="000000"/>
            </w:tcBorders>
            <w:shd w:val="clear" w:color="auto" w:fill="F2DBDB" w:themeFill="accent2" w:themeFillTint="33"/>
            <w:vAlign w:val="center"/>
          </w:tcPr>
          <w:p w14:paraId="1205B8FD" w14:textId="41CBE006" w:rsidR="008D62DE" w:rsidRDefault="008D62DE" w:rsidP="00F47F3F">
            <w:pPr>
              <w:pStyle w:val="TableParagraph"/>
              <w:ind w:left="0"/>
              <w:jc w:val="center"/>
              <w:rPr>
                <w:sz w:val="17"/>
              </w:rPr>
            </w:pPr>
          </w:p>
        </w:tc>
      </w:tr>
      <w:tr w:rsidR="008D62DE" w14:paraId="0C842E23" w14:textId="00967E4E" w:rsidTr="00B46340">
        <w:trPr>
          <w:gridAfter w:val="1"/>
          <w:wAfter w:w="12" w:type="dxa"/>
          <w:trHeight w:val="431"/>
        </w:trPr>
        <w:tc>
          <w:tcPr>
            <w:tcW w:w="2401" w:type="dxa"/>
            <w:vMerge/>
            <w:tcBorders>
              <w:right w:val="single" w:sz="8" w:space="0" w:color="000000"/>
            </w:tcBorders>
          </w:tcPr>
          <w:p w14:paraId="7968E61D"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850DD25" w14:textId="77777777" w:rsidR="008D62DE" w:rsidRDefault="008D62DE" w:rsidP="00BA3CA1">
            <w:pPr>
              <w:pStyle w:val="TableParagraph"/>
              <w:spacing w:before="28" w:line="190" w:lineRule="atLeast"/>
              <w:ind w:left="453" w:hanging="335"/>
              <w:rPr>
                <w:sz w:val="16"/>
              </w:rPr>
            </w:pPr>
            <w:r>
              <w:rPr>
                <w:b/>
                <w:sz w:val="16"/>
              </w:rPr>
              <w:t xml:space="preserve">15. </w:t>
            </w:r>
            <w:r>
              <w:rPr>
                <w:sz w:val="16"/>
              </w:rPr>
              <w:t>The system SHOULD provide the ability to capture, maintain and render transition-of-care related information according to scope of practice, organizational policy, and/or jurisdictional law.</w:t>
            </w:r>
          </w:p>
        </w:tc>
        <w:tc>
          <w:tcPr>
            <w:tcW w:w="957" w:type="dxa"/>
            <w:tcBorders>
              <w:left w:val="single" w:sz="6" w:space="0" w:color="000000"/>
              <w:right w:val="single" w:sz="6" w:space="0" w:color="000000"/>
            </w:tcBorders>
            <w:shd w:val="clear" w:color="auto" w:fill="F2DBDB" w:themeFill="accent2" w:themeFillTint="33"/>
            <w:vAlign w:val="center"/>
          </w:tcPr>
          <w:p w14:paraId="6140C2F5" w14:textId="77777777" w:rsidR="008D62DE" w:rsidRDefault="008D62DE" w:rsidP="00F47F3F">
            <w:pPr>
              <w:pStyle w:val="TableParagraph"/>
              <w:ind w:left="0"/>
              <w:jc w:val="center"/>
              <w:rPr>
                <w:sz w:val="16"/>
              </w:rPr>
            </w:pPr>
            <w:r>
              <w:rPr>
                <w:sz w:val="16"/>
              </w:rPr>
              <w:t>245</w:t>
            </w:r>
          </w:p>
        </w:tc>
        <w:tc>
          <w:tcPr>
            <w:tcW w:w="957" w:type="dxa"/>
            <w:tcBorders>
              <w:left w:val="single" w:sz="6" w:space="0" w:color="000000"/>
              <w:right w:val="single" w:sz="6" w:space="0" w:color="000000"/>
            </w:tcBorders>
            <w:shd w:val="clear" w:color="auto" w:fill="F2DBDB" w:themeFill="accent2" w:themeFillTint="33"/>
            <w:vAlign w:val="center"/>
          </w:tcPr>
          <w:p w14:paraId="5292DC8C" w14:textId="29F58732" w:rsidR="008D62DE" w:rsidRDefault="00B46340"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28783940" w14:textId="478EF67C" w:rsidR="008D62DE" w:rsidRDefault="008D62DE" w:rsidP="00F47F3F">
            <w:pPr>
              <w:pStyle w:val="TableParagraph"/>
              <w:ind w:left="0"/>
              <w:jc w:val="center"/>
              <w:rPr>
                <w:sz w:val="16"/>
              </w:rPr>
            </w:pPr>
          </w:p>
        </w:tc>
      </w:tr>
      <w:tr w:rsidR="008D62DE" w14:paraId="316A4FD7" w14:textId="27390799" w:rsidTr="00B46340">
        <w:trPr>
          <w:gridAfter w:val="1"/>
          <w:wAfter w:w="12" w:type="dxa"/>
          <w:trHeight w:val="429"/>
        </w:trPr>
        <w:tc>
          <w:tcPr>
            <w:tcW w:w="2401" w:type="dxa"/>
            <w:vMerge/>
            <w:tcBorders>
              <w:right w:val="single" w:sz="8" w:space="0" w:color="000000"/>
            </w:tcBorders>
          </w:tcPr>
          <w:p w14:paraId="45EAB53A" w14:textId="77777777" w:rsidR="008D62DE" w:rsidRDefault="008D62DE" w:rsidP="00BA3CA1">
            <w:pPr>
              <w:rPr>
                <w:sz w:val="2"/>
                <w:szCs w:val="2"/>
              </w:rPr>
            </w:pPr>
          </w:p>
        </w:tc>
        <w:tc>
          <w:tcPr>
            <w:tcW w:w="7525" w:type="dxa"/>
            <w:tcBorders>
              <w:left w:val="single" w:sz="8" w:space="0" w:color="000000"/>
              <w:bottom w:val="single" w:sz="6" w:space="0" w:color="000000"/>
              <w:right w:val="single" w:sz="6" w:space="0" w:color="000000"/>
            </w:tcBorders>
            <w:shd w:val="clear" w:color="auto" w:fill="F2DBDB" w:themeFill="accent2" w:themeFillTint="33"/>
          </w:tcPr>
          <w:p w14:paraId="58375AF8" w14:textId="77777777" w:rsidR="008D62DE" w:rsidRDefault="008D62DE" w:rsidP="00BA3CA1">
            <w:pPr>
              <w:pStyle w:val="TableParagraph"/>
              <w:spacing w:before="28" w:line="190" w:lineRule="atLeast"/>
              <w:ind w:left="453" w:right="14" w:hanging="335"/>
              <w:rPr>
                <w:sz w:val="16"/>
              </w:rPr>
            </w:pPr>
            <w:r>
              <w:rPr>
                <w:b/>
                <w:sz w:val="16"/>
              </w:rPr>
              <w:t xml:space="preserve">16. </w:t>
            </w:r>
            <w:r>
              <w:rPr>
                <w:sz w:val="16"/>
              </w:rPr>
              <w:t>The system SHOULD provide the ability to tag the status of clinical documentation (e.g., preliminary, final, signed).</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5EA9C152" w14:textId="77777777" w:rsidR="008D62DE" w:rsidRDefault="008D62DE" w:rsidP="00F47F3F">
            <w:pPr>
              <w:pStyle w:val="TableParagraph"/>
              <w:ind w:left="0"/>
              <w:jc w:val="center"/>
              <w:rPr>
                <w:sz w:val="16"/>
              </w:rPr>
            </w:pPr>
            <w:r>
              <w:rPr>
                <w:sz w:val="16"/>
              </w:rPr>
              <w:t>246</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60347540" w14:textId="4B505943" w:rsidR="008D62DE" w:rsidRDefault="00B46340" w:rsidP="00F47F3F">
            <w:pPr>
              <w:pStyle w:val="TableParagraph"/>
              <w:ind w:left="0"/>
              <w:jc w:val="center"/>
              <w:rPr>
                <w:sz w:val="16"/>
              </w:rPr>
            </w:pPr>
            <w:r>
              <w:rPr>
                <w:sz w:val="16"/>
              </w:rPr>
              <w:t>A</w:t>
            </w:r>
          </w:p>
        </w:tc>
        <w:tc>
          <w:tcPr>
            <w:tcW w:w="955" w:type="dxa"/>
            <w:tcBorders>
              <w:left w:val="single" w:sz="6" w:space="0" w:color="000000"/>
              <w:bottom w:val="single" w:sz="6" w:space="0" w:color="000000"/>
              <w:right w:val="single" w:sz="6" w:space="0" w:color="000000"/>
            </w:tcBorders>
            <w:shd w:val="clear" w:color="auto" w:fill="F2DBDB" w:themeFill="accent2" w:themeFillTint="33"/>
            <w:vAlign w:val="center"/>
          </w:tcPr>
          <w:p w14:paraId="51E5322A" w14:textId="6723B71B" w:rsidR="008D62DE" w:rsidRDefault="008D62DE" w:rsidP="00F47F3F">
            <w:pPr>
              <w:pStyle w:val="TableParagraph"/>
              <w:ind w:left="0"/>
              <w:jc w:val="center"/>
              <w:rPr>
                <w:sz w:val="16"/>
              </w:rPr>
            </w:pPr>
          </w:p>
        </w:tc>
      </w:tr>
      <w:tr w:rsidR="008D62DE" w14:paraId="763EA10B" w14:textId="60C25294" w:rsidTr="00B46340">
        <w:trPr>
          <w:gridAfter w:val="1"/>
          <w:wAfter w:w="12" w:type="dxa"/>
          <w:trHeight w:val="425"/>
        </w:trPr>
        <w:tc>
          <w:tcPr>
            <w:tcW w:w="2401" w:type="dxa"/>
            <w:vMerge/>
            <w:tcBorders>
              <w:right w:val="single" w:sz="8" w:space="0" w:color="000000"/>
            </w:tcBorders>
          </w:tcPr>
          <w:p w14:paraId="5685B7E8" w14:textId="77777777" w:rsidR="008D62DE" w:rsidRDefault="008D62DE" w:rsidP="00BA3CA1">
            <w:pPr>
              <w:rPr>
                <w:sz w:val="2"/>
                <w:szCs w:val="2"/>
              </w:rPr>
            </w:pPr>
          </w:p>
        </w:tc>
        <w:tc>
          <w:tcPr>
            <w:tcW w:w="7525" w:type="dxa"/>
            <w:tcBorders>
              <w:top w:val="single" w:sz="6" w:space="0" w:color="000000"/>
              <w:left w:val="single" w:sz="8" w:space="0" w:color="000000"/>
              <w:bottom w:val="single" w:sz="6" w:space="0" w:color="000000"/>
              <w:right w:val="single" w:sz="6" w:space="0" w:color="000000"/>
            </w:tcBorders>
            <w:shd w:val="clear" w:color="auto" w:fill="F2DBDB" w:themeFill="accent2" w:themeFillTint="33"/>
          </w:tcPr>
          <w:p w14:paraId="62ED2016" w14:textId="77777777" w:rsidR="008D62DE" w:rsidRDefault="008D62DE" w:rsidP="00BA3CA1">
            <w:pPr>
              <w:pStyle w:val="TableParagraph"/>
              <w:spacing w:before="26" w:line="190" w:lineRule="atLeast"/>
              <w:ind w:left="453" w:right="5" w:hanging="335"/>
              <w:rPr>
                <w:sz w:val="16"/>
              </w:rPr>
            </w:pPr>
            <w:r>
              <w:rPr>
                <w:b/>
                <w:sz w:val="16"/>
              </w:rPr>
              <w:t xml:space="preserve">17. </w:t>
            </w:r>
            <w:r>
              <w:rPr>
                <w:sz w:val="16"/>
              </w:rPr>
              <w:t>The system SHOULD provide the ability to tag and render lists of patients requiring follow up contact (e.g., laboratory callbacks, radiology callbacks, left without being seen).</w:t>
            </w:r>
          </w:p>
        </w:tc>
        <w:tc>
          <w:tcPr>
            <w:tcW w:w="957"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3DF4DFE8" w14:textId="77777777" w:rsidR="008D62DE" w:rsidRDefault="008D62DE" w:rsidP="00F47F3F">
            <w:pPr>
              <w:pStyle w:val="TableParagraph"/>
              <w:ind w:left="0"/>
              <w:jc w:val="center"/>
              <w:rPr>
                <w:sz w:val="16"/>
              </w:rPr>
            </w:pPr>
            <w:r>
              <w:rPr>
                <w:sz w:val="16"/>
              </w:rPr>
              <w:t>247</w:t>
            </w:r>
          </w:p>
        </w:tc>
        <w:tc>
          <w:tcPr>
            <w:tcW w:w="957"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59CCBD24" w14:textId="647D3FD8" w:rsidR="008D62DE" w:rsidRDefault="00B46340" w:rsidP="00F47F3F">
            <w:pPr>
              <w:pStyle w:val="TableParagraph"/>
              <w:ind w:left="0"/>
              <w:jc w:val="center"/>
              <w:rPr>
                <w:sz w:val="16"/>
              </w:rPr>
            </w:pPr>
            <w:r>
              <w:rPr>
                <w:sz w:val="16"/>
              </w:rPr>
              <w:t>A</w:t>
            </w:r>
          </w:p>
        </w:tc>
        <w:tc>
          <w:tcPr>
            <w:tcW w:w="955"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19E6EDB5" w14:textId="57830E69" w:rsidR="008D62DE" w:rsidRDefault="008D62DE" w:rsidP="00F47F3F">
            <w:pPr>
              <w:pStyle w:val="TableParagraph"/>
              <w:ind w:left="0"/>
              <w:jc w:val="center"/>
              <w:rPr>
                <w:sz w:val="16"/>
              </w:rPr>
            </w:pPr>
          </w:p>
        </w:tc>
      </w:tr>
      <w:tr w:rsidR="008D62DE" w14:paraId="6649D494" w14:textId="07C51549" w:rsidTr="00B46340">
        <w:trPr>
          <w:gridAfter w:val="1"/>
          <w:wAfter w:w="12" w:type="dxa"/>
          <w:trHeight w:val="429"/>
        </w:trPr>
        <w:tc>
          <w:tcPr>
            <w:tcW w:w="2401" w:type="dxa"/>
            <w:vMerge/>
            <w:tcBorders>
              <w:right w:val="single" w:sz="8" w:space="0" w:color="000000"/>
            </w:tcBorders>
          </w:tcPr>
          <w:p w14:paraId="01988C5D" w14:textId="77777777" w:rsidR="008D62DE" w:rsidRDefault="008D62DE" w:rsidP="00BA3CA1">
            <w:pPr>
              <w:pStyle w:val="TableParagraph"/>
              <w:rPr>
                <w:sz w:val="16"/>
              </w:rPr>
            </w:pPr>
          </w:p>
        </w:tc>
        <w:tc>
          <w:tcPr>
            <w:tcW w:w="7525" w:type="dxa"/>
            <w:tcBorders>
              <w:top w:val="single" w:sz="8" w:space="0" w:color="000000"/>
              <w:left w:val="single" w:sz="8" w:space="0" w:color="000000"/>
              <w:right w:val="single" w:sz="6" w:space="0" w:color="000000"/>
            </w:tcBorders>
            <w:shd w:val="clear" w:color="auto" w:fill="F2DBDB" w:themeFill="accent2" w:themeFillTint="33"/>
          </w:tcPr>
          <w:p w14:paraId="544D748C" w14:textId="77777777" w:rsidR="008D62DE" w:rsidRDefault="008D62DE" w:rsidP="00BA3CA1">
            <w:pPr>
              <w:pStyle w:val="TableParagraph"/>
              <w:spacing w:before="26" w:line="190" w:lineRule="atLeast"/>
              <w:ind w:left="453" w:hanging="335"/>
              <w:rPr>
                <w:sz w:val="16"/>
              </w:rPr>
            </w:pPr>
            <w:r>
              <w:rPr>
                <w:b/>
                <w:sz w:val="16"/>
              </w:rPr>
              <w:t>18.</w:t>
            </w:r>
            <w:r>
              <w:rPr>
                <w:b/>
                <w:spacing w:val="21"/>
                <w:sz w:val="16"/>
              </w:rPr>
              <w:t xml:space="preserve"> </w:t>
            </w:r>
            <w:r>
              <w:rPr>
                <w:sz w:val="16"/>
              </w:rPr>
              <w:t>The</w:t>
            </w:r>
            <w:r>
              <w:rPr>
                <w:spacing w:val="-14"/>
                <w:sz w:val="16"/>
              </w:rPr>
              <w:t xml:space="preserve"> </w:t>
            </w:r>
            <w:r>
              <w:rPr>
                <w:sz w:val="16"/>
              </w:rPr>
              <w:t>system</w:t>
            </w:r>
            <w:r>
              <w:rPr>
                <w:spacing w:val="-14"/>
                <w:sz w:val="16"/>
              </w:rPr>
              <w:t xml:space="preserve"> </w:t>
            </w:r>
            <w:r>
              <w:rPr>
                <w:sz w:val="16"/>
              </w:rPr>
              <w:t>SHOULD</w:t>
            </w:r>
            <w:r>
              <w:rPr>
                <w:spacing w:val="-14"/>
                <w:sz w:val="16"/>
              </w:rPr>
              <w:t xml:space="preserve"> </w:t>
            </w:r>
            <w:r>
              <w:rPr>
                <w:sz w:val="16"/>
              </w:rPr>
              <w:t>provide</w:t>
            </w:r>
            <w:r>
              <w:rPr>
                <w:spacing w:val="-14"/>
                <w:sz w:val="16"/>
              </w:rPr>
              <w:t xml:space="preserve"> </w:t>
            </w:r>
            <w:r>
              <w:rPr>
                <w:sz w:val="16"/>
              </w:rPr>
              <w:t>the</w:t>
            </w:r>
            <w:r>
              <w:rPr>
                <w:spacing w:val="-14"/>
                <w:sz w:val="16"/>
              </w:rPr>
              <w:t xml:space="preserve"> </w:t>
            </w:r>
            <w:r>
              <w:rPr>
                <w:sz w:val="16"/>
              </w:rPr>
              <w:t>ability</w:t>
            </w:r>
            <w:r>
              <w:rPr>
                <w:spacing w:val="-14"/>
                <w:sz w:val="16"/>
              </w:rPr>
              <w:t xml:space="preserve"> </w:t>
            </w:r>
            <w:r>
              <w:rPr>
                <w:sz w:val="16"/>
              </w:rPr>
              <w:t>to</w:t>
            </w:r>
            <w:r>
              <w:rPr>
                <w:spacing w:val="-14"/>
                <w:sz w:val="16"/>
              </w:rPr>
              <w:t xml:space="preserve"> </w:t>
            </w:r>
            <w:r>
              <w:rPr>
                <w:sz w:val="16"/>
              </w:rPr>
              <w:t>capture</w:t>
            </w:r>
            <w:r>
              <w:rPr>
                <w:spacing w:val="-14"/>
                <w:sz w:val="16"/>
              </w:rPr>
              <w:t xml:space="preserve"> </w:t>
            </w:r>
            <w:r>
              <w:rPr>
                <w:sz w:val="16"/>
              </w:rPr>
              <w:t>patient</w:t>
            </w:r>
            <w:r>
              <w:rPr>
                <w:spacing w:val="-14"/>
                <w:sz w:val="16"/>
              </w:rPr>
              <w:t xml:space="preserve"> </w:t>
            </w:r>
            <w:r>
              <w:rPr>
                <w:sz w:val="16"/>
              </w:rPr>
              <w:t>follow-up</w:t>
            </w:r>
            <w:r>
              <w:rPr>
                <w:spacing w:val="-14"/>
                <w:sz w:val="16"/>
              </w:rPr>
              <w:t xml:space="preserve"> </w:t>
            </w:r>
            <w:r>
              <w:rPr>
                <w:sz w:val="16"/>
              </w:rPr>
              <w:t>contact</w:t>
            </w:r>
            <w:r>
              <w:rPr>
                <w:spacing w:val="-14"/>
                <w:sz w:val="16"/>
              </w:rPr>
              <w:t xml:space="preserve"> </w:t>
            </w:r>
            <w:r>
              <w:rPr>
                <w:sz w:val="16"/>
              </w:rPr>
              <w:t>activities</w:t>
            </w:r>
            <w:r>
              <w:rPr>
                <w:spacing w:val="-14"/>
                <w:sz w:val="16"/>
              </w:rPr>
              <w:t xml:space="preserve"> </w:t>
            </w:r>
            <w:r>
              <w:rPr>
                <w:sz w:val="16"/>
              </w:rPr>
              <w:t>(e.g.,</w:t>
            </w:r>
            <w:r>
              <w:rPr>
                <w:spacing w:val="-14"/>
                <w:sz w:val="16"/>
              </w:rPr>
              <w:t xml:space="preserve"> </w:t>
            </w:r>
            <w:r>
              <w:rPr>
                <w:sz w:val="16"/>
              </w:rPr>
              <w:t>laboratory callbacks, radiology callbacks, left without being seen).</w:t>
            </w:r>
          </w:p>
        </w:tc>
        <w:tc>
          <w:tcPr>
            <w:tcW w:w="957" w:type="dxa"/>
            <w:tcBorders>
              <w:top w:val="single" w:sz="8" w:space="0" w:color="000000"/>
              <w:left w:val="single" w:sz="6" w:space="0" w:color="000000"/>
              <w:right w:val="single" w:sz="6" w:space="0" w:color="000000"/>
            </w:tcBorders>
            <w:shd w:val="clear" w:color="auto" w:fill="F2DBDB" w:themeFill="accent2" w:themeFillTint="33"/>
            <w:vAlign w:val="center"/>
          </w:tcPr>
          <w:p w14:paraId="3A7CF182" w14:textId="77777777" w:rsidR="008D62DE" w:rsidRDefault="008D62DE" w:rsidP="00F47F3F">
            <w:pPr>
              <w:pStyle w:val="TableParagraph"/>
              <w:ind w:left="0"/>
              <w:jc w:val="center"/>
              <w:rPr>
                <w:sz w:val="16"/>
              </w:rPr>
            </w:pPr>
            <w:r>
              <w:rPr>
                <w:sz w:val="16"/>
              </w:rPr>
              <w:t>248</w:t>
            </w:r>
          </w:p>
        </w:tc>
        <w:tc>
          <w:tcPr>
            <w:tcW w:w="957" w:type="dxa"/>
            <w:tcBorders>
              <w:top w:val="single" w:sz="8" w:space="0" w:color="000000"/>
              <w:left w:val="single" w:sz="6" w:space="0" w:color="000000"/>
              <w:right w:val="single" w:sz="6" w:space="0" w:color="000000"/>
            </w:tcBorders>
            <w:shd w:val="clear" w:color="auto" w:fill="F2DBDB" w:themeFill="accent2" w:themeFillTint="33"/>
            <w:vAlign w:val="center"/>
          </w:tcPr>
          <w:p w14:paraId="5E9DD009" w14:textId="34073FE0" w:rsidR="008D62DE" w:rsidRDefault="00B46340" w:rsidP="00F47F3F">
            <w:pPr>
              <w:pStyle w:val="TableParagraph"/>
              <w:ind w:left="0"/>
              <w:jc w:val="center"/>
              <w:rPr>
                <w:sz w:val="16"/>
              </w:rPr>
            </w:pPr>
            <w:r>
              <w:rPr>
                <w:sz w:val="16"/>
              </w:rPr>
              <w:t>A</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2ECE4632" w14:textId="0AA45D59" w:rsidR="008D62DE" w:rsidRDefault="008D62DE" w:rsidP="00F47F3F">
            <w:pPr>
              <w:pStyle w:val="TableParagraph"/>
              <w:ind w:left="0"/>
              <w:jc w:val="center"/>
              <w:rPr>
                <w:sz w:val="16"/>
              </w:rPr>
            </w:pPr>
          </w:p>
        </w:tc>
      </w:tr>
      <w:tr w:rsidR="008D62DE" w14:paraId="16234729" w14:textId="3A67BA3D" w:rsidTr="00B46340">
        <w:trPr>
          <w:gridAfter w:val="1"/>
          <w:wAfter w:w="12" w:type="dxa"/>
          <w:trHeight w:val="432"/>
        </w:trPr>
        <w:tc>
          <w:tcPr>
            <w:tcW w:w="2401" w:type="dxa"/>
            <w:vMerge/>
            <w:tcBorders>
              <w:right w:val="single" w:sz="8" w:space="0" w:color="000000"/>
            </w:tcBorders>
          </w:tcPr>
          <w:p w14:paraId="396D0F21"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7EA24E7" w14:textId="77777777" w:rsidR="008D62DE" w:rsidRDefault="008D62DE" w:rsidP="00BA3CA1">
            <w:pPr>
              <w:pStyle w:val="TableParagraph"/>
              <w:spacing w:before="28" w:line="190" w:lineRule="atLeast"/>
              <w:ind w:left="453" w:hanging="335"/>
              <w:rPr>
                <w:sz w:val="16"/>
              </w:rPr>
            </w:pPr>
            <w:r>
              <w:rPr>
                <w:b/>
                <w:sz w:val="16"/>
              </w:rPr>
              <w:t xml:space="preserve">19. </w:t>
            </w:r>
            <w:r>
              <w:rPr>
                <w:sz w:val="16"/>
              </w:rPr>
              <w:t>The system SHOULD provide the ability to save partially completed clinical documentation (i.e., without signature) for later editing and completion.</w:t>
            </w:r>
          </w:p>
        </w:tc>
        <w:tc>
          <w:tcPr>
            <w:tcW w:w="957" w:type="dxa"/>
            <w:tcBorders>
              <w:left w:val="single" w:sz="6" w:space="0" w:color="000000"/>
              <w:right w:val="single" w:sz="6" w:space="0" w:color="000000"/>
            </w:tcBorders>
            <w:shd w:val="clear" w:color="auto" w:fill="F2DBDB" w:themeFill="accent2" w:themeFillTint="33"/>
            <w:vAlign w:val="center"/>
          </w:tcPr>
          <w:p w14:paraId="5C96896F" w14:textId="77777777" w:rsidR="008D62DE" w:rsidRDefault="008D62DE" w:rsidP="00F47F3F">
            <w:pPr>
              <w:pStyle w:val="TableParagraph"/>
              <w:ind w:left="0"/>
              <w:jc w:val="center"/>
              <w:rPr>
                <w:sz w:val="16"/>
              </w:rPr>
            </w:pPr>
            <w:r>
              <w:rPr>
                <w:sz w:val="16"/>
              </w:rPr>
              <w:t>249</w:t>
            </w:r>
          </w:p>
        </w:tc>
        <w:tc>
          <w:tcPr>
            <w:tcW w:w="957" w:type="dxa"/>
            <w:tcBorders>
              <w:left w:val="single" w:sz="6" w:space="0" w:color="000000"/>
              <w:right w:val="single" w:sz="6" w:space="0" w:color="000000"/>
            </w:tcBorders>
            <w:shd w:val="clear" w:color="auto" w:fill="F2DBDB" w:themeFill="accent2" w:themeFillTint="33"/>
            <w:vAlign w:val="center"/>
          </w:tcPr>
          <w:p w14:paraId="07A59673" w14:textId="152A3843" w:rsidR="008D62DE" w:rsidRDefault="00B46340"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38609A57" w14:textId="6742C5A7" w:rsidR="008D62DE" w:rsidRDefault="008D62DE" w:rsidP="00F47F3F">
            <w:pPr>
              <w:pStyle w:val="TableParagraph"/>
              <w:ind w:left="0"/>
              <w:jc w:val="center"/>
              <w:rPr>
                <w:sz w:val="16"/>
              </w:rPr>
            </w:pPr>
          </w:p>
        </w:tc>
      </w:tr>
      <w:tr w:rsidR="008D62DE" w14:paraId="545B0967" w14:textId="6D0DCFD3" w:rsidTr="00B46340">
        <w:trPr>
          <w:gridAfter w:val="1"/>
          <w:wAfter w:w="12" w:type="dxa"/>
          <w:trHeight w:val="488"/>
        </w:trPr>
        <w:tc>
          <w:tcPr>
            <w:tcW w:w="2401" w:type="dxa"/>
            <w:vMerge/>
            <w:tcBorders>
              <w:right w:val="single" w:sz="8" w:space="0" w:color="000000"/>
            </w:tcBorders>
          </w:tcPr>
          <w:p w14:paraId="626DAF95"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4F5D01B" w14:textId="77777777" w:rsidR="008D62DE" w:rsidRDefault="008D62DE" w:rsidP="00BA3CA1">
            <w:pPr>
              <w:pStyle w:val="TableParagraph"/>
              <w:spacing w:before="28" w:line="190" w:lineRule="atLeast"/>
              <w:ind w:left="453" w:right="54" w:hanging="335"/>
              <w:jc w:val="both"/>
              <w:rPr>
                <w:sz w:val="16"/>
              </w:rPr>
            </w:pPr>
            <w:r>
              <w:rPr>
                <w:b/>
                <w:sz w:val="16"/>
              </w:rPr>
              <w:t xml:space="preserve">20. </w:t>
            </w:r>
            <w:r>
              <w:rPr>
                <w:sz w:val="16"/>
              </w:rPr>
              <w:t>IF the system provides the ability to save partially completed clinical documentation, THEN the system SHALL render this documentation only to the authorized users (e.g., author or author's supervisors).</w:t>
            </w:r>
          </w:p>
        </w:tc>
        <w:tc>
          <w:tcPr>
            <w:tcW w:w="957" w:type="dxa"/>
            <w:tcBorders>
              <w:left w:val="single" w:sz="6" w:space="0" w:color="000000"/>
              <w:right w:val="single" w:sz="6" w:space="0" w:color="000000"/>
            </w:tcBorders>
            <w:shd w:val="clear" w:color="auto" w:fill="F2DBDB" w:themeFill="accent2" w:themeFillTint="33"/>
            <w:vAlign w:val="center"/>
          </w:tcPr>
          <w:p w14:paraId="1ED7B582" w14:textId="77777777" w:rsidR="008D62DE" w:rsidRDefault="008D62DE" w:rsidP="00F47F3F">
            <w:pPr>
              <w:pStyle w:val="TableParagraph"/>
              <w:ind w:left="0"/>
              <w:jc w:val="center"/>
              <w:rPr>
                <w:sz w:val="16"/>
              </w:rPr>
            </w:pPr>
            <w:r>
              <w:rPr>
                <w:sz w:val="16"/>
              </w:rPr>
              <w:t>250</w:t>
            </w:r>
          </w:p>
        </w:tc>
        <w:tc>
          <w:tcPr>
            <w:tcW w:w="957" w:type="dxa"/>
            <w:tcBorders>
              <w:left w:val="single" w:sz="6" w:space="0" w:color="000000"/>
              <w:right w:val="single" w:sz="6" w:space="0" w:color="000000"/>
            </w:tcBorders>
            <w:shd w:val="clear" w:color="auto" w:fill="F2DBDB" w:themeFill="accent2" w:themeFillTint="33"/>
            <w:vAlign w:val="center"/>
          </w:tcPr>
          <w:p w14:paraId="131F920B" w14:textId="0FBD2B8C" w:rsidR="008D62DE" w:rsidRDefault="00B46340" w:rsidP="00F47F3F">
            <w:pPr>
              <w:pStyle w:val="TableParagraph"/>
              <w:ind w:left="0"/>
              <w:jc w:val="center"/>
              <w:rPr>
                <w:sz w:val="17"/>
              </w:rPr>
            </w:pPr>
            <w:r>
              <w:rPr>
                <w:sz w:val="17"/>
              </w:rPr>
              <w:t>A</w:t>
            </w:r>
          </w:p>
        </w:tc>
        <w:tc>
          <w:tcPr>
            <w:tcW w:w="955" w:type="dxa"/>
            <w:tcBorders>
              <w:left w:val="single" w:sz="6" w:space="0" w:color="000000"/>
              <w:right w:val="single" w:sz="6" w:space="0" w:color="000000"/>
            </w:tcBorders>
            <w:shd w:val="clear" w:color="auto" w:fill="F2DBDB" w:themeFill="accent2" w:themeFillTint="33"/>
            <w:vAlign w:val="center"/>
          </w:tcPr>
          <w:p w14:paraId="45EAB1C9" w14:textId="76897A23" w:rsidR="008D62DE" w:rsidRDefault="008D62DE" w:rsidP="00F47F3F">
            <w:pPr>
              <w:pStyle w:val="TableParagraph"/>
              <w:ind w:left="0"/>
              <w:jc w:val="center"/>
              <w:rPr>
                <w:sz w:val="17"/>
              </w:rPr>
            </w:pPr>
          </w:p>
        </w:tc>
      </w:tr>
      <w:tr w:rsidR="008D62DE" w14:paraId="2703FC38" w14:textId="57B347A8" w:rsidTr="00B46340">
        <w:trPr>
          <w:gridAfter w:val="1"/>
          <w:wAfter w:w="12" w:type="dxa"/>
          <w:trHeight w:val="432"/>
        </w:trPr>
        <w:tc>
          <w:tcPr>
            <w:tcW w:w="2401" w:type="dxa"/>
            <w:vMerge/>
            <w:tcBorders>
              <w:right w:val="single" w:sz="8" w:space="0" w:color="000000"/>
            </w:tcBorders>
          </w:tcPr>
          <w:p w14:paraId="438491B4"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FD685B3" w14:textId="77777777" w:rsidR="008D62DE" w:rsidRDefault="008D62DE" w:rsidP="00BA3CA1">
            <w:pPr>
              <w:pStyle w:val="TableParagraph"/>
              <w:spacing w:before="28" w:line="190" w:lineRule="atLeast"/>
              <w:ind w:left="453" w:hanging="335"/>
              <w:rPr>
                <w:sz w:val="16"/>
              </w:rPr>
            </w:pPr>
            <w:r>
              <w:rPr>
                <w:b/>
                <w:sz w:val="16"/>
              </w:rPr>
              <w:t xml:space="preserve">21. </w:t>
            </w:r>
            <w:r>
              <w:rPr>
                <w:sz w:val="16"/>
              </w:rPr>
              <w:t>IF the system provides the ability to save partially completed clinical documentation, THEN the system SHOULD provide the ability to tag unsigned documentation.</w:t>
            </w:r>
          </w:p>
        </w:tc>
        <w:tc>
          <w:tcPr>
            <w:tcW w:w="957" w:type="dxa"/>
            <w:tcBorders>
              <w:left w:val="single" w:sz="6" w:space="0" w:color="000000"/>
              <w:right w:val="single" w:sz="6" w:space="0" w:color="000000"/>
            </w:tcBorders>
            <w:shd w:val="clear" w:color="auto" w:fill="F2DBDB" w:themeFill="accent2" w:themeFillTint="33"/>
            <w:vAlign w:val="center"/>
          </w:tcPr>
          <w:p w14:paraId="73D3FFA9" w14:textId="77777777" w:rsidR="008D62DE" w:rsidRDefault="008D62DE" w:rsidP="00F47F3F">
            <w:pPr>
              <w:pStyle w:val="TableParagraph"/>
              <w:ind w:left="0"/>
              <w:jc w:val="center"/>
              <w:rPr>
                <w:sz w:val="16"/>
              </w:rPr>
            </w:pPr>
            <w:r>
              <w:rPr>
                <w:sz w:val="16"/>
              </w:rPr>
              <w:t>251</w:t>
            </w:r>
          </w:p>
        </w:tc>
        <w:tc>
          <w:tcPr>
            <w:tcW w:w="957" w:type="dxa"/>
            <w:tcBorders>
              <w:left w:val="single" w:sz="6" w:space="0" w:color="000000"/>
              <w:right w:val="single" w:sz="6" w:space="0" w:color="000000"/>
            </w:tcBorders>
            <w:shd w:val="clear" w:color="auto" w:fill="F2DBDB" w:themeFill="accent2" w:themeFillTint="33"/>
            <w:vAlign w:val="center"/>
          </w:tcPr>
          <w:p w14:paraId="5415C87C" w14:textId="673C5F17" w:rsidR="008D62DE" w:rsidRDefault="00B46340"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13D0D77E" w14:textId="3D327741" w:rsidR="008D62DE" w:rsidRDefault="008D62DE" w:rsidP="00F47F3F">
            <w:pPr>
              <w:pStyle w:val="TableParagraph"/>
              <w:ind w:left="0"/>
              <w:jc w:val="center"/>
              <w:rPr>
                <w:sz w:val="16"/>
              </w:rPr>
            </w:pPr>
          </w:p>
        </w:tc>
      </w:tr>
      <w:tr w:rsidR="008D62DE" w14:paraId="021FE9B1" w14:textId="4DE7BFFC" w:rsidTr="00B46340">
        <w:trPr>
          <w:gridAfter w:val="1"/>
          <w:wAfter w:w="12" w:type="dxa"/>
          <w:trHeight w:val="431"/>
        </w:trPr>
        <w:tc>
          <w:tcPr>
            <w:tcW w:w="2401" w:type="dxa"/>
            <w:vMerge/>
            <w:tcBorders>
              <w:bottom w:val="single" w:sz="12" w:space="0" w:color="000000"/>
              <w:right w:val="single" w:sz="8" w:space="0" w:color="000000"/>
            </w:tcBorders>
          </w:tcPr>
          <w:p w14:paraId="5EEFB3B4" w14:textId="77777777" w:rsidR="008D62DE" w:rsidRDefault="008D62DE" w:rsidP="00BA3CA1">
            <w:pPr>
              <w:rPr>
                <w:sz w:val="2"/>
                <w:szCs w:val="2"/>
              </w:rPr>
            </w:pPr>
          </w:p>
        </w:tc>
        <w:tc>
          <w:tcPr>
            <w:tcW w:w="7525" w:type="dxa"/>
            <w:tcBorders>
              <w:left w:val="single" w:sz="8" w:space="0" w:color="000000"/>
              <w:bottom w:val="single" w:sz="12" w:space="0" w:color="000000"/>
              <w:right w:val="single" w:sz="6" w:space="0" w:color="000000"/>
            </w:tcBorders>
            <w:shd w:val="clear" w:color="auto" w:fill="F2DBDB" w:themeFill="accent2" w:themeFillTint="33"/>
          </w:tcPr>
          <w:p w14:paraId="2CCDE58C" w14:textId="77777777" w:rsidR="008D62DE" w:rsidRDefault="008D62DE" w:rsidP="00BA3CA1">
            <w:pPr>
              <w:pStyle w:val="TableParagraph"/>
              <w:spacing w:before="28" w:line="190" w:lineRule="atLeast"/>
              <w:ind w:left="453" w:hanging="335"/>
              <w:rPr>
                <w:sz w:val="16"/>
              </w:rPr>
            </w:pPr>
            <w:r>
              <w:rPr>
                <w:b/>
                <w:sz w:val="16"/>
              </w:rPr>
              <w:t xml:space="preserve">22. </w:t>
            </w:r>
            <w:r>
              <w:rPr>
                <w:sz w:val="16"/>
              </w:rPr>
              <w:t>IF the system provides the ability to save partially completed clinical documentation, THEN the system SHOULD render a notification at specified intervals to the author.</w:t>
            </w:r>
          </w:p>
        </w:tc>
        <w:tc>
          <w:tcPr>
            <w:tcW w:w="957" w:type="dxa"/>
            <w:tcBorders>
              <w:left w:val="single" w:sz="6" w:space="0" w:color="000000"/>
              <w:bottom w:val="single" w:sz="12" w:space="0" w:color="000000"/>
              <w:right w:val="single" w:sz="6" w:space="0" w:color="000000"/>
            </w:tcBorders>
            <w:shd w:val="clear" w:color="auto" w:fill="F2DBDB" w:themeFill="accent2" w:themeFillTint="33"/>
            <w:vAlign w:val="center"/>
          </w:tcPr>
          <w:p w14:paraId="71EBE793" w14:textId="77777777" w:rsidR="008D62DE" w:rsidRDefault="008D62DE" w:rsidP="0004384A">
            <w:pPr>
              <w:pStyle w:val="TableParagraph"/>
              <w:ind w:left="278" w:right="263"/>
              <w:jc w:val="center"/>
              <w:rPr>
                <w:sz w:val="16"/>
              </w:rPr>
            </w:pPr>
            <w:r>
              <w:rPr>
                <w:sz w:val="16"/>
              </w:rPr>
              <w:t>252</w:t>
            </w:r>
          </w:p>
        </w:tc>
        <w:tc>
          <w:tcPr>
            <w:tcW w:w="957" w:type="dxa"/>
            <w:tcBorders>
              <w:left w:val="single" w:sz="6" w:space="0" w:color="000000"/>
              <w:bottom w:val="single" w:sz="12" w:space="0" w:color="000000"/>
              <w:right w:val="single" w:sz="6" w:space="0" w:color="000000"/>
            </w:tcBorders>
            <w:shd w:val="clear" w:color="auto" w:fill="F2DBDB" w:themeFill="accent2" w:themeFillTint="33"/>
            <w:vAlign w:val="center"/>
          </w:tcPr>
          <w:p w14:paraId="754D6A7E" w14:textId="1218EF44" w:rsidR="008D62DE" w:rsidRDefault="00B46340" w:rsidP="0004384A">
            <w:pPr>
              <w:pStyle w:val="TableParagraph"/>
              <w:ind w:left="278" w:right="263"/>
              <w:jc w:val="center"/>
              <w:rPr>
                <w:sz w:val="16"/>
              </w:rPr>
            </w:pPr>
            <w:r>
              <w:rPr>
                <w:sz w:val="16"/>
              </w:rPr>
              <w:t>A</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4EBCFDC3" w14:textId="62B92F03" w:rsidR="008D62DE" w:rsidRDefault="008D62DE" w:rsidP="0004384A">
            <w:pPr>
              <w:pStyle w:val="TableParagraph"/>
              <w:ind w:left="278" w:right="263"/>
              <w:jc w:val="center"/>
              <w:rPr>
                <w:sz w:val="16"/>
              </w:rPr>
            </w:pPr>
          </w:p>
        </w:tc>
      </w:tr>
      <w:tr w:rsidR="008D62DE" w14:paraId="1C5ACEA3" w14:textId="77777777" w:rsidTr="006D40DC">
        <w:trPr>
          <w:trHeight w:val="189"/>
        </w:trPr>
        <w:tc>
          <w:tcPr>
            <w:tcW w:w="2401" w:type="dxa"/>
            <w:tcBorders>
              <w:top w:val="single" w:sz="12" w:space="0" w:color="000000"/>
              <w:left w:val="single" w:sz="4" w:space="0" w:color="000000"/>
              <w:bottom w:val="single" w:sz="2" w:space="0" w:color="000000"/>
              <w:right w:val="single" w:sz="4" w:space="0" w:color="000000"/>
            </w:tcBorders>
            <w:shd w:val="clear" w:color="auto" w:fill="00B050"/>
          </w:tcPr>
          <w:p w14:paraId="58033AD1" w14:textId="77777777" w:rsidR="008D62DE" w:rsidRPr="000E4DCC" w:rsidRDefault="008D62DE" w:rsidP="004A6546">
            <w:pPr>
              <w:pStyle w:val="TableParagraph"/>
              <w:spacing w:line="169" w:lineRule="exact"/>
              <w:ind w:left="85"/>
              <w:rPr>
                <w:b/>
                <w:sz w:val="16"/>
              </w:rPr>
            </w:pPr>
            <w:r w:rsidRPr="000E4DCC">
              <w:rPr>
                <w:b/>
                <w:sz w:val="16"/>
              </w:rPr>
              <w:t>Section/Id#:</w:t>
            </w:r>
          </w:p>
          <w:p w14:paraId="0EF45BF7" w14:textId="77777777" w:rsidR="008D62DE" w:rsidRPr="000E4DCC" w:rsidRDefault="008D62DE" w:rsidP="004A6546">
            <w:pPr>
              <w:pStyle w:val="TableParagraph"/>
              <w:spacing w:line="169" w:lineRule="exact"/>
              <w:ind w:left="85"/>
              <w:rPr>
                <w:b/>
                <w:sz w:val="16"/>
              </w:rPr>
            </w:pPr>
            <w:r w:rsidRPr="000E4DCC">
              <w:rPr>
                <w:b/>
                <w:sz w:val="16"/>
              </w:rPr>
              <w:t>Type:</w:t>
            </w:r>
          </w:p>
          <w:p w14:paraId="4F78C5C2" w14:textId="77777777" w:rsidR="008D62DE" w:rsidRPr="000E4DCC" w:rsidRDefault="008D62DE" w:rsidP="004A6546">
            <w:pPr>
              <w:pStyle w:val="TableParagraph"/>
              <w:spacing w:line="169" w:lineRule="exact"/>
              <w:ind w:left="85"/>
              <w:rPr>
                <w:sz w:val="16"/>
              </w:rPr>
            </w:pPr>
            <w:r w:rsidRPr="000E4DCC">
              <w:rPr>
                <w:b/>
                <w:sz w:val="16"/>
              </w:rPr>
              <w:t>Name:</w:t>
            </w:r>
          </w:p>
        </w:tc>
        <w:tc>
          <w:tcPr>
            <w:tcW w:w="7525"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674771B3" w14:textId="77777777" w:rsidR="008D62DE" w:rsidRPr="000E4DCC" w:rsidRDefault="008D62DE" w:rsidP="004A6546">
            <w:pPr>
              <w:pStyle w:val="TableParagraph"/>
              <w:spacing w:before="6"/>
              <w:rPr>
                <w:b/>
                <w:sz w:val="24"/>
              </w:rPr>
            </w:pPr>
            <w:r w:rsidRPr="000E4DCC">
              <w:rPr>
                <w:b/>
                <w:sz w:val="15"/>
              </w:rPr>
              <w:t>Conformance Criteria</w:t>
            </w:r>
          </w:p>
        </w:tc>
        <w:tc>
          <w:tcPr>
            <w:tcW w:w="957"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3AE1D225" w14:textId="77777777" w:rsidR="008D62DE" w:rsidRPr="000E4DCC" w:rsidRDefault="008D62DE" w:rsidP="004A6546">
            <w:pPr>
              <w:pStyle w:val="TableParagraph"/>
              <w:spacing w:before="10"/>
              <w:ind w:left="0"/>
              <w:jc w:val="center"/>
              <w:rPr>
                <w:b/>
                <w:sz w:val="16"/>
                <w:szCs w:val="16"/>
              </w:rPr>
            </w:pPr>
            <w:r w:rsidRPr="000E4DCC">
              <w:rPr>
                <w:b/>
                <w:sz w:val="16"/>
                <w:szCs w:val="16"/>
              </w:rPr>
              <w:t>Row#</w:t>
            </w:r>
          </w:p>
        </w:tc>
        <w:tc>
          <w:tcPr>
            <w:tcW w:w="957"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0447A16C" w14:textId="77777777" w:rsidR="008D62DE" w:rsidRPr="000E4DCC" w:rsidRDefault="008D62DE" w:rsidP="004A6546">
            <w:pPr>
              <w:pStyle w:val="TableParagraph"/>
              <w:spacing w:before="10"/>
              <w:ind w:left="-30"/>
              <w:jc w:val="center"/>
              <w:rPr>
                <w:b/>
                <w:sz w:val="16"/>
                <w:szCs w:val="16"/>
              </w:rPr>
            </w:pPr>
            <w:r w:rsidRPr="000E4DCC">
              <w:rPr>
                <w:b/>
                <w:sz w:val="16"/>
                <w:szCs w:val="16"/>
              </w:rPr>
              <w:t>Criteria Status</w:t>
            </w:r>
          </w:p>
        </w:tc>
        <w:tc>
          <w:tcPr>
            <w:tcW w:w="967" w:type="dxa"/>
            <w:gridSpan w:val="2"/>
            <w:tcBorders>
              <w:top w:val="single" w:sz="12" w:space="0" w:color="000000"/>
              <w:left w:val="single" w:sz="4" w:space="0" w:color="000000"/>
              <w:bottom w:val="single" w:sz="4" w:space="0" w:color="000000"/>
              <w:right w:val="single" w:sz="4" w:space="0" w:color="000000"/>
            </w:tcBorders>
            <w:shd w:val="clear" w:color="auto" w:fill="00B050"/>
            <w:vAlign w:val="center"/>
          </w:tcPr>
          <w:p w14:paraId="4B0866C1" w14:textId="77777777" w:rsidR="008D62DE" w:rsidRPr="000E4DCC" w:rsidRDefault="008D62DE" w:rsidP="004A6546">
            <w:pPr>
              <w:pStyle w:val="TableParagraph"/>
              <w:spacing w:before="10"/>
              <w:ind w:left="0"/>
              <w:jc w:val="center"/>
              <w:rPr>
                <w:b/>
                <w:sz w:val="16"/>
                <w:szCs w:val="16"/>
              </w:rPr>
            </w:pPr>
            <w:r w:rsidRPr="000E4DCC">
              <w:rPr>
                <w:b/>
                <w:sz w:val="16"/>
                <w:szCs w:val="16"/>
              </w:rPr>
              <w:t>Mapping to R1</w:t>
            </w:r>
          </w:p>
        </w:tc>
      </w:tr>
      <w:tr w:rsidR="0004384A" w14:paraId="225B4512" w14:textId="43600C2A" w:rsidTr="00477D98">
        <w:trPr>
          <w:gridAfter w:val="1"/>
          <w:wAfter w:w="12" w:type="dxa"/>
          <w:trHeight w:val="186"/>
        </w:trPr>
        <w:tc>
          <w:tcPr>
            <w:tcW w:w="2401" w:type="dxa"/>
            <w:tcBorders>
              <w:top w:val="single" w:sz="12" w:space="0" w:color="000000"/>
              <w:bottom w:val="single" w:sz="2" w:space="0" w:color="000000"/>
            </w:tcBorders>
            <w:shd w:val="clear" w:color="auto" w:fill="99FF99"/>
          </w:tcPr>
          <w:p w14:paraId="1D54E55F" w14:textId="77777777" w:rsidR="0004384A" w:rsidRDefault="0004384A" w:rsidP="00BA3CA1">
            <w:pPr>
              <w:pStyle w:val="TableParagraph"/>
              <w:spacing w:line="167" w:lineRule="exact"/>
              <w:ind w:left="84"/>
              <w:rPr>
                <w:sz w:val="16"/>
              </w:rPr>
            </w:pPr>
            <w:r>
              <w:rPr>
                <w:sz w:val="16"/>
              </w:rPr>
              <w:t>CP.3.4</w:t>
            </w:r>
          </w:p>
        </w:tc>
        <w:tc>
          <w:tcPr>
            <w:tcW w:w="7525" w:type="dxa"/>
            <w:vMerge w:val="restart"/>
            <w:tcBorders>
              <w:top w:val="single" w:sz="12" w:space="0" w:color="000000"/>
              <w:bottom w:val="single" w:sz="6" w:space="0" w:color="000000"/>
            </w:tcBorders>
            <w:shd w:val="clear" w:color="auto" w:fill="99FF99"/>
            <w:vAlign w:val="center"/>
          </w:tcPr>
          <w:p w14:paraId="5CF03E96" w14:textId="1821CAFB" w:rsidR="0004384A" w:rsidRDefault="0004384A" w:rsidP="0004384A">
            <w:pPr>
              <w:pStyle w:val="TableParagraph"/>
              <w:ind w:left="86"/>
              <w:jc w:val="center"/>
              <w:rPr>
                <w:sz w:val="16"/>
              </w:rPr>
            </w:pPr>
            <w:r w:rsidRPr="0004384A">
              <w:rPr>
                <w:b/>
                <w:sz w:val="24"/>
              </w:rPr>
              <w:t xml:space="preserve">Manage Patient-Specific </w:t>
            </w:r>
            <w:r w:rsidR="003C7E2A">
              <w:rPr>
                <w:b/>
                <w:sz w:val="24"/>
              </w:rPr>
              <w:t xml:space="preserve">Nutrition </w:t>
            </w:r>
            <w:r w:rsidRPr="0004384A">
              <w:rPr>
                <w:b/>
                <w:sz w:val="24"/>
              </w:rPr>
              <w:t>Care and Treatment Plans</w:t>
            </w:r>
          </w:p>
        </w:tc>
        <w:tc>
          <w:tcPr>
            <w:tcW w:w="957" w:type="dxa"/>
            <w:vMerge w:val="restart"/>
            <w:tcBorders>
              <w:top w:val="single" w:sz="12" w:space="0" w:color="000000"/>
            </w:tcBorders>
            <w:shd w:val="clear" w:color="auto" w:fill="99FF99"/>
            <w:vAlign w:val="center"/>
          </w:tcPr>
          <w:p w14:paraId="4E9417A0" w14:textId="77777777" w:rsidR="0004384A" w:rsidRDefault="0004384A" w:rsidP="003C7E2A">
            <w:pPr>
              <w:pStyle w:val="TableParagraph"/>
              <w:ind w:left="0"/>
              <w:jc w:val="center"/>
              <w:rPr>
                <w:sz w:val="16"/>
              </w:rPr>
            </w:pPr>
            <w:r>
              <w:rPr>
                <w:sz w:val="16"/>
              </w:rPr>
              <w:t>253</w:t>
            </w:r>
          </w:p>
        </w:tc>
        <w:tc>
          <w:tcPr>
            <w:tcW w:w="957" w:type="dxa"/>
            <w:vMerge w:val="restart"/>
            <w:tcBorders>
              <w:top w:val="single" w:sz="12" w:space="0" w:color="000000"/>
            </w:tcBorders>
            <w:shd w:val="clear" w:color="auto" w:fill="99FF99"/>
            <w:vAlign w:val="center"/>
          </w:tcPr>
          <w:p w14:paraId="04C1E767" w14:textId="61E72208" w:rsidR="0004384A" w:rsidRPr="0004384A" w:rsidRDefault="001A5AA1" w:rsidP="003C7E2A">
            <w:pPr>
              <w:pStyle w:val="TableParagraph"/>
              <w:ind w:left="0"/>
              <w:jc w:val="center"/>
              <w:rPr>
                <w:sz w:val="16"/>
              </w:rPr>
            </w:pPr>
            <w:r>
              <w:rPr>
                <w:sz w:val="16"/>
              </w:rPr>
              <w:t>N/C R</w:t>
            </w:r>
          </w:p>
        </w:tc>
        <w:tc>
          <w:tcPr>
            <w:tcW w:w="955" w:type="dxa"/>
            <w:vMerge w:val="restart"/>
            <w:tcBorders>
              <w:top w:val="single" w:sz="12" w:space="0" w:color="000000"/>
            </w:tcBorders>
            <w:shd w:val="clear" w:color="auto" w:fill="99FF99"/>
            <w:vAlign w:val="center"/>
          </w:tcPr>
          <w:p w14:paraId="56BF776E" w14:textId="5E4FBF6A" w:rsidR="0004384A" w:rsidRPr="0004384A" w:rsidRDefault="003C7E2A" w:rsidP="003C7E2A">
            <w:pPr>
              <w:pStyle w:val="TableParagraph"/>
              <w:ind w:left="0"/>
              <w:jc w:val="center"/>
              <w:rPr>
                <w:sz w:val="16"/>
              </w:rPr>
            </w:pPr>
            <w:r>
              <w:rPr>
                <w:sz w:val="16"/>
              </w:rPr>
              <w:t>DC.1.6.2</w:t>
            </w:r>
          </w:p>
        </w:tc>
      </w:tr>
      <w:tr w:rsidR="0004384A" w14:paraId="02633535" w14:textId="0A559E71" w:rsidTr="00477D98">
        <w:trPr>
          <w:gridAfter w:val="1"/>
          <w:wAfter w:w="12" w:type="dxa"/>
          <w:trHeight w:val="180"/>
        </w:trPr>
        <w:tc>
          <w:tcPr>
            <w:tcW w:w="2401" w:type="dxa"/>
            <w:tcBorders>
              <w:top w:val="single" w:sz="2" w:space="0" w:color="000000"/>
              <w:bottom w:val="single" w:sz="2" w:space="0" w:color="000000"/>
            </w:tcBorders>
            <w:shd w:val="clear" w:color="auto" w:fill="99FF99"/>
          </w:tcPr>
          <w:p w14:paraId="22758541" w14:textId="77777777" w:rsidR="0004384A" w:rsidRDefault="0004384A" w:rsidP="00BA3CA1">
            <w:pPr>
              <w:pStyle w:val="TableParagraph"/>
              <w:spacing w:line="161" w:lineRule="exact"/>
              <w:ind w:left="84"/>
              <w:rPr>
                <w:sz w:val="16"/>
              </w:rPr>
            </w:pPr>
            <w:r>
              <w:rPr>
                <w:sz w:val="16"/>
              </w:rPr>
              <w:t>Function</w:t>
            </w:r>
          </w:p>
        </w:tc>
        <w:tc>
          <w:tcPr>
            <w:tcW w:w="7525" w:type="dxa"/>
            <w:vMerge/>
            <w:tcBorders>
              <w:top w:val="nil"/>
              <w:bottom w:val="single" w:sz="6" w:space="0" w:color="000000"/>
            </w:tcBorders>
            <w:shd w:val="clear" w:color="auto" w:fill="99FF99"/>
          </w:tcPr>
          <w:p w14:paraId="1185CD8E" w14:textId="77777777" w:rsidR="0004384A" w:rsidRDefault="0004384A" w:rsidP="00BA3CA1">
            <w:pPr>
              <w:rPr>
                <w:sz w:val="2"/>
                <w:szCs w:val="2"/>
              </w:rPr>
            </w:pPr>
          </w:p>
        </w:tc>
        <w:tc>
          <w:tcPr>
            <w:tcW w:w="957" w:type="dxa"/>
            <w:vMerge/>
            <w:tcBorders>
              <w:top w:val="nil"/>
            </w:tcBorders>
            <w:shd w:val="clear" w:color="auto" w:fill="99FF99"/>
          </w:tcPr>
          <w:p w14:paraId="552B8A3D" w14:textId="77777777" w:rsidR="0004384A" w:rsidRDefault="0004384A" w:rsidP="00BA3CA1">
            <w:pPr>
              <w:rPr>
                <w:sz w:val="2"/>
                <w:szCs w:val="2"/>
              </w:rPr>
            </w:pPr>
          </w:p>
        </w:tc>
        <w:tc>
          <w:tcPr>
            <w:tcW w:w="957" w:type="dxa"/>
            <w:vMerge/>
            <w:shd w:val="clear" w:color="auto" w:fill="99FF99"/>
          </w:tcPr>
          <w:p w14:paraId="5FB56AEC" w14:textId="77777777" w:rsidR="0004384A" w:rsidRDefault="0004384A" w:rsidP="00BA3CA1">
            <w:pPr>
              <w:rPr>
                <w:sz w:val="2"/>
                <w:szCs w:val="2"/>
              </w:rPr>
            </w:pPr>
          </w:p>
        </w:tc>
        <w:tc>
          <w:tcPr>
            <w:tcW w:w="955" w:type="dxa"/>
            <w:vMerge/>
            <w:shd w:val="clear" w:color="auto" w:fill="99FF99"/>
          </w:tcPr>
          <w:p w14:paraId="11AC029C" w14:textId="1DD717B6" w:rsidR="0004384A" w:rsidRDefault="0004384A" w:rsidP="00BA3CA1">
            <w:pPr>
              <w:rPr>
                <w:sz w:val="2"/>
                <w:szCs w:val="2"/>
              </w:rPr>
            </w:pPr>
          </w:p>
        </w:tc>
      </w:tr>
      <w:tr w:rsidR="0004384A" w14:paraId="72B6297C" w14:textId="6BEB1E37" w:rsidTr="003C7E2A">
        <w:trPr>
          <w:gridAfter w:val="1"/>
          <w:wAfter w:w="12" w:type="dxa"/>
          <w:trHeight w:val="843"/>
        </w:trPr>
        <w:tc>
          <w:tcPr>
            <w:tcW w:w="12795" w:type="dxa"/>
            <w:gridSpan w:val="5"/>
            <w:tcBorders>
              <w:top w:val="single" w:sz="6" w:space="0" w:color="000000"/>
              <w:bottom w:val="single" w:sz="6" w:space="0" w:color="000000"/>
            </w:tcBorders>
            <w:shd w:val="clear" w:color="auto" w:fill="FFC000"/>
          </w:tcPr>
          <w:p w14:paraId="0623156E" w14:textId="77777777" w:rsidR="003C7E2A" w:rsidRDefault="003C7E2A" w:rsidP="003C7E2A">
            <w:pPr>
              <w:pStyle w:val="TableParagraph"/>
              <w:ind w:left="105" w:right="240"/>
              <w:rPr>
                <w:sz w:val="16"/>
              </w:rPr>
            </w:pPr>
            <w:r w:rsidRPr="003C7E2A">
              <w:rPr>
                <w:b/>
                <w:sz w:val="16"/>
              </w:rPr>
              <w:t>Statement</w:t>
            </w:r>
            <w:r w:rsidRPr="003C7E2A">
              <w:rPr>
                <w:sz w:val="16"/>
              </w:rPr>
              <w:t xml:space="preserve">: Provide administrative tools for healthcare organizations to build care plans, guidelines and protocols for use during patient care planning and care. </w:t>
            </w:r>
          </w:p>
          <w:p w14:paraId="35F31FC3" w14:textId="24CA7624" w:rsidR="0004384A" w:rsidRDefault="003C7E2A" w:rsidP="003C7E2A">
            <w:pPr>
              <w:pStyle w:val="TableParagraph"/>
              <w:ind w:left="105" w:right="240"/>
              <w:rPr>
                <w:b/>
                <w:sz w:val="16"/>
              </w:rPr>
            </w:pPr>
            <w:r w:rsidRPr="003C7E2A">
              <w:rPr>
                <w:b/>
                <w:sz w:val="16"/>
              </w:rPr>
              <w:t>Description</w:t>
            </w:r>
            <w:r w:rsidRPr="003C7E2A">
              <w:rPr>
                <w:sz w:val="16"/>
              </w:rPr>
              <w:t>: Nutrition care plans, guidelines or protocols may contain goals or targets for the patient, specific guidance to the providers, suggested orders, and nutrition interventions, among other items, including alerts. Tracking of implementation or approval dates, modifications and relevancy to specific domains or context is provided. Transfer of treatment and nutrition care plans may be implemented electronically using, for example, templates, or by printing plans to paper.</w:t>
            </w:r>
          </w:p>
        </w:tc>
      </w:tr>
      <w:tr w:rsidR="003C7E2A" w14:paraId="20270F6C" w14:textId="4B165860" w:rsidTr="003C7E2A">
        <w:trPr>
          <w:gridAfter w:val="1"/>
          <w:wAfter w:w="12" w:type="dxa"/>
          <w:trHeight w:val="239"/>
        </w:trPr>
        <w:tc>
          <w:tcPr>
            <w:tcW w:w="2401" w:type="dxa"/>
            <w:vMerge w:val="restart"/>
            <w:tcBorders>
              <w:right w:val="single" w:sz="8" w:space="0" w:color="000000"/>
            </w:tcBorders>
          </w:tcPr>
          <w:p w14:paraId="51626EA2" w14:textId="77777777" w:rsidR="003C7E2A" w:rsidRDefault="003C7E2A" w:rsidP="003C7E2A">
            <w:pPr>
              <w:pStyle w:val="TableParagraph"/>
              <w:rPr>
                <w:sz w:val="16"/>
              </w:rPr>
            </w:pPr>
          </w:p>
        </w:tc>
        <w:tc>
          <w:tcPr>
            <w:tcW w:w="7525" w:type="dxa"/>
            <w:tcBorders>
              <w:top w:val="single" w:sz="6" w:space="0" w:color="000000"/>
              <w:left w:val="single" w:sz="8" w:space="0" w:color="000000"/>
              <w:right w:val="single" w:sz="6" w:space="0" w:color="000000"/>
            </w:tcBorders>
            <w:shd w:val="clear" w:color="auto" w:fill="FFC000"/>
          </w:tcPr>
          <w:p w14:paraId="483B2EF8" w14:textId="63A3BFF7" w:rsidR="003C7E2A" w:rsidRDefault="003C7E2A" w:rsidP="003C7E2A">
            <w:pPr>
              <w:pStyle w:val="TableParagraph"/>
              <w:tabs>
                <w:tab w:val="left" w:pos="465"/>
              </w:tabs>
              <w:ind w:left="465" w:right="542" w:hanging="360"/>
              <w:rPr>
                <w:sz w:val="16"/>
              </w:rPr>
            </w:pPr>
            <w:r>
              <w:rPr>
                <w:sz w:val="18"/>
              </w:rPr>
              <w:t>1.</w:t>
            </w:r>
            <w:r>
              <w:rPr>
                <w:sz w:val="18"/>
              </w:rPr>
              <w:tab/>
              <w:t xml:space="preserve">The system </w:t>
            </w:r>
            <w:r>
              <w:rPr>
                <w:b/>
                <w:sz w:val="18"/>
              </w:rPr>
              <w:t xml:space="preserve">SHOULD </w:t>
            </w:r>
            <w:r>
              <w:rPr>
                <w:sz w:val="18"/>
              </w:rPr>
              <w:t>provide the ability to capture</w:t>
            </w:r>
            <w:r>
              <w:rPr>
                <w:spacing w:val="-9"/>
                <w:sz w:val="18"/>
              </w:rPr>
              <w:t xml:space="preserve"> </w:t>
            </w:r>
            <w:r>
              <w:rPr>
                <w:sz w:val="18"/>
              </w:rPr>
              <w:t>patient-specific nutrition plans of care and treatment.</w:t>
            </w:r>
          </w:p>
        </w:tc>
        <w:tc>
          <w:tcPr>
            <w:tcW w:w="957" w:type="dxa"/>
            <w:tcBorders>
              <w:top w:val="single" w:sz="6" w:space="0" w:color="000000"/>
              <w:left w:val="single" w:sz="6" w:space="0" w:color="000000"/>
              <w:right w:val="single" w:sz="6" w:space="0" w:color="000000"/>
            </w:tcBorders>
            <w:shd w:val="clear" w:color="auto" w:fill="FFC000"/>
            <w:vAlign w:val="center"/>
          </w:tcPr>
          <w:p w14:paraId="2185AC13" w14:textId="77777777" w:rsidR="003C7E2A" w:rsidRDefault="003C7E2A" w:rsidP="003C7E2A">
            <w:pPr>
              <w:pStyle w:val="TableParagraph"/>
              <w:ind w:left="0"/>
              <w:jc w:val="center"/>
              <w:rPr>
                <w:sz w:val="16"/>
              </w:rPr>
            </w:pPr>
            <w:r>
              <w:rPr>
                <w:sz w:val="16"/>
              </w:rPr>
              <w:t>254</w:t>
            </w:r>
          </w:p>
        </w:tc>
        <w:tc>
          <w:tcPr>
            <w:tcW w:w="957" w:type="dxa"/>
            <w:tcBorders>
              <w:top w:val="single" w:sz="6" w:space="0" w:color="000000"/>
              <w:left w:val="single" w:sz="6" w:space="0" w:color="000000"/>
              <w:right w:val="single" w:sz="6" w:space="0" w:color="000000"/>
            </w:tcBorders>
            <w:shd w:val="clear" w:color="auto" w:fill="FFC000"/>
            <w:vAlign w:val="center"/>
          </w:tcPr>
          <w:p w14:paraId="3263791E" w14:textId="27150D62" w:rsidR="003C7E2A" w:rsidRDefault="003C7E2A" w:rsidP="003C7E2A">
            <w:pPr>
              <w:pStyle w:val="TableParagraph"/>
              <w:ind w:left="0"/>
              <w:jc w:val="center"/>
              <w:rPr>
                <w:sz w:val="16"/>
              </w:rPr>
            </w:pPr>
            <w:r>
              <w:rPr>
                <w:sz w:val="16"/>
              </w:rPr>
              <w:t>N/C</w:t>
            </w:r>
          </w:p>
        </w:tc>
        <w:tc>
          <w:tcPr>
            <w:tcW w:w="955" w:type="dxa"/>
            <w:tcBorders>
              <w:top w:val="single" w:sz="6" w:space="0" w:color="000000"/>
              <w:left w:val="single" w:sz="6" w:space="0" w:color="000000"/>
              <w:right w:val="single" w:sz="6" w:space="0" w:color="000000"/>
            </w:tcBorders>
            <w:shd w:val="clear" w:color="auto" w:fill="FFC000"/>
            <w:vAlign w:val="center"/>
          </w:tcPr>
          <w:p w14:paraId="3349413A" w14:textId="00B4C7D9" w:rsidR="003C7E2A" w:rsidRDefault="003C7E2A" w:rsidP="003C7E2A">
            <w:pPr>
              <w:pStyle w:val="TableParagraph"/>
              <w:ind w:left="0"/>
              <w:jc w:val="center"/>
              <w:rPr>
                <w:sz w:val="16"/>
              </w:rPr>
            </w:pPr>
          </w:p>
        </w:tc>
      </w:tr>
      <w:tr w:rsidR="003C7E2A" w14:paraId="34208403" w14:textId="1C582C8F" w:rsidTr="003C7E2A">
        <w:trPr>
          <w:gridAfter w:val="1"/>
          <w:wAfter w:w="12" w:type="dxa"/>
          <w:trHeight w:val="624"/>
        </w:trPr>
        <w:tc>
          <w:tcPr>
            <w:tcW w:w="2401" w:type="dxa"/>
            <w:vMerge/>
            <w:tcBorders>
              <w:top w:val="nil"/>
              <w:right w:val="single" w:sz="8" w:space="0" w:color="000000"/>
            </w:tcBorders>
          </w:tcPr>
          <w:p w14:paraId="158776C2"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08E39FC3" w14:textId="0445CB58" w:rsidR="003C7E2A" w:rsidRDefault="003C7E2A" w:rsidP="003C7E2A">
            <w:pPr>
              <w:pStyle w:val="TableParagraph"/>
              <w:tabs>
                <w:tab w:val="left" w:pos="465"/>
              </w:tabs>
              <w:ind w:left="465" w:right="209" w:hanging="360"/>
              <w:rPr>
                <w:sz w:val="16"/>
              </w:rPr>
            </w:pPr>
            <w:r>
              <w:rPr>
                <w:sz w:val="18"/>
              </w:rPr>
              <w:t>2.</w:t>
            </w:r>
            <w:r>
              <w:rPr>
                <w:sz w:val="18"/>
              </w:rPr>
              <w:tab/>
              <w:t xml:space="preserve">The system </w:t>
            </w:r>
            <w:r>
              <w:rPr>
                <w:b/>
                <w:sz w:val="18"/>
              </w:rPr>
              <w:t xml:space="preserve">SHOULD </w:t>
            </w:r>
            <w:r>
              <w:rPr>
                <w:sz w:val="18"/>
              </w:rPr>
              <w:t>conform to DC.1.6.1 (Present guidelines and protocols for Nutrition Planning Care) and provide the ability to use locally</w:t>
            </w:r>
            <w:r>
              <w:rPr>
                <w:spacing w:val="-17"/>
                <w:sz w:val="18"/>
              </w:rPr>
              <w:t xml:space="preserve"> </w:t>
            </w:r>
            <w:r>
              <w:rPr>
                <w:sz w:val="18"/>
              </w:rPr>
              <w:t>or non-locally developed templates, guidelines, and protocols for</w:t>
            </w:r>
            <w:r>
              <w:rPr>
                <w:spacing w:val="-2"/>
                <w:sz w:val="18"/>
              </w:rPr>
              <w:t xml:space="preserve"> </w:t>
            </w:r>
            <w:r>
              <w:rPr>
                <w:sz w:val="18"/>
              </w:rPr>
              <w:t>the creation of patient-specific nutrition plans of care and treatment.</w:t>
            </w:r>
          </w:p>
        </w:tc>
        <w:tc>
          <w:tcPr>
            <w:tcW w:w="957" w:type="dxa"/>
            <w:tcBorders>
              <w:left w:val="single" w:sz="6" w:space="0" w:color="000000"/>
              <w:right w:val="single" w:sz="6" w:space="0" w:color="000000"/>
            </w:tcBorders>
            <w:shd w:val="clear" w:color="auto" w:fill="FFC000"/>
            <w:vAlign w:val="center"/>
          </w:tcPr>
          <w:p w14:paraId="58404193" w14:textId="77777777" w:rsidR="003C7E2A" w:rsidRDefault="003C7E2A" w:rsidP="003C7E2A">
            <w:pPr>
              <w:pStyle w:val="TableParagraph"/>
              <w:ind w:left="0"/>
              <w:jc w:val="center"/>
              <w:rPr>
                <w:sz w:val="16"/>
              </w:rPr>
            </w:pPr>
            <w:r>
              <w:rPr>
                <w:sz w:val="16"/>
              </w:rPr>
              <w:t>255</w:t>
            </w:r>
          </w:p>
        </w:tc>
        <w:tc>
          <w:tcPr>
            <w:tcW w:w="957" w:type="dxa"/>
            <w:tcBorders>
              <w:left w:val="single" w:sz="6" w:space="0" w:color="000000"/>
              <w:right w:val="single" w:sz="6" w:space="0" w:color="000000"/>
            </w:tcBorders>
            <w:shd w:val="clear" w:color="auto" w:fill="FFC000"/>
            <w:vAlign w:val="center"/>
          </w:tcPr>
          <w:p w14:paraId="4B70C346" w14:textId="4805D574" w:rsidR="003C7E2A" w:rsidRDefault="003C7E2A" w:rsidP="003C7E2A">
            <w:pPr>
              <w:pStyle w:val="TableParagraph"/>
              <w:ind w:left="0"/>
              <w:jc w:val="center"/>
              <w:rPr>
                <w:sz w:val="17"/>
              </w:rPr>
            </w:pPr>
            <w:r>
              <w:rPr>
                <w:sz w:val="16"/>
              </w:rPr>
              <w:t>N/C</w:t>
            </w:r>
          </w:p>
        </w:tc>
        <w:tc>
          <w:tcPr>
            <w:tcW w:w="955" w:type="dxa"/>
            <w:tcBorders>
              <w:left w:val="single" w:sz="6" w:space="0" w:color="000000"/>
              <w:right w:val="single" w:sz="6" w:space="0" w:color="000000"/>
            </w:tcBorders>
            <w:shd w:val="clear" w:color="auto" w:fill="FFC000"/>
            <w:vAlign w:val="center"/>
          </w:tcPr>
          <w:p w14:paraId="7DB21F4B" w14:textId="2D2A50F6" w:rsidR="003C7E2A" w:rsidRDefault="003C7E2A" w:rsidP="003C7E2A">
            <w:pPr>
              <w:pStyle w:val="TableParagraph"/>
              <w:ind w:left="0"/>
              <w:jc w:val="center"/>
              <w:rPr>
                <w:sz w:val="17"/>
              </w:rPr>
            </w:pPr>
          </w:p>
        </w:tc>
      </w:tr>
      <w:tr w:rsidR="003C7E2A" w14:paraId="4F0C7C33" w14:textId="35678D0A" w:rsidTr="003C7E2A">
        <w:trPr>
          <w:gridAfter w:val="1"/>
          <w:wAfter w:w="12" w:type="dxa"/>
          <w:trHeight w:val="443"/>
        </w:trPr>
        <w:tc>
          <w:tcPr>
            <w:tcW w:w="2401" w:type="dxa"/>
            <w:vMerge/>
            <w:tcBorders>
              <w:top w:val="nil"/>
              <w:right w:val="single" w:sz="8" w:space="0" w:color="000000"/>
            </w:tcBorders>
          </w:tcPr>
          <w:p w14:paraId="5E75383C"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51FB4B22" w14:textId="211C6A03" w:rsidR="003C7E2A" w:rsidRDefault="003C7E2A" w:rsidP="003C7E2A">
            <w:pPr>
              <w:pStyle w:val="TableParagraph"/>
              <w:tabs>
                <w:tab w:val="left" w:pos="465"/>
              </w:tabs>
              <w:ind w:left="465" w:right="183" w:hanging="360"/>
              <w:rPr>
                <w:sz w:val="16"/>
              </w:rPr>
            </w:pPr>
            <w:r>
              <w:rPr>
                <w:sz w:val="18"/>
              </w:rPr>
              <w:t>3.</w:t>
            </w:r>
            <w:r>
              <w:rPr>
                <w:sz w:val="18"/>
              </w:rPr>
              <w:tab/>
              <w:t xml:space="preserve">The system </w:t>
            </w:r>
            <w:r>
              <w:rPr>
                <w:b/>
                <w:sz w:val="18"/>
              </w:rPr>
              <w:t xml:space="preserve">SHALL </w:t>
            </w:r>
            <w:r>
              <w:rPr>
                <w:sz w:val="18"/>
              </w:rPr>
              <w:t>provide the ability to use previously developed nutrition care plans as a basis for the creation of new nutrition plans of care</w:t>
            </w:r>
            <w:r>
              <w:rPr>
                <w:spacing w:val="-10"/>
                <w:sz w:val="18"/>
              </w:rPr>
              <w:t xml:space="preserve"> </w:t>
            </w:r>
            <w:r>
              <w:rPr>
                <w:sz w:val="18"/>
              </w:rPr>
              <w:t>and treatment.</w:t>
            </w:r>
          </w:p>
        </w:tc>
        <w:tc>
          <w:tcPr>
            <w:tcW w:w="957" w:type="dxa"/>
            <w:tcBorders>
              <w:left w:val="single" w:sz="6" w:space="0" w:color="000000"/>
              <w:right w:val="single" w:sz="6" w:space="0" w:color="000000"/>
            </w:tcBorders>
            <w:shd w:val="clear" w:color="auto" w:fill="FFC000"/>
            <w:vAlign w:val="center"/>
          </w:tcPr>
          <w:p w14:paraId="76C718BA" w14:textId="77777777" w:rsidR="003C7E2A" w:rsidRDefault="003C7E2A" w:rsidP="003C7E2A">
            <w:pPr>
              <w:pStyle w:val="TableParagraph"/>
              <w:ind w:left="0"/>
              <w:jc w:val="center"/>
              <w:rPr>
                <w:sz w:val="16"/>
              </w:rPr>
            </w:pPr>
            <w:r>
              <w:rPr>
                <w:sz w:val="16"/>
              </w:rPr>
              <w:t>256</w:t>
            </w:r>
          </w:p>
        </w:tc>
        <w:tc>
          <w:tcPr>
            <w:tcW w:w="957" w:type="dxa"/>
            <w:tcBorders>
              <w:left w:val="single" w:sz="6" w:space="0" w:color="000000"/>
              <w:right w:val="single" w:sz="6" w:space="0" w:color="000000"/>
            </w:tcBorders>
            <w:shd w:val="clear" w:color="auto" w:fill="FFC000"/>
            <w:vAlign w:val="center"/>
          </w:tcPr>
          <w:p w14:paraId="608D5F30" w14:textId="22DA9065" w:rsidR="003C7E2A" w:rsidRDefault="003C7E2A" w:rsidP="003C7E2A">
            <w:pPr>
              <w:pStyle w:val="TableParagraph"/>
              <w:ind w:left="0"/>
              <w:jc w:val="center"/>
              <w:rPr>
                <w:sz w:val="17"/>
              </w:rPr>
            </w:pPr>
            <w:r>
              <w:rPr>
                <w:sz w:val="16"/>
              </w:rPr>
              <w:t>N/C</w:t>
            </w:r>
          </w:p>
        </w:tc>
        <w:tc>
          <w:tcPr>
            <w:tcW w:w="955" w:type="dxa"/>
            <w:tcBorders>
              <w:left w:val="single" w:sz="6" w:space="0" w:color="000000"/>
              <w:right w:val="single" w:sz="6" w:space="0" w:color="000000"/>
            </w:tcBorders>
            <w:shd w:val="clear" w:color="auto" w:fill="FFC000"/>
            <w:vAlign w:val="center"/>
          </w:tcPr>
          <w:p w14:paraId="609A77CC" w14:textId="400024B7" w:rsidR="003C7E2A" w:rsidRDefault="003C7E2A" w:rsidP="003C7E2A">
            <w:pPr>
              <w:pStyle w:val="TableParagraph"/>
              <w:ind w:left="0"/>
              <w:jc w:val="center"/>
              <w:rPr>
                <w:sz w:val="17"/>
              </w:rPr>
            </w:pPr>
          </w:p>
        </w:tc>
      </w:tr>
      <w:tr w:rsidR="003C7E2A" w14:paraId="228399C3" w14:textId="20F2ABAC" w:rsidTr="003C7E2A">
        <w:trPr>
          <w:gridAfter w:val="1"/>
          <w:wAfter w:w="12" w:type="dxa"/>
          <w:trHeight w:val="239"/>
        </w:trPr>
        <w:tc>
          <w:tcPr>
            <w:tcW w:w="2401" w:type="dxa"/>
            <w:vMerge/>
            <w:tcBorders>
              <w:top w:val="nil"/>
              <w:right w:val="single" w:sz="8" w:space="0" w:color="000000"/>
            </w:tcBorders>
          </w:tcPr>
          <w:p w14:paraId="2D058845"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48498D71" w14:textId="52BFE6D8" w:rsidR="003C7E2A" w:rsidRDefault="003C7E2A" w:rsidP="003C7E2A">
            <w:pPr>
              <w:pStyle w:val="TableParagraph"/>
              <w:tabs>
                <w:tab w:val="left" w:pos="465"/>
              </w:tabs>
              <w:ind w:left="465" w:right="229" w:hanging="360"/>
              <w:rPr>
                <w:sz w:val="16"/>
              </w:rPr>
            </w:pPr>
            <w:r>
              <w:rPr>
                <w:sz w:val="18"/>
              </w:rPr>
              <w:t>4.</w:t>
            </w:r>
            <w:r>
              <w:rPr>
                <w:sz w:val="18"/>
              </w:rPr>
              <w:tab/>
              <w:t xml:space="preserve">The system </w:t>
            </w:r>
            <w:r>
              <w:rPr>
                <w:b/>
                <w:sz w:val="18"/>
              </w:rPr>
              <w:t xml:space="preserve">SHOULD </w:t>
            </w:r>
            <w:r>
              <w:rPr>
                <w:sz w:val="18"/>
              </w:rPr>
              <w:t>provide the ability to track updates to a patient’s plan of nutrition care and treatment including authors, creation date and time, version history, references, local sources and non-local sources in accordance with scope of</w:t>
            </w:r>
            <w:r>
              <w:rPr>
                <w:spacing w:val="-6"/>
                <w:sz w:val="18"/>
              </w:rPr>
              <w:t xml:space="preserve"> </w:t>
            </w:r>
            <w:r>
              <w:rPr>
                <w:sz w:val="18"/>
              </w:rPr>
              <w:t>practice, organizational policy and jurisdictional law.</w:t>
            </w:r>
          </w:p>
        </w:tc>
        <w:tc>
          <w:tcPr>
            <w:tcW w:w="957" w:type="dxa"/>
            <w:tcBorders>
              <w:left w:val="single" w:sz="6" w:space="0" w:color="000000"/>
              <w:right w:val="single" w:sz="6" w:space="0" w:color="000000"/>
            </w:tcBorders>
            <w:shd w:val="clear" w:color="auto" w:fill="FFC000"/>
            <w:vAlign w:val="center"/>
          </w:tcPr>
          <w:p w14:paraId="48C401BD" w14:textId="77777777" w:rsidR="003C7E2A" w:rsidRDefault="003C7E2A" w:rsidP="003C7E2A">
            <w:pPr>
              <w:pStyle w:val="TableParagraph"/>
              <w:ind w:left="0"/>
              <w:jc w:val="center"/>
              <w:rPr>
                <w:sz w:val="16"/>
              </w:rPr>
            </w:pPr>
            <w:r>
              <w:rPr>
                <w:sz w:val="16"/>
              </w:rPr>
              <w:t>257</w:t>
            </w:r>
          </w:p>
        </w:tc>
        <w:tc>
          <w:tcPr>
            <w:tcW w:w="957" w:type="dxa"/>
            <w:tcBorders>
              <w:left w:val="single" w:sz="6" w:space="0" w:color="000000"/>
              <w:right w:val="single" w:sz="6" w:space="0" w:color="000000"/>
            </w:tcBorders>
            <w:shd w:val="clear" w:color="auto" w:fill="FFC000"/>
            <w:vAlign w:val="center"/>
          </w:tcPr>
          <w:p w14:paraId="7D8DE425" w14:textId="35E23095" w:rsidR="003C7E2A" w:rsidRDefault="003C7E2A" w:rsidP="003C7E2A">
            <w:pPr>
              <w:pStyle w:val="TableParagraph"/>
              <w:ind w:left="0"/>
              <w:jc w:val="center"/>
              <w:rPr>
                <w:sz w:val="16"/>
              </w:rPr>
            </w:pPr>
            <w:r>
              <w:rPr>
                <w:sz w:val="16"/>
              </w:rPr>
              <w:t>N/C</w:t>
            </w:r>
          </w:p>
        </w:tc>
        <w:tc>
          <w:tcPr>
            <w:tcW w:w="955" w:type="dxa"/>
            <w:tcBorders>
              <w:left w:val="single" w:sz="6" w:space="0" w:color="000000"/>
              <w:right w:val="single" w:sz="6" w:space="0" w:color="000000"/>
            </w:tcBorders>
            <w:shd w:val="clear" w:color="auto" w:fill="FFC000"/>
            <w:vAlign w:val="center"/>
          </w:tcPr>
          <w:p w14:paraId="18B0A1CE" w14:textId="2A89A50E" w:rsidR="003C7E2A" w:rsidRDefault="003C7E2A" w:rsidP="003C7E2A">
            <w:pPr>
              <w:pStyle w:val="TableParagraph"/>
              <w:ind w:left="0"/>
              <w:jc w:val="center"/>
              <w:rPr>
                <w:sz w:val="16"/>
              </w:rPr>
            </w:pPr>
          </w:p>
        </w:tc>
      </w:tr>
      <w:tr w:rsidR="003C7E2A" w14:paraId="48609F45" w14:textId="4B3C17C7" w:rsidTr="003C7E2A">
        <w:trPr>
          <w:gridAfter w:val="1"/>
          <w:wAfter w:w="12" w:type="dxa"/>
          <w:trHeight w:val="240"/>
        </w:trPr>
        <w:tc>
          <w:tcPr>
            <w:tcW w:w="2401" w:type="dxa"/>
            <w:vMerge/>
            <w:tcBorders>
              <w:top w:val="nil"/>
              <w:right w:val="single" w:sz="8" w:space="0" w:color="000000"/>
            </w:tcBorders>
          </w:tcPr>
          <w:p w14:paraId="2DAE891C"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1BCEC4A6" w14:textId="36A361CA" w:rsidR="003C7E2A" w:rsidRDefault="003C7E2A" w:rsidP="003C7E2A">
            <w:pPr>
              <w:pStyle w:val="TableParagraph"/>
              <w:spacing w:before="35"/>
              <w:ind w:left="207"/>
              <w:rPr>
                <w:sz w:val="16"/>
              </w:rPr>
            </w:pPr>
            <w:r>
              <w:rPr>
                <w:sz w:val="18"/>
              </w:rPr>
              <w:t>5.</w:t>
            </w:r>
            <w:r>
              <w:rPr>
                <w:sz w:val="18"/>
              </w:rPr>
              <w:tab/>
              <w:t xml:space="preserve">The system </w:t>
            </w:r>
            <w:r>
              <w:rPr>
                <w:b/>
                <w:sz w:val="18"/>
              </w:rPr>
              <w:t xml:space="preserve">SHOULD </w:t>
            </w:r>
            <w:r>
              <w:rPr>
                <w:sz w:val="18"/>
              </w:rPr>
              <w:t>provide the ability to coordinate order sets with nutrition care</w:t>
            </w:r>
            <w:r>
              <w:rPr>
                <w:spacing w:val="-1"/>
                <w:sz w:val="18"/>
              </w:rPr>
              <w:t xml:space="preserve"> </w:t>
            </w:r>
            <w:r>
              <w:rPr>
                <w:sz w:val="18"/>
              </w:rPr>
              <w:t>plans.</w:t>
            </w:r>
          </w:p>
        </w:tc>
        <w:tc>
          <w:tcPr>
            <w:tcW w:w="957" w:type="dxa"/>
            <w:tcBorders>
              <w:left w:val="single" w:sz="6" w:space="0" w:color="000000"/>
              <w:right w:val="single" w:sz="6" w:space="0" w:color="000000"/>
            </w:tcBorders>
            <w:shd w:val="clear" w:color="auto" w:fill="FFC000"/>
            <w:vAlign w:val="center"/>
          </w:tcPr>
          <w:p w14:paraId="665AE719" w14:textId="77777777" w:rsidR="003C7E2A" w:rsidRDefault="003C7E2A" w:rsidP="003C7E2A">
            <w:pPr>
              <w:pStyle w:val="TableParagraph"/>
              <w:ind w:left="0"/>
              <w:jc w:val="center"/>
              <w:rPr>
                <w:sz w:val="16"/>
              </w:rPr>
            </w:pPr>
            <w:r>
              <w:rPr>
                <w:sz w:val="16"/>
              </w:rPr>
              <w:t>258</w:t>
            </w:r>
          </w:p>
        </w:tc>
        <w:tc>
          <w:tcPr>
            <w:tcW w:w="957" w:type="dxa"/>
            <w:tcBorders>
              <w:left w:val="single" w:sz="6" w:space="0" w:color="000000"/>
              <w:right w:val="single" w:sz="6" w:space="0" w:color="000000"/>
            </w:tcBorders>
            <w:shd w:val="clear" w:color="auto" w:fill="FFC000"/>
            <w:vAlign w:val="center"/>
          </w:tcPr>
          <w:p w14:paraId="2528B8B4" w14:textId="416E9F51" w:rsidR="003C7E2A" w:rsidRDefault="003C7E2A" w:rsidP="003C7E2A">
            <w:pPr>
              <w:pStyle w:val="TableParagraph"/>
              <w:ind w:left="0"/>
              <w:jc w:val="center"/>
              <w:rPr>
                <w:sz w:val="16"/>
              </w:rPr>
            </w:pPr>
            <w:r>
              <w:rPr>
                <w:sz w:val="16"/>
              </w:rPr>
              <w:t>N/C</w:t>
            </w:r>
          </w:p>
        </w:tc>
        <w:tc>
          <w:tcPr>
            <w:tcW w:w="955" w:type="dxa"/>
            <w:tcBorders>
              <w:left w:val="single" w:sz="6" w:space="0" w:color="000000"/>
              <w:right w:val="single" w:sz="6" w:space="0" w:color="000000"/>
            </w:tcBorders>
            <w:shd w:val="clear" w:color="auto" w:fill="FFC000"/>
            <w:vAlign w:val="center"/>
          </w:tcPr>
          <w:p w14:paraId="5B69131F" w14:textId="47766C62" w:rsidR="003C7E2A" w:rsidRDefault="003C7E2A" w:rsidP="003C7E2A">
            <w:pPr>
              <w:pStyle w:val="TableParagraph"/>
              <w:ind w:left="0"/>
              <w:jc w:val="center"/>
              <w:rPr>
                <w:sz w:val="16"/>
              </w:rPr>
            </w:pPr>
          </w:p>
        </w:tc>
      </w:tr>
      <w:tr w:rsidR="003C7E2A" w14:paraId="1307080E" w14:textId="690F6054" w:rsidTr="003C7E2A">
        <w:trPr>
          <w:gridAfter w:val="1"/>
          <w:wAfter w:w="12" w:type="dxa"/>
          <w:trHeight w:val="240"/>
        </w:trPr>
        <w:tc>
          <w:tcPr>
            <w:tcW w:w="2401" w:type="dxa"/>
            <w:vMerge/>
            <w:tcBorders>
              <w:top w:val="nil"/>
              <w:right w:val="single" w:sz="8" w:space="0" w:color="000000"/>
            </w:tcBorders>
          </w:tcPr>
          <w:p w14:paraId="3DCAF734"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2E7A5744" w14:textId="7188E846" w:rsidR="003C7E2A" w:rsidRDefault="003C7E2A" w:rsidP="003C7E2A">
            <w:pPr>
              <w:pStyle w:val="TableParagraph"/>
              <w:tabs>
                <w:tab w:val="left" w:pos="465"/>
              </w:tabs>
              <w:spacing w:line="202" w:lineRule="exact"/>
              <w:ind w:left="105"/>
              <w:rPr>
                <w:sz w:val="16"/>
              </w:rPr>
            </w:pPr>
            <w:r>
              <w:rPr>
                <w:sz w:val="18"/>
              </w:rPr>
              <w:t>6.</w:t>
            </w:r>
            <w:r>
              <w:rPr>
                <w:sz w:val="18"/>
              </w:rPr>
              <w:tab/>
              <w:t xml:space="preserve">The system </w:t>
            </w:r>
            <w:r>
              <w:rPr>
                <w:b/>
                <w:sz w:val="18"/>
              </w:rPr>
              <w:t xml:space="preserve">SHOULD </w:t>
            </w:r>
            <w:r>
              <w:rPr>
                <w:sz w:val="18"/>
              </w:rPr>
              <w:t>provide</w:t>
            </w:r>
            <w:r>
              <w:rPr>
                <w:spacing w:val="-7"/>
                <w:sz w:val="18"/>
              </w:rPr>
              <w:t xml:space="preserve"> </w:t>
            </w:r>
            <w:r>
              <w:rPr>
                <w:sz w:val="18"/>
              </w:rPr>
              <w:t>the ability to derive order sets from nutrition care plans.</w:t>
            </w:r>
          </w:p>
        </w:tc>
        <w:tc>
          <w:tcPr>
            <w:tcW w:w="957" w:type="dxa"/>
            <w:tcBorders>
              <w:left w:val="single" w:sz="6" w:space="0" w:color="000000"/>
              <w:right w:val="single" w:sz="6" w:space="0" w:color="000000"/>
            </w:tcBorders>
            <w:shd w:val="clear" w:color="auto" w:fill="FFC000"/>
            <w:vAlign w:val="center"/>
          </w:tcPr>
          <w:p w14:paraId="26728939" w14:textId="77777777" w:rsidR="003C7E2A" w:rsidRDefault="003C7E2A" w:rsidP="003C7E2A">
            <w:pPr>
              <w:pStyle w:val="TableParagraph"/>
              <w:ind w:left="0"/>
              <w:jc w:val="center"/>
              <w:rPr>
                <w:sz w:val="16"/>
              </w:rPr>
            </w:pPr>
            <w:r>
              <w:rPr>
                <w:sz w:val="16"/>
              </w:rPr>
              <w:t>259</w:t>
            </w:r>
          </w:p>
        </w:tc>
        <w:tc>
          <w:tcPr>
            <w:tcW w:w="957" w:type="dxa"/>
            <w:tcBorders>
              <w:left w:val="single" w:sz="6" w:space="0" w:color="000000"/>
              <w:right w:val="single" w:sz="6" w:space="0" w:color="000000"/>
            </w:tcBorders>
            <w:shd w:val="clear" w:color="auto" w:fill="FFC000"/>
            <w:vAlign w:val="center"/>
          </w:tcPr>
          <w:p w14:paraId="6628AE2F" w14:textId="4BE2C270" w:rsidR="003C7E2A" w:rsidRDefault="003C7E2A" w:rsidP="003C7E2A">
            <w:pPr>
              <w:pStyle w:val="TableParagraph"/>
              <w:ind w:left="0"/>
              <w:jc w:val="center"/>
              <w:rPr>
                <w:sz w:val="16"/>
              </w:rPr>
            </w:pPr>
            <w:r>
              <w:rPr>
                <w:sz w:val="16"/>
              </w:rPr>
              <w:t>N/C</w:t>
            </w:r>
          </w:p>
        </w:tc>
        <w:tc>
          <w:tcPr>
            <w:tcW w:w="955" w:type="dxa"/>
            <w:tcBorders>
              <w:left w:val="single" w:sz="6" w:space="0" w:color="000000"/>
              <w:right w:val="single" w:sz="6" w:space="0" w:color="000000"/>
            </w:tcBorders>
            <w:shd w:val="clear" w:color="auto" w:fill="FFC000"/>
            <w:vAlign w:val="center"/>
          </w:tcPr>
          <w:p w14:paraId="0DEF6F14" w14:textId="2642A7B6" w:rsidR="003C7E2A" w:rsidRDefault="003C7E2A" w:rsidP="003C7E2A">
            <w:pPr>
              <w:pStyle w:val="TableParagraph"/>
              <w:ind w:left="0"/>
              <w:jc w:val="center"/>
              <w:rPr>
                <w:sz w:val="16"/>
              </w:rPr>
            </w:pPr>
          </w:p>
        </w:tc>
      </w:tr>
      <w:tr w:rsidR="003C7E2A" w14:paraId="0F8C800F" w14:textId="35850FB5" w:rsidTr="003C7E2A">
        <w:trPr>
          <w:gridAfter w:val="1"/>
          <w:wAfter w:w="12" w:type="dxa"/>
          <w:trHeight w:val="240"/>
        </w:trPr>
        <w:tc>
          <w:tcPr>
            <w:tcW w:w="2401" w:type="dxa"/>
            <w:vMerge/>
            <w:tcBorders>
              <w:top w:val="nil"/>
              <w:right w:val="single" w:sz="8" w:space="0" w:color="000000"/>
            </w:tcBorders>
          </w:tcPr>
          <w:p w14:paraId="0FCCCB58"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3EA1A2AB" w14:textId="3ADCF965" w:rsidR="003C7E2A" w:rsidRDefault="003C7E2A" w:rsidP="003C7E2A">
            <w:pPr>
              <w:pStyle w:val="TableParagraph"/>
              <w:tabs>
                <w:tab w:val="left" w:pos="465"/>
              </w:tabs>
              <w:spacing w:line="202" w:lineRule="exact"/>
              <w:ind w:left="105"/>
              <w:rPr>
                <w:sz w:val="16"/>
              </w:rPr>
            </w:pPr>
            <w:r>
              <w:rPr>
                <w:sz w:val="18"/>
              </w:rPr>
              <w:t>7.</w:t>
            </w:r>
            <w:r>
              <w:rPr>
                <w:sz w:val="18"/>
              </w:rPr>
              <w:tab/>
              <w:t xml:space="preserve">The system </w:t>
            </w:r>
            <w:r>
              <w:rPr>
                <w:b/>
                <w:sz w:val="18"/>
              </w:rPr>
              <w:t xml:space="preserve">SHOULD </w:t>
            </w:r>
            <w:r>
              <w:rPr>
                <w:sz w:val="18"/>
              </w:rPr>
              <w:t>provide</w:t>
            </w:r>
            <w:r>
              <w:rPr>
                <w:spacing w:val="-7"/>
                <w:sz w:val="18"/>
              </w:rPr>
              <w:t xml:space="preserve"> </w:t>
            </w:r>
            <w:r>
              <w:rPr>
                <w:sz w:val="18"/>
              </w:rPr>
              <w:t>the ability to derive nutrition care plans from order sets.</w:t>
            </w:r>
          </w:p>
        </w:tc>
        <w:tc>
          <w:tcPr>
            <w:tcW w:w="957" w:type="dxa"/>
            <w:tcBorders>
              <w:left w:val="single" w:sz="6" w:space="0" w:color="000000"/>
              <w:right w:val="single" w:sz="6" w:space="0" w:color="000000"/>
            </w:tcBorders>
            <w:shd w:val="clear" w:color="auto" w:fill="FFC000"/>
            <w:vAlign w:val="center"/>
          </w:tcPr>
          <w:p w14:paraId="59EA60B2" w14:textId="77777777" w:rsidR="003C7E2A" w:rsidRDefault="003C7E2A" w:rsidP="003C7E2A">
            <w:pPr>
              <w:pStyle w:val="TableParagraph"/>
              <w:ind w:left="0"/>
              <w:jc w:val="center"/>
              <w:rPr>
                <w:sz w:val="16"/>
              </w:rPr>
            </w:pPr>
            <w:r>
              <w:rPr>
                <w:sz w:val="16"/>
              </w:rPr>
              <w:t>260</w:t>
            </w:r>
          </w:p>
        </w:tc>
        <w:tc>
          <w:tcPr>
            <w:tcW w:w="957" w:type="dxa"/>
            <w:tcBorders>
              <w:left w:val="single" w:sz="6" w:space="0" w:color="000000"/>
              <w:right w:val="single" w:sz="6" w:space="0" w:color="000000"/>
            </w:tcBorders>
            <w:shd w:val="clear" w:color="auto" w:fill="FFC000"/>
            <w:vAlign w:val="center"/>
          </w:tcPr>
          <w:p w14:paraId="75DEF238" w14:textId="554A1EA0" w:rsidR="003C7E2A" w:rsidRDefault="003C7E2A" w:rsidP="003C7E2A">
            <w:pPr>
              <w:pStyle w:val="TableParagraph"/>
              <w:ind w:left="0"/>
              <w:jc w:val="center"/>
              <w:rPr>
                <w:sz w:val="16"/>
              </w:rPr>
            </w:pPr>
            <w:r>
              <w:rPr>
                <w:sz w:val="16"/>
              </w:rPr>
              <w:t>N/C</w:t>
            </w:r>
          </w:p>
        </w:tc>
        <w:tc>
          <w:tcPr>
            <w:tcW w:w="955" w:type="dxa"/>
            <w:tcBorders>
              <w:left w:val="single" w:sz="6" w:space="0" w:color="000000"/>
              <w:right w:val="single" w:sz="6" w:space="0" w:color="000000"/>
            </w:tcBorders>
            <w:shd w:val="clear" w:color="auto" w:fill="FFC000"/>
            <w:vAlign w:val="center"/>
          </w:tcPr>
          <w:p w14:paraId="4CB86A7F" w14:textId="41AF1C56" w:rsidR="003C7E2A" w:rsidRDefault="003C7E2A" w:rsidP="003C7E2A">
            <w:pPr>
              <w:pStyle w:val="TableParagraph"/>
              <w:ind w:left="0"/>
              <w:jc w:val="center"/>
              <w:rPr>
                <w:sz w:val="16"/>
              </w:rPr>
            </w:pPr>
          </w:p>
        </w:tc>
      </w:tr>
      <w:tr w:rsidR="003C7E2A" w14:paraId="4C10C5D7" w14:textId="59DA5883" w:rsidTr="003C7E2A">
        <w:trPr>
          <w:gridAfter w:val="1"/>
          <w:wAfter w:w="12" w:type="dxa"/>
          <w:trHeight w:val="263"/>
        </w:trPr>
        <w:tc>
          <w:tcPr>
            <w:tcW w:w="2401" w:type="dxa"/>
            <w:vMerge/>
            <w:tcBorders>
              <w:top w:val="nil"/>
              <w:right w:val="single" w:sz="8" w:space="0" w:color="000000"/>
            </w:tcBorders>
          </w:tcPr>
          <w:p w14:paraId="1C196870"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15C851E1" w14:textId="3DF9E0BA" w:rsidR="003C7E2A" w:rsidRDefault="003C7E2A" w:rsidP="003C7E2A">
            <w:pPr>
              <w:pStyle w:val="TableParagraph"/>
              <w:tabs>
                <w:tab w:val="left" w:pos="465"/>
              </w:tabs>
              <w:ind w:left="465" w:right="162" w:hanging="360"/>
              <w:rPr>
                <w:sz w:val="16"/>
              </w:rPr>
            </w:pPr>
            <w:r>
              <w:rPr>
                <w:sz w:val="18"/>
              </w:rPr>
              <w:t>8.</w:t>
            </w:r>
            <w:r>
              <w:rPr>
                <w:sz w:val="18"/>
              </w:rPr>
              <w:tab/>
              <w:t xml:space="preserve">The system </w:t>
            </w:r>
            <w:r>
              <w:rPr>
                <w:b/>
                <w:sz w:val="18"/>
              </w:rPr>
              <w:t xml:space="preserve">SHOULD </w:t>
            </w:r>
            <w:r>
              <w:rPr>
                <w:sz w:val="18"/>
              </w:rPr>
              <w:t>provide the ability to transfer plans of nutrition care and treatment to other care</w:t>
            </w:r>
            <w:r>
              <w:rPr>
                <w:spacing w:val="-7"/>
                <w:sz w:val="18"/>
              </w:rPr>
              <w:t xml:space="preserve"> </w:t>
            </w:r>
            <w:r>
              <w:rPr>
                <w:sz w:val="18"/>
              </w:rPr>
              <w:t>providers outside the system using standards for data exchange.</w:t>
            </w:r>
          </w:p>
        </w:tc>
        <w:tc>
          <w:tcPr>
            <w:tcW w:w="957" w:type="dxa"/>
            <w:tcBorders>
              <w:left w:val="single" w:sz="6" w:space="0" w:color="000000"/>
              <w:right w:val="single" w:sz="6" w:space="0" w:color="000000"/>
            </w:tcBorders>
            <w:shd w:val="clear" w:color="auto" w:fill="FFC000"/>
            <w:vAlign w:val="center"/>
          </w:tcPr>
          <w:p w14:paraId="40F9D943" w14:textId="77777777" w:rsidR="003C7E2A" w:rsidRDefault="003C7E2A" w:rsidP="003C7E2A">
            <w:pPr>
              <w:pStyle w:val="TableParagraph"/>
              <w:ind w:left="0"/>
              <w:jc w:val="center"/>
              <w:rPr>
                <w:sz w:val="16"/>
              </w:rPr>
            </w:pPr>
            <w:r>
              <w:rPr>
                <w:sz w:val="16"/>
              </w:rPr>
              <w:t>261</w:t>
            </w:r>
          </w:p>
        </w:tc>
        <w:tc>
          <w:tcPr>
            <w:tcW w:w="957" w:type="dxa"/>
            <w:tcBorders>
              <w:left w:val="single" w:sz="6" w:space="0" w:color="000000"/>
              <w:right w:val="single" w:sz="6" w:space="0" w:color="000000"/>
            </w:tcBorders>
            <w:shd w:val="clear" w:color="auto" w:fill="FFC000"/>
            <w:vAlign w:val="center"/>
          </w:tcPr>
          <w:p w14:paraId="51278606" w14:textId="1785B519" w:rsidR="003C7E2A" w:rsidRDefault="003C7E2A" w:rsidP="003C7E2A">
            <w:pPr>
              <w:pStyle w:val="TableParagraph"/>
              <w:ind w:left="0"/>
              <w:jc w:val="center"/>
              <w:rPr>
                <w:sz w:val="16"/>
              </w:rPr>
            </w:pPr>
            <w:r>
              <w:rPr>
                <w:sz w:val="16"/>
              </w:rPr>
              <w:t>N/C</w:t>
            </w:r>
          </w:p>
        </w:tc>
        <w:tc>
          <w:tcPr>
            <w:tcW w:w="955" w:type="dxa"/>
            <w:tcBorders>
              <w:left w:val="single" w:sz="6" w:space="0" w:color="000000"/>
              <w:right w:val="single" w:sz="6" w:space="0" w:color="000000"/>
            </w:tcBorders>
            <w:shd w:val="clear" w:color="auto" w:fill="FFC000"/>
            <w:vAlign w:val="center"/>
          </w:tcPr>
          <w:p w14:paraId="28827348" w14:textId="04FF4C87" w:rsidR="003C7E2A" w:rsidRDefault="003C7E2A" w:rsidP="003C7E2A">
            <w:pPr>
              <w:pStyle w:val="TableParagraph"/>
              <w:ind w:left="0"/>
              <w:jc w:val="center"/>
              <w:rPr>
                <w:sz w:val="16"/>
              </w:rPr>
            </w:pPr>
          </w:p>
        </w:tc>
      </w:tr>
      <w:tr w:rsidR="003C7E2A" w14:paraId="616B2C9C" w14:textId="2F8D54E5" w:rsidTr="003C7E2A">
        <w:trPr>
          <w:gridAfter w:val="1"/>
          <w:wAfter w:w="12" w:type="dxa"/>
          <w:trHeight w:val="431"/>
        </w:trPr>
        <w:tc>
          <w:tcPr>
            <w:tcW w:w="2401" w:type="dxa"/>
            <w:vMerge/>
            <w:tcBorders>
              <w:top w:val="nil"/>
              <w:right w:val="single" w:sz="8" w:space="0" w:color="000000"/>
            </w:tcBorders>
          </w:tcPr>
          <w:p w14:paraId="3A82B587"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437ACF83" w14:textId="4534223E" w:rsidR="003C7E2A" w:rsidRDefault="003C7E2A" w:rsidP="003C7E2A">
            <w:pPr>
              <w:pStyle w:val="TableParagraph"/>
              <w:tabs>
                <w:tab w:val="left" w:pos="465"/>
              </w:tabs>
              <w:ind w:left="465" w:right="227" w:hanging="360"/>
              <w:rPr>
                <w:sz w:val="16"/>
              </w:rPr>
            </w:pPr>
            <w:r>
              <w:rPr>
                <w:sz w:val="18"/>
              </w:rPr>
              <w:t>9.</w:t>
            </w:r>
            <w:r>
              <w:rPr>
                <w:sz w:val="18"/>
              </w:rPr>
              <w:tab/>
              <w:t xml:space="preserve">The system </w:t>
            </w:r>
            <w:r>
              <w:rPr>
                <w:b/>
                <w:sz w:val="18"/>
              </w:rPr>
              <w:t xml:space="preserve">SHOULD </w:t>
            </w:r>
            <w:r>
              <w:rPr>
                <w:sz w:val="18"/>
              </w:rPr>
              <w:t xml:space="preserve">conform to function </w:t>
            </w:r>
            <w:commentRangeStart w:id="84"/>
            <w:r>
              <w:rPr>
                <w:sz w:val="18"/>
              </w:rPr>
              <w:t xml:space="preserve">DC.3.1.1 </w:t>
            </w:r>
            <w:commentRangeEnd w:id="84"/>
            <w:r>
              <w:rPr>
                <w:rStyle w:val="CommentReference"/>
              </w:rPr>
              <w:commentReference w:id="84"/>
            </w:r>
            <w:r>
              <w:rPr>
                <w:sz w:val="18"/>
              </w:rPr>
              <w:t>(Clinical Task Assignment and Routing) and incorporate nutrition care plan items</w:t>
            </w:r>
            <w:r>
              <w:rPr>
                <w:spacing w:val="-12"/>
                <w:sz w:val="18"/>
              </w:rPr>
              <w:t xml:space="preserve"> </w:t>
            </w:r>
            <w:r>
              <w:rPr>
                <w:sz w:val="18"/>
              </w:rPr>
              <w:t>in the tasks assigned and routed.</w:t>
            </w:r>
          </w:p>
        </w:tc>
        <w:tc>
          <w:tcPr>
            <w:tcW w:w="957" w:type="dxa"/>
            <w:tcBorders>
              <w:left w:val="single" w:sz="6" w:space="0" w:color="000000"/>
              <w:right w:val="single" w:sz="6" w:space="0" w:color="000000"/>
            </w:tcBorders>
            <w:shd w:val="clear" w:color="auto" w:fill="FFC000"/>
            <w:vAlign w:val="center"/>
          </w:tcPr>
          <w:p w14:paraId="5977BBC4" w14:textId="77777777" w:rsidR="003C7E2A" w:rsidRDefault="003C7E2A" w:rsidP="003C7E2A">
            <w:pPr>
              <w:pStyle w:val="TableParagraph"/>
              <w:ind w:left="0"/>
              <w:jc w:val="center"/>
              <w:rPr>
                <w:sz w:val="16"/>
              </w:rPr>
            </w:pPr>
            <w:r>
              <w:rPr>
                <w:sz w:val="16"/>
              </w:rPr>
              <w:t>262</w:t>
            </w:r>
          </w:p>
        </w:tc>
        <w:tc>
          <w:tcPr>
            <w:tcW w:w="957" w:type="dxa"/>
            <w:tcBorders>
              <w:left w:val="single" w:sz="6" w:space="0" w:color="000000"/>
              <w:right w:val="single" w:sz="6" w:space="0" w:color="000000"/>
            </w:tcBorders>
            <w:shd w:val="clear" w:color="auto" w:fill="FFC000"/>
            <w:vAlign w:val="center"/>
          </w:tcPr>
          <w:p w14:paraId="58DEAEDC" w14:textId="79A06CD1" w:rsidR="003C7E2A" w:rsidRDefault="003C7E2A" w:rsidP="003C7E2A">
            <w:pPr>
              <w:pStyle w:val="TableParagraph"/>
              <w:ind w:left="0"/>
              <w:jc w:val="center"/>
              <w:rPr>
                <w:sz w:val="16"/>
              </w:rPr>
            </w:pPr>
            <w:r>
              <w:rPr>
                <w:sz w:val="16"/>
              </w:rPr>
              <w:t>N/C R</w:t>
            </w:r>
          </w:p>
        </w:tc>
        <w:tc>
          <w:tcPr>
            <w:tcW w:w="955" w:type="dxa"/>
            <w:tcBorders>
              <w:left w:val="single" w:sz="6" w:space="0" w:color="000000"/>
              <w:right w:val="single" w:sz="6" w:space="0" w:color="000000"/>
            </w:tcBorders>
            <w:shd w:val="clear" w:color="auto" w:fill="FFC000"/>
            <w:vAlign w:val="center"/>
          </w:tcPr>
          <w:p w14:paraId="5BFE9075" w14:textId="744D69BF" w:rsidR="003C7E2A" w:rsidRDefault="003C7E2A" w:rsidP="003C7E2A">
            <w:pPr>
              <w:pStyle w:val="TableParagraph"/>
              <w:ind w:left="0"/>
              <w:jc w:val="center"/>
              <w:rPr>
                <w:sz w:val="16"/>
              </w:rPr>
            </w:pPr>
          </w:p>
        </w:tc>
      </w:tr>
      <w:tr w:rsidR="003C7E2A" w14:paraId="691FBE2F" w14:textId="4FF8CC58" w:rsidTr="003C7E2A">
        <w:trPr>
          <w:gridAfter w:val="1"/>
          <w:wAfter w:w="12" w:type="dxa"/>
          <w:trHeight w:val="245"/>
        </w:trPr>
        <w:tc>
          <w:tcPr>
            <w:tcW w:w="2401" w:type="dxa"/>
            <w:vMerge/>
            <w:tcBorders>
              <w:top w:val="nil"/>
              <w:right w:val="single" w:sz="8" w:space="0" w:color="000000"/>
            </w:tcBorders>
          </w:tcPr>
          <w:p w14:paraId="679B57C7"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4D8357D7" w14:textId="6D0DA160" w:rsidR="003C7E2A" w:rsidRDefault="003C7E2A" w:rsidP="003C7E2A">
            <w:pPr>
              <w:pStyle w:val="TableParagraph"/>
              <w:ind w:left="465" w:right="125" w:hanging="360"/>
              <w:rPr>
                <w:sz w:val="16"/>
              </w:rPr>
            </w:pPr>
            <w:r>
              <w:rPr>
                <w:sz w:val="18"/>
              </w:rPr>
              <w:t xml:space="preserve">10. The system </w:t>
            </w:r>
            <w:r>
              <w:rPr>
                <w:b/>
                <w:sz w:val="18"/>
              </w:rPr>
              <w:t xml:space="preserve">SHOULD </w:t>
            </w:r>
            <w:r>
              <w:rPr>
                <w:sz w:val="18"/>
              </w:rPr>
              <w:t>conform to function DC.3.1.2 (Clinical Task Linking) and incorporate nutrition care plan items in the tasks linked.</w:t>
            </w:r>
          </w:p>
        </w:tc>
        <w:tc>
          <w:tcPr>
            <w:tcW w:w="957" w:type="dxa"/>
            <w:tcBorders>
              <w:left w:val="single" w:sz="6" w:space="0" w:color="000000"/>
              <w:right w:val="single" w:sz="6" w:space="0" w:color="000000"/>
            </w:tcBorders>
            <w:shd w:val="clear" w:color="auto" w:fill="FFC000"/>
            <w:vAlign w:val="center"/>
          </w:tcPr>
          <w:p w14:paraId="42CDB82F" w14:textId="77777777" w:rsidR="003C7E2A" w:rsidRDefault="003C7E2A" w:rsidP="003C7E2A">
            <w:pPr>
              <w:pStyle w:val="TableParagraph"/>
              <w:ind w:left="0"/>
              <w:jc w:val="center"/>
              <w:rPr>
                <w:sz w:val="16"/>
              </w:rPr>
            </w:pPr>
            <w:r>
              <w:rPr>
                <w:sz w:val="16"/>
              </w:rPr>
              <w:t>263</w:t>
            </w:r>
          </w:p>
        </w:tc>
        <w:tc>
          <w:tcPr>
            <w:tcW w:w="957" w:type="dxa"/>
            <w:tcBorders>
              <w:left w:val="single" w:sz="6" w:space="0" w:color="000000"/>
              <w:right w:val="single" w:sz="6" w:space="0" w:color="000000"/>
            </w:tcBorders>
            <w:shd w:val="clear" w:color="auto" w:fill="FFC000"/>
            <w:vAlign w:val="center"/>
          </w:tcPr>
          <w:p w14:paraId="47C84E03" w14:textId="2FA85601" w:rsidR="003C7E2A" w:rsidRDefault="003C7E2A" w:rsidP="003C7E2A">
            <w:pPr>
              <w:pStyle w:val="TableParagraph"/>
              <w:ind w:left="0"/>
              <w:jc w:val="center"/>
              <w:rPr>
                <w:sz w:val="16"/>
              </w:rPr>
            </w:pPr>
            <w:r>
              <w:rPr>
                <w:sz w:val="16"/>
              </w:rPr>
              <w:t>N/C R</w:t>
            </w:r>
          </w:p>
        </w:tc>
        <w:tc>
          <w:tcPr>
            <w:tcW w:w="955" w:type="dxa"/>
            <w:tcBorders>
              <w:left w:val="single" w:sz="6" w:space="0" w:color="000000"/>
              <w:right w:val="single" w:sz="6" w:space="0" w:color="000000"/>
            </w:tcBorders>
            <w:shd w:val="clear" w:color="auto" w:fill="FFC000"/>
            <w:vAlign w:val="center"/>
          </w:tcPr>
          <w:p w14:paraId="16C41EC4" w14:textId="71E70C1B" w:rsidR="003C7E2A" w:rsidRDefault="003C7E2A" w:rsidP="003C7E2A">
            <w:pPr>
              <w:pStyle w:val="TableParagraph"/>
              <w:ind w:left="0"/>
              <w:jc w:val="center"/>
              <w:rPr>
                <w:sz w:val="16"/>
              </w:rPr>
            </w:pPr>
          </w:p>
        </w:tc>
      </w:tr>
      <w:tr w:rsidR="003C7E2A" w14:paraId="2B2E1404" w14:textId="7CDD1406" w:rsidTr="003C7E2A">
        <w:trPr>
          <w:gridAfter w:val="1"/>
          <w:wAfter w:w="12" w:type="dxa"/>
          <w:trHeight w:val="432"/>
        </w:trPr>
        <w:tc>
          <w:tcPr>
            <w:tcW w:w="2401" w:type="dxa"/>
            <w:vMerge/>
            <w:tcBorders>
              <w:top w:val="nil"/>
              <w:right w:val="single" w:sz="8" w:space="0" w:color="000000"/>
            </w:tcBorders>
          </w:tcPr>
          <w:p w14:paraId="01D00C7C"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257BAABE" w14:textId="52EEF4E4" w:rsidR="003C7E2A" w:rsidRDefault="003C7E2A" w:rsidP="003C7E2A">
            <w:pPr>
              <w:pStyle w:val="TableParagraph"/>
              <w:spacing w:line="242" w:lineRule="auto"/>
              <w:ind w:left="465" w:right="125" w:hanging="360"/>
              <w:rPr>
                <w:sz w:val="16"/>
              </w:rPr>
            </w:pPr>
            <w:r>
              <w:rPr>
                <w:sz w:val="18"/>
              </w:rPr>
              <w:t xml:space="preserve">11. The system </w:t>
            </w:r>
            <w:r>
              <w:rPr>
                <w:b/>
                <w:sz w:val="18"/>
              </w:rPr>
              <w:t xml:space="preserve">SHOULD </w:t>
            </w:r>
            <w:r>
              <w:rPr>
                <w:sz w:val="18"/>
              </w:rPr>
              <w:t>conform to function DC.3.1.3 (Clinical Task Tracking) and incorporate nutrition care plan items in the tasks tracked.</w:t>
            </w:r>
          </w:p>
        </w:tc>
        <w:tc>
          <w:tcPr>
            <w:tcW w:w="957" w:type="dxa"/>
            <w:tcBorders>
              <w:left w:val="single" w:sz="6" w:space="0" w:color="000000"/>
              <w:right w:val="single" w:sz="6" w:space="0" w:color="000000"/>
            </w:tcBorders>
            <w:shd w:val="clear" w:color="auto" w:fill="FFC000"/>
            <w:vAlign w:val="center"/>
          </w:tcPr>
          <w:p w14:paraId="14520F9F" w14:textId="77777777" w:rsidR="003C7E2A" w:rsidRDefault="003C7E2A" w:rsidP="003C7E2A">
            <w:pPr>
              <w:pStyle w:val="TableParagraph"/>
              <w:ind w:left="0"/>
              <w:jc w:val="center"/>
              <w:rPr>
                <w:sz w:val="16"/>
              </w:rPr>
            </w:pPr>
            <w:r>
              <w:rPr>
                <w:sz w:val="16"/>
              </w:rPr>
              <w:t>264</w:t>
            </w:r>
          </w:p>
        </w:tc>
        <w:tc>
          <w:tcPr>
            <w:tcW w:w="957" w:type="dxa"/>
            <w:tcBorders>
              <w:left w:val="single" w:sz="6" w:space="0" w:color="000000"/>
              <w:right w:val="single" w:sz="6" w:space="0" w:color="000000"/>
            </w:tcBorders>
            <w:shd w:val="clear" w:color="auto" w:fill="FFC000"/>
            <w:vAlign w:val="center"/>
          </w:tcPr>
          <w:p w14:paraId="56C3E62B" w14:textId="67F82254" w:rsidR="003C7E2A" w:rsidRDefault="003C7E2A" w:rsidP="003C7E2A">
            <w:pPr>
              <w:pStyle w:val="TableParagraph"/>
              <w:ind w:left="0"/>
              <w:jc w:val="center"/>
              <w:rPr>
                <w:sz w:val="16"/>
              </w:rPr>
            </w:pPr>
            <w:r>
              <w:rPr>
                <w:sz w:val="16"/>
              </w:rPr>
              <w:t>N/C R</w:t>
            </w:r>
          </w:p>
        </w:tc>
        <w:tc>
          <w:tcPr>
            <w:tcW w:w="955" w:type="dxa"/>
            <w:tcBorders>
              <w:left w:val="single" w:sz="6" w:space="0" w:color="000000"/>
              <w:right w:val="single" w:sz="6" w:space="0" w:color="000000"/>
            </w:tcBorders>
            <w:shd w:val="clear" w:color="auto" w:fill="FFC000"/>
            <w:vAlign w:val="center"/>
          </w:tcPr>
          <w:p w14:paraId="48562DAE" w14:textId="6A6599A3" w:rsidR="003C7E2A" w:rsidRDefault="003C7E2A" w:rsidP="003C7E2A">
            <w:pPr>
              <w:pStyle w:val="TableParagraph"/>
              <w:ind w:left="0"/>
              <w:jc w:val="center"/>
              <w:rPr>
                <w:sz w:val="16"/>
              </w:rPr>
            </w:pPr>
          </w:p>
        </w:tc>
      </w:tr>
      <w:tr w:rsidR="003C7E2A" w14:paraId="66CD8C6E" w14:textId="2D233DA9" w:rsidTr="003C7E2A">
        <w:trPr>
          <w:gridAfter w:val="1"/>
          <w:wAfter w:w="12" w:type="dxa"/>
          <w:trHeight w:val="263"/>
        </w:trPr>
        <w:tc>
          <w:tcPr>
            <w:tcW w:w="2401" w:type="dxa"/>
            <w:vMerge/>
            <w:tcBorders>
              <w:top w:val="nil"/>
              <w:right w:val="single" w:sz="8" w:space="0" w:color="000000"/>
            </w:tcBorders>
          </w:tcPr>
          <w:p w14:paraId="21C29B59"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41CE5A28" w14:textId="0BD63FCD" w:rsidR="003C7E2A" w:rsidRDefault="003C7E2A" w:rsidP="003C7E2A">
            <w:pPr>
              <w:pStyle w:val="TableParagraph"/>
              <w:spacing w:line="199" w:lineRule="exact"/>
              <w:ind w:left="105"/>
              <w:rPr>
                <w:sz w:val="16"/>
              </w:rPr>
            </w:pPr>
            <w:r>
              <w:rPr>
                <w:sz w:val="18"/>
              </w:rPr>
              <w:t xml:space="preserve">12. The system </w:t>
            </w:r>
            <w:r>
              <w:rPr>
                <w:b/>
                <w:sz w:val="18"/>
              </w:rPr>
              <w:t xml:space="preserve">SHALL </w:t>
            </w:r>
            <w:r>
              <w:rPr>
                <w:sz w:val="18"/>
              </w:rPr>
              <w:t>conform to function IN.2.2 (Auditable Records).</w:t>
            </w:r>
          </w:p>
        </w:tc>
        <w:tc>
          <w:tcPr>
            <w:tcW w:w="957" w:type="dxa"/>
            <w:tcBorders>
              <w:left w:val="single" w:sz="6" w:space="0" w:color="000000"/>
              <w:right w:val="single" w:sz="6" w:space="0" w:color="000000"/>
            </w:tcBorders>
            <w:shd w:val="clear" w:color="auto" w:fill="FFC000"/>
            <w:vAlign w:val="center"/>
          </w:tcPr>
          <w:p w14:paraId="24658C8C" w14:textId="77777777" w:rsidR="003C7E2A" w:rsidRDefault="003C7E2A" w:rsidP="003C7E2A">
            <w:pPr>
              <w:pStyle w:val="TableParagraph"/>
              <w:ind w:left="0"/>
              <w:jc w:val="center"/>
              <w:rPr>
                <w:sz w:val="16"/>
              </w:rPr>
            </w:pPr>
            <w:r>
              <w:rPr>
                <w:sz w:val="16"/>
              </w:rPr>
              <w:t>265</w:t>
            </w:r>
          </w:p>
        </w:tc>
        <w:tc>
          <w:tcPr>
            <w:tcW w:w="957" w:type="dxa"/>
            <w:tcBorders>
              <w:left w:val="single" w:sz="6" w:space="0" w:color="000000"/>
              <w:right w:val="single" w:sz="6" w:space="0" w:color="000000"/>
            </w:tcBorders>
            <w:shd w:val="clear" w:color="auto" w:fill="FFC000"/>
            <w:vAlign w:val="center"/>
          </w:tcPr>
          <w:p w14:paraId="2AA6811B" w14:textId="3549D2AC" w:rsidR="003C7E2A" w:rsidRDefault="003C7E2A" w:rsidP="003C7E2A">
            <w:pPr>
              <w:pStyle w:val="TableParagraph"/>
              <w:ind w:left="0"/>
              <w:jc w:val="center"/>
              <w:rPr>
                <w:sz w:val="16"/>
              </w:rPr>
            </w:pPr>
            <w:r>
              <w:rPr>
                <w:sz w:val="16"/>
              </w:rPr>
              <w:t>N/C R</w:t>
            </w:r>
          </w:p>
        </w:tc>
        <w:tc>
          <w:tcPr>
            <w:tcW w:w="955" w:type="dxa"/>
            <w:tcBorders>
              <w:left w:val="single" w:sz="6" w:space="0" w:color="000000"/>
              <w:right w:val="single" w:sz="6" w:space="0" w:color="000000"/>
            </w:tcBorders>
            <w:shd w:val="clear" w:color="auto" w:fill="FFC000"/>
            <w:vAlign w:val="center"/>
          </w:tcPr>
          <w:p w14:paraId="3C0140E1" w14:textId="3461E54D" w:rsidR="003C7E2A" w:rsidRDefault="003C7E2A" w:rsidP="003C7E2A">
            <w:pPr>
              <w:pStyle w:val="TableParagraph"/>
              <w:ind w:left="0"/>
              <w:jc w:val="center"/>
              <w:rPr>
                <w:sz w:val="16"/>
              </w:rPr>
            </w:pPr>
          </w:p>
        </w:tc>
      </w:tr>
      <w:tr w:rsidR="003C7E2A" w14:paraId="0025471E" w14:textId="1722D254" w:rsidTr="003C7E2A">
        <w:trPr>
          <w:gridAfter w:val="1"/>
          <w:wAfter w:w="12" w:type="dxa"/>
          <w:trHeight w:val="431"/>
        </w:trPr>
        <w:tc>
          <w:tcPr>
            <w:tcW w:w="2401" w:type="dxa"/>
            <w:vMerge/>
            <w:tcBorders>
              <w:top w:val="nil"/>
              <w:right w:val="single" w:sz="8" w:space="0" w:color="000000"/>
            </w:tcBorders>
          </w:tcPr>
          <w:p w14:paraId="7691534A"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FFC000"/>
          </w:tcPr>
          <w:p w14:paraId="40353D56" w14:textId="66DB17B2" w:rsidR="003C7E2A" w:rsidRDefault="003C7E2A" w:rsidP="003C7E2A">
            <w:pPr>
              <w:pStyle w:val="TableParagraph"/>
              <w:ind w:left="465" w:right="109" w:hanging="360"/>
              <w:rPr>
                <w:sz w:val="16"/>
              </w:rPr>
            </w:pPr>
            <w:r>
              <w:rPr>
                <w:sz w:val="18"/>
              </w:rPr>
              <w:t xml:space="preserve">13. The system </w:t>
            </w:r>
            <w:r>
              <w:rPr>
                <w:b/>
                <w:sz w:val="18"/>
              </w:rPr>
              <w:t xml:space="preserve">MAY </w:t>
            </w:r>
            <w:r>
              <w:rPr>
                <w:sz w:val="18"/>
              </w:rPr>
              <w:t>provide the ability to use information from DC.2.1.4 (Support for Patient and Family Preferences) to improve the effectiveness of nutrition care and treatment plans.</w:t>
            </w:r>
          </w:p>
        </w:tc>
        <w:tc>
          <w:tcPr>
            <w:tcW w:w="957" w:type="dxa"/>
            <w:tcBorders>
              <w:left w:val="single" w:sz="6" w:space="0" w:color="000000"/>
              <w:right w:val="single" w:sz="6" w:space="0" w:color="000000"/>
            </w:tcBorders>
            <w:shd w:val="clear" w:color="auto" w:fill="FFC000"/>
            <w:vAlign w:val="center"/>
          </w:tcPr>
          <w:p w14:paraId="557EE508" w14:textId="77777777" w:rsidR="003C7E2A" w:rsidRDefault="003C7E2A" w:rsidP="003C7E2A">
            <w:pPr>
              <w:pStyle w:val="TableParagraph"/>
              <w:ind w:left="0"/>
              <w:jc w:val="center"/>
              <w:rPr>
                <w:sz w:val="16"/>
              </w:rPr>
            </w:pPr>
            <w:r>
              <w:rPr>
                <w:sz w:val="16"/>
              </w:rPr>
              <w:t>266</w:t>
            </w:r>
          </w:p>
        </w:tc>
        <w:tc>
          <w:tcPr>
            <w:tcW w:w="957" w:type="dxa"/>
            <w:tcBorders>
              <w:left w:val="single" w:sz="6" w:space="0" w:color="000000"/>
              <w:right w:val="single" w:sz="6" w:space="0" w:color="000000"/>
            </w:tcBorders>
            <w:shd w:val="clear" w:color="auto" w:fill="FFC000"/>
            <w:vAlign w:val="center"/>
          </w:tcPr>
          <w:p w14:paraId="1B562AF2" w14:textId="6C23E85F" w:rsidR="003C7E2A" w:rsidRDefault="003C7E2A" w:rsidP="003C7E2A">
            <w:pPr>
              <w:pStyle w:val="TableParagraph"/>
              <w:ind w:left="0"/>
              <w:jc w:val="center"/>
              <w:rPr>
                <w:sz w:val="16"/>
              </w:rPr>
            </w:pPr>
            <w:r>
              <w:rPr>
                <w:sz w:val="16"/>
              </w:rPr>
              <w:t>N/C R</w:t>
            </w:r>
          </w:p>
        </w:tc>
        <w:tc>
          <w:tcPr>
            <w:tcW w:w="955" w:type="dxa"/>
            <w:tcBorders>
              <w:left w:val="single" w:sz="6" w:space="0" w:color="000000"/>
              <w:right w:val="single" w:sz="6" w:space="0" w:color="000000"/>
            </w:tcBorders>
            <w:shd w:val="clear" w:color="auto" w:fill="FFC000"/>
            <w:vAlign w:val="center"/>
          </w:tcPr>
          <w:p w14:paraId="2DEBAB25" w14:textId="50B3C33F" w:rsidR="003C7E2A" w:rsidRDefault="003C7E2A" w:rsidP="003C7E2A">
            <w:pPr>
              <w:pStyle w:val="TableParagraph"/>
              <w:ind w:left="0"/>
              <w:jc w:val="center"/>
              <w:rPr>
                <w:sz w:val="16"/>
              </w:rPr>
            </w:pPr>
          </w:p>
        </w:tc>
      </w:tr>
      <w:tr w:rsidR="003C7E2A" w14:paraId="78A4A0EC" w14:textId="451180FC" w:rsidTr="003C7E2A">
        <w:trPr>
          <w:gridAfter w:val="1"/>
          <w:wAfter w:w="12" w:type="dxa"/>
          <w:trHeight w:val="429"/>
        </w:trPr>
        <w:tc>
          <w:tcPr>
            <w:tcW w:w="2401" w:type="dxa"/>
            <w:vMerge/>
            <w:tcBorders>
              <w:top w:val="nil"/>
              <w:right w:val="single" w:sz="8" w:space="0" w:color="000000"/>
            </w:tcBorders>
          </w:tcPr>
          <w:p w14:paraId="3125E9E5" w14:textId="77777777" w:rsidR="003C7E2A" w:rsidRDefault="003C7E2A" w:rsidP="003C7E2A">
            <w:pPr>
              <w:rPr>
                <w:sz w:val="2"/>
                <w:szCs w:val="2"/>
              </w:rPr>
            </w:pPr>
          </w:p>
        </w:tc>
        <w:tc>
          <w:tcPr>
            <w:tcW w:w="7525" w:type="dxa"/>
            <w:tcBorders>
              <w:left w:val="single" w:sz="8" w:space="0" w:color="000000"/>
              <w:bottom w:val="single" w:sz="6" w:space="0" w:color="000000"/>
              <w:right w:val="single" w:sz="6" w:space="0" w:color="000000"/>
            </w:tcBorders>
            <w:shd w:val="clear" w:color="auto" w:fill="A6A6A6" w:themeFill="background1" w:themeFillShade="A6"/>
          </w:tcPr>
          <w:p w14:paraId="168ABF2D" w14:textId="77777777" w:rsidR="003C7E2A" w:rsidRDefault="003C7E2A" w:rsidP="003C7E2A">
            <w:pPr>
              <w:pStyle w:val="TableParagraph"/>
              <w:spacing w:before="28" w:line="190" w:lineRule="atLeast"/>
              <w:ind w:left="453" w:hanging="335"/>
              <w:rPr>
                <w:sz w:val="16"/>
              </w:rPr>
            </w:pPr>
            <w:r>
              <w:rPr>
                <w:b/>
                <w:sz w:val="16"/>
              </w:rPr>
              <w:t xml:space="preserve">14. </w:t>
            </w:r>
            <w:r>
              <w:rPr>
                <w:sz w:val="16"/>
              </w:rPr>
              <w:t>The system MAY provide the ability to determine and render a care plan review schedule or conference schedule.</w:t>
            </w:r>
          </w:p>
        </w:tc>
        <w:tc>
          <w:tcPr>
            <w:tcW w:w="957" w:type="dxa"/>
            <w:tcBorders>
              <w:left w:val="single" w:sz="6" w:space="0" w:color="000000"/>
              <w:bottom w:val="single" w:sz="6" w:space="0" w:color="000000"/>
              <w:right w:val="single" w:sz="6" w:space="0" w:color="000000"/>
            </w:tcBorders>
            <w:shd w:val="clear" w:color="auto" w:fill="A6A6A6" w:themeFill="background1" w:themeFillShade="A6"/>
            <w:vAlign w:val="center"/>
          </w:tcPr>
          <w:p w14:paraId="63D4E010" w14:textId="77777777" w:rsidR="003C7E2A" w:rsidRDefault="003C7E2A" w:rsidP="003C7E2A">
            <w:pPr>
              <w:pStyle w:val="TableParagraph"/>
              <w:ind w:left="0"/>
              <w:jc w:val="center"/>
              <w:rPr>
                <w:sz w:val="16"/>
              </w:rPr>
            </w:pPr>
            <w:r>
              <w:rPr>
                <w:sz w:val="16"/>
              </w:rPr>
              <w:t>267</w:t>
            </w:r>
          </w:p>
        </w:tc>
        <w:tc>
          <w:tcPr>
            <w:tcW w:w="957" w:type="dxa"/>
            <w:tcBorders>
              <w:left w:val="single" w:sz="6" w:space="0" w:color="000000"/>
              <w:bottom w:val="single" w:sz="6" w:space="0" w:color="000000"/>
              <w:right w:val="single" w:sz="6" w:space="0" w:color="000000"/>
            </w:tcBorders>
            <w:shd w:val="clear" w:color="auto" w:fill="A6A6A6" w:themeFill="background1" w:themeFillShade="A6"/>
            <w:vAlign w:val="center"/>
          </w:tcPr>
          <w:p w14:paraId="2AF63A77" w14:textId="43721281" w:rsidR="003C7E2A" w:rsidRDefault="003C7E2A" w:rsidP="003C7E2A">
            <w:pPr>
              <w:pStyle w:val="TableParagraph"/>
              <w:ind w:left="0"/>
              <w:jc w:val="center"/>
              <w:rPr>
                <w:sz w:val="16"/>
              </w:rPr>
            </w:pPr>
            <w:r>
              <w:rPr>
                <w:sz w:val="16"/>
              </w:rPr>
              <w:t>D</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4B8E1585" w14:textId="53BA3E56" w:rsidR="003C7E2A" w:rsidRDefault="003C7E2A" w:rsidP="003C7E2A">
            <w:pPr>
              <w:pStyle w:val="TableParagraph"/>
              <w:ind w:left="0"/>
              <w:jc w:val="center"/>
              <w:rPr>
                <w:sz w:val="16"/>
              </w:rPr>
            </w:pPr>
          </w:p>
        </w:tc>
      </w:tr>
      <w:tr w:rsidR="003C7E2A" w14:paraId="2A4B8E34" w14:textId="24DC5E38" w:rsidTr="003C7E2A">
        <w:trPr>
          <w:gridAfter w:val="1"/>
          <w:wAfter w:w="12" w:type="dxa"/>
          <w:trHeight w:val="429"/>
        </w:trPr>
        <w:tc>
          <w:tcPr>
            <w:tcW w:w="2401" w:type="dxa"/>
            <w:vMerge/>
            <w:tcBorders>
              <w:top w:val="nil"/>
              <w:right w:val="single" w:sz="8" w:space="0" w:color="000000"/>
            </w:tcBorders>
          </w:tcPr>
          <w:p w14:paraId="5EBE7924" w14:textId="77777777" w:rsidR="003C7E2A" w:rsidRDefault="003C7E2A" w:rsidP="003C7E2A">
            <w:pPr>
              <w:rPr>
                <w:sz w:val="2"/>
                <w:szCs w:val="2"/>
              </w:rPr>
            </w:pPr>
          </w:p>
        </w:tc>
        <w:tc>
          <w:tcPr>
            <w:tcW w:w="7525" w:type="dxa"/>
            <w:tcBorders>
              <w:top w:val="single" w:sz="6" w:space="0" w:color="000000"/>
              <w:left w:val="single" w:sz="8" w:space="0" w:color="000000"/>
              <w:right w:val="single" w:sz="6" w:space="0" w:color="000000"/>
            </w:tcBorders>
            <w:shd w:val="clear" w:color="auto" w:fill="A6A6A6" w:themeFill="background1" w:themeFillShade="A6"/>
          </w:tcPr>
          <w:p w14:paraId="4C3A3A36" w14:textId="77777777" w:rsidR="003C7E2A" w:rsidRDefault="003C7E2A" w:rsidP="003C7E2A">
            <w:pPr>
              <w:pStyle w:val="TableParagraph"/>
              <w:spacing w:before="26" w:line="190" w:lineRule="atLeast"/>
              <w:ind w:left="453" w:hanging="335"/>
              <w:rPr>
                <w:sz w:val="16"/>
              </w:rPr>
            </w:pPr>
            <w:r>
              <w:rPr>
                <w:b/>
                <w:sz w:val="16"/>
              </w:rPr>
              <w:t xml:space="preserve">15. </w:t>
            </w:r>
            <w:r>
              <w:rPr>
                <w:sz w:val="16"/>
              </w:rPr>
              <w:t>The system SHALL provide the ability to capture, maintain and render, as discrete data, the reason for variation from rule-based clinical messages (e.g., alerts and reminders).</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70D8052D" w14:textId="77777777" w:rsidR="003C7E2A" w:rsidRDefault="003C7E2A" w:rsidP="003C7E2A">
            <w:pPr>
              <w:pStyle w:val="TableParagraph"/>
              <w:ind w:left="0"/>
              <w:jc w:val="center"/>
              <w:rPr>
                <w:sz w:val="16"/>
              </w:rPr>
            </w:pPr>
            <w:r>
              <w:rPr>
                <w:sz w:val="16"/>
              </w:rPr>
              <w:t>268</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4CBF27EF" w14:textId="0A3CC78B" w:rsidR="003C7E2A" w:rsidRDefault="003C7E2A" w:rsidP="003C7E2A">
            <w:pPr>
              <w:pStyle w:val="TableParagraph"/>
              <w:ind w:left="0"/>
              <w:jc w:val="center"/>
              <w:rPr>
                <w:sz w:val="16"/>
              </w:rPr>
            </w:pPr>
            <w:r>
              <w:rPr>
                <w:sz w:val="16"/>
              </w:rPr>
              <w:t>D</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35174816" w14:textId="432DBD2C" w:rsidR="003C7E2A" w:rsidRDefault="003C7E2A" w:rsidP="003C7E2A">
            <w:pPr>
              <w:pStyle w:val="TableParagraph"/>
              <w:ind w:left="0"/>
              <w:jc w:val="center"/>
              <w:rPr>
                <w:sz w:val="16"/>
              </w:rPr>
            </w:pPr>
          </w:p>
        </w:tc>
      </w:tr>
      <w:tr w:rsidR="003C7E2A" w14:paraId="0AE36773" w14:textId="5935413E" w:rsidTr="003C7E2A">
        <w:trPr>
          <w:gridAfter w:val="1"/>
          <w:wAfter w:w="12" w:type="dxa"/>
          <w:trHeight w:val="429"/>
        </w:trPr>
        <w:tc>
          <w:tcPr>
            <w:tcW w:w="2401" w:type="dxa"/>
            <w:vMerge/>
            <w:tcBorders>
              <w:top w:val="nil"/>
              <w:right w:val="single" w:sz="8" w:space="0" w:color="000000"/>
            </w:tcBorders>
          </w:tcPr>
          <w:p w14:paraId="2F9B284C" w14:textId="77777777" w:rsidR="003C7E2A" w:rsidRDefault="003C7E2A" w:rsidP="003C7E2A">
            <w:pPr>
              <w:rPr>
                <w:sz w:val="2"/>
                <w:szCs w:val="2"/>
              </w:rPr>
            </w:pPr>
          </w:p>
        </w:tc>
        <w:tc>
          <w:tcPr>
            <w:tcW w:w="7525" w:type="dxa"/>
            <w:tcBorders>
              <w:left w:val="single" w:sz="8" w:space="0" w:color="000000"/>
              <w:bottom w:val="single" w:sz="6" w:space="0" w:color="000000"/>
              <w:right w:val="single" w:sz="6" w:space="0" w:color="000000"/>
            </w:tcBorders>
            <w:shd w:val="clear" w:color="auto" w:fill="A6A6A6" w:themeFill="background1" w:themeFillShade="A6"/>
          </w:tcPr>
          <w:p w14:paraId="6E65C96B" w14:textId="77777777" w:rsidR="003C7E2A" w:rsidRDefault="003C7E2A" w:rsidP="003C7E2A">
            <w:pPr>
              <w:pStyle w:val="TableParagraph"/>
              <w:spacing w:before="28" w:line="190" w:lineRule="atLeast"/>
              <w:ind w:left="453" w:hanging="335"/>
              <w:rPr>
                <w:sz w:val="16"/>
              </w:rPr>
            </w:pPr>
            <w:r>
              <w:rPr>
                <w:b/>
                <w:sz w:val="16"/>
              </w:rPr>
              <w:t xml:space="preserve">16. </w:t>
            </w:r>
            <w:r>
              <w:rPr>
                <w:sz w:val="16"/>
              </w:rPr>
              <w:t>The system SHOULD provide the ability to capture that a patient should not be on a generally recommended care plan and the reason why.</w:t>
            </w:r>
          </w:p>
        </w:tc>
        <w:tc>
          <w:tcPr>
            <w:tcW w:w="957" w:type="dxa"/>
            <w:tcBorders>
              <w:left w:val="single" w:sz="6" w:space="0" w:color="000000"/>
              <w:bottom w:val="single" w:sz="6" w:space="0" w:color="000000"/>
              <w:right w:val="single" w:sz="6" w:space="0" w:color="000000"/>
            </w:tcBorders>
            <w:shd w:val="clear" w:color="auto" w:fill="A6A6A6" w:themeFill="background1" w:themeFillShade="A6"/>
            <w:vAlign w:val="center"/>
          </w:tcPr>
          <w:p w14:paraId="51ECF798" w14:textId="77777777" w:rsidR="003C7E2A" w:rsidRDefault="003C7E2A" w:rsidP="003C7E2A">
            <w:pPr>
              <w:pStyle w:val="TableParagraph"/>
              <w:ind w:left="0"/>
              <w:jc w:val="center"/>
              <w:rPr>
                <w:sz w:val="16"/>
              </w:rPr>
            </w:pPr>
            <w:r>
              <w:rPr>
                <w:sz w:val="16"/>
              </w:rPr>
              <w:t>269</w:t>
            </w:r>
          </w:p>
        </w:tc>
        <w:tc>
          <w:tcPr>
            <w:tcW w:w="957" w:type="dxa"/>
            <w:tcBorders>
              <w:left w:val="single" w:sz="6" w:space="0" w:color="000000"/>
              <w:bottom w:val="single" w:sz="6" w:space="0" w:color="000000"/>
              <w:right w:val="single" w:sz="6" w:space="0" w:color="000000"/>
            </w:tcBorders>
            <w:shd w:val="clear" w:color="auto" w:fill="A6A6A6" w:themeFill="background1" w:themeFillShade="A6"/>
            <w:vAlign w:val="center"/>
          </w:tcPr>
          <w:p w14:paraId="333DC669" w14:textId="58BFC974" w:rsidR="003C7E2A" w:rsidRDefault="003C7E2A" w:rsidP="003C7E2A">
            <w:pPr>
              <w:pStyle w:val="TableParagraph"/>
              <w:ind w:left="0"/>
              <w:jc w:val="center"/>
              <w:rPr>
                <w:sz w:val="16"/>
              </w:rPr>
            </w:pPr>
            <w:r>
              <w:rPr>
                <w:sz w:val="16"/>
              </w:rPr>
              <w:t>D</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6B14CBC6" w14:textId="5C6BEBB1" w:rsidR="003C7E2A" w:rsidRDefault="003C7E2A" w:rsidP="003C7E2A">
            <w:pPr>
              <w:pStyle w:val="TableParagraph"/>
              <w:ind w:left="0"/>
              <w:jc w:val="center"/>
              <w:rPr>
                <w:sz w:val="16"/>
              </w:rPr>
            </w:pPr>
          </w:p>
        </w:tc>
      </w:tr>
      <w:tr w:rsidR="003C7E2A" w14:paraId="5EDC6008" w14:textId="17DA6C7C" w:rsidTr="003C7E2A">
        <w:trPr>
          <w:gridAfter w:val="1"/>
          <w:wAfter w:w="12" w:type="dxa"/>
          <w:trHeight w:val="237"/>
        </w:trPr>
        <w:tc>
          <w:tcPr>
            <w:tcW w:w="2401" w:type="dxa"/>
            <w:vMerge/>
            <w:tcBorders>
              <w:top w:val="nil"/>
              <w:right w:val="single" w:sz="8" w:space="0" w:color="000000"/>
            </w:tcBorders>
          </w:tcPr>
          <w:p w14:paraId="51046976" w14:textId="77777777" w:rsidR="003C7E2A" w:rsidRDefault="003C7E2A" w:rsidP="003C7E2A">
            <w:pPr>
              <w:rPr>
                <w:sz w:val="2"/>
                <w:szCs w:val="2"/>
              </w:rPr>
            </w:pPr>
          </w:p>
        </w:tc>
        <w:tc>
          <w:tcPr>
            <w:tcW w:w="7525" w:type="dxa"/>
            <w:tcBorders>
              <w:top w:val="single" w:sz="6" w:space="0" w:color="000000"/>
              <w:left w:val="single" w:sz="8" w:space="0" w:color="000000"/>
              <w:right w:val="single" w:sz="6" w:space="0" w:color="000000"/>
            </w:tcBorders>
            <w:shd w:val="clear" w:color="auto" w:fill="A6A6A6" w:themeFill="background1" w:themeFillShade="A6"/>
          </w:tcPr>
          <w:p w14:paraId="314EC708" w14:textId="77777777" w:rsidR="003C7E2A" w:rsidRDefault="003C7E2A" w:rsidP="003C7E2A">
            <w:pPr>
              <w:pStyle w:val="TableParagraph"/>
              <w:spacing w:before="32"/>
              <w:ind w:left="118"/>
              <w:rPr>
                <w:sz w:val="16"/>
              </w:rPr>
            </w:pPr>
            <w:r>
              <w:rPr>
                <w:b/>
                <w:sz w:val="16"/>
              </w:rPr>
              <w:t xml:space="preserve">17. </w:t>
            </w:r>
            <w:r>
              <w:rPr>
                <w:sz w:val="16"/>
              </w:rPr>
              <w:t>The system SHALL provide the ability to capture care processes across the continuum of care.</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36365EB7" w14:textId="77777777" w:rsidR="003C7E2A" w:rsidRDefault="003C7E2A" w:rsidP="003C7E2A">
            <w:pPr>
              <w:pStyle w:val="TableParagraph"/>
              <w:ind w:left="0"/>
              <w:jc w:val="center"/>
              <w:rPr>
                <w:sz w:val="16"/>
              </w:rPr>
            </w:pPr>
            <w:r>
              <w:rPr>
                <w:sz w:val="16"/>
              </w:rPr>
              <w:t>270</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3FF75389" w14:textId="50A05C8D" w:rsidR="003C7E2A" w:rsidRDefault="003C7E2A" w:rsidP="003C7E2A">
            <w:pPr>
              <w:pStyle w:val="TableParagraph"/>
              <w:ind w:left="0"/>
              <w:jc w:val="center"/>
              <w:rPr>
                <w:sz w:val="16"/>
              </w:rPr>
            </w:pPr>
            <w:r>
              <w:rPr>
                <w:sz w:val="16"/>
              </w:rPr>
              <w:t>D</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318086C6" w14:textId="63F16D34" w:rsidR="003C7E2A" w:rsidRDefault="003C7E2A" w:rsidP="003C7E2A">
            <w:pPr>
              <w:pStyle w:val="TableParagraph"/>
              <w:ind w:left="0"/>
              <w:jc w:val="center"/>
              <w:rPr>
                <w:sz w:val="16"/>
              </w:rPr>
            </w:pPr>
          </w:p>
        </w:tc>
      </w:tr>
      <w:tr w:rsidR="003C7E2A" w14:paraId="6613C320" w14:textId="2ABF1679" w:rsidTr="003C7E2A">
        <w:trPr>
          <w:gridAfter w:val="1"/>
          <w:wAfter w:w="12" w:type="dxa"/>
          <w:trHeight w:val="239"/>
        </w:trPr>
        <w:tc>
          <w:tcPr>
            <w:tcW w:w="2401" w:type="dxa"/>
            <w:vMerge/>
            <w:tcBorders>
              <w:top w:val="nil"/>
              <w:right w:val="single" w:sz="8" w:space="0" w:color="000000"/>
            </w:tcBorders>
          </w:tcPr>
          <w:p w14:paraId="475CECAC"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52F04D30" w14:textId="77777777" w:rsidR="003C7E2A" w:rsidRDefault="003C7E2A" w:rsidP="003C7E2A">
            <w:pPr>
              <w:pStyle w:val="TableParagraph"/>
              <w:spacing w:before="35"/>
              <w:ind w:left="118"/>
              <w:rPr>
                <w:sz w:val="16"/>
              </w:rPr>
            </w:pPr>
            <w:r>
              <w:rPr>
                <w:b/>
                <w:sz w:val="16"/>
              </w:rPr>
              <w:t>18.</w:t>
            </w:r>
            <w:r>
              <w:rPr>
                <w:b/>
                <w:spacing w:val="21"/>
                <w:sz w:val="16"/>
              </w:rPr>
              <w:t xml:space="preserve"> </w:t>
            </w:r>
            <w:r>
              <w:rPr>
                <w:sz w:val="16"/>
              </w:rPr>
              <w:t>The</w:t>
            </w:r>
            <w:r>
              <w:rPr>
                <w:spacing w:val="-11"/>
                <w:sz w:val="16"/>
              </w:rPr>
              <w:t xml:space="preserve"> </w:t>
            </w:r>
            <w:r>
              <w:rPr>
                <w:sz w:val="16"/>
              </w:rPr>
              <w:t>system</w:t>
            </w:r>
            <w:r>
              <w:rPr>
                <w:spacing w:val="-11"/>
                <w:sz w:val="16"/>
              </w:rPr>
              <w:t xml:space="preserve"> </w:t>
            </w:r>
            <w:r>
              <w:rPr>
                <w:sz w:val="16"/>
              </w:rPr>
              <w:t>SHOULD</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to</w:t>
            </w:r>
            <w:r>
              <w:rPr>
                <w:spacing w:val="-11"/>
                <w:sz w:val="16"/>
              </w:rPr>
              <w:t xml:space="preserve"> </w:t>
            </w:r>
            <w:r>
              <w:rPr>
                <w:sz w:val="16"/>
              </w:rPr>
              <w:t>render</w:t>
            </w:r>
            <w:r>
              <w:rPr>
                <w:spacing w:val="-11"/>
                <w:sz w:val="16"/>
              </w:rPr>
              <w:t xml:space="preserve"> </w:t>
            </w:r>
            <w:r>
              <w:rPr>
                <w:sz w:val="16"/>
              </w:rPr>
              <w:t>care</w:t>
            </w:r>
            <w:r>
              <w:rPr>
                <w:spacing w:val="-11"/>
                <w:sz w:val="16"/>
              </w:rPr>
              <w:t xml:space="preserve"> </w:t>
            </w:r>
            <w:r>
              <w:rPr>
                <w:sz w:val="16"/>
              </w:rPr>
              <w:t>processes</w:t>
            </w:r>
            <w:r>
              <w:rPr>
                <w:spacing w:val="-11"/>
                <w:sz w:val="16"/>
              </w:rPr>
              <w:t xml:space="preserve"> </w:t>
            </w:r>
            <w:r>
              <w:rPr>
                <w:sz w:val="16"/>
              </w:rPr>
              <w:t>from</w:t>
            </w:r>
            <w:r>
              <w:rPr>
                <w:spacing w:val="-11"/>
                <w:sz w:val="16"/>
              </w:rPr>
              <w:t xml:space="preserve"> </w:t>
            </w:r>
            <w:r>
              <w:rPr>
                <w:sz w:val="16"/>
              </w:rPr>
              <w:t>across</w:t>
            </w:r>
            <w:r>
              <w:rPr>
                <w:spacing w:val="-11"/>
                <w:sz w:val="16"/>
              </w:rPr>
              <w:t xml:space="preserve"> </w:t>
            </w:r>
            <w:r>
              <w:rPr>
                <w:sz w:val="16"/>
              </w:rPr>
              <w:t>the</w:t>
            </w:r>
            <w:r>
              <w:rPr>
                <w:spacing w:val="-11"/>
                <w:sz w:val="16"/>
              </w:rPr>
              <w:t xml:space="preserve"> </w:t>
            </w:r>
            <w:r>
              <w:rPr>
                <w:sz w:val="16"/>
              </w:rPr>
              <w:t>continuum</w:t>
            </w:r>
            <w:r>
              <w:rPr>
                <w:spacing w:val="-11"/>
                <w:sz w:val="16"/>
              </w:rPr>
              <w:t xml:space="preserve"> </w:t>
            </w:r>
            <w:r>
              <w:rPr>
                <w:sz w:val="16"/>
              </w:rPr>
              <w:t>of</w:t>
            </w:r>
            <w:r>
              <w:rPr>
                <w:spacing w:val="-11"/>
                <w:sz w:val="16"/>
              </w:rPr>
              <w:t xml:space="preserve"> </w:t>
            </w:r>
            <w:r>
              <w:rPr>
                <w:sz w:val="16"/>
              </w:rPr>
              <w:t>care.</w:t>
            </w:r>
          </w:p>
        </w:tc>
        <w:tc>
          <w:tcPr>
            <w:tcW w:w="957" w:type="dxa"/>
            <w:tcBorders>
              <w:left w:val="single" w:sz="6" w:space="0" w:color="000000"/>
              <w:right w:val="single" w:sz="6" w:space="0" w:color="000000"/>
            </w:tcBorders>
            <w:shd w:val="clear" w:color="auto" w:fill="A6A6A6" w:themeFill="background1" w:themeFillShade="A6"/>
            <w:vAlign w:val="center"/>
          </w:tcPr>
          <w:p w14:paraId="67CE07F2" w14:textId="77777777" w:rsidR="003C7E2A" w:rsidRDefault="003C7E2A" w:rsidP="003C7E2A">
            <w:pPr>
              <w:pStyle w:val="TableParagraph"/>
              <w:ind w:left="0"/>
              <w:jc w:val="center"/>
              <w:rPr>
                <w:sz w:val="16"/>
              </w:rPr>
            </w:pPr>
            <w:r>
              <w:rPr>
                <w:sz w:val="16"/>
              </w:rPr>
              <w:t>271</w:t>
            </w:r>
          </w:p>
        </w:tc>
        <w:tc>
          <w:tcPr>
            <w:tcW w:w="957" w:type="dxa"/>
            <w:tcBorders>
              <w:left w:val="single" w:sz="6" w:space="0" w:color="000000"/>
              <w:right w:val="single" w:sz="6" w:space="0" w:color="000000"/>
            </w:tcBorders>
            <w:shd w:val="clear" w:color="auto" w:fill="A6A6A6" w:themeFill="background1" w:themeFillShade="A6"/>
            <w:vAlign w:val="center"/>
          </w:tcPr>
          <w:p w14:paraId="271671E2" w14:textId="330B7F44" w:rsidR="003C7E2A" w:rsidRDefault="003C7E2A" w:rsidP="003C7E2A">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7FCDF0CD" w14:textId="0E4C7AFA" w:rsidR="003C7E2A" w:rsidRDefault="003C7E2A" w:rsidP="003C7E2A">
            <w:pPr>
              <w:pStyle w:val="TableParagraph"/>
              <w:ind w:left="0"/>
              <w:jc w:val="center"/>
              <w:rPr>
                <w:sz w:val="16"/>
              </w:rPr>
            </w:pPr>
          </w:p>
        </w:tc>
      </w:tr>
      <w:tr w:rsidR="003C7E2A" w14:paraId="0D0EDD27" w14:textId="1A9BE84E" w:rsidTr="003C7E2A">
        <w:trPr>
          <w:gridAfter w:val="1"/>
          <w:wAfter w:w="12" w:type="dxa"/>
          <w:trHeight w:val="431"/>
        </w:trPr>
        <w:tc>
          <w:tcPr>
            <w:tcW w:w="2401" w:type="dxa"/>
            <w:vMerge/>
            <w:tcBorders>
              <w:top w:val="nil"/>
              <w:right w:val="single" w:sz="8" w:space="0" w:color="000000"/>
            </w:tcBorders>
          </w:tcPr>
          <w:p w14:paraId="1F319844" w14:textId="77777777" w:rsidR="003C7E2A" w:rsidRDefault="003C7E2A" w:rsidP="003C7E2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4CAB22EC" w14:textId="77777777" w:rsidR="003C7E2A" w:rsidRDefault="003C7E2A" w:rsidP="003C7E2A">
            <w:pPr>
              <w:pStyle w:val="TableParagraph"/>
              <w:spacing w:before="28" w:line="190" w:lineRule="atLeast"/>
              <w:ind w:left="453" w:hanging="335"/>
              <w:rPr>
                <w:sz w:val="16"/>
              </w:rPr>
            </w:pPr>
            <w:r>
              <w:rPr>
                <w:b/>
                <w:sz w:val="16"/>
              </w:rPr>
              <w:t xml:space="preserve">19. </w:t>
            </w:r>
            <w:r>
              <w:rPr>
                <w:sz w:val="16"/>
              </w:rPr>
              <w:t>The system SHALL provide the ability to render internal care plans, guidelines, and protocols according to scope of practice.</w:t>
            </w:r>
          </w:p>
        </w:tc>
        <w:tc>
          <w:tcPr>
            <w:tcW w:w="957" w:type="dxa"/>
            <w:tcBorders>
              <w:left w:val="single" w:sz="6" w:space="0" w:color="000000"/>
              <w:right w:val="single" w:sz="6" w:space="0" w:color="000000"/>
            </w:tcBorders>
            <w:shd w:val="clear" w:color="auto" w:fill="A6A6A6" w:themeFill="background1" w:themeFillShade="A6"/>
            <w:vAlign w:val="center"/>
          </w:tcPr>
          <w:p w14:paraId="5C6796BE" w14:textId="77777777" w:rsidR="003C7E2A" w:rsidRDefault="003C7E2A" w:rsidP="003C7E2A">
            <w:pPr>
              <w:pStyle w:val="TableParagraph"/>
              <w:ind w:left="0"/>
              <w:jc w:val="center"/>
              <w:rPr>
                <w:sz w:val="16"/>
              </w:rPr>
            </w:pPr>
            <w:r>
              <w:rPr>
                <w:sz w:val="16"/>
              </w:rPr>
              <w:t>272</w:t>
            </w:r>
          </w:p>
        </w:tc>
        <w:tc>
          <w:tcPr>
            <w:tcW w:w="957" w:type="dxa"/>
            <w:tcBorders>
              <w:left w:val="single" w:sz="6" w:space="0" w:color="000000"/>
              <w:right w:val="single" w:sz="6" w:space="0" w:color="000000"/>
            </w:tcBorders>
            <w:shd w:val="clear" w:color="auto" w:fill="A6A6A6" w:themeFill="background1" w:themeFillShade="A6"/>
            <w:vAlign w:val="center"/>
          </w:tcPr>
          <w:p w14:paraId="78B8C1BE" w14:textId="5B1E18B6" w:rsidR="003C7E2A" w:rsidRDefault="003C7E2A" w:rsidP="003C7E2A">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6A2BA750" w14:textId="231BB342" w:rsidR="003C7E2A" w:rsidRDefault="003C7E2A" w:rsidP="003C7E2A">
            <w:pPr>
              <w:pStyle w:val="TableParagraph"/>
              <w:ind w:left="0"/>
              <w:jc w:val="center"/>
              <w:rPr>
                <w:sz w:val="16"/>
              </w:rPr>
            </w:pPr>
          </w:p>
        </w:tc>
      </w:tr>
      <w:tr w:rsidR="003C7E2A" w14:paraId="409FB6A4" w14:textId="27BEA3FF" w:rsidTr="003C7E2A">
        <w:trPr>
          <w:gridAfter w:val="1"/>
          <w:wAfter w:w="12" w:type="dxa"/>
          <w:trHeight w:val="429"/>
        </w:trPr>
        <w:tc>
          <w:tcPr>
            <w:tcW w:w="2401" w:type="dxa"/>
            <w:vMerge/>
            <w:tcBorders>
              <w:top w:val="nil"/>
              <w:bottom w:val="single" w:sz="12" w:space="0" w:color="000000"/>
              <w:right w:val="single" w:sz="8" w:space="0" w:color="000000"/>
            </w:tcBorders>
          </w:tcPr>
          <w:p w14:paraId="0E46EAC0" w14:textId="77777777" w:rsidR="003C7E2A" w:rsidRDefault="003C7E2A" w:rsidP="003C7E2A">
            <w:pPr>
              <w:rPr>
                <w:sz w:val="2"/>
                <w:szCs w:val="2"/>
              </w:rPr>
            </w:pPr>
          </w:p>
        </w:tc>
        <w:tc>
          <w:tcPr>
            <w:tcW w:w="7525" w:type="dxa"/>
            <w:tcBorders>
              <w:left w:val="single" w:sz="8" w:space="0" w:color="000000"/>
              <w:bottom w:val="single" w:sz="12" w:space="0" w:color="000000"/>
              <w:right w:val="single" w:sz="6" w:space="0" w:color="000000"/>
            </w:tcBorders>
            <w:shd w:val="clear" w:color="auto" w:fill="A6A6A6" w:themeFill="background1" w:themeFillShade="A6"/>
          </w:tcPr>
          <w:p w14:paraId="51A88976" w14:textId="77777777" w:rsidR="003C7E2A" w:rsidRDefault="003C7E2A" w:rsidP="003C7E2A">
            <w:pPr>
              <w:pStyle w:val="TableParagraph"/>
              <w:spacing w:before="28" w:line="190" w:lineRule="atLeast"/>
              <w:ind w:left="453" w:hanging="335"/>
              <w:rPr>
                <w:sz w:val="16"/>
              </w:rPr>
            </w:pPr>
            <w:r>
              <w:rPr>
                <w:b/>
                <w:sz w:val="16"/>
              </w:rPr>
              <w:t xml:space="preserve">20. </w:t>
            </w:r>
            <w:r>
              <w:rPr>
                <w:sz w:val="16"/>
              </w:rPr>
              <w:t>The system SHOULD provide the ability to render external care plans, guidelines, and protocols according to scope of practice, and/or organizational policy.</w:t>
            </w:r>
          </w:p>
        </w:tc>
        <w:tc>
          <w:tcPr>
            <w:tcW w:w="957"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49AE592C" w14:textId="77777777" w:rsidR="003C7E2A" w:rsidRDefault="003C7E2A" w:rsidP="003C7E2A">
            <w:pPr>
              <w:pStyle w:val="TableParagraph"/>
              <w:ind w:left="0"/>
              <w:jc w:val="center"/>
              <w:rPr>
                <w:sz w:val="16"/>
              </w:rPr>
            </w:pPr>
            <w:r>
              <w:rPr>
                <w:sz w:val="16"/>
              </w:rPr>
              <w:t>273</w:t>
            </w:r>
          </w:p>
        </w:tc>
        <w:tc>
          <w:tcPr>
            <w:tcW w:w="957"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4BDD6C87" w14:textId="2CA6E31F" w:rsidR="003C7E2A" w:rsidRDefault="003C7E2A" w:rsidP="003C7E2A">
            <w:pPr>
              <w:pStyle w:val="TableParagraph"/>
              <w:ind w:left="0"/>
              <w:jc w:val="center"/>
              <w:rPr>
                <w:sz w:val="16"/>
              </w:rPr>
            </w:pPr>
            <w:r>
              <w:rPr>
                <w:sz w:val="16"/>
              </w:rPr>
              <w:t>D</w:t>
            </w:r>
          </w:p>
        </w:tc>
        <w:tc>
          <w:tcPr>
            <w:tcW w:w="955"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57A631BF" w14:textId="62ED7CE6" w:rsidR="003C7E2A" w:rsidRDefault="003C7E2A" w:rsidP="003C7E2A">
            <w:pPr>
              <w:pStyle w:val="TableParagraph"/>
              <w:ind w:left="0"/>
              <w:jc w:val="center"/>
              <w:rPr>
                <w:sz w:val="16"/>
              </w:rPr>
            </w:pPr>
          </w:p>
        </w:tc>
      </w:tr>
    </w:tbl>
    <w:p w14:paraId="7924BD36" w14:textId="77777777" w:rsidR="008D62DE" w:rsidRDefault="008D62DE">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7525"/>
        <w:gridCol w:w="957"/>
        <w:gridCol w:w="957"/>
        <w:gridCol w:w="955"/>
        <w:gridCol w:w="6"/>
        <w:gridCol w:w="6"/>
      </w:tblGrid>
      <w:tr w:rsidR="008D62DE" w14:paraId="5D597979" w14:textId="77777777" w:rsidTr="006D40DC">
        <w:trPr>
          <w:trHeight w:val="189"/>
        </w:trPr>
        <w:tc>
          <w:tcPr>
            <w:tcW w:w="2401" w:type="dxa"/>
            <w:tcBorders>
              <w:top w:val="single" w:sz="12" w:space="0" w:color="000000"/>
              <w:left w:val="single" w:sz="4" w:space="0" w:color="000000"/>
              <w:bottom w:val="single" w:sz="2" w:space="0" w:color="000000"/>
              <w:right w:val="single" w:sz="4" w:space="0" w:color="000000"/>
            </w:tcBorders>
            <w:shd w:val="clear" w:color="auto" w:fill="00B050"/>
          </w:tcPr>
          <w:p w14:paraId="794F5085" w14:textId="77777777" w:rsidR="008D62DE" w:rsidRPr="000E4DCC" w:rsidRDefault="008D62DE" w:rsidP="004A6546">
            <w:pPr>
              <w:pStyle w:val="TableParagraph"/>
              <w:spacing w:line="169" w:lineRule="exact"/>
              <w:ind w:left="85"/>
              <w:rPr>
                <w:b/>
                <w:sz w:val="16"/>
              </w:rPr>
            </w:pPr>
            <w:r w:rsidRPr="000E4DCC">
              <w:rPr>
                <w:b/>
                <w:sz w:val="16"/>
              </w:rPr>
              <w:lastRenderedPageBreak/>
              <w:t>Section/Id#:</w:t>
            </w:r>
          </w:p>
          <w:p w14:paraId="72D102F0" w14:textId="77777777" w:rsidR="008D62DE" w:rsidRPr="000E4DCC" w:rsidRDefault="008D62DE" w:rsidP="004A6546">
            <w:pPr>
              <w:pStyle w:val="TableParagraph"/>
              <w:spacing w:line="169" w:lineRule="exact"/>
              <w:ind w:left="85"/>
              <w:rPr>
                <w:b/>
                <w:sz w:val="16"/>
              </w:rPr>
            </w:pPr>
            <w:r w:rsidRPr="000E4DCC">
              <w:rPr>
                <w:b/>
                <w:sz w:val="16"/>
              </w:rPr>
              <w:t>Type:</w:t>
            </w:r>
          </w:p>
          <w:p w14:paraId="576A9E82" w14:textId="77777777" w:rsidR="008D62DE" w:rsidRPr="000E4DCC" w:rsidRDefault="008D62DE" w:rsidP="004A6546">
            <w:pPr>
              <w:pStyle w:val="TableParagraph"/>
              <w:spacing w:line="169" w:lineRule="exact"/>
              <w:ind w:left="85"/>
              <w:rPr>
                <w:sz w:val="16"/>
              </w:rPr>
            </w:pPr>
            <w:r w:rsidRPr="000E4DCC">
              <w:rPr>
                <w:b/>
                <w:sz w:val="16"/>
              </w:rPr>
              <w:t>Name:</w:t>
            </w:r>
          </w:p>
        </w:tc>
        <w:tc>
          <w:tcPr>
            <w:tcW w:w="7525"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304FBBAB" w14:textId="77777777" w:rsidR="008D62DE" w:rsidRPr="000E4DCC" w:rsidRDefault="008D62DE" w:rsidP="004A6546">
            <w:pPr>
              <w:pStyle w:val="TableParagraph"/>
              <w:spacing w:before="6"/>
              <w:rPr>
                <w:b/>
                <w:sz w:val="24"/>
              </w:rPr>
            </w:pPr>
            <w:r w:rsidRPr="000E4DCC">
              <w:rPr>
                <w:b/>
                <w:sz w:val="15"/>
              </w:rPr>
              <w:t>Conformance Criteria</w:t>
            </w:r>
          </w:p>
        </w:tc>
        <w:tc>
          <w:tcPr>
            <w:tcW w:w="957"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7DDF4BCF" w14:textId="77777777" w:rsidR="008D62DE" w:rsidRPr="000E4DCC" w:rsidRDefault="008D62DE" w:rsidP="004A6546">
            <w:pPr>
              <w:pStyle w:val="TableParagraph"/>
              <w:spacing w:before="10"/>
              <w:ind w:left="0"/>
              <w:jc w:val="center"/>
              <w:rPr>
                <w:b/>
                <w:sz w:val="16"/>
                <w:szCs w:val="16"/>
              </w:rPr>
            </w:pPr>
            <w:r w:rsidRPr="000E4DCC">
              <w:rPr>
                <w:b/>
                <w:sz w:val="16"/>
                <w:szCs w:val="16"/>
              </w:rPr>
              <w:t>Row#</w:t>
            </w:r>
          </w:p>
        </w:tc>
        <w:tc>
          <w:tcPr>
            <w:tcW w:w="957"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7A6C4958" w14:textId="77777777" w:rsidR="008D62DE" w:rsidRPr="000E4DCC" w:rsidRDefault="008D62DE" w:rsidP="004A6546">
            <w:pPr>
              <w:pStyle w:val="TableParagraph"/>
              <w:spacing w:before="10"/>
              <w:ind w:left="-30"/>
              <w:jc w:val="center"/>
              <w:rPr>
                <w:b/>
                <w:sz w:val="16"/>
                <w:szCs w:val="16"/>
              </w:rPr>
            </w:pPr>
            <w:r w:rsidRPr="000E4DCC">
              <w:rPr>
                <w:b/>
                <w:sz w:val="16"/>
                <w:szCs w:val="16"/>
              </w:rPr>
              <w:t>Criteria Status</w:t>
            </w:r>
          </w:p>
        </w:tc>
        <w:tc>
          <w:tcPr>
            <w:tcW w:w="967" w:type="dxa"/>
            <w:gridSpan w:val="3"/>
            <w:tcBorders>
              <w:top w:val="single" w:sz="12" w:space="0" w:color="000000"/>
              <w:left w:val="single" w:sz="4" w:space="0" w:color="000000"/>
              <w:bottom w:val="single" w:sz="4" w:space="0" w:color="000000"/>
              <w:right w:val="single" w:sz="4" w:space="0" w:color="000000"/>
            </w:tcBorders>
            <w:shd w:val="clear" w:color="auto" w:fill="00B050"/>
            <w:vAlign w:val="center"/>
          </w:tcPr>
          <w:p w14:paraId="2746ACA2" w14:textId="77777777" w:rsidR="008D62DE" w:rsidRPr="000E4DCC" w:rsidRDefault="008D62DE" w:rsidP="004A6546">
            <w:pPr>
              <w:pStyle w:val="TableParagraph"/>
              <w:spacing w:before="10"/>
              <w:ind w:left="0"/>
              <w:jc w:val="center"/>
              <w:rPr>
                <w:b/>
                <w:sz w:val="16"/>
                <w:szCs w:val="16"/>
              </w:rPr>
            </w:pPr>
            <w:r w:rsidRPr="000E4DCC">
              <w:rPr>
                <w:b/>
                <w:sz w:val="16"/>
                <w:szCs w:val="16"/>
              </w:rPr>
              <w:t>Mapping to R1</w:t>
            </w:r>
          </w:p>
        </w:tc>
      </w:tr>
      <w:tr w:rsidR="0004384A" w14:paraId="276B868E" w14:textId="1DCF4A80" w:rsidTr="00477D98">
        <w:trPr>
          <w:gridAfter w:val="1"/>
          <w:wAfter w:w="6" w:type="dxa"/>
          <w:trHeight w:val="186"/>
        </w:trPr>
        <w:tc>
          <w:tcPr>
            <w:tcW w:w="2401" w:type="dxa"/>
            <w:tcBorders>
              <w:top w:val="single" w:sz="12" w:space="0" w:color="000000"/>
              <w:bottom w:val="single" w:sz="2" w:space="0" w:color="000000"/>
            </w:tcBorders>
            <w:shd w:val="clear" w:color="auto" w:fill="99FF99"/>
          </w:tcPr>
          <w:p w14:paraId="4A2E7A42" w14:textId="62B5F27E" w:rsidR="0004384A" w:rsidRDefault="0004384A" w:rsidP="00BA3CA1">
            <w:pPr>
              <w:pStyle w:val="TableParagraph"/>
              <w:spacing w:line="167" w:lineRule="exact"/>
              <w:ind w:left="84"/>
              <w:rPr>
                <w:sz w:val="16"/>
              </w:rPr>
            </w:pPr>
            <w:r>
              <w:rPr>
                <w:sz w:val="16"/>
              </w:rPr>
              <w:t>CP.3.5</w:t>
            </w:r>
          </w:p>
        </w:tc>
        <w:tc>
          <w:tcPr>
            <w:tcW w:w="7525" w:type="dxa"/>
            <w:vMerge w:val="restart"/>
            <w:tcBorders>
              <w:top w:val="single" w:sz="12" w:space="0" w:color="000000"/>
            </w:tcBorders>
            <w:shd w:val="clear" w:color="auto" w:fill="99FF99"/>
            <w:vAlign w:val="center"/>
          </w:tcPr>
          <w:p w14:paraId="74151728" w14:textId="2EDC049B" w:rsidR="0004384A" w:rsidRDefault="0004384A" w:rsidP="008D62DE">
            <w:pPr>
              <w:pStyle w:val="TableParagraph"/>
              <w:ind w:left="86"/>
              <w:jc w:val="center"/>
              <w:rPr>
                <w:sz w:val="16"/>
              </w:rPr>
            </w:pPr>
            <w:r w:rsidRPr="00293A69">
              <w:rPr>
                <w:b/>
                <w:sz w:val="24"/>
              </w:rPr>
              <w:t>Acknowledge/Amend Other Provider Documentation</w:t>
            </w:r>
          </w:p>
        </w:tc>
        <w:tc>
          <w:tcPr>
            <w:tcW w:w="957" w:type="dxa"/>
            <w:vMerge w:val="restart"/>
            <w:tcBorders>
              <w:top w:val="single" w:sz="12" w:space="0" w:color="000000"/>
            </w:tcBorders>
            <w:shd w:val="clear" w:color="auto" w:fill="99FF99"/>
            <w:vAlign w:val="center"/>
          </w:tcPr>
          <w:p w14:paraId="1FEECE42" w14:textId="77777777" w:rsidR="0004384A" w:rsidRDefault="0004384A" w:rsidP="00293A69">
            <w:pPr>
              <w:pStyle w:val="TableParagraph"/>
              <w:ind w:left="241" w:right="236"/>
              <w:jc w:val="center"/>
              <w:rPr>
                <w:sz w:val="16"/>
              </w:rPr>
            </w:pPr>
            <w:r>
              <w:rPr>
                <w:sz w:val="16"/>
              </w:rPr>
              <w:t>274</w:t>
            </w:r>
          </w:p>
        </w:tc>
        <w:tc>
          <w:tcPr>
            <w:tcW w:w="957" w:type="dxa"/>
            <w:vMerge w:val="restart"/>
            <w:tcBorders>
              <w:top w:val="single" w:sz="12" w:space="0" w:color="000000"/>
            </w:tcBorders>
            <w:shd w:val="clear" w:color="auto" w:fill="99FF99"/>
            <w:vAlign w:val="center"/>
          </w:tcPr>
          <w:p w14:paraId="7F810016" w14:textId="2D40D8BB" w:rsidR="0004384A" w:rsidRPr="0004384A" w:rsidRDefault="00665D5D" w:rsidP="00293A69">
            <w:pPr>
              <w:pStyle w:val="TableParagraph"/>
              <w:jc w:val="center"/>
              <w:rPr>
                <w:sz w:val="16"/>
              </w:rPr>
            </w:pPr>
            <w:r>
              <w:rPr>
                <w:sz w:val="16"/>
              </w:rPr>
              <w:t>Excluded</w:t>
            </w:r>
          </w:p>
        </w:tc>
        <w:tc>
          <w:tcPr>
            <w:tcW w:w="961" w:type="dxa"/>
            <w:gridSpan w:val="2"/>
            <w:vMerge w:val="restart"/>
            <w:tcBorders>
              <w:top w:val="single" w:sz="12" w:space="0" w:color="000000"/>
            </w:tcBorders>
            <w:shd w:val="clear" w:color="auto" w:fill="99FF99"/>
            <w:vAlign w:val="center"/>
          </w:tcPr>
          <w:p w14:paraId="3469C95F" w14:textId="0899633E" w:rsidR="0004384A" w:rsidRPr="0004384A" w:rsidRDefault="0004384A" w:rsidP="00293A69">
            <w:pPr>
              <w:pStyle w:val="TableParagraph"/>
              <w:jc w:val="center"/>
              <w:rPr>
                <w:sz w:val="16"/>
              </w:rPr>
            </w:pPr>
          </w:p>
        </w:tc>
      </w:tr>
      <w:tr w:rsidR="0004384A" w14:paraId="7D0C2B03" w14:textId="595F162E" w:rsidTr="00477D98">
        <w:trPr>
          <w:gridAfter w:val="1"/>
          <w:wAfter w:w="6" w:type="dxa"/>
          <w:trHeight w:val="185"/>
        </w:trPr>
        <w:tc>
          <w:tcPr>
            <w:tcW w:w="2401" w:type="dxa"/>
            <w:tcBorders>
              <w:top w:val="single" w:sz="2" w:space="0" w:color="000000"/>
              <w:bottom w:val="single" w:sz="2" w:space="0" w:color="000000"/>
            </w:tcBorders>
            <w:shd w:val="clear" w:color="auto" w:fill="99FF99"/>
          </w:tcPr>
          <w:p w14:paraId="6315C17D" w14:textId="77777777" w:rsidR="0004384A" w:rsidRDefault="0004384A" w:rsidP="00BA3CA1">
            <w:pPr>
              <w:pStyle w:val="TableParagraph"/>
              <w:spacing w:line="166" w:lineRule="exact"/>
              <w:ind w:left="84"/>
              <w:rPr>
                <w:sz w:val="16"/>
              </w:rPr>
            </w:pPr>
            <w:r>
              <w:rPr>
                <w:sz w:val="16"/>
              </w:rPr>
              <w:t>Function</w:t>
            </w:r>
          </w:p>
        </w:tc>
        <w:tc>
          <w:tcPr>
            <w:tcW w:w="7525" w:type="dxa"/>
            <w:vMerge/>
            <w:tcBorders>
              <w:top w:val="nil"/>
            </w:tcBorders>
            <w:shd w:val="clear" w:color="auto" w:fill="99FF99"/>
          </w:tcPr>
          <w:p w14:paraId="54ACB253" w14:textId="77777777" w:rsidR="0004384A" w:rsidRDefault="0004384A" w:rsidP="00BA3CA1">
            <w:pPr>
              <w:rPr>
                <w:sz w:val="2"/>
                <w:szCs w:val="2"/>
              </w:rPr>
            </w:pPr>
          </w:p>
        </w:tc>
        <w:tc>
          <w:tcPr>
            <w:tcW w:w="957" w:type="dxa"/>
            <w:vMerge/>
            <w:tcBorders>
              <w:top w:val="nil"/>
            </w:tcBorders>
            <w:shd w:val="clear" w:color="auto" w:fill="99FF99"/>
          </w:tcPr>
          <w:p w14:paraId="0041F2CC" w14:textId="77777777" w:rsidR="0004384A" w:rsidRDefault="0004384A" w:rsidP="00BA3CA1">
            <w:pPr>
              <w:rPr>
                <w:sz w:val="2"/>
                <w:szCs w:val="2"/>
              </w:rPr>
            </w:pPr>
          </w:p>
        </w:tc>
        <w:tc>
          <w:tcPr>
            <w:tcW w:w="957" w:type="dxa"/>
            <w:vMerge/>
            <w:shd w:val="clear" w:color="auto" w:fill="99FF99"/>
          </w:tcPr>
          <w:p w14:paraId="32AB21D8" w14:textId="77777777" w:rsidR="0004384A" w:rsidRDefault="0004384A" w:rsidP="00BA3CA1">
            <w:pPr>
              <w:rPr>
                <w:sz w:val="2"/>
                <w:szCs w:val="2"/>
              </w:rPr>
            </w:pPr>
          </w:p>
        </w:tc>
        <w:tc>
          <w:tcPr>
            <w:tcW w:w="961" w:type="dxa"/>
            <w:gridSpan w:val="2"/>
            <w:vMerge/>
            <w:shd w:val="clear" w:color="auto" w:fill="99FF99"/>
          </w:tcPr>
          <w:p w14:paraId="2FE2C64B" w14:textId="12ED3F89" w:rsidR="0004384A" w:rsidRDefault="0004384A" w:rsidP="00BA3CA1">
            <w:pPr>
              <w:rPr>
                <w:sz w:val="2"/>
                <w:szCs w:val="2"/>
              </w:rPr>
            </w:pPr>
          </w:p>
        </w:tc>
      </w:tr>
      <w:tr w:rsidR="008D62DE" w14:paraId="62015B15" w14:textId="19E0CCB7" w:rsidTr="00665D5D">
        <w:trPr>
          <w:gridAfter w:val="1"/>
          <w:wAfter w:w="6" w:type="dxa"/>
          <w:trHeight w:val="271"/>
        </w:trPr>
        <w:tc>
          <w:tcPr>
            <w:tcW w:w="12801" w:type="dxa"/>
            <w:gridSpan w:val="6"/>
            <w:tcBorders>
              <w:bottom w:val="nil"/>
            </w:tcBorders>
            <w:shd w:val="clear" w:color="auto" w:fill="A6A6A6" w:themeFill="background1" w:themeFillShade="A6"/>
          </w:tcPr>
          <w:p w14:paraId="1A314476" w14:textId="77777777" w:rsidR="008D62DE" w:rsidRDefault="008D62DE" w:rsidP="00BA3CA1">
            <w:pPr>
              <w:pStyle w:val="TableParagraph"/>
              <w:spacing w:before="67"/>
              <w:ind w:left="724"/>
              <w:rPr>
                <w:sz w:val="16"/>
              </w:rPr>
            </w:pPr>
            <w:r>
              <w:rPr>
                <w:b/>
                <w:sz w:val="16"/>
              </w:rPr>
              <w:t xml:space="preserve">Statement: </w:t>
            </w:r>
            <w:r>
              <w:rPr>
                <w:sz w:val="16"/>
              </w:rPr>
              <w:t>Review and indicate or amend other caregiver notes as permitted.</w:t>
            </w:r>
          </w:p>
          <w:p w14:paraId="601A56C7" w14:textId="6F1C1F42" w:rsidR="008D62DE" w:rsidRDefault="008D62DE" w:rsidP="008D62DE">
            <w:pPr>
              <w:pStyle w:val="TableParagraph"/>
              <w:spacing w:before="120" w:after="120"/>
              <w:ind w:left="720"/>
              <w:rPr>
                <w:b/>
                <w:sz w:val="16"/>
              </w:rPr>
            </w:pPr>
            <w:r>
              <w:rPr>
                <w:b/>
                <w:sz w:val="16"/>
              </w:rPr>
              <w:t xml:space="preserve">Description: </w:t>
            </w:r>
            <w:r>
              <w:rPr>
                <w:sz w:val="16"/>
              </w:rPr>
              <w:t>Scan/review notes from physicians, nurses, technicians and other members of the health care team (e.g., Respiratory Therapist, Physical Therapist). Annotate for disparities, make additions/amendments and import when desired and permitted.</w:t>
            </w:r>
          </w:p>
        </w:tc>
      </w:tr>
      <w:tr w:rsidR="00293A69" w14:paraId="680231EE" w14:textId="374D1BB6" w:rsidTr="00665D5D">
        <w:trPr>
          <w:gridAfter w:val="1"/>
          <w:wAfter w:w="6" w:type="dxa"/>
          <w:trHeight w:val="429"/>
        </w:trPr>
        <w:tc>
          <w:tcPr>
            <w:tcW w:w="2401" w:type="dxa"/>
            <w:vMerge w:val="restart"/>
            <w:tcBorders>
              <w:bottom w:val="single" w:sz="6" w:space="0" w:color="000000"/>
              <w:right w:val="single" w:sz="8" w:space="0" w:color="000000"/>
            </w:tcBorders>
            <w:shd w:val="clear" w:color="auto" w:fill="A6A6A6" w:themeFill="background1" w:themeFillShade="A6"/>
          </w:tcPr>
          <w:p w14:paraId="70F6B7F0" w14:textId="24E81041" w:rsidR="00293A69" w:rsidRDefault="008D62DE" w:rsidP="00BA3CA1">
            <w:pPr>
              <w:pStyle w:val="TableParagraph"/>
              <w:rPr>
                <w:sz w:val="16"/>
              </w:rPr>
            </w:pPr>
            <w:r>
              <w:rPr>
                <w:sz w:val="9"/>
              </w:rPr>
              <w:t xml:space="preserve"> </w:t>
            </w:r>
          </w:p>
        </w:tc>
        <w:tc>
          <w:tcPr>
            <w:tcW w:w="7525" w:type="dxa"/>
            <w:tcBorders>
              <w:top w:val="single" w:sz="6" w:space="0" w:color="000000"/>
              <w:left w:val="single" w:sz="8" w:space="0" w:color="000000"/>
              <w:bottom w:val="single" w:sz="6" w:space="0" w:color="000000"/>
              <w:right w:val="single" w:sz="6" w:space="0" w:color="000000"/>
            </w:tcBorders>
            <w:shd w:val="clear" w:color="auto" w:fill="A6A6A6" w:themeFill="background1" w:themeFillShade="A6"/>
          </w:tcPr>
          <w:p w14:paraId="43FB5684" w14:textId="77777777" w:rsidR="00293A69" w:rsidRDefault="00293A69" w:rsidP="00BA3CA1">
            <w:pPr>
              <w:pStyle w:val="TableParagraph"/>
              <w:spacing w:before="28" w:line="190" w:lineRule="atLeast"/>
              <w:ind w:left="453" w:right="3" w:hanging="246"/>
              <w:rPr>
                <w:sz w:val="16"/>
              </w:rPr>
            </w:pPr>
            <w:r>
              <w:rPr>
                <w:b/>
                <w:sz w:val="16"/>
              </w:rPr>
              <w:t xml:space="preserve">1. </w:t>
            </w:r>
            <w:r>
              <w:rPr>
                <w:sz w:val="16"/>
              </w:rPr>
              <w:t>The system SHOULD provide the ability to tag documentation by another clinician as read according to scope of practice, organizational policy, and/or jurisdictional law.</w:t>
            </w:r>
          </w:p>
        </w:tc>
        <w:tc>
          <w:tcPr>
            <w:tcW w:w="957"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1C32E830" w14:textId="77777777" w:rsidR="00293A69" w:rsidRDefault="00293A69" w:rsidP="008D62DE">
            <w:pPr>
              <w:pStyle w:val="TableParagraph"/>
              <w:spacing w:before="107"/>
              <w:ind w:left="325" w:right="307"/>
              <w:jc w:val="center"/>
              <w:rPr>
                <w:sz w:val="16"/>
              </w:rPr>
            </w:pPr>
            <w:r>
              <w:rPr>
                <w:sz w:val="16"/>
              </w:rPr>
              <w:t>275</w:t>
            </w:r>
          </w:p>
        </w:tc>
        <w:tc>
          <w:tcPr>
            <w:tcW w:w="957"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442DE74B" w14:textId="2BC7523B" w:rsidR="00293A69" w:rsidRDefault="00665D5D" w:rsidP="008D62DE">
            <w:pPr>
              <w:pStyle w:val="TableParagraph"/>
              <w:spacing w:before="107"/>
              <w:ind w:left="325" w:right="307"/>
              <w:jc w:val="center"/>
              <w:rPr>
                <w:sz w:val="16"/>
              </w:rPr>
            </w:pPr>
            <w:r>
              <w:rPr>
                <w:sz w:val="16"/>
              </w:rPr>
              <w:t>D</w:t>
            </w:r>
          </w:p>
        </w:tc>
        <w:tc>
          <w:tcPr>
            <w:tcW w:w="961" w:type="dxa"/>
            <w:gridSpan w:val="2"/>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14:paraId="242CEF42" w14:textId="514E4EB2" w:rsidR="00293A69" w:rsidRDefault="00293A69" w:rsidP="008D62DE">
            <w:pPr>
              <w:pStyle w:val="TableParagraph"/>
              <w:spacing w:before="107"/>
              <w:ind w:left="325" w:right="307"/>
              <w:jc w:val="center"/>
              <w:rPr>
                <w:sz w:val="16"/>
              </w:rPr>
            </w:pPr>
          </w:p>
        </w:tc>
      </w:tr>
      <w:tr w:rsidR="00293A69" w14:paraId="28857D76" w14:textId="6AE37E28" w:rsidTr="00665D5D">
        <w:trPr>
          <w:gridAfter w:val="1"/>
          <w:wAfter w:w="6" w:type="dxa"/>
          <w:trHeight w:val="427"/>
        </w:trPr>
        <w:tc>
          <w:tcPr>
            <w:tcW w:w="2401" w:type="dxa"/>
            <w:vMerge/>
            <w:tcBorders>
              <w:top w:val="nil"/>
              <w:bottom w:val="single" w:sz="6" w:space="0" w:color="000000"/>
              <w:right w:val="single" w:sz="8" w:space="0" w:color="000000"/>
            </w:tcBorders>
            <w:shd w:val="clear" w:color="auto" w:fill="A6A6A6" w:themeFill="background1" w:themeFillShade="A6"/>
          </w:tcPr>
          <w:p w14:paraId="37427604" w14:textId="77777777" w:rsidR="00293A69" w:rsidRDefault="00293A69" w:rsidP="00BA3CA1">
            <w:pPr>
              <w:rPr>
                <w:sz w:val="2"/>
                <w:szCs w:val="2"/>
              </w:rPr>
            </w:pPr>
          </w:p>
        </w:tc>
        <w:tc>
          <w:tcPr>
            <w:tcW w:w="7525" w:type="dxa"/>
            <w:tcBorders>
              <w:top w:val="single" w:sz="6" w:space="0" w:color="000000"/>
              <w:left w:val="single" w:sz="8" w:space="0" w:color="000000"/>
              <w:right w:val="single" w:sz="6" w:space="0" w:color="000000"/>
            </w:tcBorders>
            <w:shd w:val="clear" w:color="auto" w:fill="A6A6A6" w:themeFill="background1" w:themeFillShade="A6"/>
          </w:tcPr>
          <w:p w14:paraId="0BB64947" w14:textId="77777777" w:rsidR="00293A69" w:rsidRDefault="00293A69" w:rsidP="00BA3CA1">
            <w:pPr>
              <w:pStyle w:val="TableParagraph"/>
              <w:spacing w:before="26" w:line="190" w:lineRule="atLeast"/>
              <w:ind w:left="453" w:right="3" w:hanging="246"/>
              <w:rPr>
                <w:sz w:val="16"/>
              </w:rPr>
            </w:pPr>
            <w:r>
              <w:rPr>
                <w:b/>
                <w:sz w:val="16"/>
              </w:rPr>
              <w:t>2.</w:t>
            </w:r>
            <w:r>
              <w:rPr>
                <w:b/>
                <w:spacing w:val="21"/>
                <w:sz w:val="16"/>
              </w:rPr>
              <w:t xml:space="preserve"> </w:t>
            </w:r>
            <w:r>
              <w:rPr>
                <w:sz w:val="16"/>
              </w:rPr>
              <w:t>The</w:t>
            </w:r>
            <w:r>
              <w:rPr>
                <w:spacing w:val="-14"/>
                <w:sz w:val="16"/>
              </w:rPr>
              <w:t xml:space="preserve"> </w:t>
            </w:r>
            <w:r>
              <w:rPr>
                <w:sz w:val="16"/>
              </w:rPr>
              <w:t>system</w:t>
            </w:r>
            <w:r>
              <w:rPr>
                <w:spacing w:val="-14"/>
                <w:sz w:val="16"/>
              </w:rPr>
              <w:t xml:space="preserve"> </w:t>
            </w:r>
            <w:r>
              <w:rPr>
                <w:sz w:val="16"/>
              </w:rPr>
              <w:t>MAY</w:t>
            </w:r>
            <w:r>
              <w:rPr>
                <w:spacing w:val="-14"/>
                <w:sz w:val="16"/>
              </w:rPr>
              <w:t xml:space="preserve"> </w:t>
            </w:r>
            <w:r>
              <w:rPr>
                <w:sz w:val="16"/>
              </w:rPr>
              <w:t>provide</w:t>
            </w:r>
            <w:r>
              <w:rPr>
                <w:spacing w:val="-14"/>
                <w:sz w:val="16"/>
              </w:rPr>
              <w:t xml:space="preserve"> </w:t>
            </w:r>
            <w:r>
              <w:rPr>
                <w:sz w:val="16"/>
              </w:rPr>
              <w:t>the</w:t>
            </w:r>
            <w:r>
              <w:rPr>
                <w:spacing w:val="-14"/>
                <w:sz w:val="16"/>
              </w:rPr>
              <w:t xml:space="preserve"> </w:t>
            </w:r>
            <w:r>
              <w:rPr>
                <w:sz w:val="16"/>
              </w:rPr>
              <w:t>ability</w:t>
            </w:r>
            <w:r>
              <w:rPr>
                <w:spacing w:val="-14"/>
                <w:sz w:val="16"/>
              </w:rPr>
              <w:t xml:space="preserve"> </w:t>
            </w:r>
            <w:r>
              <w:rPr>
                <w:sz w:val="16"/>
              </w:rPr>
              <w:t>to</w:t>
            </w:r>
            <w:r>
              <w:rPr>
                <w:spacing w:val="-14"/>
                <w:sz w:val="16"/>
              </w:rPr>
              <w:t xml:space="preserve"> </w:t>
            </w:r>
            <w:r>
              <w:rPr>
                <w:sz w:val="16"/>
              </w:rPr>
              <w:t>tag</w:t>
            </w:r>
            <w:r>
              <w:rPr>
                <w:spacing w:val="-14"/>
                <w:sz w:val="16"/>
              </w:rPr>
              <w:t xml:space="preserve"> </w:t>
            </w:r>
            <w:r>
              <w:rPr>
                <w:sz w:val="16"/>
              </w:rPr>
              <w:t>agreement</w:t>
            </w:r>
            <w:r>
              <w:rPr>
                <w:spacing w:val="-14"/>
                <w:sz w:val="16"/>
              </w:rPr>
              <w:t xml:space="preserve"> </w:t>
            </w:r>
            <w:r>
              <w:rPr>
                <w:sz w:val="16"/>
              </w:rPr>
              <w:t>or</w:t>
            </w:r>
            <w:r>
              <w:rPr>
                <w:spacing w:val="-14"/>
                <w:sz w:val="16"/>
              </w:rPr>
              <w:t xml:space="preserve"> </w:t>
            </w:r>
            <w:r>
              <w:rPr>
                <w:sz w:val="16"/>
              </w:rPr>
              <w:t>disagreement</w:t>
            </w:r>
            <w:r>
              <w:rPr>
                <w:spacing w:val="-14"/>
                <w:sz w:val="16"/>
              </w:rPr>
              <w:t xml:space="preserve"> </w:t>
            </w:r>
            <w:r>
              <w:rPr>
                <w:sz w:val="16"/>
              </w:rPr>
              <w:t>with</w:t>
            </w:r>
            <w:r>
              <w:rPr>
                <w:spacing w:val="-14"/>
                <w:sz w:val="16"/>
              </w:rPr>
              <w:t xml:space="preserve"> </w:t>
            </w:r>
            <w:r>
              <w:rPr>
                <w:sz w:val="16"/>
              </w:rPr>
              <w:t>documentation</w:t>
            </w:r>
            <w:r>
              <w:rPr>
                <w:spacing w:val="-14"/>
                <w:sz w:val="16"/>
              </w:rPr>
              <w:t xml:space="preserve"> </w:t>
            </w:r>
            <w:r>
              <w:rPr>
                <w:sz w:val="16"/>
              </w:rPr>
              <w:t>by</w:t>
            </w:r>
            <w:r>
              <w:rPr>
                <w:spacing w:val="-14"/>
                <w:sz w:val="16"/>
              </w:rPr>
              <w:t xml:space="preserve"> </w:t>
            </w:r>
            <w:r>
              <w:rPr>
                <w:sz w:val="16"/>
              </w:rPr>
              <w:t>another provider according to scope of practice, organizational policy, and/or jurisdictional law.</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6B25E9C1" w14:textId="77777777" w:rsidR="00293A69" w:rsidRDefault="00293A69" w:rsidP="008D62DE">
            <w:pPr>
              <w:pStyle w:val="TableParagraph"/>
              <w:spacing w:before="104"/>
              <w:ind w:left="325" w:right="307"/>
              <w:jc w:val="center"/>
              <w:rPr>
                <w:sz w:val="16"/>
              </w:rPr>
            </w:pPr>
            <w:r>
              <w:rPr>
                <w:sz w:val="16"/>
              </w:rPr>
              <w:t>276</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4A7C7B6A" w14:textId="18AA622D" w:rsidR="00293A69" w:rsidRDefault="00665D5D" w:rsidP="008D62DE">
            <w:pPr>
              <w:pStyle w:val="TableParagraph"/>
              <w:spacing w:before="104"/>
              <w:ind w:left="325" w:right="307"/>
              <w:jc w:val="center"/>
              <w:rPr>
                <w:sz w:val="16"/>
              </w:rPr>
            </w:pPr>
            <w:r>
              <w:rPr>
                <w:sz w:val="16"/>
              </w:rPr>
              <w:t>D</w:t>
            </w:r>
          </w:p>
        </w:tc>
        <w:tc>
          <w:tcPr>
            <w:tcW w:w="961" w:type="dxa"/>
            <w:gridSpan w:val="2"/>
            <w:tcBorders>
              <w:top w:val="single" w:sz="6" w:space="0" w:color="000000"/>
              <w:left w:val="single" w:sz="6" w:space="0" w:color="000000"/>
              <w:right w:val="single" w:sz="6" w:space="0" w:color="000000"/>
            </w:tcBorders>
            <w:shd w:val="clear" w:color="auto" w:fill="A6A6A6" w:themeFill="background1" w:themeFillShade="A6"/>
            <w:vAlign w:val="center"/>
          </w:tcPr>
          <w:p w14:paraId="346BB3CD" w14:textId="300EFFEA" w:rsidR="00293A69" w:rsidRDefault="00293A69" w:rsidP="008D62DE">
            <w:pPr>
              <w:pStyle w:val="TableParagraph"/>
              <w:spacing w:before="104"/>
              <w:ind w:left="325" w:right="307"/>
              <w:jc w:val="center"/>
              <w:rPr>
                <w:sz w:val="16"/>
              </w:rPr>
            </w:pPr>
          </w:p>
        </w:tc>
      </w:tr>
      <w:tr w:rsidR="00293A69" w14:paraId="692F6586" w14:textId="22DD8F46" w:rsidTr="00665D5D">
        <w:trPr>
          <w:gridAfter w:val="1"/>
          <w:wAfter w:w="6" w:type="dxa"/>
          <w:trHeight w:val="618"/>
        </w:trPr>
        <w:tc>
          <w:tcPr>
            <w:tcW w:w="2401" w:type="dxa"/>
            <w:vMerge/>
            <w:tcBorders>
              <w:top w:val="nil"/>
              <w:bottom w:val="single" w:sz="6" w:space="0" w:color="000000"/>
              <w:right w:val="single" w:sz="8" w:space="0" w:color="000000"/>
            </w:tcBorders>
            <w:shd w:val="clear" w:color="auto" w:fill="A6A6A6" w:themeFill="background1" w:themeFillShade="A6"/>
          </w:tcPr>
          <w:p w14:paraId="242AE485"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1C8D9531" w14:textId="77777777" w:rsidR="00293A69" w:rsidRDefault="00293A69" w:rsidP="00BA3CA1">
            <w:pPr>
              <w:pStyle w:val="TableParagraph"/>
              <w:spacing w:before="26" w:line="190" w:lineRule="atLeast"/>
              <w:ind w:left="453" w:right="51" w:hanging="246"/>
              <w:jc w:val="both"/>
              <w:rPr>
                <w:sz w:val="16"/>
              </w:rPr>
            </w:pPr>
            <w:r>
              <w:rPr>
                <w:b/>
                <w:sz w:val="16"/>
              </w:rPr>
              <w:t xml:space="preserve">3. </w:t>
            </w:r>
            <w:r>
              <w:rPr>
                <w:sz w:val="16"/>
              </w:rPr>
              <w:t>The system SHALL provide the ability for a user (e.g., supervising clinician) to annotate regarding his/her role in advising, and/or providing direct care according to scope of practice, organizational policy, and/or jurisdictional law.</w:t>
            </w:r>
          </w:p>
        </w:tc>
        <w:tc>
          <w:tcPr>
            <w:tcW w:w="957" w:type="dxa"/>
            <w:tcBorders>
              <w:left w:val="single" w:sz="6" w:space="0" w:color="000000"/>
              <w:right w:val="single" w:sz="6" w:space="0" w:color="000000"/>
            </w:tcBorders>
            <w:shd w:val="clear" w:color="auto" w:fill="A6A6A6" w:themeFill="background1" w:themeFillShade="A6"/>
            <w:vAlign w:val="center"/>
          </w:tcPr>
          <w:p w14:paraId="07913874" w14:textId="77777777" w:rsidR="00293A69" w:rsidRDefault="00293A69" w:rsidP="008D62DE">
            <w:pPr>
              <w:pStyle w:val="TableParagraph"/>
              <w:spacing w:before="1"/>
              <w:ind w:left="325" w:right="307"/>
              <w:jc w:val="center"/>
              <w:rPr>
                <w:sz w:val="16"/>
              </w:rPr>
            </w:pPr>
            <w:r>
              <w:rPr>
                <w:sz w:val="16"/>
              </w:rPr>
              <w:t>277</w:t>
            </w:r>
          </w:p>
        </w:tc>
        <w:tc>
          <w:tcPr>
            <w:tcW w:w="957" w:type="dxa"/>
            <w:tcBorders>
              <w:left w:val="single" w:sz="6" w:space="0" w:color="000000"/>
              <w:right w:val="single" w:sz="6" w:space="0" w:color="000000"/>
            </w:tcBorders>
            <w:shd w:val="clear" w:color="auto" w:fill="A6A6A6" w:themeFill="background1" w:themeFillShade="A6"/>
            <w:vAlign w:val="center"/>
          </w:tcPr>
          <w:p w14:paraId="60966026" w14:textId="5B85096D" w:rsidR="00293A69" w:rsidRDefault="00665D5D" w:rsidP="008D62DE">
            <w:pPr>
              <w:pStyle w:val="TableParagraph"/>
              <w:spacing w:before="4"/>
              <w:jc w:val="center"/>
              <w:rPr>
                <w:sz w:val="17"/>
              </w:rPr>
            </w:pPr>
            <w:r>
              <w:rPr>
                <w:sz w:val="17"/>
              </w:rPr>
              <w:t>D</w:t>
            </w:r>
          </w:p>
        </w:tc>
        <w:tc>
          <w:tcPr>
            <w:tcW w:w="961" w:type="dxa"/>
            <w:gridSpan w:val="2"/>
            <w:tcBorders>
              <w:left w:val="single" w:sz="6" w:space="0" w:color="000000"/>
              <w:right w:val="single" w:sz="6" w:space="0" w:color="000000"/>
            </w:tcBorders>
            <w:shd w:val="clear" w:color="auto" w:fill="A6A6A6" w:themeFill="background1" w:themeFillShade="A6"/>
            <w:vAlign w:val="center"/>
          </w:tcPr>
          <w:p w14:paraId="28CE3511" w14:textId="24976F52" w:rsidR="00293A69" w:rsidRDefault="00293A69" w:rsidP="008D62DE">
            <w:pPr>
              <w:pStyle w:val="TableParagraph"/>
              <w:spacing w:before="4"/>
              <w:jc w:val="center"/>
              <w:rPr>
                <w:sz w:val="17"/>
              </w:rPr>
            </w:pPr>
          </w:p>
        </w:tc>
      </w:tr>
      <w:tr w:rsidR="00293A69" w14:paraId="1C0C82D7" w14:textId="09D68F57" w:rsidTr="00665D5D">
        <w:trPr>
          <w:gridAfter w:val="1"/>
          <w:wAfter w:w="6" w:type="dxa"/>
          <w:trHeight w:val="427"/>
        </w:trPr>
        <w:tc>
          <w:tcPr>
            <w:tcW w:w="2401" w:type="dxa"/>
            <w:vMerge/>
            <w:tcBorders>
              <w:top w:val="nil"/>
              <w:bottom w:val="single" w:sz="6" w:space="0" w:color="000000"/>
              <w:right w:val="single" w:sz="8" w:space="0" w:color="000000"/>
            </w:tcBorders>
            <w:shd w:val="clear" w:color="auto" w:fill="A6A6A6" w:themeFill="background1" w:themeFillShade="A6"/>
          </w:tcPr>
          <w:p w14:paraId="5A56A609"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492C97BD" w14:textId="77777777" w:rsidR="00293A69" w:rsidRDefault="00293A69" w:rsidP="00BA3CA1">
            <w:pPr>
              <w:pStyle w:val="TableParagraph"/>
              <w:spacing w:before="26" w:line="190" w:lineRule="atLeast"/>
              <w:ind w:left="453" w:right="3" w:hanging="246"/>
              <w:rPr>
                <w:sz w:val="16"/>
              </w:rPr>
            </w:pPr>
            <w:r>
              <w:rPr>
                <w:b/>
                <w:sz w:val="16"/>
              </w:rPr>
              <w:t xml:space="preserve">4. </w:t>
            </w:r>
            <w:r>
              <w:rPr>
                <w:sz w:val="16"/>
              </w:rPr>
              <w:t>The system SHOULD provide the ability to capture and render a co-signature of documentation according to scope of practice, organizational policy, and/or jurisdictional law.</w:t>
            </w:r>
          </w:p>
        </w:tc>
        <w:tc>
          <w:tcPr>
            <w:tcW w:w="957" w:type="dxa"/>
            <w:tcBorders>
              <w:left w:val="single" w:sz="6" w:space="0" w:color="000000"/>
              <w:right w:val="single" w:sz="6" w:space="0" w:color="000000"/>
            </w:tcBorders>
            <w:shd w:val="clear" w:color="auto" w:fill="A6A6A6" w:themeFill="background1" w:themeFillShade="A6"/>
            <w:vAlign w:val="center"/>
          </w:tcPr>
          <w:p w14:paraId="4EC5F9C9" w14:textId="77777777" w:rsidR="00293A69" w:rsidRDefault="00293A69" w:rsidP="008D62DE">
            <w:pPr>
              <w:pStyle w:val="TableParagraph"/>
              <w:spacing w:before="104"/>
              <w:ind w:left="325" w:right="307"/>
              <w:jc w:val="center"/>
              <w:rPr>
                <w:sz w:val="16"/>
              </w:rPr>
            </w:pPr>
            <w:r>
              <w:rPr>
                <w:sz w:val="16"/>
              </w:rPr>
              <w:t>278</w:t>
            </w:r>
          </w:p>
        </w:tc>
        <w:tc>
          <w:tcPr>
            <w:tcW w:w="957" w:type="dxa"/>
            <w:tcBorders>
              <w:left w:val="single" w:sz="6" w:space="0" w:color="000000"/>
              <w:right w:val="single" w:sz="6" w:space="0" w:color="000000"/>
            </w:tcBorders>
            <w:shd w:val="clear" w:color="auto" w:fill="A6A6A6" w:themeFill="background1" w:themeFillShade="A6"/>
            <w:vAlign w:val="center"/>
          </w:tcPr>
          <w:p w14:paraId="2E277716" w14:textId="19C77377" w:rsidR="00293A69" w:rsidRDefault="00665D5D" w:rsidP="008D62DE">
            <w:pPr>
              <w:pStyle w:val="TableParagraph"/>
              <w:spacing w:before="104"/>
              <w:ind w:left="325" w:right="307"/>
              <w:jc w:val="center"/>
              <w:rPr>
                <w:sz w:val="16"/>
              </w:rPr>
            </w:pPr>
            <w:r>
              <w:rPr>
                <w:sz w:val="16"/>
              </w:rPr>
              <w:t>D</w:t>
            </w:r>
          </w:p>
        </w:tc>
        <w:tc>
          <w:tcPr>
            <w:tcW w:w="961" w:type="dxa"/>
            <w:gridSpan w:val="2"/>
            <w:tcBorders>
              <w:left w:val="single" w:sz="6" w:space="0" w:color="000000"/>
              <w:right w:val="single" w:sz="6" w:space="0" w:color="000000"/>
            </w:tcBorders>
            <w:shd w:val="clear" w:color="auto" w:fill="A6A6A6" w:themeFill="background1" w:themeFillShade="A6"/>
            <w:vAlign w:val="center"/>
          </w:tcPr>
          <w:p w14:paraId="0745BEFF" w14:textId="03F376F6" w:rsidR="00293A69" w:rsidRDefault="00293A69" w:rsidP="008D62DE">
            <w:pPr>
              <w:pStyle w:val="TableParagraph"/>
              <w:spacing w:before="104"/>
              <w:ind w:left="325" w:right="307"/>
              <w:jc w:val="center"/>
              <w:rPr>
                <w:sz w:val="16"/>
              </w:rPr>
            </w:pPr>
          </w:p>
        </w:tc>
      </w:tr>
      <w:tr w:rsidR="00293A69" w14:paraId="101912A1" w14:textId="19BCED91" w:rsidTr="00665D5D">
        <w:trPr>
          <w:gridAfter w:val="1"/>
          <w:wAfter w:w="6" w:type="dxa"/>
          <w:trHeight w:val="427"/>
        </w:trPr>
        <w:tc>
          <w:tcPr>
            <w:tcW w:w="2401" w:type="dxa"/>
            <w:vMerge/>
            <w:tcBorders>
              <w:top w:val="nil"/>
              <w:bottom w:val="single" w:sz="12" w:space="0" w:color="000000"/>
              <w:right w:val="single" w:sz="8" w:space="0" w:color="000000"/>
            </w:tcBorders>
            <w:shd w:val="clear" w:color="auto" w:fill="A6A6A6" w:themeFill="background1" w:themeFillShade="A6"/>
          </w:tcPr>
          <w:p w14:paraId="27043E62" w14:textId="77777777" w:rsidR="00293A69" w:rsidRDefault="00293A69" w:rsidP="00BA3CA1">
            <w:pPr>
              <w:rPr>
                <w:sz w:val="2"/>
                <w:szCs w:val="2"/>
              </w:rPr>
            </w:pPr>
          </w:p>
        </w:tc>
        <w:tc>
          <w:tcPr>
            <w:tcW w:w="7525" w:type="dxa"/>
            <w:tcBorders>
              <w:left w:val="single" w:sz="8" w:space="0" w:color="000000"/>
              <w:bottom w:val="single" w:sz="12" w:space="0" w:color="000000"/>
              <w:right w:val="single" w:sz="6" w:space="0" w:color="000000"/>
            </w:tcBorders>
            <w:shd w:val="clear" w:color="auto" w:fill="A6A6A6" w:themeFill="background1" w:themeFillShade="A6"/>
          </w:tcPr>
          <w:p w14:paraId="68DA0BFE" w14:textId="77777777" w:rsidR="00293A69" w:rsidRDefault="00293A69" w:rsidP="00BA3CA1">
            <w:pPr>
              <w:pStyle w:val="TableParagraph"/>
              <w:spacing w:before="26" w:line="190" w:lineRule="atLeast"/>
              <w:ind w:left="453" w:right="3" w:hanging="246"/>
              <w:rPr>
                <w:sz w:val="16"/>
              </w:rPr>
            </w:pPr>
            <w:r>
              <w:rPr>
                <w:b/>
                <w:sz w:val="16"/>
              </w:rPr>
              <w:t xml:space="preserve">5. </w:t>
            </w:r>
            <w:r>
              <w:rPr>
                <w:sz w:val="16"/>
              </w:rPr>
              <w:t>The system MAY provide the ability to capture the approval of documentation that was captured by another user according to scope of practice, organizational policy, and/or jurisdictional law.</w:t>
            </w:r>
          </w:p>
        </w:tc>
        <w:tc>
          <w:tcPr>
            <w:tcW w:w="957"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100AF9AD" w14:textId="77777777" w:rsidR="00293A69" w:rsidRDefault="00293A69" w:rsidP="008D62DE">
            <w:pPr>
              <w:pStyle w:val="TableParagraph"/>
              <w:spacing w:before="104"/>
              <w:ind w:left="325" w:right="307"/>
              <w:jc w:val="center"/>
              <w:rPr>
                <w:sz w:val="16"/>
              </w:rPr>
            </w:pPr>
            <w:r>
              <w:rPr>
                <w:sz w:val="16"/>
              </w:rPr>
              <w:t>279</w:t>
            </w:r>
          </w:p>
        </w:tc>
        <w:tc>
          <w:tcPr>
            <w:tcW w:w="957"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7D098C70" w14:textId="13A5600B" w:rsidR="00293A69" w:rsidRDefault="00665D5D" w:rsidP="008D62DE">
            <w:pPr>
              <w:pStyle w:val="TableParagraph"/>
              <w:spacing w:before="104"/>
              <w:ind w:left="325" w:right="307"/>
              <w:jc w:val="center"/>
              <w:rPr>
                <w:sz w:val="16"/>
              </w:rPr>
            </w:pPr>
            <w:r>
              <w:rPr>
                <w:sz w:val="16"/>
              </w:rPr>
              <w:t>D</w:t>
            </w:r>
          </w:p>
        </w:tc>
        <w:tc>
          <w:tcPr>
            <w:tcW w:w="961" w:type="dxa"/>
            <w:gridSpan w:val="2"/>
            <w:tcBorders>
              <w:left w:val="single" w:sz="6" w:space="0" w:color="000000"/>
              <w:bottom w:val="single" w:sz="12" w:space="0" w:color="000000"/>
              <w:right w:val="single" w:sz="6" w:space="0" w:color="000000"/>
            </w:tcBorders>
            <w:shd w:val="clear" w:color="auto" w:fill="A6A6A6" w:themeFill="background1" w:themeFillShade="A6"/>
            <w:vAlign w:val="center"/>
          </w:tcPr>
          <w:p w14:paraId="7FF29E9A" w14:textId="3B1057EA" w:rsidR="00293A69" w:rsidRDefault="00293A69" w:rsidP="008D62DE">
            <w:pPr>
              <w:pStyle w:val="TableParagraph"/>
              <w:spacing w:before="104"/>
              <w:ind w:left="325" w:right="307"/>
              <w:jc w:val="center"/>
              <w:rPr>
                <w:sz w:val="16"/>
              </w:rPr>
            </w:pPr>
          </w:p>
        </w:tc>
      </w:tr>
      <w:tr w:rsidR="00293A69" w14:paraId="13463E37" w14:textId="19BB6C5D" w:rsidTr="00477D98">
        <w:trPr>
          <w:gridAfter w:val="1"/>
          <w:wAfter w:w="6" w:type="dxa"/>
          <w:trHeight w:val="186"/>
        </w:trPr>
        <w:tc>
          <w:tcPr>
            <w:tcW w:w="2401" w:type="dxa"/>
            <w:tcBorders>
              <w:top w:val="single" w:sz="12" w:space="0" w:color="000000"/>
              <w:bottom w:val="single" w:sz="2" w:space="0" w:color="000000"/>
            </w:tcBorders>
            <w:shd w:val="clear" w:color="auto" w:fill="99FF99"/>
          </w:tcPr>
          <w:p w14:paraId="2CEC677B" w14:textId="77777777" w:rsidR="00293A69" w:rsidRDefault="00293A69" w:rsidP="00293A69">
            <w:pPr>
              <w:pStyle w:val="TableParagraph"/>
              <w:spacing w:line="167" w:lineRule="exact"/>
              <w:ind w:left="84"/>
              <w:rPr>
                <w:sz w:val="16"/>
              </w:rPr>
            </w:pPr>
            <w:bookmarkStart w:id="85" w:name="CP.4_Manage_Orders"/>
            <w:bookmarkStart w:id="86" w:name="_bookmark14"/>
            <w:bookmarkEnd w:id="85"/>
            <w:bookmarkEnd w:id="86"/>
            <w:r>
              <w:rPr>
                <w:sz w:val="16"/>
              </w:rPr>
              <w:t>CP.4</w:t>
            </w:r>
          </w:p>
        </w:tc>
        <w:tc>
          <w:tcPr>
            <w:tcW w:w="7525" w:type="dxa"/>
            <w:vMerge w:val="restart"/>
            <w:tcBorders>
              <w:top w:val="single" w:sz="12" w:space="0" w:color="000000"/>
            </w:tcBorders>
            <w:shd w:val="clear" w:color="auto" w:fill="99FF99"/>
            <w:vAlign w:val="center"/>
          </w:tcPr>
          <w:p w14:paraId="044AADFB" w14:textId="31AEA76C" w:rsidR="00293A69" w:rsidRDefault="00293A69" w:rsidP="00293A69">
            <w:pPr>
              <w:pStyle w:val="TableParagraph"/>
              <w:ind w:left="86"/>
              <w:jc w:val="center"/>
              <w:rPr>
                <w:sz w:val="16"/>
              </w:rPr>
            </w:pPr>
            <w:r w:rsidRPr="00293A69">
              <w:rPr>
                <w:b/>
                <w:sz w:val="24"/>
              </w:rPr>
              <w:t>Manage Orders</w:t>
            </w:r>
          </w:p>
        </w:tc>
        <w:tc>
          <w:tcPr>
            <w:tcW w:w="957" w:type="dxa"/>
            <w:vMerge w:val="restart"/>
            <w:tcBorders>
              <w:top w:val="single" w:sz="12" w:space="0" w:color="000000"/>
            </w:tcBorders>
            <w:shd w:val="clear" w:color="auto" w:fill="99FF99"/>
            <w:vAlign w:val="center"/>
          </w:tcPr>
          <w:p w14:paraId="09A4D32E" w14:textId="77777777" w:rsidR="00293A69" w:rsidRPr="003E26D3" w:rsidRDefault="00293A69" w:rsidP="003E26D3">
            <w:pPr>
              <w:pStyle w:val="TableParagraph"/>
              <w:ind w:left="0"/>
              <w:jc w:val="center"/>
              <w:rPr>
                <w:sz w:val="16"/>
                <w:szCs w:val="16"/>
              </w:rPr>
            </w:pPr>
            <w:r w:rsidRPr="003E26D3">
              <w:rPr>
                <w:sz w:val="16"/>
                <w:szCs w:val="16"/>
              </w:rPr>
              <w:t>280</w:t>
            </w:r>
          </w:p>
        </w:tc>
        <w:tc>
          <w:tcPr>
            <w:tcW w:w="957" w:type="dxa"/>
            <w:vMerge w:val="restart"/>
            <w:tcBorders>
              <w:top w:val="single" w:sz="12" w:space="0" w:color="000000"/>
            </w:tcBorders>
            <w:shd w:val="clear" w:color="auto" w:fill="99FF99"/>
            <w:vAlign w:val="center"/>
          </w:tcPr>
          <w:p w14:paraId="0C3B3FC9" w14:textId="0BFA7EF2" w:rsidR="00293A69" w:rsidRPr="003E26D3" w:rsidRDefault="001A5AA1" w:rsidP="003E26D3">
            <w:pPr>
              <w:pStyle w:val="TableParagraph"/>
              <w:ind w:left="0"/>
              <w:jc w:val="center"/>
              <w:rPr>
                <w:sz w:val="16"/>
                <w:szCs w:val="16"/>
              </w:rPr>
            </w:pPr>
            <w:r>
              <w:rPr>
                <w:sz w:val="16"/>
                <w:szCs w:val="16"/>
              </w:rPr>
              <w:t>Include</w:t>
            </w:r>
          </w:p>
        </w:tc>
        <w:tc>
          <w:tcPr>
            <w:tcW w:w="961" w:type="dxa"/>
            <w:gridSpan w:val="2"/>
            <w:vMerge w:val="restart"/>
            <w:tcBorders>
              <w:top w:val="single" w:sz="12" w:space="0" w:color="000000"/>
            </w:tcBorders>
            <w:shd w:val="clear" w:color="auto" w:fill="99FF99"/>
            <w:vAlign w:val="center"/>
          </w:tcPr>
          <w:p w14:paraId="4638ED59" w14:textId="0A583D4E" w:rsidR="00293A69" w:rsidRPr="003E26D3" w:rsidRDefault="003E26D3" w:rsidP="003E26D3">
            <w:pPr>
              <w:pStyle w:val="TableParagraph"/>
              <w:ind w:left="0"/>
              <w:jc w:val="center"/>
              <w:rPr>
                <w:sz w:val="16"/>
                <w:szCs w:val="16"/>
              </w:rPr>
            </w:pPr>
            <w:r w:rsidRPr="003E26D3">
              <w:rPr>
                <w:sz w:val="16"/>
                <w:szCs w:val="16"/>
              </w:rPr>
              <w:t>DC.1.7.2.2</w:t>
            </w:r>
          </w:p>
        </w:tc>
      </w:tr>
      <w:tr w:rsidR="00293A69" w14:paraId="47EF4517" w14:textId="10F646B4" w:rsidTr="00477D98">
        <w:trPr>
          <w:gridAfter w:val="1"/>
          <w:wAfter w:w="6" w:type="dxa"/>
          <w:trHeight w:val="185"/>
        </w:trPr>
        <w:tc>
          <w:tcPr>
            <w:tcW w:w="2401" w:type="dxa"/>
            <w:tcBorders>
              <w:top w:val="single" w:sz="2" w:space="0" w:color="000000"/>
              <w:bottom w:val="single" w:sz="2" w:space="0" w:color="000000"/>
            </w:tcBorders>
            <w:shd w:val="clear" w:color="auto" w:fill="99FF99"/>
          </w:tcPr>
          <w:p w14:paraId="08CD87CB" w14:textId="77777777" w:rsidR="00293A69" w:rsidRDefault="00293A69" w:rsidP="00293A69">
            <w:pPr>
              <w:pStyle w:val="TableParagraph"/>
              <w:spacing w:line="166" w:lineRule="exact"/>
              <w:ind w:left="84"/>
              <w:rPr>
                <w:sz w:val="16"/>
              </w:rPr>
            </w:pPr>
            <w:r>
              <w:rPr>
                <w:sz w:val="16"/>
              </w:rPr>
              <w:t>Function</w:t>
            </w:r>
          </w:p>
        </w:tc>
        <w:tc>
          <w:tcPr>
            <w:tcW w:w="7525" w:type="dxa"/>
            <w:vMerge/>
            <w:tcBorders>
              <w:top w:val="nil"/>
            </w:tcBorders>
            <w:shd w:val="clear" w:color="auto" w:fill="99FF99"/>
          </w:tcPr>
          <w:p w14:paraId="4FDF38FB" w14:textId="77777777" w:rsidR="00293A69" w:rsidRDefault="00293A69" w:rsidP="00293A69">
            <w:pPr>
              <w:rPr>
                <w:sz w:val="2"/>
                <w:szCs w:val="2"/>
              </w:rPr>
            </w:pPr>
          </w:p>
        </w:tc>
        <w:tc>
          <w:tcPr>
            <w:tcW w:w="957" w:type="dxa"/>
            <w:vMerge/>
            <w:tcBorders>
              <w:top w:val="nil"/>
            </w:tcBorders>
            <w:shd w:val="clear" w:color="auto" w:fill="99FF99"/>
          </w:tcPr>
          <w:p w14:paraId="4199E4E7" w14:textId="77777777" w:rsidR="00293A69" w:rsidRDefault="00293A69" w:rsidP="00293A69">
            <w:pPr>
              <w:rPr>
                <w:sz w:val="2"/>
                <w:szCs w:val="2"/>
              </w:rPr>
            </w:pPr>
          </w:p>
        </w:tc>
        <w:tc>
          <w:tcPr>
            <w:tcW w:w="957" w:type="dxa"/>
            <w:vMerge/>
            <w:shd w:val="clear" w:color="auto" w:fill="99FF99"/>
          </w:tcPr>
          <w:p w14:paraId="2D6E9FFC" w14:textId="77777777" w:rsidR="00293A69" w:rsidRDefault="00293A69" w:rsidP="00293A69">
            <w:pPr>
              <w:rPr>
                <w:sz w:val="2"/>
                <w:szCs w:val="2"/>
              </w:rPr>
            </w:pPr>
          </w:p>
        </w:tc>
        <w:tc>
          <w:tcPr>
            <w:tcW w:w="961" w:type="dxa"/>
            <w:gridSpan w:val="2"/>
            <w:vMerge/>
            <w:shd w:val="clear" w:color="auto" w:fill="99FF99"/>
          </w:tcPr>
          <w:p w14:paraId="530312EC" w14:textId="580AB27F" w:rsidR="00293A69" w:rsidRDefault="00293A69" w:rsidP="00293A69">
            <w:pPr>
              <w:rPr>
                <w:sz w:val="2"/>
                <w:szCs w:val="2"/>
              </w:rPr>
            </w:pPr>
          </w:p>
        </w:tc>
      </w:tr>
      <w:tr w:rsidR="00293A69" w14:paraId="76CB745D" w14:textId="119AFC72" w:rsidTr="008D62DE">
        <w:trPr>
          <w:gridAfter w:val="1"/>
          <w:wAfter w:w="6" w:type="dxa"/>
          <w:trHeight w:val="1388"/>
        </w:trPr>
        <w:tc>
          <w:tcPr>
            <w:tcW w:w="12801" w:type="dxa"/>
            <w:gridSpan w:val="6"/>
            <w:tcBorders>
              <w:bottom w:val="single" w:sz="6" w:space="0" w:color="000000"/>
            </w:tcBorders>
          </w:tcPr>
          <w:p w14:paraId="6599E130" w14:textId="77777777" w:rsidR="00293A69" w:rsidRDefault="00293A69" w:rsidP="008D62DE">
            <w:pPr>
              <w:pStyle w:val="TableParagraph"/>
              <w:spacing w:before="67" w:line="249" w:lineRule="auto"/>
              <w:ind w:left="724" w:right="631"/>
              <w:rPr>
                <w:sz w:val="16"/>
              </w:rPr>
            </w:pPr>
            <w:r>
              <w:rPr>
                <w:b/>
                <w:sz w:val="16"/>
              </w:rPr>
              <w:t xml:space="preserve">Statement: </w:t>
            </w:r>
            <w:r>
              <w:rPr>
                <w:sz w:val="16"/>
              </w:rPr>
              <w:t>Provide the ability to manage clinical orders and results including medication, non-medication, diagnostic tests, blood products, other biologics and referrals, using order sets as appropriate.</w:t>
            </w:r>
          </w:p>
          <w:p w14:paraId="01D362D5" w14:textId="3C02A3F8" w:rsidR="00293A69" w:rsidRDefault="00293A69" w:rsidP="008D62DE">
            <w:pPr>
              <w:pStyle w:val="TableParagraph"/>
              <w:spacing w:before="67" w:line="249" w:lineRule="auto"/>
              <w:ind w:left="724" w:right="631"/>
              <w:rPr>
                <w:b/>
                <w:sz w:val="16"/>
              </w:rPr>
            </w:pPr>
            <w:r>
              <w:rPr>
                <w:b/>
                <w:sz w:val="16"/>
              </w:rPr>
              <w:t>Description:</w:t>
            </w:r>
            <w:r>
              <w:rPr>
                <w:b/>
                <w:spacing w:val="-8"/>
                <w:sz w:val="16"/>
              </w:rPr>
              <w:t xml:space="preserve"> </w:t>
            </w:r>
            <w:r>
              <w:rPr>
                <w:sz w:val="16"/>
              </w:rPr>
              <w:t>The</w:t>
            </w:r>
            <w:r>
              <w:rPr>
                <w:spacing w:val="-8"/>
                <w:sz w:val="16"/>
              </w:rPr>
              <w:t xml:space="preserve"> </w:t>
            </w:r>
            <w:r>
              <w:rPr>
                <w:sz w:val="16"/>
              </w:rPr>
              <w:t>provision</w:t>
            </w:r>
            <w:r>
              <w:rPr>
                <w:spacing w:val="-8"/>
                <w:sz w:val="16"/>
              </w:rPr>
              <w:t xml:space="preserve"> </w:t>
            </w:r>
            <w:r>
              <w:rPr>
                <w:sz w:val="16"/>
              </w:rPr>
              <w:t>of</w:t>
            </w:r>
            <w:r>
              <w:rPr>
                <w:spacing w:val="-8"/>
                <w:sz w:val="16"/>
              </w:rPr>
              <w:t xml:space="preserve"> </w:t>
            </w:r>
            <w:r>
              <w:rPr>
                <w:sz w:val="16"/>
              </w:rPr>
              <w:t>clinical</w:t>
            </w:r>
            <w:r>
              <w:rPr>
                <w:spacing w:val="-8"/>
                <w:sz w:val="16"/>
              </w:rPr>
              <w:t xml:space="preserve"> </w:t>
            </w:r>
            <w:r>
              <w:rPr>
                <w:sz w:val="16"/>
              </w:rPr>
              <w:t>care</w:t>
            </w:r>
            <w:r>
              <w:rPr>
                <w:spacing w:val="-8"/>
                <w:sz w:val="16"/>
              </w:rPr>
              <w:t xml:space="preserve"> </w:t>
            </w:r>
            <w:r>
              <w:rPr>
                <w:sz w:val="16"/>
              </w:rPr>
              <w:t>includes</w:t>
            </w:r>
            <w:r>
              <w:rPr>
                <w:spacing w:val="-8"/>
                <w:sz w:val="16"/>
              </w:rPr>
              <w:t xml:space="preserve"> </w:t>
            </w:r>
            <w:r>
              <w:rPr>
                <w:sz w:val="16"/>
              </w:rPr>
              <w:t>the</w:t>
            </w:r>
            <w:r>
              <w:rPr>
                <w:spacing w:val="-8"/>
                <w:sz w:val="16"/>
              </w:rPr>
              <w:t xml:space="preserve"> </w:t>
            </w:r>
            <w:r>
              <w:rPr>
                <w:sz w:val="16"/>
              </w:rPr>
              <w:t>need</w:t>
            </w:r>
            <w:r>
              <w:rPr>
                <w:spacing w:val="-8"/>
                <w:sz w:val="16"/>
              </w:rPr>
              <w:t xml:space="preserve"> </w:t>
            </w:r>
            <w:r>
              <w:rPr>
                <w:sz w:val="16"/>
              </w:rPr>
              <w:t>to</w:t>
            </w:r>
            <w:r>
              <w:rPr>
                <w:spacing w:val="-8"/>
                <w:sz w:val="16"/>
              </w:rPr>
              <w:t xml:space="preserve"> </w:t>
            </w:r>
            <w:r>
              <w:rPr>
                <w:sz w:val="16"/>
              </w:rPr>
              <w:t>order</w:t>
            </w:r>
            <w:r>
              <w:rPr>
                <w:spacing w:val="-8"/>
                <w:sz w:val="16"/>
              </w:rPr>
              <w:t xml:space="preserve"> </w:t>
            </w:r>
            <w:r>
              <w:rPr>
                <w:sz w:val="16"/>
              </w:rPr>
              <w:t>from</w:t>
            </w:r>
            <w:r>
              <w:rPr>
                <w:spacing w:val="-8"/>
                <w:sz w:val="16"/>
              </w:rPr>
              <w:t xml:space="preserve"> </w:t>
            </w:r>
            <w:r>
              <w:rPr>
                <w:sz w:val="16"/>
              </w:rPr>
              <w:t>a</w:t>
            </w:r>
            <w:r>
              <w:rPr>
                <w:spacing w:val="-8"/>
                <w:sz w:val="16"/>
              </w:rPr>
              <w:t xml:space="preserve"> </w:t>
            </w:r>
            <w:r>
              <w:rPr>
                <w:sz w:val="16"/>
              </w:rPr>
              <w:t>variety</w:t>
            </w:r>
            <w:r>
              <w:rPr>
                <w:spacing w:val="-8"/>
                <w:sz w:val="16"/>
              </w:rPr>
              <w:t xml:space="preserve"> </w:t>
            </w:r>
            <w:r>
              <w:rPr>
                <w:sz w:val="16"/>
              </w:rPr>
              <w:t>of</w:t>
            </w:r>
            <w:r>
              <w:rPr>
                <w:spacing w:val="-8"/>
                <w:sz w:val="16"/>
              </w:rPr>
              <w:t xml:space="preserve"> </w:t>
            </w:r>
            <w:r>
              <w:rPr>
                <w:sz w:val="16"/>
              </w:rPr>
              <w:t>treatments</w:t>
            </w:r>
            <w:r>
              <w:rPr>
                <w:spacing w:val="-8"/>
                <w:sz w:val="16"/>
              </w:rPr>
              <w:t xml:space="preserve"> </w:t>
            </w:r>
            <w:r>
              <w:rPr>
                <w:sz w:val="16"/>
              </w:rPr>
              <w:t>using</w:t>
            </w:r>
            <w:r>
              <w:rPr>
                <w:spacing w:val="-8"/>
                <w:sz w:val="16"/>
              </w:rPr>
              <w:t xml:space="preserve"> </w:t>
            </w:r>
            <w:r>
              <w:rPr>
                <w:sz w:val="16"/>
              </w:rPr>
              <w:t>order</w:t>
            </w:r>
            <w:r>
              <w:rPr>
                <w:spacing w:val="-8"/>
                <w:sz w:val="16"/>
              </w:rPr>
              <w:t xml:space="preserve"> </w:t>
            </w:r>
            <w:r>
              <w:rPr>
                <w:sz w:val="16"/>
              </w:rPr>
              <w:t>sets</w:t>
            </w:r>
            <w:r>
              <w:rPr>
                <w:spacing w:val="-8"/>
                <w:sz w:val="16"/>
              </w:rPr>
              <w:t xml:space="preserve"> </w:t>
            </w:r>
            <w:r>
              <w:rPr>
                <w:sz w:val="16"/>
              </w:rPr>
              <w:t>as</w:t>
            </w:r>
            <w:r>
              <w:rPr>
                <w:spacing w:val="-8"/>
                <w:sz w:val="16"/>
              </w:rPr>
              <w:t xml:space="preserve"> </w:t>
            </w:r>
            <w:r>
              <w:rPr>
                <w:sz w:val="16"/>
              </w:rPr>
              <w:t>appropriate</w:t>
            </w:r>
            <w:r>
              <w:rPr>
                <w:spacing w:val="-8"/>
                <w:sz w:val="16"/>
              </w:rPr>
              <w:t xml:space="preserve"> </w:t>
            </w:r>
            <w:r>
              <w:rPr>
                <w:sz w:val="16"/>
              </w:rPr>
              <w:t>as</w:t>
            </w:r>
            <w:r>
              <w:rPr>
                <w:spacing w:val="-8"/>
                <w:sz w:val="16"/>
              </w:rPr>
              <w:t xml:space="preserve"> </w:t>
            </w:r>
            <w:r>
              <w:rPr>
                <w:sz w:val="16"/>
              </w:rPr>
              <w:t>well as reviewing the results of treatment. Orders for treatments may include medications, non-medication therapies (e.g., physical</w:t>
            </w:r>
            <w:r>
              <w:rPr>
                <w:spacing w:val="-16"/>
                <w:sz w:val="16"/>
              </w:rPr>
              <w:t xml:space="preserve"> </w:t>
            </w:r>
            <w:r>
              <w:rPr>
                <w:sz w:val="16"/>
              </w:rPr>
              <w:t xml:space="preserve">therapy, special diet, immunizations, non-allopathic regimens); diagnostic care (e.g., </w:t>
            </w:r>
            <w:r w:rsidR="003E26D3">
              <w:rPr>
                <w:sz w:val="16"/>
              </w:rPr>
              <w:t>laboratory,</w:t>
            </w:r>
            <w:r>
              <w:rPr>
                <w:sz w:val="16"/>
              </w:rPr>
              <w:t xml:space="preserve"> radiology); blood products and other biologics (e.g., blood transfusions, human growth hormones). Patients are often referred to other health care providers for more specialized diagnostic workup, and/or treatment. An effective EHR-S must include support and management of these processes and associated documentation.</w:t>
            </w:r>
          </w:p>
        </w:tc>
      </w:tr>
      <w:tr w:rsidR="008D62DE" w14:paraId="1C297DEA" w14:textId="25832873" w:rsidTr="003E26D3">
        <w:trPr>
          <w:gridAfter w:val="1"/>
          <w:wAfter w:w="6" w:type="dxa"/>
          <w:trHeight w:val="258"/>
        </w:trPr>
        <w:tc>
          <w:tcPr>
            <w:tcW w:w="2401" w:type="dxa"/>
            <w:vMerge w:val="restart"/>
            <w:tcBorders>
              <w:right w:val="single" w:sz="8" w:space="0" w:color="000000"/>
            </w:tcBorders>
          </w:tcPr>
          <w:p w14:paraId="763C0CCB" w14:textId="77777777" w:rsidR="008D62DE" w:rsidRDefault="008D62DE" w:rsidP="00293A69">
            <w:pPr>
              <w:pStyle w:val="TableParagraph"/>
              <w:rPr>
                <w:sz w:val="16"/>
              </w:rPr>
            </w:pPr>
          </w:p>
        </w:tc>
        <w:tc>
          <w:tcPr>
            <w:tcW w:w="7525" w:type="dxa"/>
            <w:tcBorders>
              <w:top w:val="single" w:sz="6" w:space="0" w:color="000000"/>
              <w:left w:val="single" w:sz="8" w:space="0" w:color="000000"/>
              <w:bottom w:val="single" w:sz="6" w:space="0" w:color="000000"/>
              <w:right w:val="single" w:sz="6" w:space="0" w:color="000000"/>
            </w:tcBorders>
            <w:shd w:val="clear" w:color="auto" w:fill="F2DBDB" w:themeFill="accent2" w:themeFillTint="33"/>
          </w:tcPr>
          <w:p w14:paraId="78C3AF12" w14:textId="77777777" w:rsidR="008D62DE" w:rsidRDefault="008D62DE" w:rsidP="00293A69">
            <w:pPr>
              <w:pStyle w:val="TableParagraph"/>
              <w:spacing w:before="28" w:line="190" w:lineRule="atLeast"/>
              <w:ind w:left="453" w:right="3" w:hanging="246"/>
              <w:rPr>
                <w:sz w:val="16"/>
              </w:rPr>
            </w:pPr>
            <w:r>
              <w:rPr>
                <w:b/>
                <w:sz w:val="16"/>
              </w:rPr>
              <w:t>1.</w:t>
            </w:r>
            <w:r>
              <w:rPr>
                <w:b/>
                <w:spacing w:val="21"/>
                <w:sz w:val="16"/>
              </w:rPr>
              <w:t xml:space="preserve"> </w:t>
            </w:r>
            <w:r>
              <w:rPr>
                <w:sz w:val="16"/>
              </w:rPr>
              <w:t>The</w:t>
            </w:r>
            <w:r>
              <w:rPr>
                <w:spacing w:val="-15"/>
                <w:sz w:val="16"/>
              </w:rPr>
              <w:t xml:space="preserve"> </w:t>
            </w:r>
            <w:r>
              <w:rPr>
                <w:sz w:val="16"/>
              </w:rPr>
              <w:t>system</w:t>
            </w:r>
            <w:r>
              <w:rPr>
                <w:spacing w:val="-15"/>
                <w:sz w:val="16"/>
              </w:rPr>
              <w:t xml:space="preserve"> </w:t>
            </w:r>
            <w:r>
              <w:rPr>
                <w:sz w:val="16"/>
              </w:rPr>
              <w:t>SHALL</w:t>
            </w:r>
            <w:r>
              <w:rPr>
                <w:spacing w:val="-15"/>
                <w:sz w:val="16"/>
              </w:rPr>
              <w:t xml:space="preserve"> </w:t>
            </w:r>
            <w:r>
              <w:rPr>
                <w:sz w:val="16"/>
              </w:rPr>
              <w:t>provide</w:t>
            </w:r>
            <w:r>
              <w:rPr>
                <w:spacing w:val="-15"/>
                <w:sz w:val="16"/>
              </w:rPr>
              <w:t xml:space="preserve"> </w:t>
            </w:r>
            <w:r>
              <w:rPr>
                <w:sz w:val="16"/>
              </w:rPr>
              <w:t>the</w:t>
            </w:r>
            <w:r>
              <w:rPr>
                <w:spacing w:val="-15"/>
                <w:sz w:val="16"/>
              </w:rPr>
              <w:t xml:space="preserve"> </w:t>
            </w:r>
            <w:r>
              <w:rPr>
                <w:sz w:val="16"/>
              </w:rPr>
              <w:t>ability</w:t>
            </w:r>
            <w:r>
              <w:rPr>
                <w:spacing w:val="-15"/>
                <w:sz w:val="16"/>
              </w:rPr>
              <w:t xml:space="preserve"> </w:t>
            </w:r>
            <w:r>
              <w:rPr>
                <w:sz w:val="16"/>
              </w:rPr>
              <w:t>to</w:t>
            </w:r>
            <w:r>
              <w:rPr>
                <w:spacing w:val="-15"/>
                <w:sz w:val="16"/>
              </w:rPr>
              <w:t xml:space="preserve"> </w:t>
            </w:r>
            <w:r>
              <w:rPr>
                <w:sz w:val="16"/>
              </w:rPr>
              <w:t>manage</w:t>
            </w:r>
            <w:r>
              <w:rPr>
                <w:spacing w:val="-15"/>
                <w:sz w:val="16"/>
              </w:rPr>
              <w:t xml:space="preserve"> </w:t>
            </w:r>
            <w:r>
              <w:rPr>
                <w:sz w:val="16"/>
              </w:rPr>
              <w:t>role-based,</w:t>
            </w:r>
            <w:r>
              <w:rPr>
                <w:spacing w:val="-15"/>
                <w:sz w:val="16"/>
              </w:rPr>
              <w:t xml:space="preserve"> </w:t>
            </w:r>
            <w:r>
              <w:rPr>
                <w:sz w:val="16"/>
              </w:rPr>
              <w:t>context-based,</w:t>
            </w:r>
            <w:r>
              <w:rPr>
                <w:spacing w:val="-15"/>
                <w:sz w:val="16"/>
              </w:rPr>
              <w:t xml:space="preserve"> </w:t>
            </w:r>
            <w:r>
              <w:rPr>
                <w:sz w:val="16"/>
              </w:rPr>
              <w:t>and/or</w:t>
            </w:r>
            <w:r>
              <w:rPr>
                <w:spacing w:val="-15"/>
                <w:sz w:val="16"/>
              </w:rPr>
              <w:t xml:space="preserve"> </w:t>
            </w:r>
            <w:r>
              <w:rPr>
                <w:sz w:val="16"/>
              </w:rPr>
              <w:t>user-based</w:t>
            </w:r>
            <w:r>
              <w:rPr>
                <w:spacing w:val="-15"/>
                <w:sz w:val="16"/>
              </w:rPr>
              <w:t xml:space="preserve"> </w:t>
            </w:r>
            <w:r>
              <w:rPr>
                <w:sz w:val="16"/>
              </w:rPr>
              <w:t>order entry.</w:t>
            </w:r>
          </w:p>
        </w:tc>
        <w:tc>
          <w:tcPr>
            <w:tcW w:w="957"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062031F7" w14:textId="77777777" w:rsidR="008D62DE" w:rsidRDefault="008D62DE" w:rsidP="00F47F3F">
            <w:pPr>
              <w:pStyle w:val="TableParagraph"/>
              <w:ind w:left="0"/>
              <w:jc w:val="center"/>
              <w:rPr>
                <w:sz w:val="16"/>
              </w:rPr>
            </w:pPr>
            <w:r>
              <w:rPr>
                <w:sz w:val="16"/>
              </w:rPr>
              <w:t>281</w:t>
            </w:r>
          </w:p>
        </w:tc>
        <w:tc>
          <w:tcPr>
            <w:tcW w:w="957"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2B26A6CB" w14:textId="24955D4B" w:rsidR="008D62DE" w:rsidRDefault="00E95B82" w:rsidP="00F47F3F">
            <w:pPr>
              <w:pStyle w:val="TableParagraph"/>
              <w:ind w:left="0"/>
              <w:jc w:val="center"/>
              <w:rPr>
                <w:sz w:val="16"/>
              </w:rPr>
            </w:pPr>
            <w:r>
              <w:rPr>
                <w:sz w:val="16"/>
              </w:rPr>
              <w:t>A</w:t>
            </w:r>
          </w:p>
        </w:tc>
        <w:tc>
          <w:tcPr>
            <w:tcW w:w="961" w:type="dxa"/>
            <w:gridSpan w:val="2"/>
            <w:tcBorders>
              <w:top w:val="single" w:sz="6" w:space="0" w:color="000000"/>
              <w:left w:val="single" w:sz="6" w:space="0" w:color="000000"/>
              <w:bottom w:val="single" w:sz="6" w:space="0" w:color="000000"/>
              <w:right w:val="single" w:sz="6" w:space="0" w:color="000000"/>
            </w:tcBorders>
            <w:shd w:val="clear" w:color="auto" w:fill="F2DBDB" w:themeFill="accent2" w:themeFillTint="33"/>
            <w:vAlign w:val="center"/>
          </w:tcPr>
          <w:p w14:paraId="33B3778E" w14:textId="3C15CB57" w:rsidR="008D62DE" w:rsidRDefault="008D62DE" w:rsidP="00F47F3F">
            <w:pPr>
              <w:pStyle w:val="TableParagraph"/>
              <w:ind w:left="0"/>
              <w:jc w:val="center"/>
              <w:rPr>
                <w:sz w:val="16"/>
              </w:rPr>
            </w:pPr>
          </w:p>
        </w:tc>
      </w:tr>
      <w:tr w:rsidR="008D62DE" w14:paraId="3EC6C5D8" w14:textId="06FE60C6" w:rsidTr="003E26D3">
        <w:trPr>
          <w:gridAfter w:val="1"/>
          <w:wAfter w:w="6" w:type="dxa"/>
          <w:trHeight w:val="429"/>
        </w:trPr>
        <w:tc>
          <w:tcPr>
            <w:tcW w:w="2401" w:type="dxa"/>
            <w:vMerge/>
            <w:tcBorders>
              <w:right w:val="single" w:sz="8" w:space="0" w:color="000000"/>
            </w:tcBorders>
          </w:tcPr>
          <w:p w14:paraId="7ED041C9" w14:textId="77777777" w:rsidR="008D62DE" w:rsidRDefault="008D62DE" w:rsidP="00293A69">
            <w:pPr>
              <w:rPr>
                <w:sz w:val="2"/>
                <w:szCs w:val="2"/>
              </w:rPr>
            </w:pPr>
          </w:p>
        </w:tc>
        <w:tc>
          <w:tcPr>
            <w:tcW w:w="7525" w:type="dxa"/>
            <w:tcBorders>
              <w:top w:val="single" w:sz="6" w:space="0" w:color="000000"/>
              <w:left w:val="single" w:sz="8" w:space="0" w:color="000000"/>
              <w:right w:val="single" w:sz="6" w:space="0" w:color="000000"/>
            </w:tcBorders>
            <w:shd w:val="clear" w:color="auto" w:fill="C6D9F1" w:themeFill="text2" w:themeFillTint="33"/>
          </w:tcPr>
          <w:p w14:paraId="1678BCAD" w14:textId="77777777" w:rsidR="008D62DE" w:rsidRDefault="008D62DE" w:rsidP="00293A69">
            <w:pPr>
              <w:pStyle w:val="TableParagraph"/>
              <w:spacing w:before="26" w:line="190" w:lineRule="atLeast"/>
              <w:ind w:left="453" w:right="3" w:hanging="246"/>
              <w:rPr>
                <w:sz w:val="16"/>
              </w:rPr>
            </w:pPr>
            <w:r>
              <w:rPr>
                <w:b/>
                <w:sz w:val="16"/>
              </w:rPr>
              <w:t xml:space="preserve">2. </w:t>
            </w:r>
            <w:r>
              <w:rPr>
                <w:sz w:val="16"/>
              </w:rPr>
              <w:t>The system SHALL provide the ability to manage the creation, renewal, modification and discontinuation of orders.</w:t>
            </w:r>
          </w:p>
        </w:tc>
        <w:tc>
          <w:tcPr>
            <w:tcW w:w="957" w:type="dxa"/>
            <w:tcBorders>
              <w:top w:val="single" w:sz="6" w:space="0" w:color="000000"/>
              <w:left w:val="single" w:sz="6" w:space="0" w:color="000000"/>
              <w:right w:val="single" w:sz="6" w:space="0" w:color="000000"/>
            </w:tcBorders>
            <w:shd w:val="clear" w:color="auto" w:fill="C6D9F1" w:themeFill="text2" w:themeFillTint="33"/>
            <w:vAlign w:val="center"/>
          </w:tcPr>
          <w:p w14:paraId="30EAE7AE" w14:textId="77777777" w:rsidR="008D62DE" w:rsidRDefault="008D62DE" w:rsidP="00F47F3F">
            <w:pPr>
              <w:pStyle w:val="TableParagraph"/>
              <w:ind w:left="0"/>
              <w:jc w:val="center"/>
              <w:rPr>
                <w:sz w:val="16"/>
              </w:rPr>
            </w:pPr>
            <w:r>
              <w:rPr>
                <w:sz w:val="16"/>
              </w:rPr>
              <w:t>282</w:t>
            </w:r>
          </w:p>
        </w:tc>
        <w:tc>
          <w:tcPr>
            <w:tcW w:w="957" w:type="dxa"/>
            <w:tcBorders>
              <w:top w:val="single" w:sz="6" w:space="0" w:color="000000"/>
              <w:left w:val="single" w:sz="6" w:space="0" w:color="000000"/>
              <w:right w:val="single" w:sz="6" w:space="0" w:color="000000"/>
            </w:tcBorders>
            <w:shd w:val="clear" w:color="auto" w:fill="C6D9F1" w:themeFill="text2" w:themeFillTint="33"/>
            <w:vAlign w:val="center"/>
          </w:tcPr>
          <w:p w14:paraId="261A400B" w14:textId="4BCC5812" w:rsidR="008D62DE" w:rsidRDefault="00E95B82" w:rsidP="00F47F3F">
            <w:pPr>
              <w:pStyle w:val="TableParagraph"/>
              <w:ind w:left="0"/>
              <w:jc w:val="center"/>
              <w:rPr>
                <w:sz w:val="16"/>
              </w:rPr>
            </w:pPr>
            <w:r>
              <w:rPr>
                <w:sz w:val="16"/>
              </w:rPr>
              <w:t>B/M</w:t>
            </w:r>
          </w:p>
        </w:tc>
        <w:tc>
          <w:tcPr>
            <w:tcW w:w="961" w:type="dxa"/>
            <w:gridSpan w:val="2"/>
            <w:tcBorders>
              <w:top w:val="single" w:sz="6" w:space="0" w:color="000000"/>
              <w:left w:val="single" w:sz="6" w:space="0" w:color="000000"/>
              <w:right w:val="single" w:sz="6" w:space="0" w:color="000000"/>
            </w:tcBorders>
            <w:shd w:val="clear" w:color="auto" w:fill="C6D9F1" w:themeFill="text2" w:themeFillTint="33"/>
            <w:vAlign w:val="center"/>
          </w:tcPr>
          <w:p w14:paraId="67D34BC4" w14:textId="2A0064D2" w:rsidR="008D62DE" w:rsidRDefault="00E95B82" w:rsidP="00F47F3F">
            <w:pPr>
              <w:pStyle w:val="TableParagraph"/>
              <w:ind w:left="0"/>
              <w:jc w:val="center"/>
              <w:rPr>
                <w:sz w:val="16"/>
              </w:rPr>
            </w:pPr>
            <w:r>
              <w:rPr>
                <w:sz w:val="16"/>
              </w:rPr>
              <w:t>DC.1.7.2.2#1</w:t>
            </w:r>
          </w:p>
        </w:tc>
      </w:tr>
      <w:tr w:rsidR="008D62DE" w14:paraId="570B7DA5" w14:textId="300E951E" w:rsidTr="003E26D3">
        <w:trPr>
          <w:gridAfter w:val="1"/>
          <w:wAfter w:w="6" w:type="dxa"/>
          <w:trHeight w:val="431"/>
        </w:trPr>
        <w:tc>
          <w:tcPr>
            <w:tcW w:w="2401" w:type="dxa"/>
            <w:vMerge/>
            <w:tcBorders>
              <w:right w:val="single" w:sz="8" w:space="0" w:color="000000"/>
            </w:tcBorders>
          </w:tcPr>
          <w:p w14:paraId="6AA0BBD2"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335244A7" w14:textId="77777777" w:rsidR="008D62DE" w:rsidRDefault="008D62DE" w:rsidP="00293A69">
            <w:pPr>
              <w:pStyle w:val="TableParagraph"/>
              <w:spacing w:before="28" w:line="190" w:lineRule="atLeast"/>
              <w:ind w:left="453" w:right="3" w:hanging="246"/>
              <w:rPr>
                <w:sz w:val="16"/>
              </w:rPr>
            </w:pPr>
            <w:r>
              <w:rPr>
                <w:b/>
                <w:sz w:val="16"/>
              </w:rPr>
              <w:t>3.</w:t>
            </w:r>
            <w:r>
              <w:rPr>
                <w:b/>
                <w:spacing w:val="21"/>
                <w:sz w:val="16"/>
              </w:rPr>
              <w:t xml:space="preserve"> </w:t>
            </w:r>
            <w:r>
              <w:rPr>
                <w:sz w:val="16"/>
              </w:rPr>
              <w:t>The</w:t>
            </w:r>
            <w:r>
              <w:rPr>
                <w:spacing w:val="-10"/>
                <w:sz w:val="16"/>
              </w:rPr>
              <w:t xml:space="preserve"> </w:t>
            </w:r>
            <w:r>
              <w:rPr>
                <w:sz w:val="16"/>
              </w:rPr>
              <w:t>system</w:t>
            </w:r>
            <w:r>
              <w:rPr>
                <w:spacing w:val="-10"/>
                <w:sz w:val="16"/>
              </w:rPr>
              <w:t xml:space="preserve"> </w:t>
            </w:r>
            <w:r>
              <w:rPr>
                <w:sz w:val="16"/>
              </w:rPr>
              <w:t>SHALL</w:t>
            </w:r>
            <w:r>
              <w:rPr>
                <w:spacing w:val="-10"/>
                <w:sz w:val="16"/>
              </w:rPr>
              <w:t xml:space="preserve"> </w:t>
            </w:r>
            <w:r>
              <w:rPr>
                <w:sz w:val="16"/>
              </w:rPr>
              <w:t>provide</w:t>
            </w:r>
            <w:r>
              <w:rPr>
                <w:spacing w:val="-10"/>
                <w:sz w:val="16"/>
              </w:rPr>
              <w:t xml:space="preserve"> </w:t>
            </w:r>
            <w:r>
              <w:rPr>
                <w:sz w:val="16"/>
              </w:rPr>
              <w:t>the</w:t>
            </w:r>
            <w:r>
              <w:rPr>
                <w:spacing w:val="-10"/>
                <w:sz w:val="16"/>
              </w:rPr>
              <w:t xml:space="preserve"> </w:t>
            </w:r>
            <w:r>
              <w:rPr>
                <w:sz w:val="16"/>
              </w:rPr>
              <w:t>ability</w:t>
            </w:r>
            <w:r>
              <w:rPr>
                <w:spacing w:val="-10"/>
                <w:sz w:val="16"/>
              </w:rPr>
              <w:t xml:space="preserve"> </w:t>
            </w:r>
            <w:r>
              <w:rPr>
                <w:sz w:val="16"/>
              </w:rPr>
              <w:t>to</w:t>
            </w:r>
            <w:r>
              <w:rPr>
                <w:spacing w:val="-10"/>
                <w:sz w:val="16"/>
              </w:rPr>
              <w:t xml:space="preserve"> </w:t>
            </w:r>
            <w:r>
              <w:rPr>
                <w:sz w:val="16"/>
              </w:rPr>
              <w:t>render</w:t>
            </w:r>
            <w:r>
              <w:rPr>
                <w:spacing w:val="-10"/>
                <w:sz w:val="16"/>
              </w:rPr>
              <w:t xml:space="preserve"> </w:t>
            </w:r>
            <w:r>
              <w:rPr>
                <w:sz w:val="16"/>
              </w:rPr>
              <w:t>relevant,</w:t>
            </w:r>
            <w:r>
              <w:rPr>
                <w:spacing w:val="-10"/>
                <w:sz w:val="16"/>
              </w:rPr>
              <w:t xml:space="preserve"> </w:t>
            </w:r>
            <w:r>
              <w:rPr>
                <w:sz w:val="16"/>
              </w:rPr>
              <w:t>patient-specific</w:t>
            </w:r>
            <w:r>
              <w:rPr>
                <w:spacing w:val="-10"/>
                <w:sz w:val="16"/>
              </w:rPr>
              <w:t xml:space="preserve"> </w:t>
            </w:r>
            <w:r>
              <w:rPr>
                <w:sz w:val="16"/>
              </w:rPr>
              <w:t>laboratory</w:t>
            </w:r>
            <w:r>
              <w:rPr>
                <w:spacing w:val="-10"/>
                <w:sz w:val="16"/>
              </w:rPr>
              <w:t xml:space="preserve"> </w:t>
            </w:r>
            <w:r>
              <w:rPr>
                <w:sz w:val="16"/>
              </w:rPr>
              <w:t>test</w:t>
            </w:r>
            <w:r>
              <w:rPr>
                <w:spacing w:val="-10"/>
                <w:sz w:val="16"/>
              </w:rPr>
              <w:t xml:space="preserve"> </w:t>
            </w:r>
            <w:r>
              <w:rPr>
                <w:sz w:val="16"/>
              </w:rPr>
              <w:t>results</w:t>
            </w:r>
            <w:r>
              <w:rPr>
                <w:spacing w:val="-10"/>
                <w:sz w:val="16"/>
              </w:rPr>
              <w:t xml:space="preserve"> </w:t>
            </w:r>
            <w:r>
              <w:rPr>
                <w:sz w:val="16"/>
              </w:rPr>
              <w:t>when entering an order.</w:t>
            </w:r>
          </w:p>
        </w:tc>
        <w:tc>
          <w:tcPr>
            <w:tcW w:w="957" w:type="dxa"/>
            <w:tcBorders>
              <w:left w:val="single" w:sz="6" w:space="0" w:color="000000"/>
              <w:right w:val="single" w:sz="6" w:space="0" w:color="000000"/>
            </w:tcBorders>
            <w:shd w:val="clear" w:color="auto" w:fill="F2DBDB" w:themeFill="accent2" w:themeFillTint="33"/>
            <w:vAlign w:val="center"/>
          </w:tcPr>
          <w:p w14:paraId="76207A94" w14:textId="77777777" w:rsidR="008D62DE" w:rsidRDefault="008D62DE" w:rsidP="00F47F3F">
            <w:pPr>
              <w:pStyle w:val="TableParagraph"/>
              <w:ind w:left="0"/>
              <w:jc w:val="center"/>
              <w:rPr>
                <w:sz w:val="16"/>
              </w:rPr>
            </w:pPr>
            <w:r>
              <w:rPr>
                <w:sz w:val="16"/>
              </w:rPr>
              <w:t>283</w:t>
            </w:r>
          </w:p>
        </w:tc>
        <w:tc>
          <w:tcPr>
            <w:tcW w:w="957" w:type="dxa"/>
            <w:tcBorders>
              <w:left w:val="single" w:sz="6" w:space="0" w:color="000000"/>
              <w:right w:val="single" w:sz="6" w:space="0" w:color="000000"/>
            </w:tcBorders>
            <w:shd w:val="clear" w:color="auto" w:fill="F2DBDB" w:themeFill="accent2" w:themeFillTint="33"/>
            <w:vAlign w:val="center"/>
          </w:tcPr>
          <w:p w14:paraId="1DEB972C" w14:textId="6EAB168E" w:rsidR="008D62DE" w:rsidRDefault="00E95B82" w:rsidP="00F47F3F">
            <w:pPr>
              <w:pStyle w:val="TableParagraph"/>
              <w:ind w:left="0"/>
              <w:jc w:val="center"/>
              <w:rPr>
                <w:sz w:val="16"/>
              </w:rPr>
            </w:pPr>
            <w:r>
              <w:rPr>
                <w:sz w:val="16"/>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3A7B5D7D" w14:textId="5817A396" w:rsidR="008D62DE" w:rsidRDefault="008D62DE" w:rsidP="00F47F3F">
            <w:pPr>
              <w:pStyle w:val="TableParagraph"/>
              <w:ind w:left="0"/>
              <w:jc w:val="center"/>
              <w:rPr>
                <w:sz w:val="16"/>
              </w:rPr>
            </w:pPr>
          </w:p>
        </w:tc>
      </w:tr>
      <w:tr w:rsidR="008D62DE" w14:paraId="3EC03B78" w14:textId="29BE6A17" w:rsidTr="00DC5BD9">
        <w:trPr>
          <w:gridAfter w:val="1"/>
          <w:wAfter w:w="6" w:type="dxa"/>
          <w:trHeight w:val="245"/>
        </w:trPr>
        <w:tc>
          <w:tcPr>
            <w:tcW w:w="2401" w:type="dxa"/>
            <w:vMerge/>
            <w:tcBorders>
              <w:right w:val="single" w:sz="8" w:space="0" w:color="000000"/>
            </w:tcBorders>
          </w:tcPr>
          <w:p w14:paraId="6EE002C6" w14:textId="77777777" w:rsidR="008D62DE" w:rsidRDefault="008D62DE" w:rsidP="00293A69">
            <w:pPr>
              <w:rPr>
                <w:sz w:val="2"/>
                <w:szCs w:val="2"/>
              </w:rPr>
            </w:pPr>
          </w:p>
        </w:tc>
        <w:tc>
          <w:tcPr>
            <w:tcW w:w="7525" w:type="dxa"/>
            <w:tcBorders>
              <w:left w:val="single" w:sz="8" w:space="0" w:color="000000"/>
              <w:right w:val="single" w:sz="6" w:space="0" w:color="000000"/>
            </w:tcBorders>
          </w:tcPr>
          <w:p w14:paraId="22D74BFC" w14:textId="77777777" w:rsidR="008D62DE" w:rsidRDefault="008D62DE" w:rsidP="00293A69">
            <w:pPr>
              <w:pStyle w:val="TableParagraph"/>
              <w:spacing w:before="28" w:line="190" w:lineRule="atLeast"/>
              <w:ind w:left="453" w:right="3" w:hanging="246"/>
              <w:rPr>
                <w:sz w:val="16"/>
              </w:rPr>
            </w:pPr>
            <w:r>
              <w:rPr>
                <w:b/>
                <w:sz w:val="16"/>
              </w:rPr>
              <w:t xml:space="preserve">4. </w:t>
            </w:r>
            <w:r>
              <w:rPr>
                <w:sz w:val="16"/>
              </w:rPr>
              <w:t>The system SHALL provide the ability to manage the status of an order (e.g., open, completed, in process).</w:t>
            </w:r>
          </w:p>
        </w:tc>
        <w:tc>
          <w:tcPr>
            <w:tcW w:w="957" w:type="dxa"/>
            <w:tcBorders>
              <w:left w:val="single" w:sz="6" w:space="0" w:color="000000"/>
              <w:right w:val="single" w:sz="6" w:space="0" w:color="000000"/>
            </w:tcBorders>
            <w:vAlign w:val="center"/>
          </w:tcPr>
          <w:p w14:paraId="388AC54F" w14:textId="77777777" w:rsidR="008D62DE" w:rsidRDefault="008D62DE" w:rsidP="00F47F3F">
            <w:pPr>
              <w:pStyle w:val="TableParagraph"/>
              <w:ind w:left="0"/>
              <w:jc w:val="center"/>
              <w:rPr>
                <w:sz w:val="16"/>
              </w:rPr>
            </w:pPr>
            <w:r>
              <w:rPr>
                <w:sz w:val="16"/>
              </w:rPr>
              <w:t>284</w:t>
            </w:r>
          </w:p>
        </w:tc>
        <w:tc>
          <w:tcPr>
            <w:tcW w:w="957" w:type="dxa"/>
            <w:tcBorders>
              <w:left w:val="single" w:sz="6" w:space="0" w:color="000000"/>
              <w:right w:val="single" w:sz="6" w:space="0" w:color="000000"/>
            </w:tcBorders>
            <w:vAlign w:val="center"/>
          </w:tcPr>
          <w:p w14:paraId="66830E56" w14:textId="3977AEDA" w:rsidR="008D62DE" w:rsidRDefault="00665D5D" w:rsidP="00F47F3F">
            <w:pPr>
              <w:pStyle w:val="TableParagraph"/>
              <w:ind w:left="0"/>
              <w:jc w:val="center"/>
              <w:rPr>
                <w:sz w:val="16"/>
              </w:rPr>
            </w:pPr>
            <w:r>
              <w:rPr>
                <w:sz w:val="16"/>
              </w:rPr>
              <w:t>N/C</w:t>
            </w:r>
          </w:p>
        </w:tc>
        <w:tc>
          <w:tcPr>
            <w:tcW w:w="961" w:type="dxa"/>
            <w:gridSpan w:val="2"/>
            <w:tcBorders>
              <w:left w:val="single" w:sz="6" w:space="0" w:color="000000"/>
              <w:right w:val="single" w:sz="6" w:space="0" w:color="000000"/>
            </w:tcBorders>
            <w:vAlign w:val="center"/>
          </w:tcPr>
          <w:p w14:paraId="08F8BA7E" w14:textId="1B760471" w:rsidR="008D62DE" w:rsidRDefault="00E95B82" w:rsidP="00F47F3F">
            <w:pPr>
              <w:pStyle w:val="TableParagraph"/>
              <w:ind w:left="0"/>
              <w:jc w:val="center"/>
              <w:rPr>
                <w:sz w:val="16"/>
              </w:rPr>
            </w:pPr>
            <w:r>
              <w:rPr>
                <w:sz w:val="16"/>
              </w:rPr>
              <w:t>DC.1.7.2.2#3</w:t>
            </w:r>
          </w:p>
        </w:tc>
      </w:tr>
      <w:tr w:rsidR="008D62DE" w14:paraId="0304317A" w14:textId="491727D9" w:rsidTr="003E26D3">
        <w:trPr>
          <w:gridAfter w:val="1"/>
          <w:wAfter w:w="6" w:type="dxa"/>
          <w:trHeight w:val="431"/>
        </w:trPr>
        <w:tc>
          <w:tcPr>
            <w:tcW w:w="2401" w:type="dxa"/>
            <w:vMerge/>
            <w:tcBorders>
              <w:right w:val="single" w:sz="8" w:space="0" w:color="000000"/>
            </w:tcBorders>
          </w:tcPr>
          <w:p w14:paraId="6FB64747"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3ED96315" w14:textId="77777777" w:rsidR="008D62DE" w:rsidRDefault="008D62DE" w:rsidP="00293A69">
            <w:pPr>
              <w:pStyle w:val="TableParagraph"/>
              <w:spacing w:before="28" w:line="190" w:lineRule="atLeast"/>
              <w:ind w:left="453" w:right="3" w:hanging="246"/>
              <w:rPr>
                <w:sz w:val="16"/>
              </w:rPr>
            </w:pPr>
            <w:r>
              <w:rPr>
                <w:b/>
                <w:sz w:val="16"/>
              </w:rPr>
              <w:t xml:space="preserve">5. </w:t>
            </w:r>
            <w:r>
              <w:rPr>
                <w:sz w:val="16"/>
              </w:rPr>
              <w:t>The system MAY provide the ability to capture, maintain and render order entry with an appropriate registration process when the identity of the patient is unknown or in an urgent situation.</w:t>
            </w:r>
          </w:p>
        </w:tc>
        <w:tc>
          <w:tcPr>
            <w:tcW w:w="957" w:type="dxa"/>
            <w:tcBorders>
              <w:left w:val="single" w:sz="6" w:space="0" w:color="000000"/>
              <w:right w:val="single" w:sz="6" w:space="0" w:color="000000"/>
            </w:tcBorders>
            <w:shd w:val="clear" w:color="auto" w:fill="F2DBDB" w:themeFill="accent2" w:themeFillTint="33"/>
            <w:vAlign w:val="center"/>
          </w:tcPr>
          <w:p w14:paraId="34BAF2DF" w14:textId="77777777" w:rsidR="008D62DE" w:rsidRDefault="008D62DE" w:rsidP="00F47F3F">
            <w:pPr>
              <w:pStyle w:val="TableParagraph"/>
              <w:ind w:left="0"/>
              <w:jc w:val="center"/>
              <w:rPr>
                <w:sz w:val="16"/>
              </w:rPr>
            </w:pPr>
            <w:r>
              <w:rPr>
                <w:sz w:val="16"/>
              </w:rPr>
              <w:t>285</w:t>
            </w:r>
          </w:p>
        </w:tc>
        <w:tc>
          <w:tcPr>
            <w:tcW w:w="957" w:type="dxa"/>
            <w:tcBorders>
              <w:left w:val="single" w:sz="6" w:space="0" w:color="000000"/>
              <w:right w:val="single" w:sz="6" w:space="0" w:color="000000"/>
            </w:tcBorders>
            <w:shd w:val="clear" w:color="auto" w:fill="F2DBDB" w:themeFill="accent2" w:themeFillTint="33"/>
            <w:vAlign w:val="center"/>
          </w:tcPr>
          <w:p w14:paraId="77180E43" w14:textId="6081FA31" w:rsidR="008D62DE" w:rsidRDefault="003E26D3" w:rsidP="00F47F3F">
            <w:pPr>
              <w:pStyle w:val="TableParagraph"/>
              <w:ind w:left="0"/>
              <w:jc w:val="center"/>
              <w:rPr>
                <w:sz w:val="16"/>
              </w:rPr>
            </w:pPr>
            <w:r>
              <w:rPr>
                <w:sz w:val="16"/>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186092E4" w14:textId="4CC9DC5F" w:rsidR="008D62DE" w:rsidRDefault="008D62DE" w:rsidP="00F47F3F">
            <w:pPr>
              <w:pStyle w:val="TableParagraph"/>
              <w:ind w:left="0"/>
              <w:jc w:val="center"/>
              <w:rPr>
                <w:sz w:val="16"/>
              </w:rPr>
            </w:pPr>
          </w:p>
        </w:tc>
      </w:tr>
      <w:tr w:rsidR="008D62DE" w14:paraId="113B8F10" w14:textId="4BEFED40" w:rsidTr="003E26D3">
        <w:trPr>
          <w:gridAfter w:val="1"/>
          <w:wAfter w:w="6" w:type="dxa"/>
          <w:trHeight w:val="488"/>
        </w:trPr>
        <w:tc>
          <w:tcPr>
            <w:tcW w:w="2401" w:type="dxa"/>
            <w:vMerge/>
            <w:tcBorders>
              <w:right w:val="single" w:sz="8" w:space="0" w:color="000000"/>
            </w:tcBorders>
          </w:tcPr>
          <w:p w14:paraId="52EACE57"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4FAC237" w14:textId="77777777" w:rsidR="008D62DE" w:rsidRDefault="008D62DE" w:rsidP="00293A69">
            <w:pPr>
              <w:pStyle w:val="TableParagraph"/>
              <w:spacing w:before="28" w:line="190" w:lineRule="atLeast"/>
              <w:ind w:left="453" w:right="51" w:hanging="246"/>
              <w:jc w:val="both"/>
              <w:rPr>
                <w:sz w:val="16"/>
              </w:rPr>
            </w:pPr>
            <w:r>
              <w:rPr>
                <w:b/>
                <w:sz w:val="16"/>
              </w:rPr>
              <w:t>6.</w:t>
            </w:r>
            <w:r>
              <w:rPr>
                <w:b/>
                <w:spacing w:val="21"/>
                <w:sz w:val="16"/>
              </w:rPr>
              <w:t xml:space="preserve"> </w:t>
            </w:r>
            <w:r>
              <w:rPr>
                <w:sz w:val="16"/>
              </w:rPr>
              <w:t>The</w:t>
            </w:r>
            <w:r>
              <w:rPr>
                <w:spacing w:val="-6"/>
                <w:sz w:val="16"/>
              </w:rPr>
              <w:t xml:space="preserve"> </w:t>
            </w:r>
            <w:r>
              <w:rPr>
                <w:sz w:val="16"/>
              </w:rPr>
              <w:t>system</w:t>
            </w:r>
            <w:r>
              <w:rPr>
                <w:spacing w:val="-6"/>
                <w:sz w:val="16"/>
              </w:rPr>
              <w:t xml:space="preserve"> </w:t>
            </w:r>
            <w:r>
              <w:rPr>
                <w:sz w:val="16"/>
              </w:rPr>
              <w:t>SHOULD</w:t>
            </w:r>
            <w:r>
              <w:rPr>
                <w:spacing w:val="-6"/>
                <w:sz w:val="16"/>
              </w:rPr>
              <w:t xml:space="preserve"> </w:t>
            </w:r>
            <w:r>
              <w:rPr>
                <w:sz w:val="16"/>
              </w:rPr>
              <w:t>provide</w:t>
            </w:r>
            <w:r>
              <w:rPr>
                <w:spacing w:val="-6"/>
                <w:sz w:val="16"/>
              </w:rPr>
              <w:t xml:space="preserve"> </w:t>
            </w:r>
            <w:r>
              <w:rPr>
                <w:sz w:val="16"/>
              </w:rPr>
              <w:t>the</w:t>
            </w:r>
            <w:r>
              <w:rPr>
                <w:spacing w:val="-6"/>
                <w:sz w:val="16"/>
              </w:rPr>
              <w:t xml:space="preserve"> </w:t>
            </w:r>
            <w:r>
              <w:rPr>
                <w:sz w:val="16"/>
              </w:rPr>
              <w:t>ability</w:t>
            </w:r>
            <w:r>
              <w:rPr>
                <w:spacing w:val="-6"/>
                <w:sz w:val="16"/>
              </w:rPr>
              <w:t xml:space="preserve"> </w:t>
            </w:r>
            <w:r>
              <w:rPr>
                <w:sz w:val="16"/>
              </w:rPr>
              <w:t>to</w:t>
            </w:r>
            <w:r>
              <w:rPr>
                <w:spacing w:val="-6"/>
                <w:sz w:val="16"/>
              </w:rPr>
              <w:t xml:space="preserve"> </w:t>
            </w:r>
            <w:r>
              <w:rPr>
                <w:sz w:val="16"/>
              </w:rPr>
              <w:t>manage</w:t>
            </w:r>
            <w:r>
              <w:rPr>
                <w:spacing w:val="-6"/>
                <w:sz w:val="16"/>
              </w:rPr>
              <w:t xml:space="preserve"> </w:t>
            </w:r>
            <w:r>
              <w:rPr>
                <w:sz w:val="16"/>
              </w:rPr>
              <w:t>standing</w:t>
            </w:r>
            <w:r>
              <w:rPr>
                <w:spacing w:val="-6"/>
                <w:sz w:val="16"/>
              </w:rPr>
              <w:t xml:space="preserve"> </w:t>
            </w:r>
            <w:r>
              <w:rPr>
                <w:sz w:val="16"/>
              </w:rPr>
              <w:t>orders</w:t>
            </w:r>
            <w:r>
              <w:rPr>
                <w:spacing w:val="-6"/>
                <w:sz w:val="16"/>
              </w:rPr>
              <w:t xml:space="preserve"> </w:t>
            </w:r>
            <w:r>
              <w:rPr>
                <w:sz w:val="16"/>
              </w:rPr>
              <w:t>or</w:t>
            </w:r>
            <w:r>
              <w:rPr>
                <w:spacing w:val="-6"/>
                <w:sz w:val="16"/>
              </w:rPr>
              <w:t xml:space="preserve"> </w:t>
            </w:r>
            <w:r>
              <w:rPr>
                <w:sz w:val="16"/>
              </w:rPr>
              <w:t>orders</w:t>
            </w:r>
            <w:r>
              <w:rPr>
                <w:spacing w:val="-6"/>
                <w:sz w:val="16"/>
              </w:rPr>
              <w:t xml:space="preserve"> </w:t>
            </w:r>
            <w:r>
              <w:rPr>
                <w:sz w:val="16"/>
              </w:rPr>
              <w:t>that</w:t>
            </w:r>
            <w:r>
              <w:rPr>
                <w:spacing w:val="-6"/>
                <w:sz w:val="16"/>
              </w:rPr>
              <w:t xml:space="preserve"> </w:t>
            </w:r>
            <w:r>
              <w:rPr>
                <w:sz w:val="16"/>
              </w:rPr>
              <w:t>may</w:t>
            </w:r>
            <w:r>
              <w:rPr>
                <w:spacing w:val="-6"/>
                <w:sz w:val="16"/>
              </w:rPr>
              <w:t xml:space="preserve"> </w:t>
            </w:r>
            <w:r>
              <w:rPr>
                <w:sz w:val="16"/>
              </w:rPr>
              <w:t>be</w:t>
            </w:r>
            <w:r>
              <w:rPr>
                <w:spacing w:val="-6"/>
                <w:sz w:val="16"/>
              </w:rPr>
              <w:t xml:space="preserve"> </w:t>
            </w:r>
            <w:r>
              <w:rPr>
                <w:sz w:val="16"/>
              </w:rPr>
              <w:t>submitted by</w:t>
            </w:r>
            <w:r>
              <w:rPr>
                <w:spacing w:val="-7"/>
                <w:sz w:val="16"/>
              </w:rPr>
              <w:t xml:space="preserve"> </w:t>
            </w:r>
            <w:r>
              <w:rPr>
                <w:sz w:val="16"/>
              </w:rPr>
              <w:t>providers</w:t>
            </w:r>
            <w:r>
              <w:rPr>
                <w:spacing w:val="-7"/>
                <w:sz w:val="16"/>
              </w:rPr>
              <w:t xml:space="preserve"> </w:t>
            </w:r>
            <w:r>
              <w:rPr>
                <w:sz w:val="16"/>
              </w:rPr>
              <w:t>other</w:t>
            </w:r>
            <w:r>
              <w:rPr>
                <w:spacing w:val="-7"/>
                <w:sz w:val="16"/>
              </w:rPr>
              <w:t xml:space="preserve"> </w:t>
            </w:r>
            <w:r>
              <w:rPr>
                <w:sz w:val="16"/>
              </w:rPr>
              <w:t>than</w:t>
            </w:r>
            <w:r>
              <w:rPr>
                <w:spacing w:val="-7"/>
                <w:sz w:val="16"/>
              </w:rPr>
              <w:t xml:space="preserve"> </w:t>
            </w:r>
            <w:r>
              <w:rPr>
                <w:sz w:val="16"/>
              </w:rPr>
              <w:t>licensed</w:t>
            </w:r>
            <w:r>
              <w:rPr>
                <w:spacing w:val="-7"/>
                <w:sz w:val="16"/>
              </w:rPr>
              <w:t xml:space="preserve"> </w:t>
            </w:r>
            <w:r>
              <w:rPr>
                <w:sz w:val="16"/>
              </w:rPr>
              <w:t>providers</w:t>
            </w:r>
            <w:r>
              <w:rPr>
                <w:spacing w:val="-7"/>
                <w:sz w:val="16"/>
              </w:rPr>
              <w:t xml:space="preserve"> </w:t>
            </w:r>
            <w:r>
              <w:rPr>
                <w:sz w:val="16"/>
              </w:rPr>
              <w:t>according</w:t>
            </w:r>
            <w:r>
              <w:rPr>
                <w:spacing w:val="-7"/>
                <w:sz w:val="16"/>
              </w:rPr>
              <w:t xml:space="preserve"> </w:t>
            </w:r>
            <w:r>
              <w:rPr>
                <w:sz w:val="16"/>
              </w:rPr>
              <w:t>to</w:t>
            </w:r>
            <w:r>
              <w:rPr>
                <w:spacing w:val="-7"/>
                <w:sz w:val="16"/>
              </w:rPr>
              <w:t xml:space="preserve"> </w:t>
            </w:r>
            <w:r>
              <w:rPr>
                <w:sz w:val="16"/>
              </w:rPr>
              <w:t>scope</w:t>
            </w:r>
            <w:r>
              <w:rPr>
                <w:spacing w:val="-7"/>
                <w:sz w:val="16"/>
              </w:rPr>
              <w:t xml:space="preserve"> </w:t>
            </w:r>
            <w:r>
              <w:rPr>
                <w:sz w:val="16"/>
              </w:rPr>
              <w:t>of</w:t>
            </w:r>
            <w:r>
              <w:rPr>
                <w:spacing w:val="-7"/>
                <w:sz w:val="16"/>
              </w:rPr>
              <w:t xml:space="preserve"> </w:t>
            </w:r>
            <w:r>
              <w:rPr>
                <w:sz w:val="16"/>
              </w:rPr>
              <w:t>practice,</w:t>
            </w:r>
            <w:r>
              <w:rPr>
                <w:spacing w:val="-7"/>
                <w:sz w:val="16"/>
              </w:rPr>
              <w:t xml:space="preserve"> </w:t>
            </w:r>
            <w:r>
              <w:rPr>
                <w:sz w:val="16"/>
              </w:rPr>
              <w:t>organizational</w:t>
            </w:r>
            <w:r>
              <w:rPr>
                <w:spacing w:val="-7"/>
                <w:sz w:val="16"/>
              </w:rPr>
              <w:t xml:space="preserve"> </w:t>
            </w:r>
            <w:r>
              <w:rPr>
                <w:sz w:val="16"/>
              </w:rPr>
              <w:t>policy,</w:t>
            </w:r>
            <w:r>
              <w:rPr>
                <w:spacing w:val="-7"/>
                <w:sz w:val="16"/>
              </w:rPr>
              <w:t xml:space="preserve"> </w:t>
            </w:r>
            <w:r>
              <w:rPr>
                <w:sz w:val="16"/>
              </w:rPr>
              <w:t>and/ or jurisdictional law.</w:t>
            </w:r>
          </w:p>
        </w:tc>
        <w:tc>
          <w:tcPr>
            <w:tcW w:w="957" w:type="dxa"/>
            <w:tcBorders>
              <w:left w:val="single" w:sz="6" w:space="0" w:color="000000"/>
              <w:right w:val="single" w:sz="6" w:space="0" w:color="000000"/>
            </w:tcBorders>
            <w:shd w:val="clear" w:color="auto" w:fill="F2DBDB" w:themeFill="accent2" w:themeFillTint="33"/>
            <w:vAlign w:val="center"/>
          </w:tcPr>
          <w:p w14:paraId="69482EE2" w14:textId="77777777" w:rsidR="008D62DE" w:rsidRDefault="008D62DE" w:rsidP="00F47F3F">
            <w:pPr>
              <w:pStyle w:val="TableParagraph"/>
              <w:ind w:left="0"/>
              <w:jc w:val="center"/>
              <w:rPr>
                <w:sz w:val="16"/>
              </w:rPr>
            </w:pPr>
            <w:r>
              <w:rPr>
                <w:sz w:val="16"/>
              </w:rPr>
              <w:t>286</w:t>
            </w:r>
          </w:p>
        </w:tc>
        <w:tc>
          <w:tcPr>
            <w:tcW w:w="957" w:type="dxa"/>
            <w:tcBorders>
              <w:left w:val="single" w:sz="6" w:space="0" w:color="000000"/>
              <w:right w:val="single" w:sz="6" w:space="0" w:color="000000"/>
            </w:tcBorders>
            <w:shd w:val="clear" w:color="auto" w:fill="F2DBDB" w:themeFill="accent2" w:themeFillTint="33"/>
            <w:vAlign w:val="center"/>
          </w:tcPr>
          <w:p w14:paraId="124C9C3B" w14:textId="31BFE6D6" w:rsidR="008D62DE" w:rsidRDefault="003E26D3" w:rsidP="00F47F3F">
            <w:pPr>
              <w:pStyle w:val="TableParagraph"/>
              <w:ind w:left="0"/>
              <w:jc w:val="center"/>
              <w:rPr>
                <w:sz w:val="17"/>
              </w:rPr>
            </w:pPr>
            <w:r>
              <w:rPr>
                <w:sz w:val="17"/>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4E6D8179" w14:textId="70E813CD" w:rsidR="008D62DE" w:rsidRDefault="008D62DE" w:rsidP="00F47F3F">
            <w:pPr>
              <w:pStyle w:val="TableParagraph"/>
              <w:ind w:left="0"/>
              <w:jc w:val="center"/>
              <w:rPr>
                <w:sz w:val="17"/>
              </w:rPr>
            </w:pPr>
          </w:p>
        </w:tc>
      </w:tr>
      <w:tr w:rsidR="008D62DE" w14:paraId="5B68E08C" w14:textId="5A0CD4E6" w:rsidTr="003E26D3">
        <w:trPr>
          <w:gridAfter w:val="1"/>
          <w:wAfter w:w="6" w:type="dxa"/>
          <w:trHeight w:val="263"/>
        </w:trPr>
        <w:tc>
          <w:tcPr>
            <w:tcW w:w="2401" w:type="dxa"/>
            <w:vMerge/>
            <w:tcBorders>
              <w:right w:val="single" w:sz="8" w:space="0" w:color="000000"/>
            </w:tcBorders>
          </w:tcPr>
          <w:p w14:paraId="34EC0F10"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5F0A9FC5" w14:textId="230E5A13" w:rsidR="008D62DE" w:rsidRDefault="008D62DE" w:rsidP="00293A69">
            <w:pPr>
              <w:pStyle w:val="TableParagraph"/>
              <w:spacing w:before="28" w:line="190" w:lineRule="atLeast"/>
              <w:ind w:left="453" w:right="130" w:hanging="246"/>
              <w:rPr>
                <w:sz w:val="16"/>
              </w:rPr>
            </w:pPr>
            <w:r>
              <w:rPr>
                <w:b/>
                <w:sz w:val="16"/>
              </w:rPr>
              <w:t xml:space="preserve">7. </w:t>
            </w:r>
            <w:r>
              <w:rPr>
                <w:sz w:val="16"/>
              </w:rPr>
              <w:t xml:space="preserve">The system SHALL provide the ability to capture and render problem/diagnosis as an element </w:t>
            </w:r>
            <w:r w:rsidR="00DC5BD9">
              <w:rPr>
                <w:sz w:val="16"/>
              </w:rPr>
              <w:t>of an</w:t>
            </w:r>
            <w:r>
              <w:rPr>
                <w:sz w:val="16"/>
              </w:rPr>
              <w:t xml:space="preserve"> order.</w:t>
            </w:r>
          </w:p>
        </w:tc>
        <w:tc>
          <w:tcPr>
            <w:tcW w:w="957" w:type="dxa"/>
            <w:tcBorders>
              <w:left w:val="single" w:sz="6" w:space="0" w:color="000000"/>
              <w:right w:val="single" w:sz="6" w:space="0" w:color="000000"/>
            </w:tcBorders>
            <w:shd w:val="clear" w:color="auto" w:fill="F2DBDB" w:themeFill="accent2" w:themeFillTint="33"/>
            <w:vAlign w:val="center"/>
          </w:tcPr>
          <w:p w14:paraId="35A022EE" w14:textId="77777777" w:rsidR="008D62DE" w:rsidRDefault="008D62DE" w:rsidP="00F47F3F">
            <w:pPr>
              <w:pStyle w:val="TableParagraph"/>
              <w:ind w:left="0"/>
              <w:jc w:val="center"/>
              <w:rPr>
                <w:sz w:val="16"/>
              </w:rPr>
            </w:pPr>
            <w:r>
              <w:rPr>
                <w:sz w:val="16"/>
              </w:rPr>
              <w:t>287</w:t>
            </w:r>
          </w:p>
        </w:tc>
        <w:tc>
          <w:tcPr>
            <w:tcW w:w="957" w:type="dxa"/>
            <w:tcBorders>
              <w:left w:val="single" w:sz="6" w:space="0" w:color="000000"/>
              <w:right w:val="single" w:sz="6" w:space="0" w:color="000000"/>
            </w:tcBorders>
            <w:shd w:val="clear" w:color="auto" w:fill="F2DBDB" w:themeFill="accent2" w:themeFillTint="33"/>
            <w:vAlign w:val="center"/>
          </w:tcPr>
          <w:p w14:paraId="784F7D9A" w14:textId="786C783A" w:rsidR="008D62DE" w:rsidRDefault="003E26D3" w:rsidP="00F47F3F">
            <w:pPr>
              <w:pStyle w:val="TableParagraph"/>
              <w:ind w:left="0"/>
              <w:jc w:val="center"/>
              <w:rPr>
                <w:sz w:val="16"/>
              </w:rPr>
            </w:pPr>
            <w:r>
              <w:rPr>
                <w:sz w:val="16"/>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39506282" w14:textId="2012478C" w:rsidR="008D62DE" w:rsidRDefault="008D62DE" w:rsidP="00F47F3F">
            <w:pPr>
              <w:pStyle w:val="TableParagraph"/>
              <w:ind w:left="0"/>
              <w:jc w:val="center"/>
              <w:rPr>
                <w:sz w:val="16"/>
              </w:rPr>
            </w:pPr>
          </w:p>
        </w:tc>
      </w:tr>
      <w:tr w:rsidR="008D62DE" w14:paraId="2204257C" w14:textId="5BDFDEBB" w:rsidTr="003E26D3">
        <w:trPr>
          <w:gridAfter w:val="1"/>
          <w:wAfter w:w="6" w:type="dxa"/>
          <w:trHeight w:val="623"/>
        </w:trPr>
        <w:tc>
          <w:tcPr>
            <w:tcW w:w="2401" w:type="dxa"/>
            <w:vMerge/>
            <w:tcBorders>
              <w:right w:val="single" w:sz="8" w:space="0" w:color="000000"/>
            </w:tcBorders>
          </w:tcPr>
          <w:p w14:paraId="617B3DC3"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FFD590D" w14:textId="77777777" w:rsidR="008D62DE" w:rsidRDefault="008D62DE" w:rsidP="00293A69">
            <w:pPr>
              <w:pStyle w:val="TableParagraph"/>
              <w:spacing w:before="28" w:line="190" w:lineRule="atLeast"/>
              <w:ind w:left="453" w:right="51" w:hanging="246"/>
              <w:jc w:val="both"/>
              <w:rPr>
                <w:sz w:val="16"/>
              </w:rPr>
            </w:pPr>
            <w:r>
              <w:rPr>
                <w:b/>
                <w:sz w:val="16"/>
              </w:rPr>
              <w:t xml:space="preserve">8. </w:t>
            </w:r>
            <w:r>
              <w:rPr>
                <w:sz w:val="16"/>
              </w:rPr>
              <w:t>The system MAY provide the ability to capture, maintain and render, as discrete data, a diagnosis/ problem code, and/or description associated with an order of any type (including prescriptions and medications ordered for administration).</w:t>
            </w:r>
          </w:p>
        </w:tc>
        <w:tc>
          <w:tcPr>
            <w:tcW w:w="957" w:type="dxa"/>
            <w:tcBorders>
              <w:left w:val="single" w:sz="6" w:space="0" w:color="000000"/>
              <w:right w:val="single" w:sz="6" w:space="0" w:color="000000"/>
            </w:tcBorders>
            <w:shd w:val="clear" w:color="auto" w:fill="F2DBDB" w:themeFill="accent2" w:themeFillTint="33"/>
            <w:vAlign w:val="center"/>
          </w:tcPr>
          <w:p w14:paraId="615C03A1" w14:textId="77777777" w:rsidR="008D62DE" w:rsidRDefault="008D62DE" w:rsidP="00F47F3F">
            <w:pPr>
              <w:pStyle w:val="TableParagraph"/>
              <w:ind w:left="0"/>
              <w:jc w:val="center"/>
              <w:rPr>
                <w:sz w:val="16"/>
              </w:rPr>
            </w:pPr>
            <w:r>
              <w:rPr>
                <w:sz w:val="16"/>
              </w:rPr>
              <w:t>288</w:t>
            </w:r>
          </w:p>
        </w:tc>
        <w:tc>
          <w:tcPr>
            <w:tcW w:w="957" w:type="dxa"/>
            <w:tcBorders>
              <w:left w:val="single" w:sz="6" w:space="0" w:color="000000"/>
              <w:right w:val="single" w:sz="6" w:space="0" w:color="000000"/>
            </w:tcBorders>
            <w:shd w:val="clear" w:color="auto" w:fill="F2DBDB" w:themeFill="accent2" w:themeFillTint="33"/>
            <w:vAlign w:val="center"/>
          </w:tcPr>
          <w:p w14:paraId="3BA6E33E" w14:textId="5DC8052C" w:rsidR="008D62DE" w:rsidRDefault="003E26D3" w:rsidP="00F47F3F">
            <w:pPr>
              <w:pStyle w:val="TableParagraph"/>
              <w:ind w:left="0"/>
              <w:jc w:val="center"/>
              <w:rPr>
                <w:sz w:val="17"/>
              </w:rPr>
            </w:pPr>
            <w:r>
              <w:rPr>
                <w:sz w:val="16"/>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36708D0B" w14:textId="1C92828C" w:rsidR="008D62DE" w:rsidRDefault="008D62DE" w:rsidP="00F47F3F">
            <w:pPr>
              <w:pStyle w:val="TableParagraph"/>
              <w:ind w:left="0"/>
              <w:jc w:val="center"/>
              <w:rPr>
                <w:sz w:val="17"/>
              </w:rPr>
            </w:pPr>
          </w:p>
        </w:tc>
      </w:tr>
      <w:tr w:rsidR="008D62DE" w14:paraId="34218E9D" w14:textId="16DFA20F" w:rsidTr="003E26D3">
        <w:trPr>
          <w:gridAfter w:val="1"/>
          <w:wAfter w:w="6" w:type="dxa"/>
          <w:trHeight w:val="432"/>
        </w:trPr>
        <w:tc>
          <w:tcPr>
            <w:tcW w:w="2401" w:type="dxa"/>
            <w:vMerge/>
            <w:tcBorders>
              <w:right w:val="single" w:sz="8" w:space="0" w:color="000000"/>
            </w:tcBorders>
          </w:tcPr>
          <w:p w14:paraId="141ED267"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7D7A7069" w14:textId="77777777" w:rsidR="008D62DE" w:rsidRDefault="008D62DE" w:rsidP="00293A69">
            <w:pPr>
              <w:pStyle w:val="TableParagraph"/>
              <w:spacing w:before="28" w:line="190" w:lineRule="atLeast"/>
              <w:ind w:left="453" w:right="3" w:hanging="246"/>
              <w:rPr>
                <w:sz w:val="16"/>
              </w:rPr>
            </w:pPr>
            <w:r>
              <w:rPr>
                <w:b/>
                <w:sz w:val="16"/>
              </w:rPr>
              <w:t xml:space="preserve">9. </w:t>
            </w:r>
            <w:r>
              <w:rPr>
                <w:sz w:val="16"/>
              </w:rPr>
              <w:t>The system MAY provide the ability to link an order of any type (including medication order) with a related clinical problem(s), and/or diagnosis code(s) and description.</w:t>
            </w:r>
          </w:p>
        </w:tc>
        <w:tc>
          <w:tcPr>
            <w:tcW w:w="957" w:type="dxa"/>
            <w:tcBorders>
              <w:left w:val="single" w:sz="6" w:space="0" w:color="000000"/>
              <w:right w:val="single" w:sz="6" w:space="0" w:color="000000"/>
            </w:tcBorders>
            <w:shd w:val="clear" w:color="auto" w:fill="F2DBDB" w:themeFill="accent2" w:themeFillTint="33"/>
            <w:vAlign w:val="center"/>
          </w:tcPr>
          <w:p w14:paraId="5D3778C9" w14:textId="77777777" w:rsidR="008D62DE" w:rsidRDefault="008D62DE" w:rsidP="00F47F3F">
            <w:pPr>
              <w:pStyle w:val="TableParagraph"/>
              <w:ind w:left="0"/>
              <w:jc w:val="center"/>
              <w:rPr>
                <w:sz w:val="16"/>
              </w:rPr>
            </w:pPr>
            <w:r>
              <w:rPr>
                <w:sz w:val="16"/>
              </w:rPr>
              <w:t>289</w:t>
            </w:r>
          </w:p>
        </w:tc>
        <w:tc>
          <w:tcPr>
            <w:tcW w:w="957" w:type="dxa"/>
            <w:tcBorders>
              <w:left w:val="single" w:sz="6" w:space="0" w:color="000000"/>
              <w:right w:val="single" w:sz="6" w:space="0" w:color="000000"/>
            </w:tcBorders>
            <w:shd w:val="clear" w:color="auto" w:fill="F2DBDB" w:themeFill="accent2" w:themeFillTint="33"/>
            <w:vAlign w:val="center"/>
          </w:tcPr>
          <w:p w14:paraId="20DE55D6" w14:textId="20E183D3" w:rsidR="008D62DE" w:rsidRDefault="003E26D3" w:rsidP="00F47F3F">
            <w:pPr>
              <w:pStyle w:val="TableParagraph"/>
              <w:ind w:left="0"/>
              <w:jc w:val="center"/>
              <w:rPr>
                <w:sz w:val="16"/>
              </w:rPr>
            </w:pPr>
            <w:r>
              <w:rPr>
                <w:sz w:val="16"/>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1C58E2BB" w14:textId="0C6885B6" w:rsidR="008D62DE" w:rsidRDefault="008D62DE" w:rsidP="00F47F3F">
            <w:pPr>
              <w:pStyle w:val="TableParagraph"/>
              <w:ind w:left="0"/>
              <w:jc w:val="center"/>
              <w:rPr>
                <w:sz w:val="16"/>
              </w:rPr>
            </w:pPr>
          </w:p>
        </w:tc>
      </w:tr>
      <w:tr w:rsidR="008D62DE" w14:paraId="13AAD93E" w14:textId="18FEEC23" w:rsidTr="003E26D3">
        <w:trPr>
          <w:gridAfter w:val="1"/>
          <w:wAfter w:w="6" w:type="dxa"/>
          <w:trHeight w:val="227"/>
        </w:trPr>
        <w:tc>
          <w:tcPr>
            <w:tcW w:w="2401" w:type="dxa"/>
            <w:vMerge/>
            <w:tcBorders>
              <w:right w:val="single" w:sz="8" w:space="0" w:color="000000"/>
            </w:tcBorders>
          </w:tcPr>
          <w:p w14:paraId="0668DD7A"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C6D9F1" w:themeFill="text2" w:themeFillTint="33"/>
          </w:tcPr>
          <w:p w14:paraId="00054CE4" w14:textId="77777777" w:rsidR="008D62DE" w:rsidRDefault="008D62DE" w:rsidP="00293A69">
            <w:pPr>
              <w:pStyle w:val="TableParagraph"/>
              <w:spacing w:before="28" w:line="190" w:lineRule="atLeast"/>
              <w:ind w:left="453" w:right="3" w:hanging="335"/>
              <w:rPr>
                <w:sz w:val="16"/>
              </w:rPr>
            </w:pPr>
            <w:r>
              <w:rPr>
                <w:b/>
                <w:sz w:val="16"/>
              </w:rPr>
              <w:t xml:space="preserve">10. </w:t>
            </w:r>
            <w:r>
              <w:rPr>
                <w:sz w:val="16"/>
              </w:rPr>
              <w:t>The system SHALL provide the ability to annotate and render comments and instructions with an order.</w:t>
            </w:r>
          </w:p>
        </w:tc>
        <w:tc>
          <w:tcPr>
            <w:tcW w:w="957" w:type="dxa"/>
            <w:tcBorders>
              <w:left w:val="single" w:sz="6" w:space="0" w:color="000000"/>
              <w:right w:val="single" w:sz="6" w:space="0" w:color="000000"/>
            </w:tcBorders>
            <w:shd w:val="clear" w:color="auto" w:fill="C6D9F1" w:themeFill="text2" w:themeFillTint="33"/>
            <w:vAlign w:val="center"/>
          </w:tcPr>
          <w:p w14:paraId="666389D0" w14:textId="77777777" w:rsidR="008D62DE" w:rsidRDefault="008D62DE" w:rsidP="00F47F3F">
            <w:pPr>
              <w:pStyle w:val="TableParagraph"/>
              <w:ind w:left="0"/>
              <w:jc w:val="center"/>
              <w:rPr>
                <w:sz w:val="16"/>
              </w:rPr>
            </w:pPr>
            <w:r>
              <w:rPr>
                <w:sz w:val="16"/>
              </w:rPr>
              <w:t>290</w:t>
            </w:r>
          </w:p>
        </w:tc>
        <w:tc>
          <w:tcPr>
            <w:tcW w:w="957" w:type="dxa"/>
            <w:tcBorders>
              <w:left w:val="single" w:sz="6" w:space="0" w:color="000000"/>
              <w:right w:val="single" w:sz="6" w:space="0" w:color="000000"/>
            </w:tcBorders>
            <w:shd w:val="clear" w:color="auto" w:fill="C6D9F1" w:themeFill="text2" w:themeFillTint="33"/>
            <w:vAlign w:val="center"/>
          </w:tcPr>
          <w:p w14:paraId="7E1961D0" w14:textId="54BC4D71" w:rsidR="008D62DE" w:rsidRDefault="00E95B82" w:rsidP="00F47F3F">
            <w:pPr>
              <w:pStyle w:val="TableParagraph"/>
              <w:ind w:left="0"/>
              <w:jc w:val="center"/>
              <w:rPr>
                <w:sz w:val="16"/>
              </w:rPr>
            </w:pPr>
            <w:r>
              <w:rPr>
                <w:sz w:val="16"/>
              </w:rPr>
              <w:t>B/M</w:t>
            </w:r>
          </w:p>
        </w:tc>
        <w:tc>
          <w:tcPr>
            <w:tcW w:w="961" w:type="dxa"/>
            <w:gridSpan w:val="2"/>
            <w:tcBorders>
              <w:left w:val="single" w:sz="6" w:space="0" w:color="000000"/>
              <w:right w:val="single" w:sz="6" w:space="0" w:color="000000"/>
            </w:tcBorders>
            <w:shd w:val="clear" w:color="auto" w:fill="C6D9F1" w:themeFill="text2" w:themeFillTint="33"/>
            <w:vAlign w:val="center"/>
          </w:tcPr>
          <w:p w14:paraId="06B5CA25" w14:textId="0C45508D" w:rsidR="008D62DE" w:rsidRDefault="00E95B82" w:rsidP="00F47F3F">
            <w:pPr>
              <w:pStyle w:val="TableParagraph"/>
              <w:ind w:left="0"/>
              <w:jc w:val="center"/>
              <w:rPr>
                <w:sz w:val="16"/>
              </w:rPr>
            </w:pPr>
            <w:r>
              <w:rPr>
                <w:sz w:val="16"/>
              </w:rPr>
              <w:t>DC.1.7.2.2#4</w:t>
            </w:r>
          </w:p>
        </w:tc>
      </w:tr>
      <w:tr w:rsidR="008D62DE" w14:paraId="111F865D" w14:textId="07188F3D" w:rsidTr="003E26D3">
        <w:trPr>
          <w:gridAfter w:val="1"/>
          <w:wAfter w:w="6" w:type="dxa"/>
          <w:trHeight w:val="432"/>
        </w:trPr>
        <w:tc>
          <w:tcPr>
            <w:tcW w:w="2401" w:type="dxa"/>
            <w:vMerge/>
            <w:tcBorders>
              <w:right w:val="single" w:sz="8" w:space="0" w:color="000000"/>
            </w:tcBorders>
          </w:tcPr>
          <w:p w14:paraId="1C5CD759"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30BE312C" w14:textId="77777777" w:rsidR="008D62DE" w:rsidRDefault="008D62DE" w:rsidP="00293A69">
            <w:pPr>
              <w:pStyle w:val="TableParagraph"/>
              <w:spacing w:before="28" w:line="190" w:lineRule="atLeast"/>
              <w:ind w:left="453" w:right="39" w:hanging="335"/>
              <w:rPr>
                <w:sz w:val="16"/>
              </w:rPr>
            </w:pPr>
            <w:r>
              <w:rPr>
                <w:b/>
                <w:sz w:val="16"/>
              </w:rPr>
              <w:t xml:space="preserve">11. </w:t>
            </w:r>
            <w:r>
              <w:rPr>
                <w:sz w:val="16"/>
              </w:rPr>
              <w:t>The system SHOULD provide the ability to annotate and render free text comments and instructions with an order (e.g., "Short draw, do CBC first").</w:t>
            </w:r>
          </w:p>
        </w:tc>
        <w:tc>
          <w:tcPr>
            <w:tcW w:w="957" w:type="dxa"/>
            <w:tcBorders>
              <w:left w:val="single" w:sz="6" w:space="0" w:color="000000"/>
              <w:right w:val="single" w:sz="6" w:space="0" w:color="000000"/>
            </w:tcBorders>
            <w:shd w:val="clear" w:color="auto" w:fill="F2DBDB" w:themeFill="accent2" w:themeFillTint="33"/>
            <w:vAlign w:val="center"/>
          </w:tcPr>
          <w:p w14:paraId="0B713589" w14:textId="77777777" w:rsidR="008D62DE" w:rsidRDefault="008D62DE" w:rsidP="00F47F3F">
            <w:pPr>
              <w:pStyle w:val="TableParagraph"/>
              <w:ind w:left="0"/>
              <w:jc w:val="center"/>
              <w:rPr>
                <w:sz w:val="16"/>
              </w:rPr>
            </w:pPr>
            <w:r>
              <w:rPr>
                <w:sz w:val="16"/>
              </w:rPr>
              <w:t>291</w:t>
            </w:r>
          </w:p>
        </w:tc>
        <w:tc>
          <w:tcPr>
            <w:tcW w:w="957" w:type="dxa"/>
            <w:tcBorders>
              <w:left w:val="single" w:sz="6" w:space="0" w:color="000000"/>
              <w:right w:val="single" w:sz="6" w:space="0" w:color="000000"/>
            </w:tcBorders>
            <w:shd w:val="clear" w:color="auto" w:fill="F2DBDB" w:themeFill="accent2" w:themeFillTint="33"/>
            <w:vAlign w:val="center"/>
          </w:tcPr>
          <w:p w14:paraId="27108E4B" w14:textId="5921FAA5" w:rsidR="008D62DE" w:rsidRDefault="003E26D3" w:rsidP="00F47F3F">
            <w:pPr>
              <w:pStyle w:val="TableParagraph"/>
              <w:ind w:left="0"/>
              <w:jc w:val="center"/>
              <w:rPr>
                <w:sz w:val="16"/>
              </w:rPr>
            </w:pPr>
            <w:r>
              <w:rPr>
                <w:sz w:val="16"/>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543BC790" w14:textId="2ECA6EFC" w:rsidR="008D62DE" w:rsidRDefault="008D62DE" w:rsidP="00F47F3F">
            <w:pPr>
              <w:pStyle w:val="TableParagraph"/>
              <w:ind w:left="0"/>
              <w:jc w:val="center"/>
              <w:rPr>
                <w:sz w:val="16"/>
              </w:rPr>
            </w:pPr>
          </w:p>
        </w:tc>
      </w:tr>
      <w:tr w:rsidR="008D62DE" w14:paraId="5437B572" w14:textId="1463C631" w:rsidTr="003E26D3">
        <w:trPr>
          <w:gridAfter w:val="1"/>
          <w:wAfter w:w="6" w:type="dxa"/>
          <w:trHeight w:val="431"/>
        </w:trPr>
        <w:tc>
          <w:tcPr>
            <w:tcW w:w="2401" w:type="dxa"/>
            <w:vMerge/>
            <w:tcBorders>
              <w:right w:val="single" w:sz="8" w:space="0" w:color="000000"/>
            </w:tcBorders>
          </w:tcPr>
          <w:p w14:paraId="01725D1B"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B6A7495" w14:textId="77777777" w:rsidR="008D62DE" w:rsidRDefault="008D62DE" w:rsidP="00293A69">
            <w:pPr>
              <w:pStyle w:val="TableParagraph"/>
              <w:spacing w:before="28" w:line="190" w:lineRule="atLeast"/>
              <w:ind w:left="453" w:right="130" w:hanging="335"/>
              <w:rPr>
                <w:sz w:val="16"/>
              </w:rPr>
            </w:pPr>
            <w:r>
              <w:rPr>
                <w:b/>
                <w:sz w:val="16"/>
              </w:rPr>
              <w:t xml:space="preserve">12. </w:t>
            </w:r>
            <w:r>
              <w:rPr>
                <w:sz w:val="16"/>
              </w:rPr>
              <w:t>The system SHOULD provide the ability to tag frequently used and institutionally-approved order sets as "favorites" or "preferences" to facilitate retrieval and ordering.</w:t>
            </w:r>
          </w:p>
        </w:tc>
        <w:tc>
          <w:tcPr>
            <w:tcW w:w="957" w:type="dxa"/>
            <w:tcBorders>
              <w:left w:val="single" w:sz="6" w:space="0" w:color="000000"/>
              <w:right w:val="single" w:sz="6" w:space="0" w:color="000000"/>
            </w:tcBorders>
            <w:shd w:val="clear" w:color="auto" w:fill="F2DBDB" w:themeFill="accent2" w:themeFillTint="33"/>
            <w:vAlign w:val="center"/>
          </w:tcPr>
          <w:p w14:paraId="5E072C34" w14:textId="77777777" w:rsidR="008D62DE" w:rsidRDefault="008D62DE" w:rsidP="00F47F3F">
            <w:pPr>
              <w:pStyle w:val="TableParagraph"/>
              <w:ind w:left="0"/>
              <w:jc w:val="center"/>
              <w:rPr>
                <w:sz w:val="16"/>
              </w:rPr>
            </w:pPr>
            <w:r>
              <w:rPr>
                <w:sz w:val="16"/>
              </w:rPr>
              <w:t>292</w:t>
            </w:r>
          </w:p>
        </w:tc>
        <w:tc>
          <w:tcPr>
            <w:tcW w:w="957" w:type="dxa"/>
            <w:tcBorders>
              <w:left w:val="single" w:sz="6" w:space="0" w:color="000000"/>
              <w:right w:val="single" w:sz="6" w:space="0" w:color="000000"/>
            </w:tcBorders>
            <w:shd w:val="clear" w:color="auto" w:fill="F2DBDB" w:themeFill="accent2" w:themeFillTint="33"/>
            <w:vAlign w:val="center"/>
          </w:tcPr>
          <w:p w14:paraId="59D13C0A" w14:textId="3EF10247" w:rsidR="008D62DE" w:rsidRDefault="003E26D3" w:rsidP="00F47F3F">
            <w:pPr>
              <w:pStyle w:val="TableParagraph"/>
              <w:ind w:left="0"/>
              <w:jc w:val="center"/>
              <w:rPr>
                <w:sz w:val="16"/>
              </w:rPr>
            </w:pPr>
            <w:r>
              <w:rPr>
                <w:sz w:val="16"/>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52B70856" w14:textId="412F976E" w:rsidR="008D62DE" w:rsidRDefault="008D62DE" w:rsidP="00F47F3F">
            <w:pPr>
              <w:pStyle w:val="TableParagraph"/>
              <w:ind w:left="0"/>
              <w:jc w:val="center"/>
              <w:rPr>
                <w:sz w:val="16"/>
              </w:rPr>
            </w:pPr>
          </w:p>
        </w:tc>
      </w:tr>
      <w:tr w:rsidR="008D62DE" w14:paraId="066857F7" w14:textId="52C7B078" w:rsidTr="003E26D3">
        <w:trPr>
          <w:gridAfter w:val="1"/>
          <w:wAfter w:w="6" w:type="dxa"/>
          <w:trHeight w:val="624"/>
        </w:trPr>
        <w:tc>
          <w:tcPr>
            <w:tcW w:w="2401" w:type="dxa"/>
            <w:vMerge/>
            <w:tcBorders>
              <w:right w:val="single" w:sz="8" w:space="0" w:color="000000"/>
            </w:tcBorders>
          </w:tcPr>
          <w:p w14:paraId="7838C3CE"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34BCBD88" w14:textId="77777777" w:rsidR="008D62DE" w:rsidRDefault="008D62DE" w:rsidP="00293A69">
            <w:pPr>
              <w:pStyle w:val="TableParagraph"/>
              <w:spacing w:before="28" w:line="190" w:lineRule="atLeast"/>
              <w:ind w:left="453" w:right="51" w:hanging="335"/>
              <w:jc w:val="both"/>
              <w:rPr>
                <w:sz w:val="16"/>
              </w:rPr>
            </w:pPr>
            <w:r>
              <w:rPr>
                <w:b/>
                <w:sz w:val="16"/>
              </w:rPr>
              <w:t xml:space="preserve">13. </w:t>
            </w:r>
            <w:r>
              <w:rPr>
                <w:sz w:val="16"/>
              </w:rPr>
              <w:t>The system MAY provide the ability to manage orders submitted to or received from external organizations, and/or facilities such as Health Information Exchanges (HIEs) or regional Electronic Health Record Systems (EHR-Ss).</w:t>
            </w:r>
          </w:p>
        </w:tc>
        <w:tc>
          <w:tcPr>
            <w:tcW w:w="957" w:type="dxa"/>
            <w:tcBorders>
              <w:left w:val="single" w:sz="6" w:space="0" w:color="000000"/>
              <w:right w:val="single" w:sz="6" w:space="0" w:color="000000"/>
            </w:tcBorders>
            <w:shd w:val="clear" w:color="auto" w:fill="F2DBDB" w:themeFill="accent2" w:themeFillTint="33"/>
            <w:vAlign w:val="center"/>
          </w:tcPr>
          <w:p w14:paraId="275F19AA" w14:textId="77777777" w:rsidR="008D62DE" w:rsidRDefault="008D62DE" w:rsidP="00F47F3F">
            <w:pPr>
              <w:pStyle w:val="TableParagraph"/>
              <w:ind w:left="0"/>
              <w:jc w:val="center"/>
              <w:rPr>
                <w:sz w:val="16"/>
              </w:rPr>
            </w:pPr>
            <w:r>
              <w:rPr>
                <w:sz w:val="16"/>
              </w:rPr>
              <w:t>293</w:t>
            </w:r>
          </w:p>
        </w:tc>
        <w:tc>
          <w:tcPr>
            <w:tcW w:w="957" w:type="dxa"/>
            <w:tcBorders>
              <w:left w:val="single" w:sz="6" w:space="0" w:color="000000"/>
              <w:right w:val="single" w:sz="6" w:space="0" w:color="000000"/>
            </w:tcBorders>
            <w:shd w:val="clear" w:color="auto" w:fill="F2DBDB" w:themeFill="accent2" w:themeFillTint="33"/>
            <w:vAlign w:val="center"/>
          </w:tcPr>
          <w:p w14:paraId="5350426E" w14:textId="04759877" w:rsidR="008D62DE" w:rsidRDefault="003E26D3" w:rsidP="00F47F3F">
            <w:pPr>
              <w:pStyle w:val="TableParagraph"/>
              <w:ind w:left="0"/>
              <w:jc w:val="center"/>
              <w:rPr>
                <w:sz w:val="17"/>
              </w:rPr>
            </w:pPr>
            <w:r>
              <w:rPr>
                <w:sz w:val="17"/>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51C9D4A4" w14:textId="4AF926BF" w:rsidR="008D62DE" w:rsidRDefault="008D62DE" w:rsidP="00F47F3F">
            <w:pPr>
              <w:pStyle w:val="TableParagraph"/>
              <w:ind w:left="0"/>
              <w:jc w:val="center"/>
              <w:rPr>
                <w:sz w:val="17"/>
              </w:rPr>
            </w:pPr>
          </w:p>
        </w:tc>
      </w:tr>
      <w:tr w:rsidR="008D62DE" w14:paraId="0F6B8B50" w14:textId="46EF8ABE" w:rsidTr="003E26D3">
        <w:trPr>
          <w:gridAfter w:val="1"/>
          <w:wAfter w:w="6" w:type="dxa"/>
          <w:trHeight w:val="624"/>
        </w:trPr>
        <w:tc>
          <w:tcPr>
            <w:tcW w:w="2401" w:type="dxa"/>
            <w:vMerge/>
            <w:tcBorders>
              <w:right w:val="single" w:sz="8" w:space="0" w:color="000000"/>
            </w:tcBorders>
          </w:tcPr>
          <w:p w14:paraId="6C0363F6"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591ECE46" w14:textId="77777777" w:rsidR="008D62DE" w:rsidRDefault="008D62DE" w:rsidP="00293A69">
            <w:pPr>
              <w:pStyle w:val="TableParagraph"/>
              <w:spacing w:before="28" w:line="190" w:lineRule="atLeast"/>
              <w:ind w:left="453" w:right="51" w:hanging="335"/>
              <w:jc w:val="both"/>
              <w:rPr>
                <w:sz w:val="16"/>
              </w:rPr>
            </w:pPr>
            <w:r>
              <w:rPr>
                <w:b/>
                <w:sz w:val="16"/>
              </w:rPr>
              <w:t xml:space="preserve">14. </w:t>
            </w:r>
            <w:r>
              <w:rPr>
                <w:sz w:val="16"/>
              </w:rPr>
              <w:t>The system SHALL render patient identifying information (e.g., the patient name, identification number,</w:t>
            </w:r>
            <w:r>
              <w:rPr>
                <w:spacing w:val="-6"/>
                <w:sz w:val="16"/>
              </w:rPr>
              <w:t xml:space="preserve"> </w:t>
            </w:r>
            <w:r>
              <w:rPr>
                <w:sz w:val="16"/>
              </w:rPr>
              <w:t>and</w:t>
            </w:r>
            <w:r>
              <w:rPr>
                <w:spacing w:val="-6"/>
                <w:sz w:val="16"/>
              </w:rPr>
              <w:t xml:space="preserve"> </w:t>
            </w:r>
            <w:r>
              <w:rPr>
                <w:sz w:val="16"/>
              </w:rPr>
              <w:t>age</w:t>
            </w:r>
            <w:r>
              <w:rPr>
                <w:spacing w:val="-6"/>
                <w:sz w:val="16"/>
              </w:rPr>
              <w:t xml:space="preserve"> </w:t>
            </w:r>
            <w:r>
              <w:rPr>
                <w:sz w:val="16"/>
              </w:rPr>
              <w:t>or</w:t>
            </w:r>
            <w:r>
              <w:rPr>
                <w:spacing w:val="-6"/>
                <w:sz w:val="16"/>
              </w:rPr>
              <w:t xml:space="preserve"> </w:t>
            </w:r>
            <w:r>
              <w:rPr>
                <w:sz w:val="16"/>
              </w:rPr>
              <w:t>date</w:t>
            </w:r>
            <w:r>
              <w:rPr>
                <w:spacing w:val="-6"/>
                <w:sz w:val="16"/>
              </w:rPr>
              <w:t xml:space="preserve"> </w:t>
            </w:r>
            <w:r>
              <w:rPr>
                <w:sz w:val="16"/>
              </w:rPr>
              <w:t>of</w:t>
            </w:r>
            <w:r>
              <w:rPr>
                <w:spacing w:val="-6"/>
                <w:sz w:val="16"/>
              </w:rPr>
              <w:t xml:space="preserve"> </w:t>
            </w:r>
            <w:r>
              <w:rPr>
                <w:sz w:val="16"/>
              </w:rPr>
              <w:t>birth)</w:t>
            </w:r>
            <w:r>
              <w:rPr>
                <w:spacing w:val="-6"/>
                <w:sz w:val="16"/>
              </w:rPr>
              <w:t xml:space="preserve"> </w:t>
            </w:r>
            <w:r>
              <w:rPr>
                <w:sz w:val="16"/>
              </w:rPr>
              <w:t>on</w:t>
            </w:r>
            <w:r>
              <w:rPr>
                <w:spacing w:val="-6"/>
                <w:sz w:val="16"/>
              </w:rPr>
              <w:t xml:space="preserve"> </w:t>
            </w:r>
            <w:r>
              <w:rPr>
                <w:sz w:val="16"/>
              </w:rPr>
              <w:t>all</w:t>
            </w:r>
            <w:r>
              <w:rPr>
                <w:spacing w:val="-6"/>
                <w:sz w:val="16"/>
              </w:rPr>
              <w:t xml:space="preserve"> </w:t>
            </w:r>
            <w:r>
              <w:rPr>
                <w:sz w:val="16"/>
              </w:rPr>
              <w:t>order</w:t>
            </w:r>
            <w:r>
              <w:rPr>
                <w:spacing w:val="-6"/>
                <w:sz w:val="16"/>
              </w:rPr>
              <w:t xml:space="preserve"> </w:t>
            </w:r>
            <w:r>
              <w:rPr>
                <w:sz w:val="16"/>
              </w:rPr>
              <w:t>screens,</w:t>
            </w:r>
            <w:r>
              <w:rPr>
                <w:spacing w:val="-6"/>
                <w:sz w:val="16"/>
              </w:rPr>
              <w:t xml:space="preserve"> </w:t>
            </w:r>
            <w:r>
              <w:rPr>
                <w:sz w:val="16"/>
              </w:rPr>
              <w:t>according</w:t>
            </w:r>
            <w:r>
              <w:rPr>
                <w:spacing w:val="-6"/>
                <w:sz w:val="16"/>
              </w:rPr>
              <w:t xml:space="preserve"> </w:t>
            </w:r>
            <w:r>
              <w:rPr>
                <w:sz w:val="16"/>
              </w:rPr>
              <w:t>to</w:t>
            </w:r>
            <w:r>
              <w:rPr>
                <w:spacing w:val="-6"/>
                <w:sz w:val="16"/>
              </w:rPr>
              <w:t xml:space="preserve"> </w:t>
            </w:r>
            <w:r>
              <w:rPr>
                <w:sz w:val="16"/>
              </w:rPr>
              <w:t>scope</w:t>
            </w:r>
            <w:r>
              <w:rPr>
                <w:spacing w:val="-6"/>
                <w:sz w:val="16"/>
              </w:rPr>
              <w:t xml:space="preserve"> </w:t>
            </w:r>
            <w:r>
              <w:rPr>
                <w:sz w:val="16"/>
              </w:rPr>
              <w:t>of</w:t>
            </w:r>
            <w:r>
              <w:rPr>
                <w:spacing w:val="-6"/>
                <w:sz w:val="16"/>
              </w:rPr>
              <w:t xml:space="preserve"> </w:t>
            </w:r>
            <w:r>
              <w:rPr>
                <w:sz w:val="16"/>
              </w:rPr>
              <w:t>practice,</w:t>
            </w:r>
            <w:r>
              <w:rPr>
                <w:spacing w:val="-6"/>
                <w:sz w:val="16"/>
              </w:rPr>
              <w:t xml:space="preserve"> </w:t>
            </w:r>
            <w:r>
              <w:rPr>
                <w:sz w:val="16"/>
              </w:rPr>
              <w:t>organizational policy, and/or jurisdictional law.</w:t>
            </w:r>
          </w:p>
        </w:tc>
        <w:tc>
          <w:tcPr>
            <w:tcW w:w="957" w:type="dxa"/>
            <w:tcBorders>
              <w:left w:val="single" w:sz="6" w:space="0" w:color="000000"/>
              <w:right w:val="single" w:sz="6" w:space="0" w:color="000000"/>
            </w:tcBorders>
            <w:shd w:val="clear" w:color="auto" w:fill="F2DBDB" w:themeFill="accent2" w:themeFillTint="33"/>
            <w:vAlign w:val="center"/>
          </w:tcPr>
          <w:p w14:paraId="55CF5E90" w14:textId="77777777" w:rsidR="008D62DE" w:rsidRDefault="008D62DE" w:rsidP="00F47F3F">
            <w:pPr>
              <w:pStyle w:val="TableParagraph"/>
              <w:ind w:left="0"/>
              <w:jc w:val="center"/>
              <w:rPr>
                <w:sz w:val="16"/>
              </w:rPr>
            </w:pPr>
            <w:r>
              <w:rPr>
                <w:sz w:val="16"/>
              </w:rPr>
              <w:t>294</w:t>
            </w:r>
          </w:p>
        </w:tc>
        <w:tc>
          <w:tcPr>
            <w:tcW w:w="957" w:type="dxa"/>
            <w:tcBorders>
              <w:left w:val="single" w:sz="6" w:space="0" w:color="000000"/>
              <w:right w:val="single" w:sz="6" w:space="0" w:color="000000"/>
            </w:tcBorders>
            <w:shd w:val="clear" w:color="auto" w:fill="F2DBDB" w:themeFill="accent2" w:themeFillTint="33"/>
            <w:vAlign w:val="center"/>
          </w:tcPr>
          <w:p w14:paraId="391DD269" w14:textId="2E66C0DC" w:rsidR="008D62DE" w:rsidRDefault="003E26D3" w:rsidP="00F47F3F">
            <w:pPr>
              <w:pStyle w:val="TableParagraph"/>
              <w:ind w:left="0"/>
              <w:jc w:val="center"/>
              <w:rPr>
                <w:sz w:val="17"/>
              </w:rPr>
            </w:pPr>
            <w:r>
              <w:rPr>
                <w:sz w:val="17"/>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6EAA7BD4" w14:textId="49115605" w:rsidR="008D62DE" w:rsidRDefault="008D62DE" w:rsidP="00F47F3F">
            <w:pPr>
              <w:pStyle w:val="TableParagraph"/>
              <w:ind w:left="0"/>
              <w:jc w:val="center"/>
              <w:rPr>
                <w:sz w:val="17"/>
              </w:rPr>
            </w:pPr>
          </w:p>
        </w:tc>
      </w:tr>
      <w:tr w:rsidR="008D62DE" w14:paraId="3200ADFF" w14:textId="1D5D67EF" w:rsidTr="003E26D3">
        <w:trPr>
          <w:gridAfter w:val="1"/>
          <w:wAfter w:w="6" w:type="dxa"/>
          <w:trHeight w:val="431"/>
        </w:trPr>
        <w:tc>
          <w:tcPr>
            <w:tcW w:w="2401" w:type="dxa"/>
            <w:vMerge/>
            <w:tcBorders>
              <w:right w:val="single" w:sz="8" w:space="0" w:color="000000"/>
            </w:tcBorders>
          </w:tcPr>
          <w:p w14:paraId="2BCC3D1A"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5550DB65" w14:textId="77777777" w:rsidR="008D62DE" w:rsidRDefault="008D62DE" w:rsidP="00293A69">
            <w:pPr>
              <w:pStyle w:val="TableParagraph"/>
              <w:spacing w:before="28" w:line="190" w:lineRule="atLeast"/>
              <w:ind w:left="453" w:right="6" w:hanging="335"/>
              <w:rPr>
                <w:sz w:val="16"/>
              </w:rPr>
            </w:pPr>
            <w:r>
              <w:rPr>
                <w:b/>
                <w:sz w:val="16"/>
              </w:rPr>
              <w:t xml:space="preserve">15. </w:t>
            </w:r>
            <w:r>
              <w:rPr>
                <w:sz w:val="16"/>
              </w:rPr>
              <w:t>The system SHALL provide the ability to capture, maintain and render an indicator of oral verification ("read-back") of the complete order by the person receiving the telephone or verbal order.</w:t>
            </w:r>
          </w:p>
        </w:tc>
        <w:tc>
          <w:tcPr>
            <w:tcW w:w="957" w:type="dxa"/>
            <w:tcBorders>
              <w:left w:val="single" w:sz="6" w:space="0" w:color="000000"/>
              <w:right w:val="single" w:sz="6" w:space="0" w:color="000000"/>
            </w:tcBorders>
            <w:shd w:val="clear" w:color="auto" w:fill="F2DBDB" w:themeFill="accent2" w:themeFillTint="33"/>
            <w:vAlign w:val="center"/>
          </w:tcPr>
          <w:p w14:paraId="19FDA070" w14:textId="77777777" w:rsidR="008D62DE" w:rsidRDefault="008D62DE" w:rsidP="00F47F3F">
            <w:pPr>
              <w:pStyle w:val="TableParagraph"/>
              <w:ind w:left="0"/>
              <w:jc w:val="center"/>
              <w:rPr>
                <w:sz w:val="16"/>
              </w:rPr>
            </w:pPr>
            <w:r>
              <w:rPr>
                <w:sz w:val="16"/>
              </w:rPr>
              <w:t>295</w:t>
            </w:r>
          </w:p>
        </w:tc>
        <w:tc>
          <w:tcPr>
            <w:tcW w:w="957" w:type="dxa"/>
            <w:tcBorders>
              <w:left w:val="single" w:sz="6" w:space="0" w:color="000000"/>
              <w:right w:val="single" w:sz="6" w:space="0" w:color="000000"/>
            </w:tcBorders>
            <w:shd w:val="clear" w:color="auto" w:fill="F2DBDB" w:themeFill="accent2" w:themeFillTint="33"/>
            <w:vAlign w:val="center"/>
          </w:tcPr>
          <w:p w14:paraId="3D90F36F" w14:textId="3701712B" w:rsidR="008D62DE" w:rsidRDefault="003E26D3" w:rsidP="00F47F3F">
            <w:pPr>
              <w:pStyle w:val="TableParagraph"/>
              <w:ind w:left="0"/>
              <w:jc w:val="center"/>
              <w:rPr>
                <w:sz w:val="16"/>
              </w:rPr>
            </w:pPr>
            <w:r>
              <w:rPr>
                <w:sz w:val="16"/>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2368EF4D" w14:textId="481DE2C1" w:rsidR="008D62DE" w:rsidRDefault="008D62DE" w:rsidP="00F47F3F">
            <w:pPr>
              <w:pStyle w:val="TableParagraph"/>
              <w:ind w:left="0"/>
              <w:jc w:val="center"/>
              <w:rPr>
                <w:sz w:val="16"/>
              </w:rPr>
            </w:pPr>
          </w:p>
        </w:tc>
      </w:tr>
      <w:tr w:rsidR="008D62DE" w14:paraId="6570ECCE" w14:textId="0BB12EA6" w:rsidTr="003E26D3">
        <w:trPr>
          <w:gridAfter w:val="1"/>
          <w:wAfter w:w="6" w:type="dxa"/>
          <w:trHeight w:val="432"/>
        </w:trPr>
        <w:tc>
          <w:tcPr>
            <w:tcW w:w="2401" w:type="dxa"/>
            <w:vMerge/>
            <w:tcBorders>
              <w:right w:val="single" w:sz="8" w:space="0" w:color="000000"/>
            </w:tcBorders>
          </w:tcPr>
          <w:p w14:paraId="5F1FEA26"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66669DD4" w14:textId="77777777" w:rsidR="008D62DE" w:rsidRDefault="008D62DE" w:rsidP="00293A69">
            <w:pPr>
              <w:pStyle w:val="TableParagraph"/>
              <w:spacing w:before="28" w:line="190" w:lineRule="atLeast"/>
              <w:ind w:left="453" w:right="3" w:hanging="335"/>
              <w:rPr>
                <w:sz w:val="16"/>
              </w:rPr>
            </w:pPr>
            <w:r>
              <w:rPr>
                <w:b/>
                <w:sz w:val="16"/>
              </w:rPr>
              <w:t xml:space="preserve">16. </w:t>
            </w:r>
            <w:r>
              <w:rPr>
                <w:sz w:val="16"/>
              </w:rPr>
              <w:t>The system SHALL provide the ability to capture and render the urgency status (e.g., As-Soon-As- Possible or STAT) associated with an order.</w:t>
            </w:r>
          </w:p>
        </w:tc>
        <w:tc>
          <w:tcPr>
            <w:tcW w:w="957" w:type="dxa"/>
            <w:tcBorders>
              <w:left w:val="single" w:sz="6" w:space="0" w:color="000000"/>
              <w:right w:val="single" w:sz="6" w:space="0" w:color="000000"/>
            </w:tcBorders>
            <w:shd w:val="clear" w:color="auto" w:fill="F2DBDB" w:themeFill="accent2" w:themeFillTint="33"/>
            <w:vAlign w:val="center"/>
          </w:tcPr>
          <w:p w14:paraId="09C1A8AF" w14:textId="77777777" w:rsidR="008D62DE" w:rsidRDefault="008D62DE" w:rsidP="00F47F3F">
            <w:pPr>
              <w:pStyle w:val="TableParagraph"/>
              <w:ind w:left="0"/>
              <w:jc w:val="center"/>
              <w:rPr>
                <w:sz w:val="16"/>
              </w:rPr>
            </w:pPr>
            <w:r>
              <w:rPr>
                <w:sz w:val="16"/>
              </w:rPr>
              <w:t>296</w:t>
            </w:r>
          </w:p>
        </w:tc>
        <w:tc>
          <w:tcPr>
            <w:tcW w:w="957" w:type="dxa"/>
            <w:tcBorders>
              <w:left w:val="single" w:sz="6" w:space="0" w:color="000000"/>
              <w:right w:val="single" w:sz="6" w:space="0" w:color="000000"/>
            </w:tcBorders>
            <w:shd w:val="clear" w:color="auto" w:fill="F2DBDB" w:themeFill="accent2" w:themeFillTint="33"/>
            <w:vAlign w:val="center"/>
          </w:tcPr>
          <w:p w14:paraId="7C7B1305" w14:textId="4D5F4FC5" w:rsidR="008D62DE" w:rsidRDefault="003E26D3" w:rsidP="00F47F3F">
            <w:pPr>
              <w:pStyle w:val="TableParagraph"/>
              <w:ind w:left="0"/>
              <w:jc w:val="center"/>
              <w:rPr>
                <w:sz w:val="16"/>
              </w:rPr>
            </w:pPr>
            <w:r>
              <w:rPr>
                <w:sz w:val="16"/>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27574955" w14:textId="7CD7C3AF" w:rsidR="008D62DE" w:rsidRDefault="008D62DE" w:rsidP="00F47F3F">
            <w:pPr>
              <w:pStyle w:val="TableParagraph"/>
              <w:ind w:left="0"/>
              <w:jc w:val="center"/>
              <w:rPr>
                <w:sz w:val="16"/>
              </w:rPr>
            </w:pPr>
          </w:p>
        </w:tc>
      </w:tr>
      <w:tr w:rsidR="008D62DE" w14:paraId="6B280EB8" w14:textId="5AA5101A" w:rsidTr="003E26D3">
        <w:trPr>
          <w:gridAfter w:val="1"/>
          <w:wAfter w:w="6" w:type="dxa"/>
          <w:trHeight w:val="432"/>
        </w:trPr>
        <w:tc>
          <w:tcPr>
            <w:tcW w:w="2401" w:type="dxa"/>
            <w:vMerge/>
            <w:tcBorders>
              <w:right w:val="single" w:sz="8" w:space="0" w:color="000000"/>
            </w:tcBorders>
          </w:tcPr>
          <w:p w14:paraId="3839939F"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3E10D1C" w14:textId="77777777" w:rsidR="008D62DE" w:rsidRDefault="008D62DE" w:rsidP="00293A69">
            <w:pPr>
              <w:pStyle w:val="TableParagraph"/>
              <w:spacing w:before="28" w:line="190" w:lineRule="atLeast"/>
              <w:ind w:left="453" w:right="3" w:hanging="335"/>
              <w:rPr>
                <w:sz w:val="16"/>
              </w:rPr>
            </w:pPr>
            <w:r>
              <w:rPr>
                <w:b/>
                <w:sz w:val="16"/>
              </w:rPr>
              <w:t xml:space="preserve">17. </w:t>
            </w:r>
            <w:r>
              <w:rPr>
                <w:sz w:val="16"/>
              </w:rPr>
              <w:t>The system SHOULD provide the ability to render order history for any order, including the ordering clinician, order details, date, and time.</w:t>
            </w:r>
          </w:p>
        </w:tc>
        <w:tc>
          <w:tcPr>
            <w:tcW w:w="957" w:type="dxa"/>
            <w:tcBorders>
              <w:left w:val="single" w:sz="6" w:space="0" w:color="000000"/>
              <w:right w:val="single" w:sz="6" w:space="0" w:color="000000"/>
            </w:tcBorders>
            <w:shd w:val="clear" w:color="auto" w:fill="F2DBDB" w:themeFill="accent2" w:themeFillTint="33"/>
            <w:vAlign w:val="center"/>
          </w:tcPr>
          <w:p w14:paraId="3BC0B68D" w14:textId="77777777" w:rsidR="008D62DE" w:rsidRDefault="008D62DE" w:rsidP="00F47F3F">
            <w:pPr>
              <w:pStyle w:val="TableParagraph"/>
              <w:ind w:left="0"/>
              <w:jc w:val="center"/>
              <w:rPr>
                <w:sz w:val="16"/>
              </w:rPr>
            </w:pPr>
            <w:r>
              <w:rPr>
                <w:sz w:val="16"/>
              </w:rPr>
              <w:t>297</w:t>
            </w:r>
          </w:p>
        </w:tc>
        <w:tc>
          <w:tcPr>
            <w:tcW w:w="957" w:type="dxa"/>
            <w:tcBorders>
              <w:left w:val="single" w:sz="6" w:space="0" w:color="000000"/>
              <w:right w:val="single" w:sz="6" w:space="0" w:color="000000"/>
            </w:tcBorders>
            <w:shd w:val="clear" w:color="auto" w:fill="F2DBDB" w:themeFill="accent2" w:themeFillTint="33"/>
            <w:vAlign w:val="center"/>
          </w:tcPr>
          <w:p w14:paraId="4193ECC9" w14:textId="5C84078A" w:rsidR="008D62DE" w:rsidRDefault="003E26D3" w:rsidP="00F47F3F">
            <w:pPr>
              <w:pStyle w:val="TableParagraph"/>
              <w:ind w:left="0"/>
              <w:jc w:val="center"/>
              <w:rPr>
                <w:sz w:val="16"/>
              </w:rPr>
            </w:pPr>
            <w:r>
              <w:rPr>
                <w:sz w:val="16"/>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0967A791" w14:textId="1895B02A" w:rsidR="008D62DE" w:rsidRDefault="008D62DE" w:rsidP="00F47F3F">
            <w:pPr>
              <w:pStyle w:val="TableParagraph"/>
              <w:ind w:left="0"/>
              <w:jc w:val="center"/>
              <w:rPr>
                <w:sz w:val="16"/>
              </w:rPr>
            </w:pPr>
          </w:p>
        </w:tc>
      </w:tr>
      <w:tr w:rsidR="008D62DE" w14:paraId="5574FBB5" w14:textId="68940B4A" w:rsidTr="003E26D3">
        <w:trPr>
          <w:gridAfter w:val="1"/>
          <w:wAfter w:w="6" w:type="dxa"/>
          <w:trHeight w:val="431"/>
        </w:trPr>
        <w:tc>
          <w:tcPr>
            <w:tcW w:w="2401" w:type="dxa"/>
            <w:vMerge/>
            <w:tcBorders>
              <w:right w:val="single" w:sz="8" w:space="0" w:color="000000"/>
            </w:tcBorders>
          </w:tcPr>
          <w:p w14:paraId="7AC99E54" w14:textId="77777777" w:rsidR="008D62DE" w:rsidRDefault="008D62DE" w:rsidP="00293A69">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3CBF587" w14:textId="77777777" w:rsidR="008D62DE" w:rsidRDefault="008D62DE" w:rsidP="00293A69">
            <w:pPr>
              <w:pStyle w:val="TableParagraph"/>
              <w:spacing w:before="28" w:line="190" w:lineRule="atLeast"/>
              <w:ind w:left="453" w:right="130" w:hanging="335"/>
              <w:rPr>
                <w:sz w:val="16"/>
              </w:rPr>
            </w:pPr>
            <w:r>
              <w:rPr>
                <w:b/>
                <w:sz w:val="16"/>
              </w:rPr>
              <w:t xml:space="preserve">18. </w:t>
            </w:r>
            <w:r>
              <w:rPr>
                <w:sz w:val="16"/>
              </w:rPr>
              <w:t>The system SHOULD provide the ability to tag and render a field as required for a complete order by order type (e.g., pediatric order for antibiotic that requires the patient's weight).</w:t>
            </w:r>
          </w:p>
        </w:tc>
        <w:tc>
          <w:tcPr>
            <w:tcW w:w="957" w:type="dxa"/>
            <w:tcBorders>
              <w:left w:val="single" w:sz="6" w:space="0" w:color="000000"/>
              <w:right w:val="single" w:sz="6" w:space="0" w:color="000000"/>
            </w:tcBorders>
            <w:shd w:val="clear" w:color="auto" w:fill="F2DBDB" w:themeFill="accent2" w:themeFillTint="33"/>
            <w:vAlign w:val="center"/>
          </w:tcPr>
          <w:p w14:paraId="6296FD01" w14:textId="77777777" w:rsidR="008D62DE" w:rsidRDefault="008D62DE" w:rsidP="00F47F3F">
            <w:pPr>
              <w:pStyle w:val="TableParagraph"/>
              <w:ind w:left="0"/>
              <w:jc w:val="center"/>
              <w:rPr>
                <w:sz w:val="16"/>
              </w:rPr>
            </w:pPr>
            <w:r>
              <w:rPr>
                <w:sz w:val="16"/>
              </w:rPr>
              <w:t>298</w:t>
            </w:r>
          </w:p>
        </w:tc>
        <w:tc>
          <w:tcPr>
            <w:tcW w:w="957" w:type="dxa"/>
            <w:tcBorders>
              <w:left w:val="single" w:sz="6" w:space="0" w:color="000000"/>
              <w:right w:val="single" w:sz="6" w:space="0" w:color="000000"/>
            </w:tcBorders>
            <w:shd w:val="clear" w:color="auto" w:fill="F2DBDB" w:themeFill="accent2" w:themeFillTint="33"/>
            <w:vAlign w:val="center"/>
          </w:tcPr>
          <w:p w14:paraId="21590954" w14:textId="50222434" w:rsidR="008D62DE" w:rsidRDefault="003E26D3" w:rsidP="00F47F3F">
            <w:pPr>
              <w:pStyle w:val="TableParagraph"/>
              <w:ind w:left="0"/>
              <w:jc w:val="center"/>
              <w:rPr>
                <w:sz w:val="16"/>
              </w:rPr>
            </w:pPr>
            <w:r>
              <w:rPr>
                <w:sz w:val="16"/>
              </w:rPr>
              <w:t>A</w:t>
            </w:r>
          </w:p>
        </w:tc>
        <w:tc>
          <w:tcPr>
            <w:tcW w:w="961" w:type="dxa"/>
            <w:gridSpan w:val="2"/>
            <w:tcBorders>
              <w:left w:val="single" w:sz="6" w:space="0" w:color="000000"/>
              <w:right w:val="single" w:sz="6" w:space="0" w:color="000000"/>
            </w:tcBorders>
            <w:shd w:val="clear" w:color="auto" w:fill="F2DBDB" w:themeFill="accent2" w:themeFillTint="33"/>
            <w:vAlign w:val="center"/>
          </w:tcPr>
          <w:p w14:paraId="1281F6C5" w14:textId="62EFB754" w:rsidR="008D62DE" w:rsidRDefault="008D62DE" w:rsidP="00F47F3F">
            <w:pPr>
              <w:pStyle w:val="TableParagraph"/>
              <w:ind w:left="0"/>
              <w:jc w:val="center"/>
              <w:rPr>
                <w:sz w:val="16"/>
              </w:rPr>
            </w:pPr>
          </w:p>
        </w:tc>
      </w:tr>
      <w:tr w:rsidR="008D62DE" w14:paraId="55D02BC3" w14:textId="1C735796" w:rsidTr="003E26D3">
        <w:trPr>
          <w:gridAfter w:val="2"/>
          <w:wAfter w:w="12" w:type="dxa"/>
          <w:trHeight w:val="429"/>
        </w:trPr>
        <w:tc>
          <w:tcPr>
            <w:tcW w:w="2401" w:type="dxa"/>
            <w:vMerge/>
            <w:tcBorders>
              <w:right w:val="single" w:sz="8" w:space="0" w:color="000000"/>
            </w:tcBorders>
          </w:tcPr>
          <w:p w14:paraId="78719C36" w14:textId="77777777" w:rsidR="008D62DE" w:rsidRDefault="008D62DE" w:rsidP="00BA3CA1">
            <w:pPr>
              <w:pStyle w:val="TableParagraph"/>
              <w:rPr>
                <w:sz w:val="16"/>
              </w:rPr>
            </w:pPr>
          </w:p>
        </w:tc>
        <w:tc>
          <w:tcPr>
            <w:tcW w:w="7525" w:type="dxa"/>
            <w:tcBorders>
              <w:top w:val="single" w:sz="8" w:space="0" w:color="000000"/>
              <w:left w:val="single" w:sz="8" w:space="0" w:color="000000"/>
              <w:right w:val="single" w:sz="6" w:space="0" w:color="000000"/>
            </w:tcBorders>
            <w:shd w:val="clear" w:color="auto" w:fill="F2DBDB" w:themeFill="accent2" w:themeFillTint="33"/>
          </w:tcPr>
          <w:p w14:paraId="3982B150" w14:textId="77777777" w:rsidR="008D62DE" w:rsidRDefault="008D62DE" w:rsidP="00BA3CA1">
            <w:pPr>
              <w:pStyle w:val="TableParagraph"/>
              <w:spacing w:before="26" w:line="190" w:lineRule="atLeast"/>
              <w:ind w:left="453" w:hanging="335"/>
              <w:rPr>
                <w:sz w:val="16"/>
              </w:rPr>
            </w:pPr>
            <w:r>
              <w:rPr>
                <w:b/>
                <w:sz w:val="16"/>
              </w:rPr>
              <w:t xml:space="preserve">19. </w:t>
            </w:r>
            <w:r>
              <w:rPr>
                <w:sz w:val="16"/>
              </w:rPr>
              <w:t>The system SHOULD provide the ability to tag orders to be activated at a future date and time including admission orders, discharge orders, and post-operative orders.</w:t>
            </w:r>
          </w:p>
        </w:tc>
        <w:tc>
          <w:tcPr>
            <w:tcW w:w="957" w:type="dxa"/>
            <w:tcBorders>
              <w:top w:val="single" w:sz="8" w:space="0" w:color="000000"/>
              <w:left w:val="single" w:sz="6" w:space="0" w:color="000000"/>
              <w:right w:val="single" w:sz="6" w:space="0" w:color="000000"/>
            </w:tcBorders>
            <w:shd w:val="clear" w:color="auto" w:fill="F2DBDB" w:themeFill="accent2" w:themeFillTint="33"/>
            <w:vAlign w:val="center"/>
          </w:tcPr>
          <w:p w14:paraId="65D920E7" w14:textId="77777777" w:rsidR="008D62DE" w:rsidRDefault="008D62DE" w:rsidP="00F47F3F">
            <w:pPr>
              <w:pStyle w:val="TableParagraph"/>
              <w:ind w:left="0"/>
              <w:jc w:val="center"/>
              <w:rPr>
                <w:sz w:val="16"/>
              </w:rPr>
            </w:pPr>
            <w:r>
              <w:rPr>
                <w:sz w:val="16"/>
              </w:rPr>
              <w:t>299</w:t>
            </w:r>
          </w:p>
        </w:tc>
        <w:tc>
          <w:tcPr>
            <w:tcW w:w="957" w:type="dxa"/>
            <w:tcBorders>
              <w:top w:val="single" w:sz="8" w:space="0" w:color="000000"/>
              <w:left w:val="single" w:sz="6" w:space="0" w:color="000000"/>
              <w:right w:val="single" w:sz="6" w:space="0" w:color="000000"/>
            </w:tcBorders>
            <w:shd w:val="clear" w:color="auto" w:fill="F2DBDB" w:themeFill="accent2" w:themeFillTint="33"/>
            <w:vAlign w:val="center"/>
          </w:tcPr>
          <w:p w14:paraId="0A365B8C" w14:textId="48D3CE62" w:rsidR="008D62DE" w:rsidRDefault="003E26D3" w:rsidP="00F47F3F">
            <w:pPr>
              <w:pStyle w:val="TableParagraph"/>
              <w:ind w:left="0"/>
              <w:jc w:val="center"/>
              <w:rPr>
                <w:sz w:val="16"/>
              </w:rPr>
            </w:pPr>
            <w:r>
              <w:rPr>
                <w:sz w:val="16"/>
              </w:rPr>
              <w:t>A</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0FF3CB4B" w14:textId="2DBEC272" w:rsidR="008D62DE" w:rsidRDefault="008D62DE" w:rsidP="00F47F3F">
            <w:pPr>
              <w:pStyle w:val="TableParagraph"/>
              <w:ind w:left="0"/>
              <w:jc w:val="center"/>
              <w:rPr>
                <w:sz w:val="16"/>
              </w:rPr>
            </w:pPr>
          </w:p>
        </w:tc>
      </w:tr>
      <w:tr w:rsidR="008D62DE" w14:paraId="5BC7619A" w14:textId="16CABFC2" w:rsidTr="003E26D3">
        <w:trPr>
          <w:gridAfter w:val="2"/>
          <w:wAfter w:w="12" w:type="dxa"/>
          <w:trHeight w:val="432"/>
        </w:trPr>
        <w:tc>
          <w:tcPr>
            <w:tcW w:w="2401" w:type="dxa"/>
            <w:vMerge/>
            <w:tcBorders>
              <w:right w:val="single" w:sz="8" w:space="0" w:color="000000"/>
            </w:tcBorders>
          </w:tcPr>
          <w:p w14:paraId="2E2BBC9F"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5EEFDF00" w14:textId="77777777" w:rsidR="008D62DE" w:rsidRDefault="008D62DE" w:rsidP="00BA3CA1">
            <w:pPr>
              <w:pStyle w:val="TableParagraph"/>
              <w:spacing w:before="28" w:line="190" w:lineRule="atLeast"/>
              <w:ind w:left="453" w:right="14" w:hanging="335"/>
              <w:rPr>
                <w:sz w:val="16"/>
              </w:rPr>
            </w:pPr>
            <w:r>
              <w:rPr>
                <w:b/>
                <w:sz w:val="16"/>
              </w:rPr>
              <w:t xml:space="preserve">20. </w:t>
            </w:r>
            <w:r>
              <w:rPr>
                <w:sz w:val="16"/>
              </w:rPr>
              <w:t>The system MAY provide the ability to manage conditional orders that can be activated when certain criteria and conditions are met.</w:t>
            </w:r>
          </w:p>
        </w:tc>
        <w:tc>
          <w:tcPr>
            <w:tcW w:w="957" w:type="dxa"/>
            <w:tcBorders>
              <w:left w:val="single" w:sz="6" w:space="0" w:color="000000"/>
              <w:right w:val="single" w:sz="6" w:space="0" w:color="000000"/>
            </w:tcBorders>
            <w:shd w:val="clear" w:color="auto" w:fill="F2DBDB" w:themeFill="accent2" w:themeFillTint="33"/>
            <w:vAlign w:val="center"/>
          </w:tcPr>
          <w:p w14:paraId="334AE887" w14:textId="77777777" w:rsidR="008D62DE" w:rsidRDefault="008D62DE" w:rsidP="00F47F3F">
            <w:pPr>
              <w:pStyle w:val="TableParagraph"/>
              <w:ind w:left="0"/>
              <w:jc w:val="center"/>
              <w:rPr>
                <w:sz w:val="16"/>
              </w:rPr>
            </w:pPr>
            <w:r>
              <w:rPr>
                <w:sz w:val="16"/>
              </w:rPr>
              <w:t>300</w:t>
            </w:r>
          </w:p>
        </w:tc>
        <w:tc>
          <w:tcPr>
            <w:tcW w:w="957" w:type="dxa"/>
            <w:tcBorders>
              <w:left w:val="single" w:sz="6" w:space="0" w:color="000000"/>
              <w:right w:val="single" w:sz="6" w:space="0" w:color="000000"/>
            </w:tcBorders>
            <w:shd w:val="clear" w:color="auto" w:fill="F2DBDB" w:themeFill="accent2" w:themeFillTint="33"/>
            <w:vAlign w:val="center"/>
          </w:tcPr>
          <w:p w14:paraId="0024B812" w14:textId="00A16A3C" w:rsidR="008D62DE" w:rsidRDefault="003E26D3"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7B2B4233" w14:textId="6262B774" w:rsidR="008D62DE" w:rsidRDefault="008D62DE" w:rsidP="00F47F3F">
            <w:pPr>
              <w:pStyle w:val="TableParagraph"/>
              <w:ind w:left="0"/>
              <w:jc w:val="center"/>
              <w:rPr>
                <w:sz w:val="16"/>
              </w:rPr>
            </w:pPr>
          </w:p>
        </w:tc>
      </w:tr>
      <w:tr w:rsidR="008D62DE" w14:paraId="234B1188" w14:textId="45979EBB" w:rsidTr="003E26D3">
        <w:trPr>
          <w:gridAfter w:val="2"/>
          <w:wAfter w:w="12" w:type="dxa"/>
          <w:trHeight w:val="431"/>
        </w:trPr>
        <w:tc>
          <w:tcPr>
            <w:tcW w:w="2401" w:type="dxa"/>
            <w:vMerge/>
            <w:tcBorders>
              <w:right w:val="single" w:sz="8" w:space="0" w:color="000000"/>
            </w:tcBorders>
          </w:tcPr>
          <w:p w14:paraId="0AF833A1"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6EE1636E" w14:textId="77777777" w:rsidR="008D62DE" w:rsidRDefault="008D62DE" w:rsidP="00BA3CA1">
            <w:pPr>
              <w:pStyle w:val="TableParagraph"/>
              <w:spacing w:before="28" w:line="190" w:lineRule="atLeast"/>
              <w:ind w:left="453" w:hanging="335"/>
              <w:rPr>
                <w:sz w:val="16"/>
              </w:rPr>
            </w:pPr>
            <w:r>
              <w:rPr>
                <w:b/>
                <w:sz w:val="16"/>
              </w:rPr>
              <w:t xml:space="preserve">21. </w:t>
            </w:r>
            <w:r>
              <w:rPr>
                <w:sz w:val="16"/>
              </w:rPr>
              <w:t>The system SHALL provide the ability to capture, store and render the identity of all providers who signed an order including their name and credential identifier.</w:t>
            </w:r>
          </w:p>
        </w:tc>
        <w:tc>
          <w:tcPr>
            <w:tcW w:w="957" w:type="dxa"/>
            <w:tcBorders>
              <w:left w:val="single" w:sz="6" w:space="0" w:color="000000"/>
              <w:right w:val="single" w:sz="6" w:space="0" w:color="000000"/>
            </w:tcBorders>
            <w:shd w:val="clear" w:color="auto" w:fill="F2DBDB" w:themeFill="accent2" w:themeFillTint="33"/>
            <w:vAlign w:val="center"/>
          </w:tcPr>
          <w:p w14:paraId="57B058CA" w14:textId="77777777" w:rsidR="008D62DE" w:rsidRDefault="008D62DE" w:rsidP="00F47F3F">
            <w:pPr>
              <w:pStyle w:val="TableParagraph"/>
              <w:ind w:left="0"/>
              <w:jc w:val="center"/>
              <w:rPr>
                <w:sz w:val="16"/>
              </w:rPr>
            </w:pPr>
            <w:r>
              <w:rPr>
                <w:sz w:val="16"/>
              </w:rPr>
              <w:t>301</w:t>
            </w:r>
          </w:p>
        </w:tc>
        <w:tc>
          <w:tcPr>
            <w:tcW w:w="957" w:type="dxa"/>
            <w:tcBorders>
              <w:left w:val="single" w:sz="6" w:space="0" w:color="000000"/>
              <w:right w:val="single" w:sz="6" w:space="0" w:color="000000"/>
            </w:tcBorders>
            <w:shd w:val="clear" w:color="auto" w:fill="F2DBDB" w:themeFill="accent2" w:themeFillTint="33"/>
            <w:vAlign w:val="center"/>
          </w:tcPr>
          <w:p w14:paraId="3900166E" w14:textId="4B753119" w:rsidR="008D62DE" w:rsidRDefault="003E26D3"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64B13DAE" w14:textId="1BB63AF2" w:rsidR="008D62DE" w:rsidRDefault="008D62DE" w:rsidP="00F47F3F">
            <w:pPr>
              <w:pStyle w:val="TableParagraph"/>
              <w:ind w:left="0"/>
              <w:jc w:val="center"/>
              <w:rPr>
                <w:sz w:val="16"/>
              </w:rPr>
            </w:pPr>
          </w:p>
        </w:tc>
      </w:tr>
      <w:tr w:rsidR="008D62DE" w14:paraId="0ADA4331" w14:textId="7E981C91" w:rsidTr="003E26D3">
        <w:trPr>
          <w:gridAfter w:val="2"/>
          <w:wAfter w:w="12" w:type="dxa"/>
          <w:trHeight w:val="240"/>
        </w:trPr>
        <w:tc>
          <w:tcPr>
            <w:tcW w:w="2401" w:type="dxa"/>
            <w:vMerge/>
            <w:tcBorders>
              <w:right w:val="single" w:sz="8" w:space="0" w:color="000000"/>
            </w:tcBorders>
          </w:tcPr>
          <w:p w14:paraId="11EC4136"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F8E6DF0" w14:textId="77777777" w:rsidR="008D62DE" w:rsidRDefault="008D62DE" w:rsidP="00BA3CA1">
            <w:pPr>
              <w:pStyle w:val="TableParagraph"/>
              <w:spacing w:before="35"/>
              <w:ind w:left="118"/>
              <w:rPr>
                <w:sz w:val="16"/>
              </w:rPr>
            </w:pPr>
            <w:r>
              <w:rPr>
                <w:b/>
                <w:sz w:val="16"/>
              </w:rPr>
              <w:t xml:space="preserve">22. </w:t>
            </w:r>
            <w:r>
              <w:rPr>
                <w:sz w:val="16"/>
              </w:rPr>
              <w:t>The system SHOULD provide the ability to render a list of active orders for a patient.</w:t>
            </w:r>
          </w:p>
        </w:tc>
        <w:tc>
          <w:tcPr>
            <w:tcW w:w="957" w:type="dxa"/>
            <w:tcBorders>
              <w:left w:val="single" w:sz="6" w:space="0" w:color="000000"/>
              <w:right w:val="single" w:sz="6" w:space="0" w:color="000000"/>
            </w:tcBorders>
            <w:shd w:val="clear" w:color="auto" w:fill="F2DBDB" w:themeFill="accent2" w:themeFillTint="33"/>
            <w:vAlign w:val="center"/>
          </w:tcPr>
          <w:p w14:paraId="061C684F" w14:textId="77777777" w:rsidR="008D62DE" w:rsidRDefault="008D62DE" w:rsidP="00F47F3F">
            <w:pPr>
              <w:pStyle w:val="TableParagraph"/>
              <w:ind w:left="0"/>
              <w:jc w:val="center"/>
              <w:rPr>
                <w:sz w:val="16"/>
              </w:rPr>
            </w:pPr>
            <w:r>
              <w:rPr>
                <w:sz w:val="16"/>
              </w:rPr>
              <w:t>302</w:t>
            </w:r>
          </w:p>
        </w:tc>
        <w:tc>
          <w:tcPr>
            <w:tcW w:w="957" w:type="dxa"/>
            <w:tcBorders>
              <w:left w:val="single" w:sz="6" w:space="0" w:color="000000"/>
              <w:right w:val="single" w:sz="6" w:space="0" w:color="000000"/>
            </w:tcBorders>
            <w:shd w:val="clear" w:color="auto" w:fill="F2DBDB" w:themeFill="accent2" w:themeFillTint="33"/>
            <w:vAlign w:val="center"/>
          </w:tcPr>
          <w:p w14:paraId="096AA08A" w14:textId="69E979DA" w:rsidR="008D62DE" w:rsidRDefault="003E26D3"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2C8CD725" w14:textId="53694AE2" w:rsidR="008D62DE" w:rsidRDefault="008D62DE" w:rsidP="00F47F3F">
            <w:pPr>
              <w:pStyle w:val="TableParagraph"/>
              <w:ind w:left="0"/>
              <w:jc w:val="center"/>
              <w:rPr>
                <w:sz w:val="16"/>
              </w:rPr>
            </w:pPr>
          </w:p>
        </w:tc>
      </w:tr>
      <w:tr w:rsidR="008D62DE" w14:paraId="3A1C1E82" w14:textId="322672A5" w:rsidTr="003E26D3">
        <w:trPr>
          <w:gridAfter w:val="2"/>
          <w:wAfter w:w="12" w:type="dxa"/>
          <w:trHeight w:val="431"/>
        </w:trPr>
        <w:tc>
          <w:tcPr>
            <w:tcW w:w="2401" w:type="dxa"/>
            <w:vMerge/>
            <w:tcBorders>
              <w:right w:val="single" w:sz="8" w:space="0" w:color="000000"/>
            </w:tcBorders>
          </w:tcPr>
          <w:p w14:paraId="725073E2"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37A9114" w14:textId="77777777" w:rsidR="008D62DE" w:rsidRDefault="008D62DE" w:rsidP="00BA3CA1">
            <w:pPr>
              <w:pStyle w:val="TableParagraph"/>
              <w:spacing w:before="28" w:line="190" w:lineRule="atLeast"/>
              <w:ind w:left="453" w:right="-3" w:hanging="335"/>
              <w:rPr>
                <w:sz w:val="16"/>
              </w:rPr>
            </w:pPr>
            <w:r>
              <w:rPr>
                <w:b/>
                <w:sz w:val="16"/>
              </w:rPr>
              <w:t xml:space="preserve">23. </w:t>
            </w:r>
            <w:r>
              <w:rPr>
                <w:sz w:val="16"/>
              </w:rPr>
              <w:t>The system SHOULD provide the ability to render a list of orders by similar or comparable type (e.g., all radiology or all laboratory orders).</w:t>
            </w:r>
          </w:p>
        </w:tc>
        <w:tc>
          <w:tcPr>
            <w:tcW w:w="957" w:type="dxa"/>
            <w:tcBorders>
              <w:left w:val="single" w:sz="6" w:space="0" w:color="000000"/>
              <w:right w:val="single" w:sz="6" w:space="0" w:color="000000"/>
            </w:tcBorders>
            <w:shd w:val="clear" w:color="auto" w:fill="F2DBDB" w:themeFill="accent2" w:themeFillTint="33"/>
            <w:vAlign w:val="center"/>
          </w:tcPr>
          <w:p w14:paraId="601C5600" w14:textId="77777777" w:rsidR="008D62DE" w:rsidRDefault="008D62DE" w:rsidP="00F47F3F">
            <w:pPr>
              <w:pStyle w:val="TableParagraph"/>
              <w:ind w:left="0"/>
              <w:jc w:val="center"/>
              <w:rPr>
                <w:sz w:val="16"/>
              </w:rPr>
            </w:pPr>
            <w:r>
              <w:rPr>
                <w:sz w:val="16"/>
              </w:rPr>
              <w:t>303</w:t>
            </w:r>
          </w:p>
        </w:tc>
        <w:tc>
          <w:tcPr>
            <w:tcW w:w="957" w:type="dxa"/>
            <w:tcBorders>
              <w:left w:val="single" w:sz="6" w:space="0" w:color="000000"/>
              <w:right w:val="single" w:sz="6" w:space="0" w:color="000000"/>
            </w:tcBorders>
            <w:shd w:val="clear" w:color="auto" w:fill="F2DBDB" w:themeFill="accent2" w:themeFillTint="33"/>
            <w:vAlign w:val="center"/>
          </w:tcPr>
          <w:p w14:paraId="6631BE79" w14:textId="3CF48978" w:rsidR="008D62DE" w:rsidRDefault="003E26D3"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0808F35E" w14:textId="5A9D78D7" w:rsidR="008D62DE" w:rsidRDefault="008D62DE" w:rsidP="00F47F3F">
            <w:pPr>
              <w:pStyle w:val="TableParagraph"/>
              <w:ind w:left="0"/>
              <w:jc w:val="center"/>
              <w:rPr>
                <w:sz w:val="16"/>
              </w:rPr>
            </w:pPr>
          </w:p>
        </w:tc>
      </w:tr>
      <w:tr w:rsidR="008D62DE" w14:paraId="418F2DB9" w14:textId="5A6D254E" w:rsidTr="003E26D3">
        <w:trPr>
          <w:gridAfter w:val="2"/>
          <w:wAfter w:w="12" w:type="dxa"/>
          <w:trHeight w:val="623"/>
        </w:trPr>
        <w:tc>
          <w:tcPr>
            <w:tcW w:w="2401" w:type="dxa"/>
            <w:vMerge/>
            <w:tcBorders>
              <w:right w:val="single" w:sz="8" w:space="0" w:color="000000"/>
            </w:tcBorders>
          </w:tcPr>
          <w:p w14:paraId="63CB3944"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660CFF5" w14:textId="77777777" w:rsidR="008D62DE" w:rsidRDefault="008D62DE" w:rsidP="00BA3CA1">
            <w:pPr>
              <w:pStyle w:val="TableParagraph"/>
              <w:spacing w:before="28" w:line="190" w:lineRule="atLeast"/>
              <w:ind w:left="453" w:right="53" w:hanging="335"/>
              <w:jc w:val="both"/>
              <w:rPr>
                <w:sz w:val="16"/>
              </w:rPr>
            </w:pPr>
            <w:r>
              <w:rPr>
                <w:b/>
                <w:sz w:val="16"/>
              </w:rPr>
              <w:t xml:space="preserve">24. </w:t>
            </w:r>
            <w:r>
              <w:rPr>
                <w:sz w:val="16"/>
              </w:rPr>
              <w:t>The system SHOULD provide the ability to render outstanding orders for multiple patients, as opposed</w:t>
            </w:r>
            <w:r>
              <w:rPr>
                <w:spacing w:val="-4"/>
                <w:sz w:val="16"/>
              </w:rPr>
              <w:t xml:space="preserve"> </w:t>
            </w:r>
            <w:r>
              <w:rPr>
                <w:sz w:val="16"/>
              </w:rPr>
              <w:t>to</w:t>
            </w:r>
            <w:r>
              <w:rPr>
                <w:spacing w:val="-4"/>
                <w:sz w:val="16"/>
              </w:rPr>
              <w:t xml:space="preserve"> </w:t>
            </w:r>
            <w:r>
              <w:rPr>
                <w:sz w:val="16"/>
              </w:rPr>
              <w:t>outstanding</w:t>
            </w:r>
            <w:r>
              <w:rPr>
                <w:spacing w:val="-4"/>
                <w:sz w:val="16"/>
              </w:rPr>
              <w:t xml:space="preserve"> </w:t>
            </w:r>
            <w:r>
              <w:rPr>
                <w:sz w:val="16"/>
              </w:rPr>
              <w:t>orders</w:t>
            </w:r>
            <w:r>
              <w:rPr>
                <w:spacing w:val="-4"/>
                <w:sz w:val="16"/>
              </w:rPr>
              <w:t xml:space="preserve"> </w:t>
            </w:r>
            <w:r>
              <w:rPr>
                <w:sz w:val="16"/>
              </w:rPr>
              <w:t>for</w:t>
            </w:r>
            <w:r>
              <w:rPr>
                <w:spacing w:val="-4"/>
                <w:sz w:val="16"/>
              </w:rPr>
              <w:t xml:space="preserve"> </w:t>
            </w:r>
            <w:r>
              <w:rPr>
                <w:sz w:val="16"/>
              </w:rPr>
              <w:t>a</w:t>
            </w:r>
            <w:r>
              <w:rPr>
                <w:spacing w:val="-4"/>
                <w:sz w:val="16"/>
              </w:rPr>
              <w:t xml:space="preserve"> </w:t>
            </w:r>
            <w:r>
              <w:rPr>
                <w:sz w:val="16"/>
              </w:rPr>
              <w:t>single</w:t>
            </w:r>
            <w:r>
              <w:rPr>
                <w:spacing w:val="-4"/>
                <w:sz w:val="16"/>
              </w:rPr>
              <w:t xml:space="preserve"> </w:t>
            </w:r>
            <w:r>
              <w:rPr>
                <w:sz w:val="16"/>
              </w:rPr>
              <w:t>patient</w:t>
            </w:r>
            <w:r>
              <w:rPr>
                <w:spacing w:val="-4"/>
                <w:sz w:val="16"/>
              </w:rPr>
              <w:t xml:space="preserve"> </w:t>
            </w:r>
            <w:r>
              <w:rPr>
                <w:sz w:val="16"/>
              </w:rPr>
              <w:t>(e.g.,</w:t>
            </w:r>
            <w:r>
              <w:rPr>
                <w:spacing w:val="-4"/>
                <w:sz w:val="16"/>
              </w:rPr>
              <w:t xml:space="preserve"> </w:t>
            </w:r>
            <w:r>
              <w:rPr>
                <w:sz w:val="16"/>
              </w:rPr>
              <w:t>all</w:t>
            </w:r>
            <w:r>
              <w:rPr>
                <w:spacing w:val="-4"/>
                <w:sz w:val="16"/>
              </w:rPr>
              <w:t xml:space="preserve"> </w:t>
            </w:r>
            <w:r>
              <w:rPr>
                <w:sz w:val="16"/>
              </w:rPr>
              <w:t>outstanding</w:t>
            </w:r>
            <w:r>
              <w:rPr>
                <w:spacing w:val="-4"/>
                <w:sz w:val="16"/>
              </w:rPr>
              <w:t xml:space="preserve"> </w:t>
            </w:r>
            <w:r>
              <w:rPr>
                <w:sz w:val="16"/>
              </w:rPr>
              <w:t>orders</w:t>
            </w:r>
            <w:r>
              <w:rPr>
                <w:spacing w:val="-4"/>
                <w:sz w:val="16"/>
              </w:rPr>
              <w:t xml:space="preserve"> </w:t>
            </w:r>
            <w:r>
              <w:rPr>
                <w:sz w:val="16"/>
              </w:rPr>
              <w:t>for</w:t>
            </w:r>
            <w:r>
              <w:rPr>
                <w:spacing w:val="-4"/>
                <w:sz w:val="16"/>
              </w:rPr>
              <w:t xml:space="preserve"> </w:t>
            </w:r>
            <w:r>
              <w:rPr>
                <w:sz w:val="16"/>
              </w:rPr>
              <w:t>a</w:t>
            </w:r>
            <w:r>
              <w:rPr>
                <w:spacing w:val="-4"/>
                <w:sz w:val="16"/>
              </w:rPr>
              <w:t xml:space="preserve"> </w:t>
            </w:r>
            <w:r>
              <w:rPr>
                <w:sz w:val="16"/>
              </w:rPr>
              <w:t>specific</w:t>
            </w:r>
            <w:r>
              <w:rPr>
                <w:spacing w:val="-4"/>
                <w:sz w:val="16"/>
              </w:rPr>
              <w:t xml:space="preserve"> </w:t>
            </w:r>
            <w:r>
              <w:rPr>
                <w:sz w:val="16"/>
              </w:rPr>
              <w:t>clinician or all outstanding orders for a care setting).</w:t>
            </w:r>
          </w:p>
        </w:tc>
        <w:tc>
          <w:tcPr>
            <w:tcW w:w="957" w:type="dxa"/>
            <w:tcBorders>
              <w:left w:val="single" w:sz="6" w:space="0" w:color="000000"/>
              <w:right w:val="single" w:sz="6" w:space="0" w:color="000000"/>
            </w:tcBorders>
            <w:shd w:val="clear" w:color="auto" w:fill="F2DBDB" w:themeFill="accent2" w:themeFillTint="33"/>
            <w:vAlign w:val="center"/>
          </w:tcPr>
          <w:p w14:paraId="3B262611" w14:textId="77777777" w:rsidR="008D62DE" w:rsidRDefault="008D62DE" w:rsidP="00F47F3F">
            <w:pPr>
              <w:pStyle w:val="TableParagraph"/>
              <w:ind w:left="0"/>
              <w:jc w:val="center"/>
              <w:rPr>
                <w:sz w:val="16"/>
              </w:rPr>
            </w:pPr>
            <w:r>
              <w:rPr>
                <w:sz w:val="16"/>
              </w:rPr>
              <w:t>304</w:t>
            </w:r>
          </w:p>
        </w:tc>
        <w:tc>
          <w:tcPr>
            <w:tcW w:w="957" w:type="dxa"/>
            <w:tcBorders>
              <w:left w:val="single" w:sz="6" w:space="0" w:color="000000"/>
              <w:right w:val="single" w:sz="6" w:space="0" w:color="000000"/>
            </w:tcBorders>
            <w:shd w:val="clear" w:color="auto" w:fill="F2DBDB" w:themeFill="accent2" w:themeFillTint="33"/>
            <w:vAlign w:val="center"/>
          </w:tcPr>
          <w:p w14:paraId="4A35FBEC" w14:textId="0C4AA24E" w:rsidR="008D62DE" w:rsidRDefault="003E26D3" w:rsidP="00F47F3F">
            <w:pPr>
              <w:pStyle w:val="TableParagraph"/>
              <w:ind w:left="0"/>
              <w:jc w:val="center"/>
              <w:rPr>
                <w:sz w:val="17"/>
              </w:rPr>
            </w:pPr>
            <w:r>
              <w:rPr>
                <w:sz w:val="17"/>
              </w:rPr>
              <w:t>A</w:t>
            </w:r>
          </w:p>
        </w:tc>
        <w:tc>
          <w:tcPr>
            <w:tcW w:w="955" w:type="dxa"/>
            <w:tcBorders>
              <w:left w:val="single" w:sz="6" w:space="0" w:color="000000"/>
              <w:right w:val="single" w:sz="6" w:space="0" w:color="000000"/>
            </w:tcBorders>
            <w:shd w:val="clear" w:color="auto" w:fill="F2DBDB" w:themeFill="accent2" w:themeFillTint="33"/>
            <w:vAlign w:val="center"/>
          </w:tcPr>
          <w:p w14:paraId="283CF81B" w14:textId="1D651727" w:rsidR="008D62DE" w:rsidRDefault="008D62DE" w:rsidP="00F47F3F">
            <w:pPr>
              <w:pStyle w:val="TableParagraph"/>
              <w:ind w:left="0"/>
              <w:jc w:val="center"/>
              <w:rPr>
                <w:sz w:val="17"/>
              </w:rPr>
            </w:pPr>
          </w:p>
        </w:tc>
      </w:tr>
      <w:tr w:rsidR="008D62DE" w14:paraId="79E4B6F7" w14:textId="4606E452" w:rsidTr="003E26D3">
        <w:trPr>
          <w:gridAfter w:val="2"/>
          <w:wAfter w:w="12" w:type="dxa"/>
          <w:trHeight w:val="432"/>
        </w:trPr>
        <w:tc>
          <w:tcPr>
            <w:tcW w:w="2401" w:type="dxa"/>
            <w:vMerge/>
            <w:tcBorders>
              <w:right w:val="single" w:sz="8" w:space="0" w:color="000000"/>
            </w:tcBorders>
          </w:tcPr>
          <w:p w14:paraId="2CD9D9FD"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3C8C9933" w14:textId="77777777" w:rsidR="008D62DE" w:rsidRDefault="008D62DE" w:rsidP="00BA3CA1">
            <w:pPr>
              <w:pStyle w:val="TableParagraph"/>
              <w:spacing w:before="28" w:line="190" w:lineRule="atLeast"/>
              <w:ind w:left="453" w:hanging="335"/>
              <w:rPr>
                <w:sz w:val="16"/>
              </w:rPr>
            </w:pPr>
            <w:r>
              <w:rPr>
                <w:b/>
                <w:sz w:val="16"/>
              </w:rPr>
              <w:t xml:space="preserve">25. </w:t>
            </w:r>
            <w:r>
              <w:rPr>
                <w:sz w:val="16"/>
              </w:rPr>
              <w:t>The system SHOULD provide the ability to capture and transmit the provider's order cancellation request.</w:t>
            </w:r>
          </w:p>
        </w:tc>
        <w:tc>
          <w:tcPr>
            <w:tcW w:w="957" w:type="dxa"/>
            <w:tcBorders>
              <w:left w:val="single" w:sz="6" w:space="0" w:color="000000"/>
              <w:right w:val="single" w:sz="6" w:space="0" w:color="000000"/>
            </w:tcBorders>
            <w:shd w:val="clear" w:color="auto" w:fill="F2DBDB" w:themeFill="accent2" w:themeFillTint="33"/>
            <w:vAlign w:val="center"/>
          </w:tcPr>
          <w:p w14:paraId="78DE0EA5" w14:textId="77777777" w:rsidR="008D62DE" w:rsidRDefault="008D62DE" w:rsidP="00F47F3F">
            <w:pPr>
              <w:pStyle w:val="TableParagraph"/>
              <w:ind w:left="0"/>
              <w:jc w:val="center"/>
              <w:rPr>
                <w:sz w:val="16"/>
              </w:rPr>
            </w:pPr>
            <w:r>
              <w:rPr>
                <w:sz w:val="16"/>
              </w:rPr>
              <w:t>305</w:t>
            </w:r>
          </w:p>
        </w:tc>
        <w:tc>
          <w:tcPr>
            <w:tcW w:w="957" w:type="dxa"/>
            <w:tcBorders>
              <w:left w:val="single" w:sz="6" w:space="0" w:color="000000"/>
              <w:right w:val="single" w:sz="6" w:space="0" w:color="000000"/>
            </w:tcBorders>
            <w:shd w:val="clear" w:color="auto" w:fill="F2DBDB" w:themeFill="accent2" w:themeFillTint="33"/>
            <w:vAlign w:val="center"/>
          </w:tcPr>
          <w:p w14:paraId="09A6EE60" w14:textId="2F1E2F8C" w:rsidR="008D62DE" w:rsidRDefault="003E26D3"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117206B1" w14:textId="140E74E3" w:rsidR="008D62DE" w:rsidRDefault="008D62DE" w:rsidP="00F47F3F">
            <w:pPr>
              <w:pStyle w:val="TableParagraph"/>
              <w:ind w:left="0"/>
              <w:jc w:val="center"/>
              <w:rPr>
                <w:sz w:val="16"/>
              </w:rPr>
            </w:pPr>
          </w:p>
        </w:tc>
      </w:tr>
      <w:tr w:rsidR="008D62DE" w14:paraId="01792E05" w14:textId="5E77732A" w:rsidTr="003E26D3">
        <w:trPr>
          <w:gridAfter w:val="2"/>
          <w:wAfter w:w="12" w:type="dxa"/>
          <w:trHeight w:val="431"/>
        </w:trPr>
        <w:tc>
          <w:tcPr>
            <w:tcW w:w="2401" w:type="dxa"/>
            <w:vMerge/>
            <w:tcBorders>
              <w:right w:val="single" w:sz="8" w:space="0" w:color="000000"/>
            </w:tcBorders>
          </w:tcPr>
          <w:p w14:paraId="564C18A4" w14:textId="77777777" w:rsidR="008D62DE" w:rsidRDefault="008D62DE" w:rsidP="00BA3CA1">
            <w:pPr>
              <w:rPr>
                <w:sz w:val="2"/>
                <w:szCs w:val="2"/>
              </w:rPr>
            </w:pPr>
          </w:p>
        </w:tc>
        <w:tc>
          <w:tcPr>
            <w:tcW w:w="7525" w:type="dxa"/>
            <w:tcBorders>
              <w:left w:val="single" w:sz="8" w:space="0" w:color="000000"/>
              <w:right w:val="single" w:sz="6" w:space="0" w:color="000000"/>
            </w:tcBorders>
            <w:shd w:val="clear" w:color="auto" w:fill="C6D9F1" w:themeFill="text2" w:themeFillTint="33"/>
          </w:tcPr>
          <w:p w14:paraId="405A2F9C" w14:textId="77777777" w:rsidR="008D62DE" w:rsidRDefault="008D62DE" w:rsidP="00BA3CA1">
            <w:pPr>
              <w:pStyle w:val="TableParagraph"/>
              <w:spacing w:before="28" w:line="190" w:lineRule="atLeast"/>
              <w:ind w:left="453" w:hanging="335"/>
              <w:rPr>
                <w:sz w:val="16"/>
              </w:rPr>
            </w:pPr>
            <w:r>
              <w:rPr>
                <w:b/>
                <w:sz w:val="16"/>
              </w:rPr>
              <w:t xml:space="preserve">26. </w:t>
            </w:r>
            <w:r>
              <w:rPr>
                <w:sz w:val="16"/>
              </w:rPr>
              <w:t>The system SHOULD conform to function</w:t>
            </w:r>
            <w:r>
              <w:rPr>
                <w:color w:val="0000FF"/>
                <w:sz w:val="16"/>
              </w:rPr>
              <w:t xml:space="preserve"> </w:t>
            </w:r>
            <w:hyperlink w:anchor="_bookmark50" w:history="1">
              <w:r>
                <w:rPr>
                  <w:color w:val="0000FF"/>
                  <w:sz w:val="16"/>
                  <w:u w:val="single" w:color="0000FF"/>
                </w:rPr>
                <w:t>CPS.8.4</w:t>
              </w:r>
            </w:hyperlink>
            <w:r>
              <w:rPr>
                <w:color w:val="0000FF"/>
                <w:sz w:val="16"/>
              </w:rPr>
              <w:t xml:space="preserve"> </w:t>
            </w:r>
            <w:r>
              <w:rPr>
                <w:sz w:val="16"/>
              </w:rPr>
              <w:t>(Support for Communication between Provider and Patient, and/or the Patient Representative) to manage information regarding orders.</w:t>
            </w:r>
          </w:p>
        </w:tc>
        <w:tc>
          <w:tcPr>
            <w:tcW w:w="957" w:type="dxa"/>
            <w:tcBorders>
              <w:left w:val="single" w:sz="6" w:space="0" w:color="000000"/>
              <w:right w:val="single" w:sz="6" w:space="0" w:color="000000"/>
            </w:tcBorders>
            <w:shd w:val="clear" w:color="auto" w:fill="C6D9F1" w:themeFill="text2" w:themeFillTint="33"/>
            <w:vAlign w:val="center"/>
          </w:tcPr>
          <w:p w14:paraId="5EE139F4" w14:textId="77777777" w:rsidR="008D62DE" w:rsidRDefault="008D62DE" w:rsidP="00F47F3F">
            <w:pPr>
              <w:pStyle w:val="TableParagraph"/>
              <w:ind w:left="0"/>
              <w:jc w:val="center"/>
              <w:rPr>
                <w:sz w:val="16"/>
              </w:rPr>
            </w:pPr>
            <w:r>
              <w:rPr>
                <w:sz w:val="16"/>
              </w:rPr>
              <w:t>306</w:t>
            </w:r>
          </w:p>
        </w:tc>
        <w:tc>
          <w:tcPr>
            <w:tcW w:w="957" w:type="dxa"/>
            <w:tcBorders>
              <w:left w:val="single" w:sz="6" w:space="0" w:color="000000"/>
              <w:right w:val="single" w:sz="6" w:space="0" w:color="000000"/>
            </w:tcBorders>
            <w:shd w:val="clear" w:color="auto" w:fill="C6D9F1" w:themeFill="text2" w:themeFillTint="33"/>
            <w:vAlign w:val="center"/>
          </w:tcPr>
          <w:p w14:paraId="5FB0EB33" w14:textId="5DE5FEA4" w:rsidR="008D62DE" w:rsidRDefault="00E95B82" w:rsidP="00F47F3F">
            <w:pPr>
              <w:pStyle w:val="TableParagraph"/>
              <w:ind w:left="0"/>
              <w:jc w:val="center"/>
              <w:rPr>
                <w:sz w:val="16"/>
              </w:rPr>
            </w:pPr>
            <w:r>
              <w:rPr>
                <w:sz w:val="16"/>
              </w:rPr>
              <w:t>B/M</w:t>
            </w:r>
          </w:p>
        </w:tc>
        <w:tc>
          <w:tcPr>
            <w:tcW w:w="955" w:type="dxa"/>
            <w:tcBorders>
              <w:left w:val="single" w:sz="6" w:space="0" w:color="000000"/>
              <w:right w:val="single" w:sz="6" w:space="0" w:color="000000"/>
            </w:tcBorders>
            <w:shd w:val="clear" w:color="auto" w:fill="C6D9F1" w:themeFill="text2" w:themeFillTint="33"/>
            <w:vAlign w:val="center"/>
          </w:tcPr>
          <w:p w14:paraId="2789FB4F" w14:textId="3A037611" w:rsidR="008D62DE" w:rsidRDefault="00E95B82" w:rsidP="00F47F3F">
            <w:pPr>
              <w:pStyle w:val="TableParagraph"/>
              <w:ind w:left="0"/>
              <w:jc w:val="center"/>
              <w:rPr>
                <w:sz w:val="16"/>
              </w:rPr>
            </w:pPr>
            <w:r>
              <w:rPr>
                <w:sz w:val="16"/>
              </w:rPr>
              <w:t>DC.1.7.2.2#5</w:t>
            </w:r>
          </w:p>
        </w:tc>
      </w:tr>
      <w:tr w:rsidR="008D62DE" w14:paraId="4AEC3002" w14:textId="737AD27F" w:rsidTr="003E26D3">
        <w:trPr>
          <w:gridAfter w:val="2"/>
          <w:wAfter w:w="12" w:type="dxa"/>
          <w:trHeight w:val="624"/>
        </w:trPr>
        <w:tc>
          <w:tcPr>
            <w:tcW w:w="2401" w:type="dxa"/>
            <w:vMerge/>
            <w:tcBorders>
              <w:right w:val="single" w:sz="8" w:space="0" w:color="000000"/>
            </w:tcBorders>
          </w:tcPr>
          <w:p w14:paraId="20E72A45" w14:textId="77777777" w:rsidR="008D62DE" w:rsidRDefault="008D62DE" w:rsidP="00BA3CA1">
            <w:pPr>
              <w:rPr>
                <w:sz w:val="2"/>
                <w:szCs w:val="2"/>
              </w:rPr>
            </w:pPr>
          </w:p>
        </w:tc>
        <w:tc>
          <w:tcPr>
            <w:tcW w:w="7525" w:type="dxa"/>
            <w:tcBorders>
              <w:left w:val="single" w:sz="8" w:space="0" w:color="000000"/>
              <w:bottom w:val="single" w:sz="6" w:space="0" w:color="000000"/>
              <w:right w:val="single" w:sz="6" w:space="0" w:color="000000"/>
            </w:tcBorders>
            <w:shd w:val="clear" w:color="auto" w:fill="F2DBDB" w:themeFill="accent2" w:themeFillTint="33"/>
          </w:tcPr>
          <w:p w14:paraId="5F4D523C" w14:textId="77777777" w:rsidR="008D62DE" w:rsidRDefault="008D62DE" w:rsidP="00BA3CA1">
            <w:pPr>
              <w:pStyle w:val="TableParagraph"/>
              <w:spacing w:before="28" w:line="190" w:lineRule="atLeast"/>
              <w:ind w:left="453" w:right="53" w:hanging="335"/>
              <w:jc w:val="both"/>
              <w:rPr>
                <w:sz w:val="16"/>
              </w:rPr>
            </w:pPr>
            <w:r>
              <w:rPr>
                <w:b/>
                <w:sz w:val="16"/>
              </w:rPr>
              <w:t xml:space="preserve">27. </w:t>
            </w:r>
            <w:r>
              <w:rPr>
                <w:sz w:val="16"/>
              </w:rPr>
              <w:t>The system SHALL provide the ability to determine and capture co-signatures for orders based upon roles (e.g., consulting physician) according to scope of practice, organizational policy, and/or jurisdictional law.</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4C5DF0D0" w14:textId="77777777" w:rsidR="008D62DE" w:rsidRDefault="008D62DE" w:rsidP="00F47F3F">
            <w:pPr>
              <w:pStyle w:val="TableParagraph"/>
              <w:ind w:left="0"/>
              <w:jc w:val="center"/>
              <w:rPr>
                <w:sz w:val="16"/>
              </w:rPr>
            </w:pPr>
            <w:r>
              <w:rPr>
                <w:sz w:val="16"/>
              </w:rPr>
              <w:t>307</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113ACA3A" w14:textId="27C41D4E" w:rsidR="008D62DE" w:rsidRDefault="003E26D3" w:rsidP="00F47F3F">
            <w:pPr>
              <w:pStyle w:val="TableParagraph"/>
              <w:ind w:left="0"/>
              <w:jc w:val="center"/>
              <w:rPr>
                <w:sz w:val="17"/>
              </w:rPr>
            </w:pPr>
            <w:r>
              <w:rPr>
                <w:sz w:val="16"/>
              </w:rPr>
              <w:t>A</w:t>
            </w:r>
          </w:p>
        </w:tc>
        <w:tc>
          <w:tcPr>
            <w:tcW w:w="955" w:type="dxa"/>
            <w:tcBorders>
              <w:left w:val="single" w:sz="6" w:space="0" w:color="000000"/>
              <w:bottom w:val="single" w:sz="6" w:space="0" w:color="000000"/>
              <w:right w:val="single" w:sz="6" w:space="0" w:color="000000"/>
            </w:tcBorders>
            <w:shd w:val="clear" w:color="auto" w:fill="F2DBDB" w:themeFill="accent2" w:themeFillTint="33"/>
            <w:vAlign w:val="center"/>
          </w:tcPr>
          <w:p w14:paraId="49EA594F" w14:textId="213BE131" w:rsidR="008D62DE" w:rsidRDefault="008D62DE" w:rsidP="00F47F3F">
            <w:pPr>
              <w:pStyle w:val="TableParagraph"/>
              <w:ind w:left="0"/>
              <w:jc w:val="center"/>
              <w:rPr>
                <w:sz w:val="17"/>
              </w:rPr>
            </w:pPr>
          </w:p>
        </w:tc>
      </w:tr>
    </w:tbl>
    <w:p w14:paraId="2478C504" w14:textId="77777777" w:rsidR="008D62DE" w:rsidRDefault="008D62DE">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7525"/>
        <w:gridCol w:w="957"/>
        <w:gridCol w:w="957"/>
        <w:gridCol w:w="955"/>
        <w:gridCol w:w="12"/>
      </w:tblGrid>
      <w:tr w:rsidR="008D62DE" w14:paraId="6D96C2C2" w14:textId="77777777" w:rsidTr="006D40DC">
        <w:trPr>
          <w:trHeight w:val="189"/>
        </w:trPr>
        <w:tc>
          <w:tcPr>
            <w:tcW w:w="2401" w:type="dxa"/>
            <w:tcBorders>
              <w:top w:val="single" w:sz="12" w:space="0" w:color="000000"/>
              <w:left w:val="single" w:sz="4" w:space="0" w:color="000000"/>
              <w:bottom w:val="single" w:sz="2" w:space="0" w:color="000000"/>
              <w:right w:val="single" w:sz="4" w:space="0" w:color="000000"/>
            </w:tcBorders>
            <w:shd w:val="clear" w:color="auto" w:fill="00B050"/>
          </w:tcPr>
          <w:p w14:paraId="4C9600C1" w14:textId="6D02EE31" w:rsidR="008D62DE" w:rsidRPr="000E4DCC" w:rsidRDefault="008D62DE" w:rsidP="004A6546">
            <w:pPr>
              <w:pStyle w:val="TableParagraph"/>
              <w:spacing w:line="169" w:lineRule="exact"/>
              <w:ind w:left="85"/>
              <w:rPr>
                <w:b/>
                <w:sz w:val="16"/>
              </w:rPr>
            </w:pPr>
            <w:r w:rsidRPr="000E4DCC">
              <w:rPr>
                <w:b/>
                <w:sz w:val="16"/>
              </w:rPr>
              <w:lastRenderedPageBreak/>
              <w:t>Section/Id#:</w:t>
            </w:r>
          </w:p>
          <w:p w14:paraId="31A7D83C" w14:textId="77777777" w:rsidR="008D62DE" w:rsidRPr="000E4DCC" w:rsidRDefault="008D62DE" w:rsidP="004A6546">
            <w:pPr>
              <w:pStyle w:val="TableParagraph"/>
              <w:spacing w:line="169" w:lineRule="exact"/>
              <w:ind w:left="85"/>
              <w:rPr>
                <w:b/>
                <w:sz w:val="16"/>
              </w:rPr>
            </w:pPr>
            <w:r w:rsidRPr="000E4DCC">
              <w:rPr>
                <w:b/>
                <w:sz w:val="16"/>
              </w:rPr>
              <w:t>Type:</w:t>
            </w:r>
          </w:p>
          <w:p w14:paraId="0F1F53C3" w14:textId="77777777" w:rsidR="008D62DE" w:rsidRPr="000E4DCC" w:rsidRDefault="008D62DE" w:rsidP="004A6546">
            <w:pPr>
              <w:pStyle w:val="TableParagraph"/>
              <w:spacing w:line="169" w:lineRule="exact"/>
              <w:ind w:left="85"/>
              <w:rPr>
                <w:sz w:val="16"/>
              </w:rPr>
            </w:pPr>
            <w:r w:rsidRPr="000E4DCC">
              <w:rPr>
                <w:b/>
                <w:sz w:val="16"/>
              </w:rPr>
              <w:t>Name:</w:t>
            </w:r>
          </w:p>
        </w:tc>
        <w:tc>
          <w:tcPr>
            <w:tcW w:w="7525"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3FDD0AC6" w14:textId="77777777" w:rsidR="008D62DE" w:rsidRPr="000E4DCC" w:rsidRDefault="008D62DE" w:rsidP="004A6546">
            <w:pPr>
              <w:pStyle w:val="TableParagraph"/>
              <w:spacing w:before="6"/>
              <w:rPr>
                <w:b/>
                <w:sz w:val="24"/>
              </w:rPr>
            </w:pPr>
            <w:r w:rsidRPr="000E4DCC">
              <w:rPr>
                <w:b/>
                <w:sz w:val="15"/>
              </w:rPr>
              <w:t>Conformance Criteria</w:t>
            </w:r>
          </w:p>
        </w:tc>
        <w:tc>
          <w:tcPr>
            <w:tcW w:w="957"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1DF32AD8" w14:textId="77777777" w:rsidR="008D62DE" w:rsidRPr="000E4DCC" w:rsidRDefault="008D62DE" w:rsidP="004A6546">
            <w:pPr>
              <w:pStyle w:val="TableParagraph"/>
              <w:spacing w:before="10"/>
              <w:ind w:left="0"/>
              <w:jc w:val="center"/>
              <w:rPr>
                <w:b/>
                <w:sz w:val="16"/>
                <w:szCs w:val="16"/>
              </w:rPr>
            </w:pPr>
            <w:r w:rsidRPr="000E4DCC">
              <w:rPr>
                <w:b/>
                <w:sz w:val="16"/>
                <w:szCs w:val="16"/>
              </w:rPr>
              <w:t>Row#</w:t>
            </w:r>
          </w:p>
        </w:tc>
        <w:tc>
          <w:tcPr>
            <w:tcW w:w="957"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14BF5CF0" w14:textId="77777777" w:rsidR="008D62DE" w:rsidRPr="000E4DCC" w:rsidRDefault="008D62DE" w:rsidP="004A6546">
            <w:pPr>
              <w:pStyle w:val="TableParagraph"/>
              <w:spacing w:before="10"/>
              <w:ind w:left="-30"/>
              <w:jc w:val="center"/>
              <w:rPr>
                <w:b/>
                <w:sz w:val="16"/>
                <w:szCs w:val="16"/>
              </w:rPr>
            </w:pPr>
            <w:r w:rsidRPr="000E4DCC">
              <w:rPr>
                <w:b/>
                <w:sz w:val="16"/>
                <w:szCs w:val="16"/>
              </w:rPr>
              <w:t>Criteria Status</w:t>
            </w:r>
          </w:p>
        </w:tc>
        <w:tc>
          <w:tcPr>
            <w:tcW w:w="967" w:type="dxa"/>
            <w:gridSpan w:val="2"/>
            <w:tcBorders>
              <w:top w:val="single" w:sz="12" w:space="0" w:color="000000"/>
              <w:left w:val="single" w:sz="4" w:space="0" w:color="000000"/>
              <w:bottom w:val="single" w:sz="4" w:space="0" w:color="000000"/>
              <w:right w:val="single" w:sz="4" w:space="0" w:color="000000"/>
            </w:tcBorders>
            <w:shd w:val="clear" w:color="auto" w:fill="00B050"/>
            <w:vAlign w:val="center"/>
          </w:tcPr>
          <w:p w14:paraId="0C5D2D12" w14:textId="77777777" w:rsidR="008D62DE" w:rsidRPr="000E4DCC" w:rsidRDefault="008D62DE" w:rsidP="004A6546">
            <w:pPr>
              <w:pStyle w:val="TableParagraph"/>
              <w:spacing w:before="10"/>
              <w:ind w:left="0"/>
              <w:jc w:val="center"/>
              <w:rPr>
                <w:b/>
                <w:sz w:val="16"/>
                <w:szCs w:val="16"/>
              </w:rPr>
            </w:pPr>
            <w:r w:rsidRPr="000E4DCC">
              <w:rPr>
                <w:b/>
                <w:sz w:val="16"/>
                <w:szCs w:val="16"/>
              </w:rPr>
              <w:t>Mapping to R1</w:t>
            </w:r>
          </w:p>
        </w:tc>
      </w:tr>
      <w:tr w:rsidR="00293A69" w14:paraId="47803819" w14:textId="3E70F940" w:rsidTr="00477D98">
        <w:trPr>
          <w:gridAfter w:val="1"/>
          <w:wAfter w:w="12" w:type="dxa"/>
          <w:trHeight w:val="188"/>
        </w:trPr>
        <w:tc>
          <w:tcPr>
            <w:tcW w:w="2401" w:type="dxa"/>
            <w:tcBorders>
              <w:top w:val="single" w:sz="12" w:space="0" w:color="000000"/>
              <w:bottom w:val="single" w:sz="2" w:space="0" w:color="000000"/>
            </w:tcBorders>
            <w:shd w:val="clear" w:color="auto" w:fill="99FF99"/>
          </w:tcPr>
          <w:p w14:paraId="61FA8B66" w14:textId="77777777" w:rsidR="00293A69" w:rsidRDefault="00293A69" w:rsidP="00BA3CA1">
            <w:pPr>
              <w:pStyle w:val="TableParagraph"/>
              <w:spacing w:line="169" w:lineRule="exact"/>
              <w:ind w:left="84"/>
              <w:rPr>
                <w:sz w:val="16"/>
              </w:rPr>
            </w:pPr>
            <w:bookmarkStart w:id="87" w:name="_bookmark15"/>
            <w:bookmarkEnd w:id="87"/>
            <w:r>
              <w:rPr>
                <w:sz w:val="16"/>
              </w:rPr>
              <w:t>CP.4.1</w:t>
            </w:r>
          </w:p>
        </w:tc>
        <w:tc>
          <w:tcPr>
            <w:tcW w:w="7525" w:type="dxa"/>
            <w:vMerge w:val="restart"/>
            <w:tcBorders>
              <w:top w:val="single" w:sz="12" w:space="0" w:color="000000"/>
            </w:tcBorders>
            <w:shd w:val="clear" w:color="auto" w:fill="99FF99"/>
            <w:vAlign w:val="center"/>
          </w:tcPr>
          <w:p w14:paraId="63C2BD9E" w14:textId="2423EDE4" w:rsidR="00293A69" w:rsidRDefault="00293A69" w:rsidP="00293A69">
            <w:pPr>
              <w:pStyle w:val="TableParagraph"/>
              <w:ind w:left="86"/>
              <w:jc w:val="center"/>
              <w:rPr>
                <w:sz w:val="16"/>
              </w:rPr>
            </w:pPr>
            <w:r w:rsidRPr="00293A69">
              <w:rPr>
                <w:b/>
                <w:sz w:val="24"/>
              </w:rPr>
              <w:t xml:space="preserve">Use </w:t>
            </w:r>
            <w:r w:rsidR="007D67B5">
              <w:rPr>
                <w:b/>
                <w:sz w:val="24"/>
              </w:rPr>
              <w:t xml:space="preserve">Nutrition </w:t>
            </w:r>
            <w:r w:rsidRPr="00293A69">
              <w:rPr>
                <w:b/>
                <w:sz w:val="24"/>
              </w:rPr>
              <w:t>Order Sets</w:t>
            </w:r>
          </w:p>
        </w:tc>
        <w:tc>
          <w:tcPr>
            <w:tcW w:w="957" w:type="dxa"/>
            <w:vMerge w:val="restart"/>
            <w:tcBorders>
              <w:top w:val="single" w:sz="12" w:space="0" w:color="000000"/>
            </w:tcBorders>
            <w:shd w:val="clear" w:color="auto" w:fill="99FF99"/>
            <w:vAlign w:val="center"/>
          </w:tcPr>
          <w:p w14:paraId="7FCBC637" w14:textId="77777777" w:rsidR="00293A69" w:rsidRPr="00E95B82" w:rsidRDefault="00293A69" w:rsidP="00E95B82">
            <w:pPr>
              <w:pStyle w:val="TableParagraph"/>
              <w:ind w:left="0"/>
              <w:jc w:val="center"/>
              <w:rPr>
                <w:sz w:val="16"/>
                <w:szCs w:val="16"/>
              </w:rPr>
            </w:pPr>
            <w:r w:rsidRPr="00E95B82">
              <w:rPr>
                <w:sz w:val="16"/>
                <w:szCs w:val="16"/>
              </w:rPr>
              <w:t>308</w:t>
            </w:r>
          </w:p>
        </w:tc>
        <w:tc>
          <w:tcPr>
            <w:tcW w:w="957" w:type="dxa"/>
            <w:vMerge w:val="restart"/>
            <w:tcBorders>
              <w:top w:val="single" w:sz="12" w:space="0" w:color="000000"/>
            </w:tcBorders>
            <w:shd w:val="clear" w:color="auto" w:fill="99FF99"/>
            <w:vAlign w:val="center"/>
          </w:tcPr>
          <w:p w14:paraId="45F7F8C7" w14:textId="0AEA536D" w:rsidR="00293A69" w:rsidRPr="00E95B82" w:rsidRDefault="00E95B82" w:rsidP="00E95B82">
            <w:pPr>
              <w:pStyle w:val="TableParagraph"/>
              <w:ind w:left="0"/>
              <w:jc w:val="center"/>
              <w:rPr>
                <w:sz w:val="16"/>
                <w:szCs w:val="16"/>
              </w:rPr>
            </w:pPr>
            <w:r w:rsidRPr="00E95B82">
              <w:rPr>
                <w:sz w:val="16"/>
                <w:szCs w:val="16"/>
              </w:rPr>
              <w:t>M</w:t>
            </w:r>
          </w:p>
        </w:tc>
        <w:tc>
          <w:tcPr>
            <w:tcW w:w="955" w:type="dxa"/>
            <w:vMerge w:val="restart"/>
            <w:tcBorders>
              <w:top w:val="single" w:sz="12" w:space="0" w:color="000000"/>
            </w:tcBorders>
            <w:shd w:val="clear" w:color="auto" w:fill="99FF99"/>
            <w:vAlign w:val="center"/>
          </w:tcPr>
          <w:p w14:paraId="0F16E604" w14:textId="040A19A4" w:rsidR="00293A69" w:rsidRPr="00E95B82" w:rsidRDefault="00613343" w:rsidP="00E95B82">
            <w:pPr>
              <w:pStyle w:val="TableParagraph"/>
              <w:ind w:left="0"/>
              <w:jc w:val="center"/>
              <w:rPr>
                <w:sz w:val="16"/>
                <w:szCs w:val="16"/>
              </w:rPr>
            </w:pPr>
            <w:r w:rsidRPr="00E95B82">
              <w:rPr>
                <w:sz w:val="16"/>
                <w:szCs w:val="16"/>
              </w:rPr>
              <w:t>DC.1.7.3</w:t>
            </w:r>
          </w:p>
        </w:tc>
      </w:tr>
      <w:tr w:rsidR="00293A69" w14:paraId="3B9DAE38" w14:textId="7C82F227" w:rsidTr="00477D98">
        <w:trPr>
          <w:gridAfter w:val="1"/>
          <w:wAfter w:w="12" w:type="dxa"/>
          <w:trHeight w:val="185"/>
        </w:trPr>
        <w:tc>
          <w:tcPr>
            <w:tcW w:w="2401" w:type="dxa"/>
            <w:tcBorders>
              <w:top w:val="single" w:sz="2" w:space="0" w:color="000000"/>
              <w:bottom w:val="single" w:sz="2" w:space="0" w:color="000000"/>
            </w:tcBorders>
            <w:shd w:val="clear" w:color="auto" w:fill="99FF99"/>
          </w:tcPr>
          <w:p w14:paraId="1CF4E456" w14:textId="77777777" w:rsidR="00293A69" w:rsidRDefault="00293A69" w:rsidP="00BA3CA1">
            <w:pPr>
              <w:pStyle w:val="TableParagraph"/>
              <w:spacing w:line="166" w:lineRule="exact"/>
              <w:ind w:left="84"/>
              <w:rPr>
                <w:sz w:val="16"/>
              </w:rPr>
            </w:pPr>
            <w:r>
              <w:rPr>
                <w:sz w:val="16"/>
              </w:rPr>
              <w:t>Function</w:t>
            </w:r>
          </w:p>
        </w:tc>
        <w:tc>
          <w:tcPr>
            <w:tcW w:w="7525" w:type="dxa"/>
            <w:vMerge/>
            <w:tcBorders>
              <w:top w:val="nil"/>
            </w:tcBorders>
            <w:shd w:val="clear" w:color="auto" w:fill="99FF99"/>
          </w:tcPr>
          <w:p w14:paraId="79E87521" w14:textId="77777777" w:rsidR="00293A69" w:rsidRDefault="00293A69" w:rsidP="00BA3CA1">
            <w:pPr>
              <w:rPr>
                <w:sz w:val="2"/>
                <w:szCs w:val="2"/>
              </w:rPr>
            </w:pPr>
          </w:p>
        </w:tc>
        <w:tc>
          <w:tcPr>
            <w:tcW w:w="957" w:type="dxa"/>
            <w:vMerge/>
            <w:tcBorders>
              <w:top w:val="nil"/>
            </w:tcBorders>
            <w:shd w:val="clear" w:color="auto" w:fill="99FF99"/>
          </w:tcPr>
          <w:p w14:paraId="65E2748A" w14:textId="77777777" w:rsidR="00293A69" w:rsidRDefault="00293A69" w:rsidP="00BA3CA1">
            <w:pPr>
              <w:rPr>
                <w:sz w:val="2"/>
                <w:szCs w:val="2"/>
              </w:rPr>
            </w:pPr>
          </w:p>
        </w:tc>
        <w:tc>
          <w:tcPr>
            <w:tcW w:w="957" w:type="dxa"/>
            <w:vMerge/>
            <w:shd w:val="clear" w:color="auto" w:fill="99FF99"/>
          </w:tcPr>
          <w:p w14:paraId="589C4141" w14:textId="77777777" w:rsidR="00293A69" w:rsidRDefault="00293A69" w:rsidP="00BA3CA1">
            <w:pPr>
              <w:rPr>
                <w:sz w:val="2"/>
                <w:szCs w:val="2"/>
              </w:rPr>
            </w:pPr>
          </w:p>
        </w:tc>
        <w:tc>
          <w:tcPr>
            <w:tcW w:w="955" w:type="dxa"/>
            <w:vMerge/>
            <w:shd w:val="clear" w:color="auto" w:fill="99FF99"/>
          </w:tcPr>
          <w:p w14:paraId="4690C60B" w14:textId="550FC242" w:rsidR="00293A69" w:rsidRDefault="00293A69" w:rsidP="00BA3CA1">
            <w:pPr>
              <w:rPr>
                <w:sz w:val="2"/>
                <w:szCs w:val="2"/>
              </w:rPr>
            </w:pPr>
          </w:p>
        </w:tc>
      </w:tr>
      <w:tr w:rsidR="00293A69" w14:paraId="7D8DCD69" w14:textId="18C39965" w:rsidTr="00665D5D">
        <w:trPr>
          <w:gridAfter w:val="1"/>
          <w:wAfter w:w="12" w:type="dxa"/>
          <w:trHeight w:val="1208"/>
        </w:trPr>
        <w:tc>
          <w:tcPr>
            <w:tcW w:w="12795" w:type="dxa"/>
            <w:gridSpan w:val="5"/>
            <w:tcBorders>
              <w:bottom w:val="single" w:sz="6" w:space="0" w:color="000000"/>
            </w:tcBorders>
            <w:shd w:val="clear" w:color="auto" w:fill="FFC000"/>
          </w:tcPr>
          <w:p w14:paraId="4ECE5C51" w14:textId="77777777" w:rsidR="00293A69" w:rsidRDefault="00293A69" w:rsidP="00BA3CA1">
            <w:pPr>
              <w:pStyle w:val="TableParagraph"/>
              <w:spacing w:before="67" w:line="249" w:lineRule="auto"/>
              <w:ind w:left="724" w:right="632"/>
              <w:jc w:val="both"/>
              <w:rPr>
                <w:sz w:val="16"/>
              </w:rPr>
            </w:pPr>
            <w:r>
              <w:rPr>
                <w:b/>
                <w:sz w:val="16"/>
              </w:rPr>
              <w:t xml:space="preserve">Statement: </w:t>
            </w:r>
            <w:r>
              <w:rPr>
                <w:sz w:val="16"/>
              </w:rPr>
              <w:t>Use Order Set templates to facilitate order entry by rendering the appropriate orders based on provider request, input or system configuration.</w:t>
            </w:r>
          </w:p>
          <w:p w14:paraId="22E07057" w14:textId="5DB874E1" w:rsidR="00293A69" w:rsidRDefault="00293A69" w:rsidP="00BA3CA1">
            <w:pPr>
              <w:pStyle w:val="TableParagraph"/>
              <w:spacing w:before="67" w:line="249" w:lineRule="auto"/>
              <w:ind w:left="724" w:right="632"/>
              <w:jc w:val="both"/>
              <w:rPr>
                <w:b/>
                <w:sz w:val="16"/>
              </w:rPr>
            </w:pPr>
            <w:r>
              <w:rPr>
                <w:b/>
                <w:sz w:val="16"/>
              </w:rPr>
              <w:t xml:space="preserve">Description: </w:t>
            </w:r>
            <w:r>
              <w:rPr>
                <w:sz w:val="16"/>
              </w:rPr>
              <w:t>Predefined order set templates may include medication and non-medication orders (e.g., diet, activities, nursing care, prescriptions and requests for investigations). They allow a care provider to choose common orders for a particular circumstance or disease</w:t>
            </w:r>
            <w:r>
              <w:rPr>
                <w:spacing w:val="-9"/>
                <w:sz w:val="16"/>
              </w:rPr>
              <w:t xml:space="preserve"> </w:t>
            </w:r>
            <w:r>
              <w:rPr>
                <w:sz w:val="16"/>
              </w:rPr>
              <w:t>state</w:t>
            </w:r>
            <w:r>
              <w:rPr>
                <w:spacing w:val="-9"/>
                <w:sz w:val="16"/>
              </w:rPr>
              <w:t xml:space="preserve"> </w:t>
            </w:r>
            <w:r>
              <w:rPr>
                <w:sz w:val="16"/>
              </w:rPr>
              <w:t>according</w:t>
            </w:r>
            <w:r>
              <w:rPr>
                <w:spacing w:val="-9"/>
                <w:sz w:val="16"/>
              </w:rPr>
              <w:t xml:space="preserve"> </w:t>
            </w:r>
            <w:r>
              <w:rPr>
                <w:sz w:val="16"/>
              </w:rPr>
              <w:t>to</w:t>
            </w:r>
            <w:r>
              <w:rPr>
                <w:spacing w:val="-9"/>
                <w:sz w:val="16"/>
              </w:rPr>
              <w:t xml:space="preserve"> </w:t>
            </w:r>
            <w:r>
              <w:rPr>
                <w:sz w:val="16"/>
              </w:rPr>
              <w:t>standards</w:t>
            </w:r>
            <w:r>
              <w:rPr>
                <w:spacing w:val="-9"/>
                <w:sz w:val="16"/>
              </w:rPr>
              <w:t xml:space="preserve"> </w:t>
            </w:r>
            <w:r>
              <w:rPr>
                <w:sz w:val="16"/>
              </w:rPr>
              <w:t>or</w:t>
            </w:r>
            <w:r>
              <w:rPr>
                <w:spacing w:val="-9"/>
                <w:sz w:val="16"/>
              </w:rPr>
              <w:t xml:space="preserve"> </w:t>
            </w:r>
            <w:r>
              <w:rPr>
                <w:sz w:val="16"/>
              </w:rPr>
              <w:t>other</w:t>
            </w:r>
            <w:r>
              <w:rPr>
                <w:spacing w:val="-9"/>
                <w:sz w:val="16"/>
              </w:rPr>
              <w:t xml:space="preserve"> </w:t>
            </w:r>
            <w:r>
              <w:rPr>
                <w:sz w:val="16"/>
              </w:rPr>
              <w:t>criteria</w:t>
            </w:r>
            <w:r>
              <w:rPr>
                <w:spacing w:val="-9"/>
                <w:sz w:val="16"/>
              </w:rPr>
              <w:t xml:space="preserve"> </w:t>
            </w:r>
            <w:r>
              <w:rPr>
                <w:sz w:val="16"/>
              </w:rPr>
              <w:t>such</w:t>
            </w:r>
            <w:r>
              <w:rPr>
                <w:spacing w:val="-9"/>
                <w:sz w:val="16"/>
              </w:rPr>
              <w:t xml:space="preserve"> </w:t>
            </w:r>
            <w:r>
              <w:rPr>
                <w:sz w:val="16"/>
              </w:rPr>
              <w:t>as</w:t>
            </w:r>
            <w:r>
              <w:rPr>
                <w:spacing w:val="-9"/>
                <w:sz w:val="16"/>
              </w:rPr>
              <w:t xml:space="preserve"> </w:t>
            </w:r>
            <w:r>
              <w:rPr>
                <w:sz w:val="16"/>
              </w:rPr>
              <w:t>provider</w:t>
            </w:r>
            <w:r>
              <w:rPr>
                <w:spacing w:val="-9"/>
                <w:sz w:val="16"/>
              </w:rPr>
              <w:t xml:space="preserve"> </w:t>
            </w:r>
            <w:r>
              <w:rPr>
                <w:sz w:val="16"/>
              </w:rPr>
              <w:t>preference.</w:t>
            </w:r>
            <w:r>
              <w:rPr>
                <w:spacing w:val="-9"/>
                <w:sz w:val="16"/>
              </w:rPr>
              <w:t xml:space="preserve"> </w:t>
            </w:r>
            <w:r>
              <w:rPr>
                <w:sz w:val="16"/>
              </w:rPr>
              <w:t>Recommended</w:t>
            </w:r>
            <w:r>
              <w:rPr>
                <w:spacing w:val="-9"/>
                <w:sz w:val="16"/>
              </w:rPr>
              <w:t xml:space="preserve"> </w:t>
            </w:r>
            <w:r>
              <w:rPr>
                <w:sz w:val="16"/>
              </w:rPr>
              <w:t>order</w:t>
            </w:r>
            <w:r>
              <w:rPr>
                <w:spacing w:val="-9"/>
                <w:sz w:val="16"/>
              </w:rPr>
              <w:t xml:space="preserve"> </w:t>
            </w:r>
            <w:r>
              <w:rPr>
                <w:sz w:val="16"/>
              </w:rPr>
              <w:t>set</w:t>
            </w:r>
            <w:r>
              <w:rPr>
                <w:spacing w:val="-9"/>
                <w:sz w:val="16"/>
              </w:rPr>
              <w:t xml:space="preserve"> </w:t>
            </w:r>
            <w:r>
              <w:rPr>
                <w:sz w:val="16"/>
              </w:rPr>
              <w:t>templates</w:t>
            </w:r>
            <w:r>
              <w:rPr>
                <w:spacing w:val="-9"/>
                <w:sz w:val="16"/>
              </w:rPr>
              <w:t xml:space="preserve"> </w:t>
            </w:r>
            <w:r>
              <w:rPr>
                <w:sz w:val="16"/>
              </w:rPr>
              <w:t>may</w:t>
            </w:r>
            <w:r>
              <w:rPr>
                <w:spacing w:val="-9"/>
                <w:sz w:val="16"/>
              </w:rPr>
              <w:t xml:space="preserve"> </w:t>
            </w:r>
            <w:r>
              <w:rPr>
                <w:sz w:val="16"/>
              </w:rPr>
              <w:t>be</w:t>
            </w:r>
            <w:r>
              <w:rPr>
                <w:spacing w:val="-9"/>
                <w:sz w:val="16"/>
              </w:rPr>
              <w:t xml:space="preserve"> </w:t>
            </w:r>
            <w:r>
              <w:rPr>
                <w:sz w:val="16"/>
              </w:rPr>
              <w:t>presented based on patient data or other contexts. Order Set templates may also allow the provider to modify (add/remove/change) orders</w:t>
            </w:r>
            <w:r>
              <w:rPr>
                <w:spacing w:val="-19"/>
                <w:sz w:val="16"/>
              </w:rPr>
              <w:t xml:space="preserve"> </w:t>
            </w:r>
            <w:r>
              <w:rPr>
                <w:sz w:val="16"/>
              </w:rPr>
              <w:t>during order entry for a particular patient.</w:t>
            </w:r>
          </w:p>
        </w:tc>
      </w:tr>
      <w:tr w:rsidR="00293A69" w14:paraId="790334F1" w14:textId="1742795F" w:rsidTr="00665D5D">
        <w:trPr>
          <w:gridAfter w:val="1"/>
          <w:wAfter w:w="12" w:type="dxa"/>
          <w:trHeight w:val="432"/>
        </w:trPr>
        <w:tc>
          <w:tcPr>
            <w:tcW w:w="2401" w:type="dxa"/>
            <w:vMerge w:val="restart"/>
            <w:tcBorders>
              <w:right w:val="single" w:sz="8" w:space="0" w:color="000000"/>
            </w:tcBorders>
            <w:shd w:val="clear" w:color="auto" w:fill="FFC000"/>
          </w:tcPr>
          <w:p w14:paraId="440E4229" w14:textId="77777777" w:rsidR="00293A69" w:rsidRDefault="00293A69" w:rsidP="00BA3CA1">
            <w:pPr>
              <w:pStyle w:val="TableParagraph"/>
              <w:rPr>
                <w:sz w:val="16"/>
              </w:rPr>
            </w:pPr>
          </w:p>
        </w:tc>
        <w:tc>
          <w:tcPr>
            <w:tcW w:w="7525" w:type="dxa"/>
            <w:tcBorders>
              <w:top w:val="single" w:sz="6" w:space="0" w:color="000000"/>
              <w:left w:val="single" w:sz="8" w:space="0" w:color="000000"/>
              <w:right w:val="single" w:sz="6" w:space="0" w:color="000000"/>
            </w:tcBorders>
            <w:shd w:val="clear" w:color="auto" w:fill="FFC000"/>
          </w:tcPr>
          <w:p w14:paraId="720CF309" w14:textId="2300411E" w:rsidR="00293A69" w:rsidRDefault="00293A69" w:rsidP="00BA3CA1">
            <w:pPr>
              <w:pStyle w:val="TableParagraph"/>
              <w:spacing w:before="28" w:line="190" w:lineRule="atLeast"/>
              <w:ind w:left="453" w:hanging="246"/>
              <w:rPr>
                <w:sz w:val="16"/>
              </w:rPr>
            </w:pPr>
            <w:r>
              <w:rPr>
                <w:b/>
                <w:sz w:val="16"/>
              </w:rPr>
              <w:t xml:space="preserve">1. </w:t>
            </w:r>
            <w:r>
              <w:rPr>
                <w:sz w:val="16"/>
              </w:rPr>
              <w:t>The system SHALL provide the ability to capture a set of actions, and/or items</w:t>
            </w:r>
            <w:r w:rsidR="00D4659B">
              <w:rPr>
                <w:sz w:val="16"/>
              </w:rPr>
              <w:t xml:space="preserve">, including those necessary </w:t>
            </w:r>
            <w:r w:rsidR="00665D5D">
              <w:rPr>
                <w:sz w:val="16"/>
              </w:rPr>
              <w:t>for diet</w:t>
            </w:r>
            <w:r w:rsidR="00D4659B">
              <w:rPr>
                <w:sz w:val="16"/>
              </w:rPr>
              <w:t xml:space="preserve"> and nutrition,</w:t>
            </w:r>
            <w:r>
              <w:rPr>
                <w:sz w:val="16"/>
              </w:rPr>
              <w:t xml:space="preserve"> to be ordered for a patient using a predefined order set template.</w:t>
            </w:r>
          </w:p>
        </w:tc>
        <w:tc>
          <w:tcPr>
            <w:tcW w:w="957" w:type="dxa"/>
            <w:tcBorders>
              <w:top w:val="single" w:sz="6" w:space="0" w:color="000000"/>
              <w:left w:val="single" w:sz="6" w:space="0" w:color="000000"/>
              <w:right w:val="single" w:sz="6" w:space="0" w:color="000000"/>
            </w:tcBorders>
            <w:shd w:val="clear" w:color="auto" w:fill="FFC000"/>
            <w:vAlign w:val="center"/>
          </w:tcPr>
          <w:p w14:paraId="75D49FCB" w14:textId="77777777" w:rsidR="00293A69" w:rsidRPr="00E95B82" w:rsidRDefault="00293A69" w:rsidP="00F47F3F">
            <w:pPr>
              <w:pStyle w:val="TableParagraph"/>
              <w:ind w:left="0"/>
              <w:jc w:val="center"/>
              <w:rPr>
                <w:sz w:val="16"/>
                <w:szCs w:val="16"/>
              </w:rPr>
            </w:pPr>
            <w:r w:rsidRPr="00E95B82">
              <w:rPr>
                <w:sz w:val="16"/>
                <w:szCs w:val="16"/>
              </w:rPr>
              <w:t>309</w:t>
            </w:r>
          </w:p>
        </w:tc>
        <w:tc>
          <w:tcPr>
            <w:tcW w:w="957" w:type="dxa"/>
            <w:tcBorders>
              <w:top w:val="single" w:sz="6" w:space="0" w:color="000000"/>
              <w:left w:val="single" w:sz="6" w:space="0" w:color="000000"/>
              <w:right w:val="single" w:sz="6" w:space="0" w:color="000000"/>
            </w:tcBorders>
            <w:shd w:val="clear" w:color="auto" w:fill="FFC000"/>
            <w:vAlign w:val="center"/>
          </w:tcPr>
          <w:p w14:paraId="63862F51" w14:textId="6F12F815" w:rsidR="00293A69" w:rsidRPr="00E95B82" w:rsidRDefault="00D4659B" w:rsidP="00F47F3F">
            <w:pPr>
              <w:pStyle w:val="TableParagraph"/>
              <w:ind w:left="0"/>
              <w:jc w:val="center"/>
              <w:rPr>
                <w:sz w:val="16"/>
                <w:szCs w:val="16"/>
              </w:rPr>
            </w:pPr>
            <w:r w:rsidRPr="00E95B82">
              <w:rPr>
                <w:sz w:val="16"/>
                <w:szCs w:val="16"/>
              </w:rPr>
              <w:t>M/F</w:t>
            </w:r>
          </w:p>
        </w:tc>
        <w:tc>
          <w:tcPr>
            <w:tcW w:w="955" w:type="dxa"/>
            <w:tcBorders>
              <w:top w:val="single" w:sz="6" w:space="0" w:color="000000"/>
              <w:left w:val="single" w:sz="6" w:space="0" w:color="000000"/>
              <w:right w:val="single" w:sz="6" w:space="0" w:color="000000"/>
            </w:tcBorders>
            <w:shd w:val="clear" w:color="auto" w:fill="FFC000"/>
            <w:vAlign w:val="center"/>
          </w:tcPr>
          <w:p w14:paraId="6C36FB17" w14:textId="49DAF79E" w:rsidR="00293A69" w:rsidRPr="00E95B82" w:rsidRDefault="00665D5D" w:rsidP="00F47F3F">
            <w:pPr>
              <w:pStyle w:val="TableParagraph"/>
              <w:ind w:left="0"/>
              <w:jc w:val="center"/>
              <w:rPr>
                <w:sz w:val="16"/>
                <w:szCs w:val="16"/>
              </w:rPr>
            </w:pPr>
            <w:r w:rsidRPr="00E95B82">
              <w:rPr>
                <w:sz w:val="16"/>
                <w:szCs w:val="16"/>
              </w:rPr>
              <w:t>DC.1.7.3#1</w:t>
            </w:r>
          </w:p>
        </w:tc>
      </w:tr>
      <w:tr w:rsidR="00293A69" w14:paraId="57876FD9" w14:textId="144B896F" w:rsidTr="00665D5D">
        <w:trPr>
          <w:gridAfter w:val="1"/>
          <w:wAfter w:w="12" w:type="dxa"/>
          <w:trHeight w:val="239"/>
        </w:trPr>
        <w:tc>
          <w:tcPr>
            <w:tcW w:w="2401" w:type="dxa"/>
            <w:vMerge/>
            <w:tcBorders>
              <w:top w:val="nil"/>
              <w:right w:val="single" w:sz="8" w:space="0" w:color="000000"/>
            </w:tcBorders>
            <w:shd w:val="clear" w:color="auto" w:fill="FFC000"/>
          </w:tcPr>
          <w:p w14:paraId="0B12E7AE"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FFC000"/>
          </w:tcPr>
          <w:p w14:paraId="6F4EC7DD" w14:textId="43997C7D" w:rsidR="00293A69" w:rsidRPr="008D62DE" w:rsidRDefault="00293A69" w:rsidP="008D62DE">
            <w:pPr>
              <w:pStyle w:val="TableParagraph"/>
              <w:spacing w:before="28" w:line="190" w:lineRule="atLeast"/>
              <w:ind w:left="453" w:hanging="246"/>
              <w:rPr>
                <w:sz w:val="16"/>
              </w:rPr>
            </w:pPr>
            <w:r w:rsidRPr="008D62DE">
              <w:rPr>
                <w:b/>
                <w:sz w:val="16"/>
              </w:rPr>
              <w:t>2.</w:t>
            </w:r>
            <w:r w:rsidRPr="008D62DE">
              <w:rPr>
                <w:sz w:val="16"/>
              </w:rPr>
              <w:t xml:space="preserve"> The system SHALL provide the ability to maintain a patient's </w:t>
            </w:r>
            <w:r w:rsidR="00D4659B">
              <w:rPr>
                <w:sz w:val="16"/>
              </w:rPr>
              <w:t xml:space="preserve">nutrition </w:t>
            </w:r>
            <w:r w:rsidRPr="008D62DE">
              <w:rPr>
                <w:sz w:val="16"/>
              </w:rPr>
              <w:t>orders as an order set.</w:t>
            </w:r>
          </w:p>
        </w:tc>
        <w:tc>
          <w:tcPr>
            <w:tcW w:w="957" w:type="dxa"/>
            <w:tcBorders>
              <w:left w:val="single" w:sz="6" w:space="0" w:color="000000"/>
              <w:right w:val="single" w:sz="6" w:space="0" w:color="000000"/>
            </w:tcBorders>
            <w:shd w:val="clear" w:color="auto" w:fill="FFC000"/>
            <w:vAlign w:val="center"/>
          </w:tcPr>
          <w:p w14:paraId="3C565854" w14:textId="77777777" w:rsidR="00293A69" w:rsidRPr="00E95B82" w:rsidRDefault="00293A69" w:rsidP="00F47F3F">
            <w:pPr>
              <w:pStyle w:val="TableParagraph"/>
              <w:ind w:left="0"/>
              <w:jc w:val="center"/>
              <w:rPr>
                <w:sz w:val="16"/>
                <w:szCs w:val="16"/>
              </w:rPr>
            </w:pPr>
            <w:r w:rsidRPr="00E95B82">
              <w:rPr>
                <w:sz w:val="16"/>
                <w:szCs w:val="16"/>
              </w:rPr>
              <w:t>310</w:t>
            </w:r>
          </w:p>
        </w:tc>
        <w:tc>
          <w:tcPr>
            <w:tcW w:w="957" w:type="dxa"/>
            <w:tcBorders>
              <w:left w:val="single" w:sz="6" w:space="0" w:color="000000"/>
              <w:right w:val="single" w:sz="6" w:space="0" w:color="000000"/>
            </w:tcBorders>
            <w:shd w:val="clear" w:color="auto" w:fill="FFC000"/>
            <w:vAlign w:val="center"/>
          </w:tcPr>
          <w:p w14:paraId="742A944C" w14:textId="66AB94CA" w:rsidR="00293A69" w:rsidRPr="00E95B82" w:rsidRDefault="00665D5D" w:rsidP="00F47F3F">
            <w:pPr>
              <w:pStyle w:val="TableParagraph"/>
              <w:ind w:left="0"/>
              <w:jc w:val="center"/>
              <w:rPr>
                <w:sz w:val="16"/>
                <w:szCs w:val="16"/>
              </w:rPr>
            </w:pPr>
            <w:r w:rsidRPr="00E95B82">
              <w:rPr>
                <w:sz w:val="16"/>
                <w:szCs w:val="16"/>
              </w:rPr>
              <w:t>M/F</w:t>
            </w:r>
          </w:p>
        </w:tc>
        <w:tc>
          <w:tcPr>
            <w:tcW w:w="955" w:type="dxa"/>
            <w:tcBorders>
              <w:left w:val="single" w:sz="6" w:space="0" w:color="000000"/>
              <w:right w:val="single" w:sz="6" w:space="0" w:color="000000"/>
            </w:tcBorders>
            <w:shd w:val="clear" w:color="auto" w:fill="FFC000"/>
            <w:vAlign w:val="center"/>
          </w:tcPr>
          <w:p w14:paraId="30E42657" w14:textId="44506AA1" w:rsidR="00293A69" w:rsidRPr="00E95B82" w:rsidRDefault="00665D5D" w:rsidP="00F47F3F">
            <w:pPr>
              <w:pStyle w:val="TableParagraph"/>
              <w:ind w:left="0"/>
              <w:jc w:val="center"/>
              <w:rPr>
                <w:sz w:val="16"/>
                <w:szCs w:val="16"/>
              </w:rPr>
            </w:pPr>
            <w:r w:rsidRPr="00E95B82">
              <w:rPr>
                <w:sz w:val="16"/>
                <w:szCs w:val="16"/>
              </w:rPr>
              <w:t>DC.1.7.3#2</w:t>
            </w:r>
          </w:p>
        </w:tc>
      </w:tr>
      <w:tr w:rsidR="00293A69" w14:paraId="689155E4" w14:textId="3B9FA83B" w:rsidTr="00665D5D">
        <w:trPr>
          <w:gridAfter w:val="1"/>
          <w:wAfter w:w="12" w:type="dxa"/>
          <w:trHeight w:val="240"/>
        </w:trPr>
        <w:tc>
          <w:tcPr>
            <w:tcW w:w="2401" w:type="dxa"/>
            <w:vMerge/>
            <w:tcBorders>
              <w:top w:val="nil"/>
              <w:right w:val="single" w:sz="8" w:space="0" w:color="000000"/>
            </w:tcBorders>
            <w:shd w:val="clear" w:color="auto" w:fill="FFC000"/>
          </w:tcPr>
          <w:p w14:paraId="01DAAFCD"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FFC000"/>
          </w:tcPr>
          <w:p w14:paraId="3D970864" w14:textId="0347E1B3" w:rsidR="00293A69" w:rsidRPr="008D62DE" w:rsidRDefault="00293A69" w:rsidP="008D62DE">
            <w:pPr>
              <w:pStyle w:val="TableParagraph"/>
              <w:spacing w:before="28" w:line="190" w:lineRule="atLeast"/>
              <w:ind w:left="453" w:hanging="246"/>
              <w:rPr>
                <w:sz w:val="16"/>
              </w:rPr>
            </w:pPr>
            <w:r w:rsidRPr="008D62DE">
              <w:rPr>
                <w:b/>
                <w:sz w:val="16"/>
              </w:rPr>
              <w:t>3.</w:t>
            </w:r>
            <w:r w:rsidRPr="008D62DE">
              <w:rPr>
                <w:sz w:val="16"/>
              </w:rPr>
              <w:t xml:space="preserve"> The system SHOULD provide the ability to render a patient's </w:t>
            </w:r>
            <w:r w:rsidR="00D4659B">
              <w:rPr>
                <w:sz w:val="16"/>
              </w:rPr>
              <w:t xml:space="preserve">nutrition </w:t>
            </w:r>
            <w:r w:rsidRPr="008D62DE">
              <w:rPr>
                <w:sz w:val="16"/>
              </w:rPr>
              <w:t>orders as an order set.</w:t>
            </w:r>
          </w:p>
        </w:tc>
        <w:tc>
          <w:tcPr>
            <w:tcW w:w="957" w:type="dxa"/>
            <w:tcBorders>
              <w:left w:val="single" w:sz="6" w:space="0" w:color="000000"/>
              <w:right w:val="single" w:sz="6" w:space="0" w:color="000000"/>
            </w:tcBorders>
            <w:shd w:val="clear" w:color="auto" w:fill="FFC000"/>
            <w:vAlign w:val="center"/>
          </w:tcPr>
          <w:p w14:paraId="6629B1A8" w14:textId="77777777" w:rsidR="00293A69" w:rsidRPr="00E95B82" w:rsidRDefault="00293A69" w:rsidP="00F47F3F">
            <w:pPr>
              <w:pStyle w:val="TableParagraph"/>
              <w:ind w:left="0"/>
              <w:jc w:val="center"/>
              <w:rPr>
                <w:sz w:val="16"/>
                <w:szCs w:val="16"/>
              </w:rPr>
            </w:pPr>
            <w:r w:rsidRPr="00E95B82">
              <w:rPr>
                <w:sz w:val="16"/>
                <w:szCs w:val="16"/>
              </w:rPr>
              <w:t>311</w:t>
            </w:r>
          </w:p>
        </w:tc>
        <w:tc>
          <w:tcPr>
            <w:tcW w:w="957" w:type="dxa"/>
            <w:tcBorders>
              <w:left w:val="single" w:sz="6" w:space="0" w:color="000000"/>
              <w:right w:val="single" w:sz="6" w:space="0" w:color="000000"/>
            </w:tcBorders>
            <w:shd w:val="clear" w:color="auto" w:fill="FFC000"/>
            <w:vAlign w:val="center"/>
          </w:tcPr>
          <w:p w14:paraId="1F1F0E55" w14:textId="77AA48D2" w:rsidR="00293A69" w:rsidRPr="00E95B82" w:rsidRDefault="00D4659B" w:rsidP="00F47F3F">
            <w:pPr>
              <w:pStyle w:val="TableParagraph"/>
              <w:ind w:left="0"/>
              <w:jc w:val="center"/>
              <w:rPr>
                <w:sz w:val="16"/>
                <w:szCs w:val="16"/>
              </w:rPr>
            </w:pPr>
            <w:r w:rsidRPr="00E95B82">
              <w:rPr>
                <w:sz w:val="16"/>
                <w:szCs w:val="16"/>
              </w:rPr>
              <w:t>A</w:t>
            </w:r>
          </w:p>
        </w:tc>
        <w:tc>
          <w:tcPr>
            <w:tcW w:w="955" w:type="dxa"/>
            <w:tcBorders>
              <w:left w:val="single" w:sz="6" w:space="0" w:color="000000"/>
              <w:right w:val="single" w:sz="6" w:space="0" w:color="000000"/>
            </w:tcBorders>
            <w:shd w:val="clear" w:color="auto" w:fill="FFC000"/>
            <w:vAlign w:val="center"/>
          </w:tcPr>
          <w:p w14:paraId="7705A3FD" w14:textId="208811C9" w:rsidR="00293A69" w:rsidRPr="00E95B82" w:rsidRDefault="00293A69" w:rsidP="00F47F3F">
            <w:pPr>
              <w:pStyle w:val="TableParagraph"/>
              <w:ind w:left="0"/>
              <w:jc w:val="center"/>
              <w:rPr>
                <w:sz w:val="16"/>
                <w:szCs w:val="16"/>
              </w:rPr>
            </w:pPr>
          </w:p>
        </w:tc>
      </w:tr>
      <w:tr w:rsidR="00293A69" w14:paraId="28D96CEE" w14:textId="2E7128D5" w:rsidTr="00665D5D">
        <w:trPr>
          <w:gridAfter w:val="1"/>
          <w:wAfter w:w="12" w:type="dxa"/>
          <w:trHeight w:val="623"/>
        </w:trPr>
        <w:tc>
          <w:tcPr>
            <w:tcW w:w="2401" w:type="dxa"/>
            <w:vMerge/>
            <w:tcBorders>
              <w:top w:val="nil"/>
              <w:right w:val="single" w:sz="8" w:space="0" w:color="000000"/>
            </w:tcBorders>
            <w:shd w:val="clear" w:color="auto" w:fill="FFC000"/>
          </w:tcPr>
          <w:p w14:paraId="2A990032"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FFC000"/>
          </w:tcPr>
          <w:p w14:paraId="4AA93503" w14:textId="6B65A9B8" w:rsidR="00293A69" w:rsidRDefault="00293A69" w:rsidP="00BA3CA1">
            <w:pPr>
              <w:pStyle w:val="TableParagraph"/>
              <w:spacing w:before="28" w:line="190" w:lineRule="atLeast"/>
              <w:ind w:left="453" w:right="53" w:hanging="246"/>
              <w:jc w:val="both"/>
              <w:rPr>
                <w:sz w:val="16"/>
              </w:rPr>
            </w:pPr>
            <w:r>
              <w:rPr>
                <w:b/>
                <w:sz w:val="16"/>
              </w:rPr>
              <w:t xml:space="preserve">4. </w:t>
            </w:r>
            <w:r>
              <w:rPr>
                <w:sz w:val="16"/>
              </w:rPr>
              <w:t xml:space="preserve">The system MAY provide the ability to integrate patient information and order set templates to determine appropriate </w:t>
            </w:r>
            <w:r w:rsidR="00D4659B">
              <w:rPr>
                <w:sz w:val="16"/>
              </w:rPr>
              <w:t xml:space="preserve">nutrition </w:t>
            </w:r>
            <w:r>
              <w:rPr>
                <w:sz w:val="16"/>
              </w:rPr>
              <w:t>orders based on patient characteristics (e.g., abdominal pain for female patient of childbearing age would present pregnancy testing order set template).</w:t>
            </w:r>
          </w:p>
        </w:tc>
        <w:tc>
          <w:tcPr>
            <w:tcW w:w="957" w:type="dxa"/>
            <w:tcBorders>
              <w:left w:val="single" w:sz="6" w:space="0" w:color="000000"/>
              <w:right w:val="single" w:sz="6" w:space="0" w:color="000000"/>
            </w:tcBorders>
            <w:shd w:val="clear" w:color="auto" w:fill="FFC000"/>
            <w:vAlign w:val="center"/>
          </w:tcPr>
          <w:p w14:paraId="7E0F37B7" w14:textId="77777777" w:rsidR="00293A69" w:rsidRPr="00E95B82" w:rsidRDefault="00293A69" w:rsidP="00F47F3F">
            <w:pPr>
              <w:pStyle w:val="TableParagraph"/>
              <w:ind w:left="0"/>
              <w:jc w:val="center"/>
              <w:rPr>
                <w:sz w:val="16"/>
                <w:szCs w:val="16"/>
              </w:rPr>
            </w:pPr>
            <w:r w:rsidRPr="00E95B82">
              <w:rPr>
                <w:sz w:val="16"/>
                <w:szCs w:val="16"/>
              </w:rPr>
              <w:t>312</w:t>
            </w:r>
          </w:p>
        </w:tc>
        <w:tc>
          <w:tcPr>
            <w:tcW w:w="957" w:type="dxa"/>
            <w:tcBorders>
              <w:left w:val="single" w:sz="6" w:space="0" w:color="000000"/>
              <w:right w:val="single" w:sz="6" w:space="0" w:color="000000"/>
            </w:tcBorders>
            <w:shd w:val="clear" w:color="auto" w:fill="FFC000"/>
            <w:vAlign w:val="center"/>
          </w:tcPr>
          <w:p w14:paraId="0D02D0F2" w14:textId="1EB735BE" w:rsidR="00293A69" w:rsidRPr="00E95B82" w:rsidRDefault="00665D5D" w:rsidP="00F47F3F">
            <w:pPr>
              <w:pStyle w:val="TableParagraph"/>
              <w:ind w:left="0"/>
              <w:jc w:val="center"/>
              <w:rPr>
                <w:sz w:val="16"/>
                <w:szCs w:val="16"/>
              </w:rPr>
            </w:pPr>
            <w:r w:rsidRPr="00E95B82">
              <w:rPr>
                <w:sz w:val="16"/>
                <w:szCs w:val="16"/>
              </w:rPr>
              <w:t>A</w:t>
            </w:r>
          </w:p>
        </w:tc>
        <w:tc>
          <w:tcPr>
            <w:tcW w:w="955" w:type="dxa"/>
            <w:tcBorders>
              <w:left w:val="single" w:sz="6" w:space="0" w:color="000000"/>
              <w:right w:val="single" w:sz="6" w:space="0" w:color="000000"/>
            </w:tcBorders>
            <w:shd w:val="clear" w:color="auto" w:fill="FFC000"/>
            <w:vAlign w:val="center"/>
          </w:tcPr>
          <w:p w14:paraId="46383A09" w14:textId="0575A335" w:rsidR="00293A69" w:rsidRPr="00E95B82" w:rsidRDefault="00293A69" w:rsidP="00F47F3F">
            <w:pPr>
              <w:pStyle w:val="TableParagraph"/>
              <w:ind w:left="0"/>
              <w:jc w:val="center"/>
              <w:rPr>
                <w:sz w:val="16"/>
                <w:szCs w:val="16"/>
              </w:rPr>
            </w:pPr>
          </w:p>
        </w:tc>
      </w:tr>
      <w:tr w:rsidR="00293A69" w14:paraId="7B309199" w14:textId="7617501F" w:rsidTr="00665D5D">
        <w:trPr>
          <w:gridAfter w:val="1"/>
          <w:wAfter w:w="12" w:type="dxa"/>
          <w:trHeight w:val="239"/>
        </w:trPr>
        <w:tc>
          <w:tcPr>
            <w:tcW w:w="2401" w:type="dxa"/>
            <w:vMerge/>
            <w:tcBorders>
              <w:top w:val="nil"/>
              <w:right w:val="single" w:sz="8" w:space="0" w:color="000000"/>
            </w:tcBorders>
          </w:tcPr>
          <w:p w14:paraId="3834AD45"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C6D9F1" w:themeFill="text2" w:themeFillTint="33"/>
          </w:tcPr>
          <w:p w14:paraId="57E7FC7E" w14:textId="77777777" w:rsidR="00293A69" w:rsidRDefault="00293A69" w:rsidP="00BA3CA1">
            <w:pPr>
              <w:pStyle w:val="TableParagraph"/>
              <w:spacing w:before="35"/>
              <w:ind w:left="207"/>
              <w:rPr>
                <w:sz w:val="16"/>
              </w:rPr>
            </w:pPr>
            <w:r>
              <w:rPr>
                <w:b/>
                <w:sz w:val="16"/>
              </w:rPr>
              <w:t xml:space="preserve">5. </w:t>
            </w:r>
            <w:r>
              <w:rPr>
                <w:sz w:val="16"/>
              </w:rPr>
              <w:t>The system SHALL conform to function</w:t>
            </w:r>
            <w:r>
              <w:rPr>
                <w:color w:val="0000FF"/>
                <w:sz w:val="16"/>
              </w:rPr>
              <w:t xml:space="preserve"> </w:t>
            </w:r>
            <w:hyperlink w:anchor="_bookmark40" w:history="1">
              <w:r>
                <w:rPr>
                  <w:color w:val="0000FF"/>
                  <w:sz w:val="16"/>
                  <w:u w:val="single" w:color="0000FF"/>
                </w:rPr>
                <w:t>CPS.4.1</w:t>
              </w:r>
            </w:hyperlink>
            <w:r>
              <w:rPr>
                <w:color w:val="0000FF"/>
                <w:sz w:val="16"/>
              </w:rPr>
              <w:t xml:space="preserve"> </w:t>
            </w:r>
            <w:r>
              <w:rPr>
                <w:sz w:val="16"/>
              </w:rPr>
              <w:t>(Manage Order Set Templates).</w:t>
            </w:r>
          </w:p>
        </w:tc>
        <w:tc>
          <w:tcPr>
            <w:tcW w:w="957" w:type="dxa"/>
            <w:tcBorders>
              <w:left w:val="single" w:sz="6" w:space="0" w:color="000000"/>
              <w:right w:val="single" w:sz="6" w:space="0" w:color="000000"/>
            </w:tcBorders>
            <w:shd w:val="clear" w:color="auto" w:fill="C6D9F1" w:themeFill="text2" w:themeFillTint="33"/>
            <w:vAlign w:val="center"/>
          </w:tcPr>
          <w:p w14:paraId="79CE5219" w14:textId="77777777" w:rsidR="00293A69" w:rsidRPr="00E95B82" w:rsidRDefault="00293A69" w:rsidP="00F47F3F">
            <w:pPr>
              <w:pStyle w:val="TableParagraph"/>
              <w:ind w:left="0"/>
              <w:jc w:val="center"/>
              <w:rPr>
                <w:sz w:val="16"/>
                <w:szCs w:val="16"/>
              </w:rPr>
            </w:pPr>
            <w:r w:rsidRPr="00E95B82">
              <w:rPr>
                <w:sz w:val="16"/>
                <w:szCs w:val="16"/>
              </w:rPr>
              <w:t>313</w:t>
            </w:r>
          </w:p>
        </w:tc>
        <w:tc>
          <w:tcPr>
            <w:tcW w:w="957" w:type="dxa"/>
            <w:tcBorders>
              <w:left w:val="single" w:sz="6" w:space="0" w:color="000000"/>
              <w:right w:val="single" w:sz="6" w:space="0" w:color="000000"/>
            </w:tcBorders>
            <w:shd w:val="clear" w:color="auto" w:fill="C6D9F1" w:themeFill="text2" w:themeFillTint="33"/>
            <w:vAlign w:val="center"/>
          </w:tcPr>
          <w:p w14:paraId="39359171" w14:textId="5F78040A" w:rsidR="00293A69" w:rsidRPr="00E95B82" w:rsidRDefault="00665D5D" w:rsidP="00F47F3F">
            <w:pPr>
              <w:pStyle w:val="TableParagraph"/>
              <w:ind w:left="0"/>
              <w:jc w:val="center"/>
              <w:rPr>
                <w:sz w:val="16"/>
                <w:szCs w:val="16"/>
              </w:rPr>
            </w:pPr>
            <w:r w:rsidRPr="00E95B82">
              <w:rPr>
                <w:sz w:val="16"/>
                <w:szCs w:val="16"/>
              </w:rPr>
              <w:t>M/F</w:t>
            </w:r>
          </w:p>
        </w:tc>
        <w:tc>
          <w:tcPr>
            <w:tcW w:w="955" w:type="dxa"/>
            <w:tcBorders>
              <w:left w:val="single" w:sz="6" w:space="0" w:color="000000"/>
              <w:right w:val="single" w:sz="6" w:space="0" w:color="000000"/>
            </w:tcBorders>
            <w:shd w:val="clear" w:color="auto" w:fill="C6D9F1" w:themeFill="text2" w:themeFillTint="33"/>
            <w:vAlign w:val="center"/>
          </w:tcPr>
          <w:p w14:paraId="7769A1D4" w14:textId="3368414F" w:rsidR="00293A69" w:rsidRPr="00E95B82" w:rsidRDefault="00665D5D" w:rsidP="00F47F3F">
            <w:pPr>
              <w:pStyle w:val="TableParagraph"/>
              <w:ind w:left="0"/>
              <w:jc w:val="center"/>
              <w:rPr>
                <w:sz w:val="16"/>
                <w:szCs w:val="16"/>
              </w:rPr>
            </w:pPr>
            <w:r w:rsidRPr="00E95B82">
              <w:rPr>
                <w:sz w:val="16"/>
                <w:szCs w:val="16"/>
              </w:rPr>
              <w:t>DC.1.7.3#4</w:t>
            </w:r>
          </w:p>
        </w:tc>
      </w:tr>
      <w:tr w:rsidR="00293A69" w14:paraId="346D2E8D" w14:textId="2A7249DD" w:rsidTr="00665D5D">
        <w:trPr>
          <w:gridAfter w:val="1"/>
          <w:wAfter w:w="12" w:type="dxa"/>
          <w:trHeight w:val="431"/>
        </w:trPr>
        <w:tc>
          <w:tcPr>
            <w:tcW w:w="2401" w:type="dxa"/>
            <w:vMerge/>
            <w:tcBorders>
              <w:top w:val="nil"/>
              <w:right w:val="single" w:sz="8" w:space="0" w:color="000000"/>
            </w:tcBorders>
          </w:tcPr>
          <w:p w14:paraId="114E98FD"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C6D9F1" w:themeFill="text2" w:themeFillTint="33"/>
          </w:tcPr>
          <w:p w14:paraId="0F4FE5E0" w14:textId="77777777" w:rsidR="00293A69" w:rsidRDefault="00293A69" w:rsidP="00BA3CA1">
            <w:pPr>
              <w:pStyle w:val="TableParagraph"/>
              <w:spacing w:before="28" w:line="190" w:lineRule="atLeast"/>
              <w:ind w:left="453" w:hanging="246"/>
              <w:rPr>
                <w:sz w:val="16"/>
              </w:rPr>
            </w:pPr>
            <w:r>
              <w:rPr>
                <w:b/>
                <w:sz w:val="16"/>
              </w:rPr>
              <w:t>6.</w:t>
            </w:r>
            <w:r>
              <w:rPr>
                <w:b/>
                <w:spacing w:val="21"/>
                <w:sz w:val="16"/>
              </w:rPr>
              <w:t xml:space="preserve"> </w:t>
            </w:r>
            <w:r>
              <w:rPr>
                <w:sz w:val="16"/>
              </w:rPr>
              <w:t>The</w:t>
            </w:r>
            <w:r>
              <w:rPr>
                <w:spacing w:val="-14"/>
                <w:sz w:val="16"/>
              </w:rPr>
              <w:t xml:space="preserve"> </w:t>
            </w:r>
            <w:r>
              <w:rPr>
                <w:sz w:val="16"/>
              </w:rPr>
              <w:t>system</w:t>
            </w:r>
            <w:r>
              <w:rPr>
                <w:spacing w:val="-14"/>
                <w:sz w:val="16"/>
              </w:rPr>
              <w:t xml:space="preserve"> </w:t>
            </w:r>
            <w:r>
              <w:rPr>
                <w:sz w:val="16"/>
              </w:rPr>
              <w:t>MAY</w:t>
            </w:r>
            <w:r>
              <w:rPr>
                <w:spacing w:val="-14"/>
                <w:sz w:val="16"/>
              </w:rPr>
              <w:t xml:space="preserve"> </w:t>
            </w:r>
            <w:r>
              <w:rPr>
                <w:sz w:val="16"/>
              </w:rPr>
              <w:t>provide</w:t>
            </w:r>
            <w:r>
              <w:rPr>
                <w:spacing w:val="-14"/>
                <w:sz w:val="16"/>
              </w:rPr>
              <w:t xml:space="preserve"> </w:t>
            </w:r>
            <w:r>
              <w:rPr>
                <w:sz w:val="16"/>
              </w:rPr>
              <w:t>the</w:t>
            </w:r>
            <w:r>
              <w:rPr>
                <w:spacing w:val="-14"/>
                <w:sz w:val="16"/>
              </w:rPr>
              <w:t xml:space="preserve"> </w:t>
            </w:r>
            <w:r>
              <w:rPr>
                <w:sz w:val="16"/>
              </w:rPr>
              <w:t>ability</w:t>
            </w:r>
            <w:r>
              <w:rPr>
                <w:spacing w:val="-14"/>
                <w:sz w:val="16"/>
              </w:rPr>
              <w:t xml:space="preserve"> </w:t>
            </w:r>
            <w:r>
              <w:rPr>
                <w:sz w:val="16"/>
              </w:rPr>
              <w:t>to</w:t>
            </w:r>
            <w:r>
              <w:rPr>
                <w:spacing w:val="-14"/>
                <w:sz w:val="16"/>
              </w:rPr>
              <w:t xml:space="preserve"> </w:t>
            </w:r>
            <w:r>
              <w:rPr>
                <w:sz w:val="16"/>
              </w:rPr>
              <w:t>determine</w:t>
            </w:r>
            <w:r>
              <w:rPr>
                <w:spacing w:val="-14"/>
                <w:sz w:val="16"/>
              </w:rPr>
              <w:t xml:space="preserve"> </w:t>
            </w:r>
            <w:r>
              <w:rPr>
                <w:sz w:val="16"/>
              </w:rPr>
              <w:t>and</w:t>
            </w:r>
            <w:r>
              <w:rPr>
                <w:spacing w:val="-14"/>
                <w:sz w:val="16"/>
              </w:rPr>
              <w:t xml:space="preserve"> </w:t>
            </w:r>
            <w:r>
              <w:rPr>
                <w:sz w:val="16"/>
              </w:rPr>
              <w:t>render</w:t>
            </w:r>
            <w:r>
              <w:rPr>
                <w:spacing w:val="-14"/>
                <w:sz w:val="16"/>
              </w:rPr>
              <w:t xml:space="preserve"> </w:t>
            </w:r>
            <w:r>
              <w:rPr>
                <w:sz w:val="16"/>
              </w:rPr>
              <w:t>the</w:t>
            </w:r>
            <w:r>
              <w:rPr>
                <w:spacing w:val="-14"/>
                <w:sz w:val="16"/>
              </w:rPr>
              <w:t xml:space="preserve"> </w:t>
            </w:r>
            <w:r>
              <w:rPr>
                <w:sz w:val="16"/>
              </w:rPr>
              <w:t>appropriate</w:t>
            </w:r>
            <w:r>
              <w:rPr>
                <w:spacing w:val="-14"/>
                <w:sz w:val="16"/>
              </w:rPr>
              <w:t xml:space="preserve"> </w:t>
            </w:r>
            <w:r>
              <w:rPr>
                <w:sz w:val="16"/>
              </w:rPr>
              <w:t>order</w:t>
            </w:r>
            <w:r>
              <w:rPr>
                <w:spacing w:val="-14"/>
                <w:sz w:val="16"/>
              </w:rPr>
              <w:t xml:space="preserve"> </w:t>
            </w:r>
            <w:r>
              <w:rPr>
                <w:sz w:val="16"/>
              </w:rPr>
              <w:t>set</w:t>
            </w:r>
            <w:r>
              <w:rPr>
                <w:spacing w:val="-14"/>
                <w:sz w:val="16"/>
              </w:rPr>
              <w:t xml:space="preserve"> </w:t>
            </w:r>
            <w:r>
              <w:rPr>
                <w:sz w:val="16"/>
              </w:rPr>
              <w:t>template</w:t>
            </w:r>
            <w:r>
              <w:rPr>
                <w:spacing w:val="-14"/>
                <w:sz w:val="16"/>
              </w:rPr>
              <w:t xml:space="preserve"> </w:t>
            </w:r>
            <w:r>
              <w:rPr>
                <w:sz w:val="16"/>
              </w:rPr>
              <w:t>based on disease, care setting, conditions, symptoms or medications.</w:t>
            </w:r>
          </w:p>
        </w:tc>
        <w:tc>
          <w:tcPr>
            <w:tcW w:w="957" w:type="dxa"/>
            <w:tcBorders>
              <w:left w:val="single" w:sz="6" w:space="0" w:color="000000"/>
              <w:right w:val="single" w:sz="6" w:space="0" w:color="000000"/>
            </w:tcBorders>
            <w:shd w:val="clear" w:color="auto" w:fill="C6D9F1" w:themeFill="text2" w:themeFillTint="33"/>
            <w:vAlign w:val="center"/>
          </w:tcPr>
          <w:p w14:paraId="07326C30" w14:textId="77777777" w:rsidR="00293A69" w:rsidRPr="00E95B82" w:rsidRDefault="00293A69" w:rsidP="00F47F3F">
            <w:pPr>
              <w:pStyle w:val="TableParagraph"/>
              <w:ind w:left="0"/>
              <w:jc w:val="center"/>
              <w:rPr>
                <w:sz w:val="16"/>
                <w:szCs w:val="16"/>
              </w:rPr>
            </w:pPr>
            <w:r w:rsidRPr="00E95B82">
              <w:rPr>
                <w:sz w:val="16"/>
                <w:szCs w:val="16"/>
              </w:rPr>
              <w:t>314</w:t>
            </w:r>
          </w:p>
        </w:tc>
        <w:tc>
          <w:tcPr>
            <w:tcW w:w="957" w:type="dxa"/>
            <w:tcBorders>
              <w:left w:val="single" w:sz="6" w:space="0" w:color="000000"/>
              <w:right w:val="single" w:sz="6" w:space="0" w:color="000000"/>
            </w:tcBorders>
            <w:shd w:val="clear" w:color="auto" w:fill="C6D9F1" w:themeFill="text2" w:themeFillTint="33"/>
            <w:vAlign w:val="center"/>
          </w:tcPr>
          <w:p w14:paraId="0878CA3C" w14:textId="1A3FDABD" w:rsidR="00293A69" w:rsidRPr="00E95B82" w:rsidRDefault="00665D5D" w:rsidP="00F47F3F">
            <w:pPr>
              <w:pStyle w:val="TableParagraph"/>
              <w:ind w:left="0"/>
              <w:jc w:val="center"/>
              <w:rPr>
                <w:sz w:val="16"/>
                <w:szCs w:val="16"/>
              </w:rPr>
            </w:pPr>
            <w:r w:rsidRPr="00E95B82">
              <w:rPr>
                <w:sz w:val="16"/>
                <w:szCs w:val="16"/>
              </w:rPr>
              <w:t>M/F</w:t>
            </w:r>
          </w:p>
        </w:tc>
        <w:tc>
          <w:tcPr>
            <w:tcW w:w="955" w:type="dxa"/>
            <w:tcBorders>
              <w:left w:val="single" w:sz="6" w:space="0" w:color="000000"/>
              <w:right w:val="single" w:sz="6" w:space="0" w:color="000000"/>
            </w:tcBorders>
            <w:shd w:val="clear" w:color="auto" w:fill="C6D9F1" w:themeFill="text2" w:themeFillTint="33"/>
            <w:vAlign w:val="center"/>
          </w:tcPr>
          <w:p w14:paraId="7D8862E5" w14:textId="4904742C" w:rsidR="00293A69" w:rsidRPr="00E95B82" w:rsidRDefault="00665D5D" w:rsidP="00F47F3F">
            <w:pPr>
              <w:pStyle w:val="TableParagraph"/>
              <w:ind w:left="0"/>
              <w:jc w:val="center"/>
              <w:rPr>
                <w:sz w:val="16"/>
                <w:szCs w:val="16"/>
              </w:rPr>
            </w:pPr>
            <w:r w:rsidRPr="00E95B82">
              <w:rPr>
                <w:sz w:val="16"/>
                <w:szCs w:val="16"/>
              </w:rPr>
              <w:t>DC.1.7.3#5</w:t>
            </w:r>
          </w:p>
        </w:tc>
      </w:tr>
      <w:tr w:rsidR="00293A69" w14:paraId="0E4370E6" w14:textId="7446F38F" w:rsidTr="00665D5D">
        <w:trPr>
          <w:gridAfter w:val="1"/>
          <w:wAfter w:w="12" w:type="dxa"/>
          <w:trHeight w:val="432"/>
        </w:trPr>
        <w:tc>
          <w:tcPr>
            <w:tcW w:w="2401" w:type="dxa"/>
            <w:vMerge/>
            <w:tcBorders>
              <w:top w:val="nil"/>
              <w:right w:val="single" w:sz="8" w:space="0" w:color="000000"/>
            </w:tcBorders>
          </w:tcPr>
          <w:p w14:paraId="5B9FAB24"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FFC000"/>
          </w:tcPr>
          <w:p w14:paraId="17756EB4" w14:textId="5FAD090C" w:rsidR="00293A69" w:rsidRDefault="00293A69" w:rsidP="00BA3CA1">
            <w:pPr>
              <w:pStyle w:val="TableParagraph"/>
              <w:spacing w:before="28" w:line="190" w:lineRule="atLeast"/>
              <w:ind w:left="453" w:hanging="246"/>
              <w:rPr>
                <w:sz w:val="16"/>
              </w:rPr>
            </w:pPr>
            <w:r>
              <w:rPr>
                <w:b/>
                <w:sz w:val="16"/>
              </w:rPr>
              <w:t>7.</w:t>
            </w:r>
            <w:r>
              <w:rPr>
                <w:b/>
                <w:spacing w:val="21"/>
                <w:sz w:val="16"/>
              </w:rPr>
              <w:t xml:space="preserve"> </w:t>
            </w:r>
            <w:r>
              <w:rPr>
                <w:sz w:val="16"/>
              </w:rPr>
              <w:t>The</w:t>
            </w:r>
            <w:r>
              <w:rPr>
                <w:spacing w:val="-11"/>
                <w:sz w:val="16"/>
              </w:rPr>
              <w:t xml:space="preserve"> </w:t>
            </w:r>
            <w:r>
              <w:rPr>
                <w:sz w:val="16"/>
              </w:rPr>
              <w:t>system</w:t>
            </w:r>
            <w:r>
              <w:rPr>
                <w:spacing w:val="-11"/>
                <w:sz w:val="16"/>
              </w:rPr>
              <w:t xml:space="preserve"> </w:t>
            </w:r>
            <w:r>
              <w:rPr>
                <w:sz w:val="16"/>
              </w:rPr>
              <w:t>SHALL</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to</w:t>
            </w:r>
            <w:r>
              <w:rPr>
                <w:spacing w:val="-11"/>
                <w:sz w:val="16"/>
              </w:rPr>
              <w:t xml:space="preserve"> </w:t>
            </w:r>
            <w:r>
              <w:rPr>
                <w:sz w:val="16"/>
              </w:rPr>
              <w:t>capture</w:t>
            </w:r>
            <w:r>
              <w:rPr>
                <w:spacing w:val="-11"/>
                <w:sz w:val="16"/>
              </w:rPr>
              <w:t xml:space="preserve"> </w:t>
            </w:r>
            <w:r>
              <w:rPr>
                <w:sz w:val="16"/>
              </w:rPr>
              <w:t>and</w:t>
            </w:r>
            <w:r>
              <w:rPr>
                <w:spacing w:val="-11"/>
                <w:sz w:val="16"/>
              </w:rPr>
              <w:t xml:space="preserve"> </w:t>
            </w:r>
            <w:r>
              <w:rPr>
                <w:sz w:val="16"/>
              </w:rPr>
              <w:t>integrate</w:t>
            </w:r>
            <w:r>
              <w:rPr>
                <w:spacing w:val="-11"/>
                <w:sz w:val="16"/>
              </w:rPr>
              <w:t xml:space="preserve"> </w:t>
            </w:r>
            <w:r>
              <w:rPr>
                <w:sz w:val="16"/>
              </w:rPr>
              <w:t>in</w:t>
            </w:r>
            <w:r>
              <w:rPr>
                <w:spacing w:val="-11"/>
                <w:sz w:val="16"/>
              </w:rPr>
              <w:t xml:space="preserve"> </w:t>
            </w:r>
            <w:r>
              <w:rPr>
                <w:sz w:val="16"/>
              </w:rPr>
              <w:t>an</w:t>
            </w:r>
            <w:r>
              <w:rPr>
                <w:spacing w:val="-11"/>
                <w:sz w:val="16"/>
              </w:rPr>
              <w:t xml:space="preserve"> </w:t>
            </w:r>
            <w:r>
              <w:rPr>
                <w:sz w:val="16"/>
              </w:rPr>
              <w:t>order</w:t>
            </w:r>
            <w:r>
              <w:rPr>
                <w:spacing w:val="-11"/>
                <w:sz w:val="16"/>
              </w:rPr>
              <w:t xml:space="preserve"> </w:t>
            </w:r>
            <w:r>
              <w:rPr>
                <w:sz w:val="16"/>
              </w:rPr>
              <w:t>set,</w:t>
            </w:r>
            <w:r>
              <w:rPr>
                <w:spacing w:val="-11"/>
                <w:sz w:val="16"/>
              </w:rPr>
              <w:t xml:space="preserve"> </w:t>
            </w:r>
            <w:r>
              <w:rPr>
                <w:sz w:val="16"/>
              </w:rPr>
              <w:t>various</w:t>
            </w:r>
            <w:r>
              <w:rPr>
                <w:spacing w:val="-11"/>
                <w:sz w:val="16"/>
              </w:rPr>
              <w:t xml:space="preserve"> </w:t>
            </w:r>
            <w:r>
              <w:rPr>
                <w:sz w:val="16"/>
              </w:rPr>
              <w:t>types</w:t>
            </w:r>
            <w:r>
              <w:rPr>
                <w:spacing w:val="-11"/>
                <w:sz w:val="16"/>
              </w:rPr>
              <w:t xml:space="preserve"> </w:t>
            </w:r>
            <w:r>
              <w:rPr>
                <w:sz w:val="16"/>
              </w:rPr>
              <w:t>of</w:t>
            </w:r>
            <w:r>
              <w:rPr>
                <w:spacing w:val="-11"/>
                <w:sz w:val="16"/>
              </w:rPr>
              <w:t xml:space="preserve"> </w:t>
            </w:r>
            <w:r>
              <w:rPr>
                <w:sz w:val="16"/>
              </w:rPr>
              <w:t>orders for a patient (e.g., medications,</w:t>
            </w:r>
            <w:r w:rsidR="00D4659B">
              <w:rPr>
                <w:sz w:val="16"/>
              </w:rPr>
              <w:t xml:space="preserve"> </w:t>
            </w:r>
            <w:r w:rsidR="00665D5D">
              <w:rPr>
                <w:sz w:val="16"/>
              </w:rPr>
              <w:t>nutrition, laboratory</w:t>
            </w:r>
            <w:r>
              <w:rPr>
                <w:sz w:val="16"/>
              </w:rPr>
              <w:t xml:space="preserve"> tests, imaging studies, </w:t>
            </w:r>
            <w:proofErr w:type="gramStart"/>
            <w:r>
              <w:rPr>
                <w:sz w:val="16"/>
              </w:rPr>
              <w:t>procedures</w:t>
            </w:r>
            <w:proofErr w:type="gramEnd"/>
            <w:r>
              <w:rPr>
                <w:sz w:val="16"/>
              </w:rPr>
              <w:t xml:space="preserve"> and referrals).</w:t>
            </w:r>
          </w:p>
        </w:tc>
        <w:tc>
          <w:tcPr>
            <w:tcW w:w="957" w:type="dxa"/>
            <w:tcBorders>
              <w:left w:val="single" w:sz="6" w:space="0" w:color="000000"/>
              <w:right w:val="single" w:sz="6" w:space="0" w:color="000000"/>
            </w:tcBorders>
            <w:shd w:val="clear" w:color="auto" w:fill="FFC000"/>
            <w:vAlign w:val="center"/>
          </w:tcPr>
          <w:p w14:paraId="0F24B514" w14:textId="77777777" w:rsidR="00293A69" w:rsidRPr="00E95B82" w:rsidRDefault="00293A69" w:rsidP="00F47F3F">
            <w:pPr>
              <w:pStyle w:val="TableParagraph"/>
              <w:ind w:left="0"/>
              <w:jc w:val="center"/>
              <w:rPr>
                <w:sz w:val="16"/>
                <w:szCs w:val="16"/>
              </w:rPr>
            </w:pPr>
            <w:r w:rsidRPr="00E95B82">
              <w:rPr>
                <w:sz w:val="16"/>
                <w:szCs w:val="16"/>
              </w:rPr>
              <w:t>315</w:t>
            </w:r>
          </w:p>
        </w:tc>
        <w:tc>
          <w:tcPr>
            <w:tcW w:w="957" w:type="dxa"/>
            <w:tcBorders>
              <w:left w:val="single" w:sz="6" w:space="0" w:color="000000"/>
              <w:right w:val="single" w:sz="6" w:space="0" w:color="000000"/>
            </w:tcBorders>
            <w:shd w:val="clear" w:color="auto" w:fill="FFC000"/>
            <w:vAlign w:val="center"/>
          </w:tcPr>
          <w:p w14:paraId="341D5744" w14:textId="75956C86" w:rsidR="00293A69" w:rsidRPr="00E95B82" w:rsidRDefault="00665D5D" w:rsidP="00F47F3F">
            <w:pPr>
              <w:pStyle w:val="TableParagraph"/>
              <w:ind w:left="0"/>
              <w:jc w:val="center"/>
              <w:rPr>
                <w:sz w:val="16"/>
                <w:szCs w:val="16"/>
              </w:rPr>
            </w:pPr>
            <w:r w:rsidRPr="00E95B82">
              <w:rPr>
                <w:sz w:val="16"/>
                <w:szCs w:val="16"/>
              </w:rPr>
              <w:t>A</w:t>
            </w:r>
          </w:p>
        </w:tc>
        <w:tc>
          <w:tcPr>
            <w:tcW w:w="955" w:type="dxa"/>
            <w:tcBorders>
              <w:left w:val="single" w:sz="6" w:space="0" w:color="000000"/>
              <w:right w:val="single" w:sz="6" w:space="0" w:color="000000"/>
            </w:tcBorders>
            <w:shd w:val="clear" w:color="auto" w:fill="FFC000"/>
            <w:vAlign w:val="center"/>
          </w:tcPr>
          <w:p w14:paraId="60FAA544" w14:textId="1CF3129A" w:rsidR="00293A69" w:rsidRPr="00E95B82" w:rsidRDefault="00293A69" w:rsidP="00F47F3F">
            <w:pPr>
              <w:pStyle w:val="TableParagraph"/>
              <w:ind w:left="0"/>
              <w:jc w:val="center"/>
              <w:rPr>
                <w:sz w:val="16"/>
                <w:szCs w:val="16"/>
              </w:rPr>
            </w:pPr>
          </w:p>
        </w:tc>
      </w:tr>
      <w:tr w:rsidR="00293A69" w14:paraId="13D746CC" w14:textId="0AA30656" w:rsidTr="00665D5D">
        <w:trPr>
          <w:gridAfter w:val="1"/>
          <w:wAfter w:w="12" w:type="dxa"/>
          <w:trHeight w:val="432"/>
        </w:trPr>
        <w:tc>
          <w:tcPr>
            <w:tcW w:w="2401" w:type="dxa"/>
            <w:vMerge/>
            <w:tcBorders>
              <w:top w:val="nil"/>
              <w:right w:val="single" w:sz="8" w:space="0" w:color="000000"/>
            </w:tcBorders>
          </w:tcPr>
          <w:p w14:paraId="4C4ED69C"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78BFB36" w14:textId="77777777" w:rsidR="00293A69" w:rsidRDefault="00293A69" w:rsidP="00BA3CA1">
            <w:pPr>
              <w:pStyle w:val="TableParagraph"/>
              <w:spacing w:before="28" w:line="190" w:lineRule="atLeast"/>
              <w:ind w:left="453" w:right="39" w:hanging="246"/>
              <w:rPr>
                <w:sz w:val="16"/>
              </w:rPr>
            </w:pPr>
            <w:r>
              <w:rPr>
                <w:b/>
                <w:sz w:val="16"/>
              </w:rPr>
              <w:t xml:space="preserve">8. </w:t>
            </w:r>
            <w:r>
              <w:rPr>
                <w:sz w:val="16"/>
              </w:rPr>
              <w:t>The system SHOULD provide the ability to delete individual orders from an instance of an order set for</w:t>
            </w:r>
            <w:r>
              <w:rPr>
                <w:spacing w:val="-12"/>
                <w:sz w:val="16"/>
              </w:rPr>
              <w:t xml:space="preserve"> </w:t>
            </w:r>
            <w:r>
              <w:rPr>
                <w:sz w:val="16"/>
              </w:rPr>
              <w:t>an</w:t>
            </w:r>
            <w:r>
              <w:rPr>
                <w:spacing w:val="-12"/>
                <w:sz w:val="16"/>
              </w:rPr>
              <w:t xml:space="preserve"> </w:t>
            </w:r>
            <w:r>
              <w:rPr>
                <w:sz w:val="16"/>
              </w:rPr>
              <w:t>individual</w:t>
            </w:r>
            <w:r>
              <w:rPr>
                <w:spacing w:val="-12"/>
                <w:sz w:val="16"/>
              </w:rPr>
              <w:t xml:space="preserve"> </w:t>
            </w:r>
            <w:r>
              <w:rPr>
                <w:sz w:val="16"/>
              </w:rPr>
              <w:t>patient</w:t>
            </w:r>
            <w:r>
              <w:rPr>
                <w:spacing w:val="-12"/>
                <w:sz w:val="16"/>
              </w:rPr>
              <w:t xml:space="preserve"> </w:t>
            </w:r>
            <w:r>
              <w:rPr>
                <w:sz w:val="16"/>
              </w:rPr>
              <w:t>according</w:t>
            </w:r>
            <w:r>
              <w:rPr>
                <w:spacing w:val="-12"/>
                <w:sz w:val="16"/>
              </w:rPr>
              <w:t xml:space="preserve"> </w:t>
            </w:r>
            <w:r>
              <w:rPr>
                <w:sz w:val="16"/>
              </w:rPr>
              <w:t>to</w:t>
            </w:r>
            <w:r>
              <w:rPr>
                <w:spacing w:val="-12"/>
                <w:sz w:val="16"/>
              </w:rPr>
              <w:t xml:space="preserve"> </w:t>
            </w:r>
            <w:r>
              <w:rPr>
                <w:sz w:val="16"/>
              </w:rPr>
              <w:t>scope</w:t>
            </w:r>
            <w:r>
              <w:rPr>
                <w:spacing w:val="-12"/>
                <w:sz w:val="16"/>
              </w:rPr>
              <w:t xml:space="preserve"> </w:t>
            </w:r>
            <w:r>
              <w:rPr>
                <w:sz w:val="16"/>
              </w:rPr>
              <w:t>of</w:t>
            </w:r>
            <w:r>
              <w:rPr>
                <w:spacing w:val="-12"/>
                <w:sz w:val="16"/>
              </w:rPr>
              <w:t xml:space="preserve"> </w:t>
            </w:r>
            <w:r>
              <w:rPr>
                <w:sz w:val="16"/>
              </w:rPr>
              <w:t>practice,</w:t>
            </w:r>
            <w:r>
              <w:rPr>
                <w:spacing w:val="-12"/>
                <w:sz w:val="16"/>
              </w:rPr>
              <w:t xml:space="preserve"> </w:t>
            </w:r>
            <w:r>
              <w:rPr>
                <w:sz w:val="16"/>
              </w:rPr>
              <w:t>organizational</w:t>
            </w:r>
            <w:r>
              <w:rPr>
                <w:spacing w:val="-12"/>
                <w:sz w:val="16"/>
              </w:rPr>
              <w:t xml:space="preserve"> </w:t>
            </w:r>
            <w:r>
              <w:rPr>
                <w:sz w:val="16"/>
              </w:rPr>
              <w:t>policy,</w:t>
            </w:r>
            <w:r>
              <w:rPr>
                <w:spacing w:val="-12"/>
                <w:sz w:val="16"/>
              </w:rPr>
              <w:t xml:space="preserve"> </w:t>
            </w:r>
            <w:r>
              <w:rPr>
                <w:sz w:val="16"/>
              </w:rPr>
              <w:t>and/or</w:t>
            </w:r>
            <w:r>
              <w:rPr>
                <w:spacing w:val="-12"/>
                <w:sz w:val="16"/>
              </w:rPr>
              <w:t xml:space="preserve"> </w:t>
            </w:r>
            <w:r>
              <w:rPr>
                <w:sz w:val="16"/>
              </w:rPr>
              <w:t>jurisdictional</w:t>
            </w:r>
            <w:r>
              <w:rPr>
                <w:spacing w:val="-12"/>
                <w:sz w:val="16"/>
              </w:rPr>
              <w:t xml:space="preserve"> </w:t>
            </w:r>
            <w:r>
              <w:rPr>
                <w:sz w:val="16"/>
              </w:rPr>
              <w:t>law.</w:t>
            </w:r>
          </w:p>
        </w:tc>
        <w:tc>
          <w:tcPr>
            <w:tcW w:w="957" w:type="dxa"/>
            <w:tcBorders>
              <w:left w:val="single" w:sz="6" w:space="0" w:color="000000"/>
              <w:right w:val="single" w:sz="6" w:space="0" w:color="000000"/>
            </w:tcBorders>
            <w:shd w:val="clear" w:color="auto" w:fill="F2DBDB" w:themeFill="accent2" w:themeFillTint="33"/>
            <w:vAlign w:val="center"/>
          </w:tcPr>
          <w:p w14:paraId="2031069C" w14:textId="77777777" w:rsidR="00293A69" w:rsidRPr="00E95B82" w:rsidRDefault="00293A69" w:rsidP="00F47F3F">
            <w:pPr>
              <w:pStyle w:val="TableParagraph"/>
              <w:ind w:left="0"/>
              <w:jc w:val="center"/>
              <w:rPr>
                <w:sz w:val="16"/>
                <w:szCs w:val="16"/>
              </w:rPr>
            </w:pPr>
            <w:r w:rsidRPr="00E95B82">
              <w:rPr>
                <w:sz w:val="16"/>
                <w:szCs w:val="16"/>
              </w:rPr>
              <w:t>316</w:t>
            </w:r>
          </w:p>
        </w:tc>
        <w:tc>
          <w:tcPr>
            <w:tcW w:w="957" w:type="dxa"/>
            <w:tcBorders>
              <w:left w:val="single" w:sz="6" w:space="0" w:color="000000"/>
              <w:right w:val="single" w:sz="6" w:space="0" w:color="000000"/>
            </w:tcBorders>
            <w:shd w:val="clear" w:color="auto" w:fill="F2DBDB" w:themeFill="accent2" w:themeFillTint="33"/>
            <w:vAlign w:val="center"/>
          </w:tcPr>
          <w:p w14:paraId="5AFE7A24" w14:textId="00713ADB" w:rsidR="00293A69" w:rsidRPr="00E95B82" w:rsidRDefault="00665D5D" w:rsidP="00F47F3F">
            <w:pPr>
              <w:pStyle w:val="TableParagraph"/>
              <w:ind w:left="0"/>
              <w:jc w:val="center"/>
              <w:rPr>
                <w:sz w:val="16"/>
                <w:szCs w:val="16"/>
              </w:rPr>
            </w:pPr>
            <w:r w:rsidRPr="00E95B82">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2B36C28C" w14:textId="64A9A3D1" w:rsidR="00293A69" w:rsidRPr="00E95B82" w:rsidRDefault="00293A69" w:rsidP="00F47F3F">
            <w:pPr>
              <w:pStyle w:val="TableParagraph"/>
              <w:ind w:left="0"/>
              <w:jc w:val="center"/>
              <w:rPr>
                <w:sz w:val="16"/>
                <w:szCs w:val="16"/>
              </w:rPr>
            </w:pPr>
          </w:p>
        </w:tc>
      </w:tr>
      <w:tr w:rsidR="00293A69" w14:paraId="74D04E75" w14:textId="6ED23C43" w:rsidTr="00665D5D">
        <w:trPr>
          <w:gridAfter w:val="1"/>
          <w:wAfter w:w="12" w:type="dxa"/>
          <w:trHeight w:val="425"/>
        </w:trPr>
        <w:tc>
          <w:tcPr>
            <w:tcW w:w="2401" w:type="dxa"/>
            <w:vMerge/>
            <w:tcBorders>
              <w:top w:val="nil"/>
              <w:right w:val="single" w:sz="8" w:space="0" w:color="000000"/>
            </w:tcBorders>
          </w:tcPr>
          <w:p w14:paraId="44C3B575"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3152FEF" w14:textId="071B96FA" w:rsidR="00293A69" w:rsidRDefault="00293A69" w:rsidP="00BA3CA1">
            <w:pPr>
              <w:pStyle w:val="TableParagraph"/>
              <w:spacing w:before="28" w:line="190" w:lineRule="atLeast"/>
              <w:ind w:left="453" w:right="54" w:hanging="246"/>
              <w:jc w:val="both"/>
              <w:rPr>
                <w:sz w:val="16"/>
              </w:rPr>
            </w:pPr>
            <w:r>
              <w:rPr>
                <w:b/>
                <w:sz w:val="16"/>
              </w:rPr>
              <w:t xml:space="preserve">9.  </w:t>
            </w:r>
            <w:r>
              <w:rPr>
                <w:sz w:val="16"/>
              </w:rPr>
              <w:t xml:space="preserve">The system SHOULD provide the ability to tag as deleted an individual order(s) from an </w:t>
            </w:r>
            <w:r w:rsidR="00665D5D">
              <w:rPr>
                <w:sz w:val="16"/>
              </w:rPr>
              <w:t>instance of</w:t>
            </w:r>
            <w:r>
              <w:rPr>
                <w:sz w:val="16"/>
              </w:rPr>
              <w:t xml:space="preserve"> an order set for an individual patient according to scope of practice, organizational policy, and/ or jurisdictional law.</w:t>
            </w:r>
          </w:p>
        </w:tc>
        <w:tc>
          <w:tcPr>
            <w:tcW w:w="957" w:type="dxa"/>
            <w:tcBorders>
              <w:left w:val="single" w:sz="6" w:space="0" w:color="000000"/>
              <w:right w:val="single" w:sz="6" w:space="0" w:color="000000"/>
            </w:tcBorders>
            <w:shd w:val="clear" w:color="auto" w:fill="F2DBDB" w:themeFill="accent2" w:themeFillTint="33"/>
            <w:vAlign w:val="center"/>
          </w:tcPr>
          <w:p w14:paraId="7162C299" w14:textId="77777777" w:rsidR="00293A69" w:rsidRPr="00E95B82" w:rsidRDefault="00293A69" w:rsidP="00F47F3F">
            <w:pPr>
              <w:pStyle w:val="TableParagraph"/>
              <w:ind w:left="0"/>
              <w:jc w:val="center"/>
              <w:rPr>
                <w:sz w:val="16"/>
                <w:szCs w:val="16"/>
              </w:rPr>
            </w:pPr>
            <w:r w:rsidRPr="00E95B82">
              <w:rPr>
                <w:sz w:val="16"/>
                <w:szCs w:val="16"/>
              </w:rPr>
              <w:t>317</w:t>
            </w:r>
          </w:p>
        </w:tc>
        <w:tc>
          <w:tcPr>
            <w:tcW w:w="957" w:type="dxa"/>
            <w:tcBorders>
              <w:left w:val="single" w:sz="6" w:space="0" w:color="000000"/>
              <w:right w:val="single" w:sz="6" w:space="0" w:color="000000"/>
            </w:tcBorders>
            <w:shd w:val="clear" w:color="auto" w:fill="F2DBDB" w:themeFill="accent2" w:themeFillTint="33"/>
            <w:vAlign w:val="center"/>
          </w:tcPr>
          <w:p w14:paraId="0087DAA8" w14:textId="467CB9CB" w:rsidR="00293A69" w:rsidRPr="00E95B82" w:rsidRDefault="00665D5D" w:rsidP="00F47F3F">
            <w:pPr>
              <w:pStyle w:val="TableParagraph"/>
              <w:ind w:left="0"/>
              <w:jc w:val="center"/>
              <w:rPr>
                <w:sz w:val="16"/>
                <w:szCs w:val="16"/>
              </w:rPr>
            </w:pPr>
            <w:r w:rsidRPr="00E95B82">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125EDA84" w14:textId="6FA0A286" w:rsidR="00293A69" w:rsidRPr="00E95B82" w:rsidRDefault="00293A69" w:rsidP="00F47F3F">
            <w:pPr>
              <w:pStyle w:val="TableParagraph"/>
              <w:ind w:left="0"/>
              <w:jc w:val="center"/>
              <w:rPr>
                <w:sz w:val="16"/>
                <w:szCs w:val="16"/>
              </w:rPr>
            </w:pPr>
          </w:p>
        </w:tc>
      </w:tr>
      <w:tr w:rsidR="00293A69" w14:paraId="0350E12D" w14:textId="5BF1BD50" w:rsidTr="00665D5D">
        <w:trPr>
          <w:gridAfter w:val="1"/>
          <w:wAfter w:w="12" w:type="dxa"/>
          <w:trHeight w:val="443"/>
        </w:trPr>
        <w:tc>
          <w:tcPr>
            <w:tcW w:w="2401" w:type="dxa"/>
            <w:vMerge/>
            <w:tcBorders>
              <w:top w:val="nil"/>
              <w:right w:val="single" w:sz="8" w:space="0" w:color="000000"/>
            </w:tcBorders>
          </w:tcPr>
          <w:p w14:paraId="765EC77A"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D177F98" w14:textId="77777777" w:rsidR="00293A69" w:rsidRDefault="00293A69" w:rsidP="00BA3CA1">
            <w:pPr>
              <w:pStyle w:val="TableParagraph"/>
              <w:spacing w:before="28" w:line="190" w:lineRule="atLeast"/>
              <w:ind w:left="453" w:right="54" w:hanging="335"/>
              <w:jc w:val="both"/>
              <w:rPr>
                <w:sz w:val="16"/>
              </w:rPr>
            </w:pPr>
            <w:r>
              <w:rPr>
                <w:b/>
                <w:sz w:val="16"/>
              </w:rPr>
              <w:t xml:space="preserve">10. </w:t>
            </w:r>
            <w:r>
              <w:rPr>
                <w:sz w:val="16"/>
              </w:rPr>
              <w:t>The system MAY provide the ability to integrate multiple order set templates, customizing and storing it as a new order set template according to scope of practice, organizational policy, and/or jurisdictional law.</w:t>
            </w:r>
          </w:p>
        </w:tc>
        <w:tc>
          <w:tcPr>
            <w:tcW w:w="957" w:type="dxa"/>
            <w:tcBorders>
              <w:left w:val="single" w:sz="6" w:space="0" w:color="000000"/>
              <w:right w:val="single" w:sz="6" w:space="0" w:color="000000"/>
            </w:tcBorders>
            <w:shd w:val="clear" w:color="auto" w:fill="F2DBDB" w:themeFill="accent2" w:themeFillTint="33"/>
            <w:vAlign w:val="center"/>
          </w:tcPr>
          <w:p w14:paraId="3F14280A" w14:textId="77777777" w:rsidR="00293A69" w:rsidRPr="00E95B82" w:rsidRDefault="00293A69" w:rsidP="00F47F3F">
            <w:pPr>
              <w:pStyle w:val="TableParagraph"/>
              <w:ind w:left="0"/>
              <w:jc w:val="center"/>
              <w:rPr>
                <w:sz w:val="16"/>
                <w:szCs w:val="16"/>
              </w:rPr>
            </w:pPr>
            <w:r w:rsidRPr="00E95B82">
              <w:rPr>
                <w:sz w:val="16"/>
                <w:szCs w:val="16"/>
              </w:rPr>
              <w:t>318</w:t>
            </w:r>
          </w:p>
        </w:tc>
        <w:tc>
          <w:tcPr>
            <w:tcW w:w="957" w:type="dxa"/>
            <w:tcBorders>
              <w:left w:val="single" w:sz="6" w:space="0" w:color="000000"/>
              <w:right w:val="single" w:sz="6" w:space="0" w:color="000000"/>
            </w:tcBorders>
            <w:shd w:val="clear" w:color="auto" w:fill="F2DBDB" w:themeFill="accent2" w:themeFillTint="33"/>
            <w:vAlign w:val="center"/>
          </w:tcPr>
          <w:p w14:paraId="724927B6" w14:textId="39F07B2F" w:rsidR="00293A69" w:rsidRPr="00E95B82" w:rsidRDefault="00665D5D" w:rsidP="00F47F3F">
            <w:pPr>
              <w:pStyle w:val="TableParagraph"/>
              <w:ind w:left="0"/>
              <w:jc w:val="center"/>
              <w:rPr>
                <w:sz w:val="16"/>
                <w:szCs w:val="16"/>
              </w:rPr>
            </w:pPr>
            <w:r w:rsidRPr="00E95B82">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63F88B37" w14:textId="76DC08C3" w:rsidR="00293A69" w:rsidRPr="00E95B82" w:rsidRDefault="00293A69" w:rsidP="00F47F3F">
            <w:pPr>
              <w:pStyle w:val="TableParagraph"/>
              <w:ind w:left="0"/>
              <w:jc w:val="center"/>
              <w:rPr>
                <w:sz w:val="16"/>
                <w:szCs w:val="16"/>
              </w:rPr>
            </w:pPr>
          </w:p>
        </w:tc>
      </w:tr>
      <w:tr w:rsidR="00293A69" w14:paraId="0CA32C4F" w14:textId="51019F10" w:rsidTr="00665D5D">
        <w:trPr>
          <w:gridAfter w:val="1"/>
          <w:wAfter w:w="12" w:type="dxa"/>
          <w:trHeight w:val="263"/>
        </w:trPr>
        <w:tc>
          <w:tcPr>
            <w:tcW w:w="2401" w:type="dxa"/>
            <w:vMerge/>
            <w:tcBorders>
              <w:top w:val="nil"/>
              <w:bottom w:val="single" w:sz="12" w:space="0" w:color="000000"/>
              <w:right w:val="single" w:sz="8" w:space="0" w:color="000000"/>
            </w:tcBorders>
          </w:tcPr>
          <w:p w14:paraId="50DB3125" w14:textId="77777777" w:rsidR="00293A69" w:rsidRDefault="00293A69" w:rsidP="00BA3CA1">
            <w:pPr>
              <w:rPr>
                <w:sz w:val="2"/>
                <w:szCs w:val="2"/>
              </w:rPr>
            </w:pPr>
          </w:p>
        </w:tc>
        <w:tc>
          <w:tcPr>
            <w:tcW w:w="7525" w:type="dxa"/>
            <w:tcBorders>
              <w:left w:val="single" w:sz="8" w:space="0" w:color="000000"/>
              <w:bottom w:val="single" w:sz="12" w:space="0" w:color="000000"/>
              <w:right w:val="single" w:sz="6" w:space="0" w:color="000000"/>
            </w:tcBorders>
            <w:shd w:val="clear" w:color="auto" w:fill="F2DBDB" w:themeFill="accent2" w:themeFillTint="33"/>
          </w:tcPr>
          <w:p w14:paraId="03F94252" w14:textId="77777777" w:rsidR="00293A69" w:rsidRDefault="00293A69" w:rsidP="00BA3CA1">
            <w:pPr>
              <w:pStyle w:val="TableParagraph"/>
              <w:spacing w:before="28" w:line="190" w:lineRule="atLeast"/>
              <w:ind w:left="453" w:right="2" w:hanging="335"/>
              <w:rPr>
                <w:sz w:val="16"/>
              </w:rPr>
            </w:pPr>
            <w:r>
              <w:rPr>
                <w:b/>
                <w:sz w:val="16"/>
              </w:rPr>
              <w:t xml:space="preserve">11. </w:t>
            </w:r>
            <w:r>
              <w:rPr>
                <w:sz w:val="16"/>
              </w:rPr>
              <w:t>The system SHOULD provide the ability to link order set(s) with condition(s) on the patient's problem list.</w:t>
            </w:r>
          </w:p>
        </w:tc>
        <w:tc>
          <w:tcPr>
            <w:tcW w:w="957" w:type="dxa"/>
            <w:tcBorders>
              <w:left w:val="single" w:sz="6" w:space="0" w:color="000000"/>
              <w:bottom w:val="single" w:sz="12" w:space="0" w:color="000000"/>
              <w:right w:val="single" w:sz="6" w:space="0" w:color="000000"/>
            </w:tcBorders>
            <w:shd w:val="clear" w:color="auto" w:fill="F2DBDB" w:themeFill="accent2" w:themeFillTint="33"/>
            <w:vAlign w:val="center"/>
          </w:tcPr>
          <w:p w14:paraId="0C720129" w14:textId="77777777" w:rsidR="00293A69" w:rsidRPr="00E95B82" w:rsidRDefault="00293A69" w:rsidP="00F47F3F">
            <w:pPr>
              <w:pStyle w:val="TableParagraph"/>
              <w:ind w:left="0"/>
              <w:jc w:val="center"/>
              <w:rPr>
                <w:sz w:val="16"/>
                <w:szCs w:val="16"/>
              </w:rPr>
            </w:pPr>
            <w:r w:rsidRPr="00E95B82">
              <w:rPr>
                <w:sz w:val="16"/>
                <w:szCs w:val="16"/>
              </w:rPr>
              <w:t>319</w:t>
            </w:r>
          </w:p>
        </w:tc>
        <w:tc>
          <w:tcPr>
            <w:tcW w:w="957" w:type="dxa"/>
            <w:tcBorders>
              <w:left w:val="single" w:sz="6" w:space="0" w:color="000000"/>
              <w:bottom w:val="single" w:sz="12" w:space="0" w:color="000000"/>
              <w:right w:val="single" w:sz="6" w:space="0" w:color="000000"/>
            </w:tcBorders>
            <w:shd w:val="clear" w:color="auto" w:fill="F2DBDB" w:themeFill="accent2" w:themeFillTint="33"/>
            <w:vAlign w:val="center"/>
          </w:tcPr>
          <w:p w14:paraId="450F19F0" w14:textId="59B29D21" w:rsidR="00293A69" w:rsidRPr="00E95B82" w:rsidRDefault="00665D5D" w:rsidP="00F47F3F">
            <w:pPr>
              <w:pStyle w:val="TableParagraph"/>
              <w:ind w:left="0"/>
              <w:jc w:val="center"/>
              <w:rPr>
                <w:sz w:val="16"/>
                <w:szCs w:val="16"/>
              </w:rPr>
            </w:pPr>
            <w:r w:rsidRPr="00E95B82">
              <w:rPr>
                <w:sz w:val="16"/>
                <w:szCs w:val="16"/>
              </w:rPr>
              <w:t>A</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463FF9BC" w14:textId="7B8554B2" w:rsidR="00293A69" w:rsidRPr="00E95B82" w:rsidRDefault="00293A69" w:rsidP="00F47F3F">
            <w:pPr>
              <w:pStyle w:val="TableParagraph"/>
              <w:ind w:left="0"/>
              <w:jc w:val="center"/>
              <w:rPr>
                <w:sz w:val="16"/>
                <w:szCs w:val="16"/>
              </w:rPr>
            </w:pPr>
          </w:p>
        </w:tc>
      </w:tr>
      <w:tr w:rsidR="00293A69" w14:paraId="18E2826D" w14:textId="1F5C81BB" w:rsidTr="00477D98">
        <w:trPr>
          <w:gridAfter w:val="1"/>
          <w:wAfter w:w="12" w:type="dxa"/>
          <w:trHeight w:val="189"/>
        </w:trPr>
        <w:tc>
          <w:tcPr>
            <w:tcW w:w="2401" w:type="dxa"/>
            <w:tcBorders>
              <w:top w:val="single" w:sz="12" w:space="0" w:color="000000"/>
              <w:bottom w:val="single" w:sz="2" w:space="0" w:color="000000"/>
            </w:tcBorders>
            <w:shd w:val="clear" w:color="auto" w:fill="99FF99"/>
          </w:tcPr>
          <w:p w14:paraId="6AE77ED4" w14:textId="77777777" w:rsidR="00293A69" w:rsidRDefault="00293A69" w:rsidP="00BA3CA1">
            <w:pPr>
              <w:pStyle w:val="TableParagraph"/>
              <w:spacing w:line="169" w:lineRule="exact"/>
              <w:ind w:left="84"/>
              <w:rPr>
                <w:sz w:val="16"/>
              </w:rPr>
            </w:pPr>
            <w:bookmarkStart w:id="88" w:name="_bookmark16"/>
            <w:bookmarkEnd w:id="88"/>
            <w:r>
              <w:rPr>
                <w:sz w:val="16"/>
              </w:rPr>
              <w:t>CP.4.2</w:t>
            </w:r>
          </w:p>
        </w:tc>
        <w:tc>
          <w:tcPr>
            <w:tcW w:w="7525" w:type="dxa"/>
            <w:vMerge w:val="restart"/>
            <w:tcBorders>
              <w:top w:val="single" w:sz="12" w:space="0" w:color="000000"/>
            </w:tcBorders>
            <w:shd w:val="clear" w:color="auto" w:fill="99FF99"/>
            <w:vAlign w:val="center"/>
          </w:tcPr>
          <w:p w14:paraId="4DF98AB1" w14:textId="0F4184A0" w:rsidR="00293A69" w:rsidRDefault="00293A69" w:rsidP="008D62DE">
            <w:pPr>
              <w:pStyle w:val="TableParagraph"/>
              <w:ind w:left="86"/>
              <w:jc w:val="center"/>
              <w:rPr>
                <w:sz w:val="16"/>
              </w:rPr>
            </w:pPr>
            <w:r w:rsidRPr="008D62DE">
              <w:rPr>
                <w:b/>
                <w:sz w:val="24"/>
              </w:rPr>
              <w:t>Manage Medication Orders</w:t>
            </w:r>
          </w:p>
        </w:tc>
        <w:tc>
          <w:tcPr>
            <w:tcW w:w="957" w:type="dxa"/>
            <w:vMerge w:val="restart"/>
            <w:tcBorders>
              <w:top w:val="single" w:sz="12" w:space="0" w:color="000000"/>
            </w:tcBorders>
            <w:shd w:val="clear" w:color="auto" w:fill="99FF99"/>
            <w:vAlign w:val="center"/>
          </w:tcPr>
          <w:p w14:paraId="3D664E9C" w14:textId="77777777" w:rsidR="00293A69" w:rsidRPr="00E95B82" w:rsidRDefault="00293A69" w:rsidP="00F47F3F">
            <w:pPr>
              <w:pStyle w:val="TableParagraph"/>
              <w:ind w:left="0"/>
              <w:jc w:val="center"/>
              <w:rPr>
                <w:sz w:val="16"/>
                <w:szCs w:val="16"/>
              </w:rPr>
            </w:pPr>
            <w:r w:rsidRPr="00E95B82">
              <w:rPr>
                <w:sz w:val="16"/>
                <w:szCs w:val="16"/>
              </w:rPr>
              <w:t>320</w:t>
            </w:r>
          </w:p>
        </w:tc>
        <w:tc>
          <w:tcPr>
            <w:tcW w:w="957" w:type="dxa"/>
            <w:vMerge w:val="restart"/>
            <w:tcBorders>
              <w:top w:val="single" w:sz="12" w:space="0" w:color="000000"/>
            </w:tcBorders>
            <w:shd w:val="clear" w:color="auto" w:fill="99FF99"/>
            <w:vAlign w:val="center"/>
          </w:tcPr>
          <w:p w14:paraId="41501E82" w14:textId="154AFF1B" w:rsidR="00293A69" w:rsidRPr="00E95B82" w:rsidRDefault="003E26D3" w:rsidP="00F47F3F">
            <w:pPr>
              <w:pStyle w:val="TableParagraph"/>
              <w:ind w:left="0"/>
              <w:jc w:val="center"/>
              <w:rPr>
                <w:sz w:val="16"/>
                <w:szCs w:val="16"/>
              </w:rPr>
            </w:pPr>
            <w:r>
              <w:rPr>
                <w:sz w:val="16"/>
                <w:szCs w:val="16"/>
              </w:rPr>
              <w:t>B/</w:t>
            </w:r>
            <w:r w:rsidR="00E95B82" w:rsidRPr="00E95B82">
              <w:rPr>
                <w:sz w:val="16"/>
                <w:szCs w:val="16"/>
              </w:rPr>
              <w:t>M</w:t>
            </w:r>
          </w:p>
        </w:tc>
        <w:tc>
          <w:tcPr>
            <w:tcW w:w="955" w:type="dxa"/>
            <w:vMerge w:val="restart"/>
            <w:tcBorders>
              <w:top w:val="single" w:sz="12" w:space="0" w:color="000000"/>
            </w:tcBorders>
            <w:shd w:val="clear" w:color="auto" w:fill="99FF99"/>
            <w:vAlign w:val="center"/>
          </w:tcPr>
          <w:p w14:paraId="3AE9B402" w14:textId="3E4756C4" w:rsidR="00293A69" w:rsidRPr="00E95B82" w:rsidRDefault="00EE028C" w:rsidP="00F47F3F">
            <w:pPr>
              <w:pStyle w:val="TableParagraph"/>
              <w:ind w:left="0"/>
              <w:jc w:val="center"/>
              <w:rPr>
                <w:sz w:val="16"/>
                <w:szCs w:val="16"/>
              </w:rPr>
            </w:pPr>
            <w:r w:rsidRPr="00E95B82">
              <w:rPr>
                <w:sz w:val="16"/>
                <w:szCs w:val="16"/>
              </w:rPr>
              <w:t>DC.1.7.1</w:t>
            </w:r>
          </w:p>
        </w:tc>
      </w:tr>
      <w:tr w:rsidR="00293A69" w14:paraId="5532D546" w14:textId="32AB78BC" w:rsidTr="00477D98">
        <w:trPr>
          <w:gridAfter w:val="1"/>
          <w:wAfter w:w="12" w:type="dxa"/>
          <w:trHeight w:val="185"/>
        </w:trPr>
        <w:tc>
          <w:tcPr>
            <w:tcW w:w="2401" w:type="dxa"/>
            <w:tcBorders>
              <w:top w:val="single" w:sz="2" w:space="0" w:color="000000"/>
              <w:bottom w:val="single" w:sz="2" w:space="0" w:color="000000"/>
            </w:tcBorders>
            <w:shd w:val="clear" w:color="auto" w:fill="99FF99"/>
          </w:tcPr>
          <w:p w14:paraId="44B25B93" w14:textId="77777777" w:rsidR="00293A69" w:rsidRDefault="00293A69" w:rsidP="00BA3CA1">
            <w:pPr>
              <w:pStyle w:val="TableParagraph"/>
              <w:spacing w:line="166" w:lineRule="exact"/>
              <w:ind w:left="84"/>
              <w:rPr>
                <w:sz w:val="16"/>
              </w:rPr>
            </w:pPr>
            <w:r>
              <w:rPr>
                <w:sz w:val="16"/>
              </w:rPr>
              <w:t>Function</w:t>
            </w:r>
          </w:p>
        </w:tc>
        <w:tc>
          <w:tcPr>
            <w:tcW w:w="7525" w:type="dxa"/>
            <w:vMerge/>
            <w:tcBorders>
              <w:top w:val="nil"/>
            </w:tcBorders>
            <w:shd w:val="clear" w:color="auto" w:fill="99FF99"/>
          </w:tcPr>
          <w:p w14:paraId="096FF74A" w14:textId="77777777" w:rsidR="00293A69" w:rsidRDefault="00293A69" w:rsidP="00BA3CA1">
            <w:pPr>
              <w:rPr>
                <w:sz w:val="2"/>
                <w:szCs w:val="2"/>
              </w:rPr>
            </w:pPr>
          </w:p>
        </w:tc>
        <w:tc>
          <w:tcPr>
            <w:tcW w:w="957" w:type="dxa"/>
            <w:vMerge/>
            <w:tcBorders>
              <w:top w:val="nil"/>
            </w:tcBorders>
            <w:shd w:val="clear" w:color="auto" w:fill="99FF99"/>
          </w:tcPr>
          <w:p w14:paraId="276E800A" w14:textId="77777777" w:rsidR="00293A69" w:rsidRDefault="00293A69" w:rsidP="00BA3CA1">
            <w:pPr>
              <w:rPr>
                <w:sz w:val="2"/>
                <w:szCs w:val="2"/>
              </w:rPr>
            </w:pPr>
          </w:p>
        </w:tc>
        <w:tc>
          <w:tcPr>
            <w:tcW w:w="957" w:type="dxa"/>
            <w:vMerge/>
            <w:shd w:val="clear" w:color="auto" w:fill="99FF99"/>
          </w:tcPr>
          <w:p w14:paraId="102F673C" w14:textId="77777777" w:rsidR="00293A69" w:rsidRDefault="00293A69" w:rsidP="00BA3CA1">
            <w:pPr>
              <w:rPr>
                <w:sz w:val="2"/>
                <w:szCs w:val="2"/>
              </w:rPr>
            </w:pPr>
          </w:p>
        </w:tc>
        <w:tc>
          <w:tcPr>
            <w:tcW w:w="955" w:type="dxa"/>
            <w:vMerge/>
            <w:shd w:val="clear" w:color="auto" w:fill="99FF99"/>
          </w:tcPr>
          <w:p w14:paraId="77438D20" w14:textId="39AF2BC8" w:rsidR="00293A69" w:rsidRDefault="00293A69" w:rsidP="00BA3CA1">
            <w:pPr>
              <w:rPr>
                <w:sz w:val="2"/>
                <w:szCs w:val="2"/>
              </w:rPr>
            </w:pPr>
          </w:p>
        </w:tc>
      </w:tr>
      <w:tr w:rsidR="004A6546" w14:paraId="2893D167" w14:textId="0C3B6C34" w:rsidTr="004A6546">
        <w:trPr>
          <w:gridAfter w:val="1"/>
          <w:wAfter w:w="12" w:type="dxa"/>
          <w:trHeight w:val="2175"/>
        </w:trPr>
        <w:tc>
          <w:tcPr>
            <w:tcW w:w="12795" w:type="dxa"/>
            <w:gridSpan w:val="5"/>
            <w:tcBorders>
              <w:bottom w:val="nil"/>
            </w:tcBorders>
          </w:tcPr>
          <w:p w14:paraId="7630BEDA" w14:textId="77777777" w:rsidR="004A6546" w:rsidRDefault="004A6546" w:rsidP="004A6546">
            <w:pPr>
              <w:pStyle w:val="TableParagraph"/>
              <w:spacing w:before="67" w:line="249" w:lineRule="auto"/>
              <w:ind w:left="724" w:right="631"/>
              <w:rPr>
                <w:sz w:val="16"/>
              </w:rPr>
            </w:pPr>
            <w:r>
              <w:rPr>
                <w:b/>
                <w:sz w:val="16"/>
              </w:rPr>
              <w:t>Statement:</w:t>
            </w:r>
            <w:r>
              <w:rPr>
                <w:b/>
                <w:spacing w:val="-11"/>
                <w:sz w:val="16"/>
              </w:rPr>
              <w:t xml:space="preserve"> </w:t>
            </w:r>
            <w:r>
              <w:rPr>
                <w:sz w:val="16"/>
              </w:rPr>
              <w:t>Create</w:t>
            </w:r>
            <w:r>
              <w:rPr>
                <w:spacing w:val="-11"/>
                <w:sz w:val="16"/>
              </w:rPr>
              <w:t xml:space="preserve"> </w:t>
            </w:r>
            <w:r>
              <w:rPr>
                <w:sz w:val="16"/>
              </w:rPr>
              <w:t>prescriptions</w:t>
            </w:r>
            <w:r>
              <w:rPr>
                <w:spacing w:val="-11"/>
                <w:sz w:val="16"/>
              </w:rPr>
              <w:t xml:space="preserve"> </w:t>
            </w:r>
            <w:r>
              <w:rPr>
                <w:sz w:val="16"/>
              </w:rPr>
              <w:t>or</w:t>
            </w:r>
            <w:r>
              <w:rPr>
                <w:spacing w:val="-11"/>
                <w:sz w:val="16"/>
              </w:rPr>
              <w:t xml:space="preserve"> </w:t>
            </w:r>
            <w:r>
              <w:rPr>
                <w:sz w:val="16"/>
              </w:rPr>
              <w:t>other</w:t>
            </w:r>
            <w:r>
              <w:rPr>
                <w:spacing w:val="-11"/>
                <w:sz w:val="16"/>
              </w:rPr>
              <w:t xml:space="preserve"> </w:t>
            </w:r>
            <w:r>
              <w:rPr>
                <w:sz w:val="16"/>
              </w:rPr>
              <w:t>medication</w:t>
            </w:r>
            <w:r>
              <w:rPr>
                <w:spacing w:val="-11"/>
                <w:sz w:val="16"/>
              </w:rPr>
              <w:t xml:space="preserve"> </w:t>
            </w:r>
            <w:r>
              <w:rPr>
                <w:sz w:val="16"/>
              </w:rPr>
              <w:t>orders</w:t>
            </w:r>
            <w:r>
              <w:rPr>
                <w:spacing w:val="-11"/>
                <w:sz w:val="16"/>
              </w:rPr>
              <w:t xml:space="preserve"> </w:t>
            </w:r>
            <w:r>
              <w:rPr>
                <w:sz w:val="16"/>
              </w:rPr>
              <w:t>with</w:t>
            </w:r>
            <w:r>
              <w:rPr>
                <w:spacing w:val="-11"/>
                <w:sz w:val="16"/>
              </w:rPr>
              <w:t xml:space="preserve"> </w:t>
            </w:r>
            <w:r>
              <w:rPr>
                <w:sz w:val="16"/>
              </w:rPr>
              <w:t>detail</w:t>
            </w:r>
            <w:r>
              <w:rPr>
                <w:spacing w:val="-11"/>
                <w:sz w:val="16"/>
              </w:rPr>
              <w:t xml:space="preserve"> </w:t>
            </w:r>
            <w:r>
              <w:rPr>
                <w:sz w:val="16"/>
              </w:rPr>
              <w:t>adequate</w:t>
            </w:r>
            <w:r>
              <w:rPr>
                <w:spacing w:val="-11"/>
                <w:sz w:val="16"/>
              </w:rPr>
              <w:t xml:space="preserve"> </w:t>
            </w:r>
            <w:r>
              <w:rPr>
                <w:sz w:val="16"/>
              </w:rPr>
              <w:t>for</w:t>
            </w:r>
            <w:r>
              <w:rPr>
                <w:spacing w:val="-11"/>
                <w:sz w:val="16"/>
              </w:rPr>
              <w:t xml:space="preserve"> </w:t>
            </w:r>
            <w:r>
              <w:rPr>
                <w:sz w:val="16"/>
              </w:rPr>
              <w:t>correct</w:t>
            </w:r>
            <w:r>
              <w:rPr>
                <w:spacing w:val="-11"/>
                <w:sz w:val="16"/>
              </w:rPr>
              <w:t xml:space="preserve"> </w:t>
            </w:r>
            <w:r>
              <w:rPr>
                <w:sz w:val="16"/>
              </w:rPr>
              <w:t>filling</w:t>
            </w:r>
            <w:r>
              <w:rPr>
                <w:spacing w:val="-11"/>
                <w:sz w:val="16"/>
              </w:rPr>
              <w:t xml:space="preserve"> </w:t>
            </w:r>
            <w:r>
              <w:rPr>
                <w:sz w:val="16"/>
              </w:rPr>
              <w:t>and</w:t>
            </w:r>
            <w:r>
              <w:rPr>
                <w:spacing w:val="-11"/>
                <w:sz w:val="16"/>
              </w:rPr>
              <w:t xml:space="preserve"> </w:t>
            </w:r>
            <w:r>
              <w:rPr>
                <w:sz w:val="16"/>
              </w:rPr>
              <w:t>administration.</w:t>
            </w:r>
            <w:r>
              <w:rPr>
                <w:spacing w:val="-11"/>
                <w:sz w:val="16"/>
              </w:rPr>
              <w:t xml:space="preserve"> </w:t>
            </w:r>
            <w:r>
              <w:rPr>
                <w:sz w:val="16"/>
              </w:rPr>
              <w:t>Provide</w:t>
            </w:r>
            <w:r>
              <w:rPr>
                <w:spacing w:val="-11"/>
                <w:sz w:val="16"/>
              </w:rPr>
              <w:t xml:space="preserve"> </w:t>
            </w:r>
            <w:r>
              <w:rPr>
                <w:sz w:val="16"/>
              </w:rPr>
              <w:t>information regarding compliance of medication orders with formularies. Provide drug utilization review functionality including alerts regarding drug interactions and allergies.</w:t>
            </w:r>
          </w:p>
          <w:p w14:paraId="46F9C7EE" w14:textId="77777777" w:rsidR="004A6546" w:rsidRDefault="004A6546" w:rsidP="004A6546">
            <w:pPr>
              <w:pStyle w:val="TableParagraph"/>
              <w:spacing w:before="67" w:line="249" w:lineRule="auto"/>
              <w:ind w:left="724" w:right="631"/>
              <w:rPr>
                <w:sz w:val="16"/>
              </w:rPr>
            </w:pPr>
            <w:r>
              <w:rPr>
                <w:b/>
                <w:sz w:val="16"/>
              </w:rPr>
              <w:t>Description:</w:t>
            </w:r>
            <w:r>
              <w:rPr>
                <w:b/>
                <w:spacing w:val="-4"/>
                <w:sz w:val="16"/>
              </w:rPr>
              <w:t xml:space="preserve"> </w:t>
            </w:r>
            <w:r>
              <w:rPr>
                <w:sz w:val="16"/>
              </w:rPr>
              <w:t>Medications</w:t>
            </w:r>
            <w:r>
              <w:rPr>
                <w:spacing w:val="-4"/>
                <w:sz w:val="16"/>
              </w:rPr>
              <w:t xml:space="preserve"> </w:t>
            </w:r>
            <w:r>
              <w:rPr>
                <w:sz w:val="16"/>
              </w:rPr>
              <w:t>include</w:t>
            </w:r>
            <w:r>
              <w:rPr>
                <w:spacing w:val="-4"/>
                <w:sz w:val="16"/>
              </w:rPr>
              <w:t xml:space="preserve"> </w:t>
            </w:r>
            <w:r>
              <w:rPr>
                <w:sz w:val="16"/>
              </w:rPr>
              <w:t>prescribed</w:t>
            </w:r>
            <w:r>
              <w:rPr>
                <w:spacing w:val="-4"/>
                <w:sz w:val="16"/>
              </w:rPr>
              <w:t xml:space="preserve"> </w:t>
            </w:r>
            <w:r>
              <w:rPr>
                <w:sz w:val="16"/>
              </w:rPr>
              <w:t>and</w:t>
            </w:r>
            <w:r>
              <w:rPr>
                <w:spacing w:val="-4"/>
                <w:sz w:val="16"/>
              </w:rPr>
              <w:t xml:space="preserve"> </w:t>
            </w:r>
            <w:r>
              <w:rPr>
                <w:sz w:val="16"/>
              </w:rPr>
              <w:t>over</w:t>
            </w:r>
            <w:r>
              <w:rPr>
                <w:spacing w:val="-4"/>
                <w:sz w:val="16"/>
              </w:rPr>
              <w:t xml:space="preserve"> </w:t>
            </w:r>
            <w:r>
              <w:rPr>
                <w:sz w:val="16"/>
              </w:rPr>
              <w:t>the</w:t>
            </w:r>
            <w:r>
              <w:rPr>
                <w:spacing w:val="-4"/>
                <w:sz w:val="16"/>
              </w:rPr>
              <w:t xml:space="preserve"> </w:t>
            </w:r>
            <w:r>
              <w:rPr>
                <w:sz w:val="16"/>
              </w:rPr>
              <w:t>counter</w:t>
            </w:r>
            <w:r>
              <w:rPr>
                <w:spacing w:val="-4"/>
                <w:sz w:val="16"/>
              </w:rPr>
              <w:t xml:space="preserve"> </w:t>
            </w:r>
            <w:r>
              <w:rPr>
                <w:sz w:val="16"/>
              </w:rPr>
              <w:t>(OTC)</w:t>
            </w:r>
            <w:r>
              <w:rPr>
                <w:spacing w:val="-4"/>
                <w:sz w:val="16"/>
              </w:rPr>
              <w:t xml:space="preserve"> </w:t>
            </w:r>
            <w:r>
              <w:rPr>
                <w:sz w:val="16"/>
              </w:rPr>
              <w:t>drugs,</w:t>
            </w:r>
            <w:r>
              <w:rPr>
                <w:spacing w:val="-4"/>
                <w:sz w:val="16"/>
              </w:rPr>
              <w:t xml:space="preserve"> </w:t>
            </w:r>
            <w:r>
              <w:rPr>
                <w:sz w:val="16"/>
              </w:rPr>
              <w:t>allergy</w:t>
            </w:r>
            <w:r>
              <w:rPr>
                <w:spacing w:val="-4"/>
                <w:sz w:val="16"/>
              </w:rPr>
              <w:t xml:space="preserve"> </w:t>
            </w:r>
            <w:r>
              <w:rPr>
                <w:sz w:val="16"/>
              </w:rPr>
              <w:t>shots,</w:t>
            </w:r>
            <w:r>
              <w:rPr>
                <w:spacing w:val="-4"/>
                <w:sz w:val="16"/>
              </w:rPr>
              <w:t xml:space="preserve"> </w:t>
            </w:r>
            <w:r>
              <w:rPr>
                <w:sz w:val="16"/>
              </w:rPr>
              <w:t>oxygen,</w:t>
            </w:r>
            <w:r>
              <w:rPr>
                <w:spacing w:val="-4"/>
                <w:sz w:val="16"/>
              </w:rPr>
              <w:t xml:space="preserve"> </w:t>
            </w:r>
            <w:r>
              <w:rPr>
                <w:sz w:val="16"/>
              </w:rPr>
              <w:t>anesthetics,</w:t>
            </w:r>
            <w:r>
              <w:rPr>
                <w:spacing w:val="-4"/>
                <w:sz w:val="16"/>
              </w:rPr>
              <w:t xml:space="preserve"> </w:t>
            </w:r>
            <w:r>
              <w:rPr>
                <w:sz w:val="16"/>
              </w:rPr>
              <w:t>chemotherapy,</w:t>
            </w:r>
            <w:r>
              <w:rPr>
                <w:spacing w:val="-4"/>
                <w:sz w:val="16"/>
              </w:rPr>
              <w:t xml:space="preserve"> </w:t>
            </w:r>
            <w:r>
              <w:rPr>
                <w:sz w:val="16"/>
              </w:rPr>
              <w:t>and dietary supplements that were ordered, supplied, administered, or continued. Different medication orders, including new, discontinue, refill/continue,</w:t>
            </w:r>
            <w:r>
              <w:rPr>
                <w:spacing w:val="-9"/>
                <w:sz w:val="16"/>
              </w:rPr>
              <w:t xml:space="preserve"> </w:t>
            </w:r>
            <w:r>
              <w:rPr>
                <w:sz w:val="16"/>
              </w:rPr>
              <w:t>and</w:t>
            </w:r>
            <w:r>
              <w:rPr>
                <w:spacing w:val="-9"/>
                <w:sz w:val="16"/>
              </w:rPr>
              <w:t xml:space="preserve"> </w:t>
            </w:r>
            <w:r>
              <w:rPr>
                <w:sz w:val="16"/>
              </w:rPr>
              <w:t>renew</w:t>
            </w:r>
            <w:r>
              <w:rPr>
                <w:spacing w:val="-9"/>
                <w:sz w:val="16"/>
              </w:rPr>
              <w:t xml:space="preserve"> </w:t>
            </w:r>
            <w:r>
              <w:rPr>
                <w:sz w:val="16"/>
              </w:rPr>
              <w:t>require</w:t>
            </w:r>
            <w:r>
              <w:rPr>
                <w:spacing w:val="-9"/>
                <w:sz w:val="16"/>
              </w:rPr>
              <w:t xml:space="preserve"> </w:t>
            </w:r>
            <w:r>
              <w:rPr>
                <w:sz w:val="16"/>
              </w:rPr>
              <w:t>different</w:t>
            </w:r>
            <w:r>
              <w:rPr>
                <w:spacing w:val="-9"/>
                <w:sz w:val="16"/>
              </w:rPr>
              <w:t xml:space="preserve"> </w:t>
            </w:r>
            <w:r>
              <w:rPr>
                <w:sz w:val="16"/>
              </w:rPr>
              <w:t>levels</w:t>
            </w:r>
            <w:r>
              <w:rPr>
                <w:spacing w:val="-9"/>
                <w:sz w:val="16"/>
              </w:rPr>
              <w:t xml:space="preserve"> </w:t>
            </w:r>
            <w:r>
              <w:rPr>
                <w:sz w:val="16"/>
              </w:rPr>
              <w:t>and</w:t>
            </w:r>
            <w:r>
              <w:rPr>
                <w:spacing w:val="-9"/>
                <w:sz w:val="16"/>
              </w:rPr>
              <w:t xml:space="preserve"> </w:t>
            </w:r>
            <w:r>
              <w:rPr>
                <w:sz w:val="16"/>
              </w:rPr>
              <w:t>kinds</w:t>
            </w:r>
            <w:r>
              <w:rPr>
                <w:spacing w:val="-9"/>
                <w:sz w:val="16"/>
              </w:rPr>
              <w:t xml:space="preserve"> </w:t>
            </w:r>
            <w:r>
              <w:rPr>
                <w:sz w:val="16"/>
              </w:rPr>
              <w:t>of</w:t>
            </w:r>
            <w:r>
              <w:rPr>
                <w:spacing w:val="-9"/>
                <w:sz w:val="16"/>
              </w:rPr>
              <w:t xml:space="preserve"> </w:t>
            </w:r>
            <w:r>
              <w:rPr>
                <w:sz w:val="16"/>
              </w:rPr>
              <w:t>detail,</w:t>
            </w:r>
            <w:r>
              <w:rPr>
                <w:spacing w:val="-9"/>
                <w:sz w:val="16"/>
              </w:rPr>
              <w:t xml:space="preserve"> </w:t>
            </w:r>
            <w:r>
              <w:rPr>
                <w:sz w:val="16"/>
              </w:rPr>
              <w:t>as</w:t>
            </w:r>
            <w:r>
              <w:rPr>
                <w:spacing w:val="-9"/>
                <w:sz w:val="16"/>
              </w:rPr>
              <w:t xml:space="preserve"> </w:t>
            </w:r>
            <w:r>
              <w:rPr>
                <w:sz w:val="16"/>
              </w:rPr>
              <w:t>do</w:t>
            </w:r>
            <w:r>
              <w:rPr>
                <w:spacing w:val="-9"/>
                <w:sz w:val="16"/>
              </w:rPr>
              <w:t xml:space="preserve"> </w:t>
            </w:r>
            <w:r>
              <w:rPr>
                <w:sz w:val="16"/>
              </w:rPr>
              <w:t>medication</w:t>
            </w:r>
            <w:r>
              <w:rPr>
                <w:spacing w:val="-9"/>
                <w:sz w:val="16"/>
              </w:rPr>
              <w:t xml:space="preserve"> </w:t>
            </w:r>
            <w:r>
              <w:rPr>
                <w:sz w:val="16"/>
              </w:rPr>
              <w:t>orders</w:t>
            </w:r>
            <w:r>
              <w:rPr>
                <w:spacing w:val="-9"/>
                <w:sz w:val="16"/>
              </w:rPr>
              <w:t xml:space="preserve"> </w:t>
            </w:r>
            <w:r>
              <w:rPr>
                <w:sz w:val="16"/>
              </w:rPr>
              <w:t>placed</w:t>
            </w:r>
            <w:r>
              <w:rPr>
                <w:spacing w:val="-9"/>
                <w:sz w:val="16"/>
              </w:rPr>
              <w:t xml:space="preserve"> </w:t>
            </w:r>
            <w:r>
              <w:rPr>
                <w:sz w:val="16"/>
              </w:rPr>
              <w:t>in</w:t>
            </w:r>
            <w:r>
              <w:rPr>
                <w:spacing w:val="-9"/>
                <w:sz w:val="16"/>
              </w:rPr>
              <w:t xml:space="preserve"> </w:t>
            </w:r>
            <w:r>
              <w:rPr>
                <w:sz w:val="16"/>
              </w:rPr>
              <w:t>different</w:t>
            </w:r>
            <w:r>
              <w:rPr>
                <w:spacing w:val="-9"/>
                <w:sz w:val="16"/>
              </w:rPr>
              <w:t xml:space="preserve"> </w:t>
            </w:r>
            <w:r>
              <w:rPr>
                <w:sz w:val="16"/>
              </w:rPr>
              <w:t>situations.</w:t>
            </w:r>
            <w:r>
              <w:rPr>
                <w:spacing w:val="-9"/>
                <w:sz w:val="16"/>
              </w:rPr>
              <w:t xml:space="preserve"> </w:t>
            </w:r>
            <w:r>
              <w:rPr>
                <w:sz w:val="16"/>
              </w:rPr>
              <w:t>Administration or</w:t>
            </w:r>
            <w:r>
              <w:rPr>
                <w:spacing w:val="-15"/>
                <w:sz w:val="16"/>
              </w:rPr>
              <w:t xml:space="preserve"> </w:t>
            </w:r>
            <w:r>
              <w:rPr>
                <w:sz w:val="16"/>
              </w:rPr>
              <w:t>patient</w:t>
            </w:r>
            <w:r>
              <w:rPr>
                <w:spacing w:val="-15"/>
                <w:sz w:val="16"/>
              </w:rPr>
              <w:t xml:space="preserve"> </w:t>
            </w:r>
            <w:r>
              <w:rPr>
                <w:sz w:val="16"/>
              </w:rPr>
              <w:t>instructions</w:t>
            </w:r>
            <w:r>
              <w:rPr>
                <w:spacing w:val="-15"/>
                <w:sz w:val="16"/>
              </w:rPr>
              <w:t xml:space="preserve"> </w:t>
            </w:r>
            <w:r>
              <w:rPr>
                <w:sz w:val="16"/>
              </w:rPr>
              <w:t>are</w:t>
            </w:r>
            <w:r>
              <w:rPr>
                <w:spacing w:val="-15"/>
                <w:sz w:val="16"/>
              </w:rPr>
              <w:t xml:space="preserve"> </w:t>
            </w:r>
            <w:r>
              <w:rPr>
                <w:sz w:val="16"/>
              </w:rPr>
              <w:t>available</w:t>
            </w:r>
            <w:r>
              <w:rPr>
                <w:spacing w:val="-15"/>
                <w:sz w:val="16"/>
              </w:rPr>
              <w:t xml:space="preserve"> </w:t>
            </w:r>
            <w:r>
              <w:rPr>
                <w:sz w:val="16"/>
              </w:rPr>
              <w:t>for</w:t>
            </w:r>
            <w:r>
              <w:rPr>
                <w:spacing w:val="-15"/>
                <w:sz w:val="16"/>
              </w:rPr>
              <w:t xml:space="preserve"> </w:t>
            </w:r>
            <w:r>
              <w:rPr>
                <w:sz w:val="16"/>
              </w:rPr>
              <w:t>selection</w:t>
            </w:r>
            <w:r>
              <w:rPr>
                <w:spacing w:val="-15"/>
                <w:sz w:val="16"/>
              </w:rPr>
              <w:t xml:space="preserve"> </w:t>
            </w:r>
            <w:r>
              <w:rPr>
                <w:sz w:val="16"/>
              </w:rPr>
              <w:t>by</w:t>
            </w:r>
            <w:r>
              <w:rPr>
                <w:spacing w:val="-15"/>
                <w:sz w:val="16"/>
              </w:rPr>
              <w:t xml:space="preserve"> </w:t>
            </w:r>
            <w:r>
              <w:rPr>
                <w:sz w:val="16"/>
              </w:rPr>
              <w:t>the</w:t>
            </w:r>
            <w:r>
              <w:rPr>
                <w:spacing w:val="-15"/>
                <w:sz w:val="16"/>
              </w:rPr>
              <w:t xml:space="preserve"> </w:t>
            </w:r>
            <w:r>
              <w:rPr>
                <w:sz w:val="16"/>
              </w:rPr>
              <w:t>ordering</w:t>
            </w:r>
            <w:r>
              <w:rPr>
                <w:spacing w:val="-15"/>
                <w:sz w:val="16"/>
              </w:rPr>
              <w:t xml:space="preserve"> </w:t>
            </w:r>
            <w:r>
              <w:rPr>
                <w:sz w:val="16"/>
              </w:rPr>
              <w:t>clinician,</w:t>
            </w:r>
            <w:r>
              <w:rPr>
                <w:spacing w:val="-15"/>
                <w:sz w:val="16"/>
              </w:rPr>
              <w:t xml:space="preserve"> </w:t>
            </w:r>
            <w:r>
              <w:rPr>
                <w:sz w:val="16"/>
              </w:rPr>
              <w:t>or</w:t>
            </w:r>
            <w:r>
              <w:rPr>
                <w:spacing w:val="-15"/>
                <w:sz w:val="16"/>
              </w:rPr>
              <w:t xml:space="preserve"> </w:t>
            </w:r>
            <w:r>
              <w:rPr>
                <w:sz w:val="16"/>
              </w:rPr>
              <w:t>the</w:t>
            </w:r>
            <w:r>
              <w:rPr>
                <w:spacing w:val="-15"/>
                <w:sz w:val="16"/>
              </w:rPr>
              <w:t xml:space="preserve"> </w:t>
            </w:r>
            <w:r>
              <w:rPr>
                <w:sz w:val="16"/>
              </w:rPr>
              <w:t>ordering</w:t>
            </w:r>
            <w:r>
              <w:rPr>
                <w:spacing w:val="-15"/>
                <w:sz w:val="16"/>
              </w:rPr>
              <w:t xml:space="preserve"> </w:t>
            </w:r>
            <w:r>
              <w:rPr>
                <w:sz w:val="16"/>
              </w:rPr>
              <w:t>clinician</w:t>
            </w:r>
            <w:r>
              <w:rPr>
                <w:spacing w:val="-15"/>
                <w:sz w:val="16"/>
              </w:rPr>
              <w:t xml:space="preserve"> </w:t>
            </w:r>
            <w:r>
              <w:rPr>
                <w:sz w:val="16"/>
              </w:rPr>
              <w:t>is</w:t>
            </w:r>
            <w:r>
              <w:rPr>
                <w:spacing w:val="-15"/>
                <w:sz w:val="16"/>
              </w:rPr>
              <w:t xml:space="preserve"> </w:t>
            </w:r>
            <w:r>
              <w:rPr>
                <w:sz w:val="16"/>
              </w:rPr>
              <w:t>facilitated</w:t>
            </w:r>
            <w:r>
              <w:rPr>
                <w:spacing w:val="-15"/>
                <w:sz w:val="16"/>
              </w:rPr>
              <w:t xml:space="preserve"> </w:t>
            </w:r>
            <w:r>
              <w:rPr>
                <w:sz w:val="16"/>
              </w:rPr>
              <w:t>in</w:t>
            </w:r>
            <w:r>
              <w:rPr>
                <w:spacing w:val="-15"/>
                <w:sz w:val="16"/>
              </w:rPr>
              <w:t xml:space="preserve"> </w:t>
            </w:r>
            <w:r>
              <w:rPr>
                <w:sz w:val="16"/>
              </w:rPr>
              <w:t>creating</w:t>
            </w:r>
            <w:r>
              <w:rPr>
                <w:spacing w:val="-15"/>
                <w:sz w:val="16"/>
              </w:rPr>
              <w:t xml:space="preserve"> </w:t>
            </w:r>
            <w:r>
              <w:rPr>
                <w:sz w:val="16"/>
              </w:rPr>
              <w:t>such</w:t>
            </w:r>
            <w:r>
              <w:rPr>
                <w:spacing w:val="-15"/>
                <w:sz w:val="16"/>
              </w:rPr>
              <w:t xml:space="preserve"> </w:t>
            </w:r>
            <w:r>
              <w:rPr>
                <w:sz w:val="16"/>
              </w:rPr>
              <w:t>instructions. The system may allow for the creation of common content for prescription details. Appropriate time stamps for all medication related activity are generated. This includes series of orders that are part of a therapeutic regimen, e.g., Renal Dialysis, Oncology. When it comes to capturing the medication rationale, it is not mandatory that the provider always provide this information.</w:t>
            </w:r>
          </w:p>
          <w:p w14:paraId="5EB2CF45" w14:textId="60FA3BE4" w:rsidR="004A6546" w:rsidRDefault="004A6546" w:rsidP="004A6546">
            <w:pPr>
              <w:pStyle w:val="TableParagraph"/>
              <w:spacing w:before="120" w:after="120" w:line="168" w:lineRule="exact"/>
              <w:ind w:left="720"/>
              <w:rPr>
                <w:b/>
                <w:sz w:val="16"/>
              </w:rPr>
            </w:pPr>
            <w:r>
              <w:rPr>
                <w:sz w:val="16"/>
              </w:rPr>
              <w:t>In addition, the system should present the clinician with clinical decision support functionality (such as the presentation of allergies, drug-drug interactions) during the medication ordering process. When a clinician places an order for a medication, that order may or may not comply with a formulary specific to the patient’s location or insurance coverage, if applicable. Whether the order complies with the formulary should be communicated to the ordering clinician at an appropriate point to allow the ordering clinician to decide whether to continue with the order. Formulary-compliant alternatives to the medication being ordered may also be presented.</w:t>
            </w:r>
          </w:p>
        </w:tc>
      </w:tr>
    </w:tbl>
    <w:p w14:paraId="0EDDC9B6" w14:textId="77777777" w:rsidR="004B2E32" w:rsidRDefault="004B2E32" w:rsidP="004B2E32">
      <w:pPr>
        <w:pStyle w:val="BodyText"/>
        <w:spacing w:before="9"/>
        <w:rPr>
          <w:sz w:val="9"/>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2"/>
        <w:gridCol w:w="957"/>
        <w:gridCol w:w="957"/>
        <w:gridCol w:w="957"/>
      </w:tblGrid>
      <w:tr w:rsidR="00293A69" w14:paraId="0F0650CC" w14:textId="5F60A4F6" w:rsidTr="004A6546">
        <w:trPr>
          <w:trHeight w:val="240"/>
        </w:trPr>
        <w:tc>
          <w:tcPr>
            <w:tcW w:w="2400" w:type="dxa"/>
            <w:vMerge w:val="restart"/>
            <w:tcBorders>
              <w:bottom w:val="dotted" w:sz="4" w:space="0" w:color="000000"/>
              <w:right w:val="single" w:sz="8" w:space="0" w:color="000000"/>
            </w:tcBorders>
          </w:tcPr>
          <w:p w14:paraId="285B5018" w14:textId="77777777" w:rsidR="00293A69" w:rsidRDefault="00293A69" w:rsidP="00BA3CA1">
            <w:pPr>
              <w:pStyle w:val="TableParagraph"/>
              <w:rPr>
                <w:sz w:val="16"/>
              </w:rPr>
            </w:pPr>
          </w:p>
        </w:tc>
        <w:tc>
          <w:tcPr>
            <w:tcW w:w="7522" w:type="dxa"/>
            <w:tcBorders>
              <w:top w:val="single" w:sz="6" w:space="0" w:color="000000"/>
              <w:left w:val="single" w:sz="8" w:space="0" w:color="000000"/>
              <w:right w:val="single" w:sz="6" w:space="0" w:color="000000"/>
            </w:tcBorders>
          </w:tcPr>
          <w:p w14:paraId="521C6556" w14:textId="77777777" w:rsidR="00293A69" w:rsidRDefault="00293A69" w:rsidP="00BA3CA1">
            <w:pPr>
              <w:pStyle w:val="TableParagraph"/>
              <w:spacing w:before="35"/>
              <w:ind w:left="207"/>
              <w:rPr>
                <w:sz w:val="16"/>
              </w:rPr>
            </w:pPr>
            <w:r>
              <w:rPr>
                <w:b/>
                <w:sz w:val="16"/>
              </w:rPr>
              <w:t xml:space="preserve">1. </w:t>
            </w:r>
            <w:r>
              <w:rPr>
                <w:sz w:val="16"/>
              </w:rPr>
              <w:t>The System SHALL conform to CP.4.2.1 (Medication Interaction and Allergy Checking).</w:t>
            </w:r>
          </w:p>
        </w:tc>
        <w:tc>
          <w:tcPr>
            <w:tcW w:w="957" w:type="dxa"/>
            <w:tcBorders>
              <w:top w:val="single" w:sz="6" w:space="0" w:color="000000"/>
              <w:left w:val="single" w:sz="6" w:space="0" w:color="000000"/>
              <w:right w:val="single" w:sz="6" w:space="0" w:color="000000"/>
            </w:tcBorders>
          </w:tcPr>
          <w:p w14:paraId="26686C0F" w14:textId="77777777" w:rsidR="00293A69" w:rsidRDefault="00293A69" w:rsidP="00BA3CA1">
            <w:pPr>
              <w:pStyle w:val="TableParagraph"/>
              <w:spacing w:before="11"/>
              <w:ind w:left="280" w:right="261"/>
              <w:jc w:val="center"/>
              <w:rPr>
                <w:sz w:val="16"/>
              </w:rPr>
            </w:pPr>
            <w:r>
              <w:rPr>
                <w:sz w:val="16"/>
              </w:rPr>
              <w:t>321</w:t>
            </w:r>
          </w:p>
        </w:tc>
        <w:tc>
          <w:tcPr>
            <w:tcW w:w="957" w:type="dxa"/>
            <w:tcBorders>
              <w:top w:val="single" w:sz="6" w:space="0" w:color="000000"/>
              <w:left w:val="single" w:sz="6" w:space="0" w:color="000000"/>
              <w:right w:val="single" w:sz="6" w:space="0" w:color="000000"/>
            </w:tcBorders>
          </w:tcPr>
          <w:p w14:paraId="2BDF2ED1" w14:textId="2EC4AB8B" w:rsidR="00293A69" w:rsidRDefault="00E0272F" w:rsidP="00BA3CA1">
            <w:pPr>
              <w:pStyle w:val="TableParagraph"/>
              <w:spacing w:before="11"/>
              <w:ind w:left="280" w:right="261"/>
              <w:jc w:val="center"/>
              <w:rPr>
                <w:sz w:val="16"/>
              </w:rPr>
            </w:pPr>
            <w:r>
              <w:rPr>
                <w:sz w:val="16"/>
              </w:rPr>
              <w:t>N/C</w:t>
            </w:r>
          </w:p>
        </w:tc>
        <w:tc>
          <w:tcPr>
            <w:tcW w:w="957" w:type="dxa"/>
            <w:tcBorders>
              <w:top w:val="single" w:sz="6" w:space="0" w:color="000000"/>
              <w:left w:val="single" w:sz="6" w:space="0" w:color="000000"/>
              <w:right w:val="single" w:sz="6" w:space="0" w:color="000000"/>
            </w:tcBorders>
          </w:tcPr>
          <w:p w14:paraId="19A54E6E" w14:textId="38082779" w:rsidR="00293A69" w:rsidRDefault="00293A69" w:rsidP="00BA3CA1">
            <w:pPr>
              <w:pStyle w:val="TableParagraph"/>
              <w:spacing w:before="11"/>
              <w:ind w:left="280" w:right="261"/>
              <w:jc w:val="center"/>
              <w:rPr>
                <w:sz w:val="16"/>
              </w:rPr>
            </w:pPr>
          </w:p>
        </w:tc>
      </w:tr>
      <w:tr w:rsidR="00293A69" w14:paraId="215E4A5A" w14:textId="75BE9C5D" w:rsidTr="004A6546">
        <w:trPr>
          <w:trHeight w:val="240"/>
        </w:trPr>
        <w:tc>
          <w:tcPr>
            <w:tcW w:w="2400" w:type="dxa"/>
            <w:vMerge/>
            <w:tcBorders>
              <w:top w:val="nil"/>
              <w:bottom w:val="dotted" w:sz="4" w:space="0" w:color="000000"/>
              <w:right w:val="single" w:sz="8" w:space="0" w:color="000000"/>
            </w:tcBorders>
          </w:tcPr>
          <w:p w14:paraId="00565152" w14:textId="77777777" w:rsidR="00293A69" w:rsidRDefault="00293A69" w:rsidP="00BA3CA1">
            <w:pPr>
              <w:rPr>
                <w:sz w:val="2"/>
                <w:szCs w:val="2"/>
              </w:rPr>
            </w:pPr>
          </w:p>
        </w:tc>
        <w:tc>
          <w:tcPr>
            <w:tcW w:w="7522" w:type="dxa"/>
            <w:tcBorders>
              <w:left w:val="single" w:sz="8" w:space="0" w:color="000000"/>
              <w:right w:val="single" w:sz="6" w:space="0" w:color="000000"/>
            </w:tcBorders>
          </w:tcPr>
          <w:p w14:paraId="0A7A548A" w14:textId="77777777" w:rsidR="00293A69" w:rsidRDefault="00293A69" w:rsidP="00BA3CA1">
            <w:pPr>
              <w:pStyle w:val="TableParagraph"/>
              <w:spacing w:before="35"/>
              <w:ind w:left="207"/>
              <w:rPr>
                <w:sz w:val="16"/>
              </w:rPr>
            </w:pPr>
            <w:r>
              <w:rPr>
                <w:b/>
                <w:sz w:val="16"/>
              </w:rPr>
              <w:t xml:space="preserve">2. </w:t>
            </w:r>
            <w:r>
              <w:rPr>
                <w:sz w:val="16"/>
              </w:rPr>
              <w:t>The System SHALL conform to CP.4.2.2 (Patient-Specific Medication Dosing &amp; Warnings).</w:t>
            </w:r>
          </w:p>
        </w:tc>
        <w:tc>
          <w:tcPr>
            <w:tcW w:w="957" w:type="dxa"/>
            <w:tcBorders>
              <w:left w:val="single" w:sz="6" w:space="0" w:color="000000"/>
              <w:right w:val="single" w:sz="6" w:space="0" w:color="000000"/>
            </w:tcBorders>
          </w:tcPr>
          <w:p w14:paraId="1209E9E2" w14:textId="77777777" w:rsidR="00293A69" w:rsidRDefault="00293A69" w:rsidP="00BA3CA1">
            <w:pPr>
              <w:pStyle w:val="TableParagraph"/>
              <w:spacing w:before="11"/>
              <w:ind w:left="280" w:right="261"/>
              <w:jc w:val="center"/>
              <w:rPr>
                <w:sz w:val="16"/>
              </w:rPr>
            </w:pPr>
            <w:r>
              <w:rPr>
                <w:sz w:val="16"/>
              </w:rPr>
              <w:t>322</w:t>
            </w:r>
          </w:p>
        </w:tc>
        <w:tc>
          <w:tcPr>
            <w:tcW w:w="957" w:type="dxa"/>
            <w:tcBorders>
              <w:left w:val="single" w:sz="6" w:space="0" w:color="000000"/>
              <w:right w:val="single" w:sz="6" w:space="0" w:color="000000"/>
            </w:tcBorders>
          </w:tcPr>
          <w:p w14:paraId="0D50E15A" w14:textId="437C2776" w:rsidR="00293A69" w:rsidRDefault="00E0272F" w:rsidP="00BA3CA1">
            <w:pPr>
              <w:pStyle w:val="TableParagraph"/>
              <w:spacing w:before="11"/>
              <w:ind w:left="280" w:right="261"/>
              <w:jc w:val="center"/>
              <w:rPr>
                <w:sz w:val="16"/>
              </w:rPr>
            </w:pPr>
            <w:r>
              <w:rPr>
                <w:sz w:val="16"/>
              </w:rPr>
              <w:t>N/C</w:t>
            </w:r>
          </w:p>
        </w:tc>
        <w:tc>
          <w:tcPr>
            <w:tcW w:w="957" w:type="dxa"/>
            <w:tcBorders>
              <w:left w:val="single" w:sz="6" w:space="0" w:color="000000"/>
              <w:right w:val="single" w:sz="6" w:space="0" w:color="000000"/>
            </w:tcBorders>
          </w:tcPr>
          <w:p w14:paraId="2C8183CA" w14:textId="2C13C3F2" w:rsidR="00293A69" w:rsidRDefault="00293A69" w:rsidP="00BA3CA1">
            <w:pPr>
              <w:pStyle w:val="TableParagraph"/>
              <w:spacing w:before="11"/>
              <w:ind w:left="280" w:right="261"/>
              <w:jc w:val="center"/>
              <w:rPr>
                <w:sz w:val="16"/>
              </w:rPr>
            </w:pPr>
          </w:p>
        </w:tc>
      </w:tr>
      <w:tr w:rsidR="00293A69" w14:paraId="0826821D" w14:textId="7FA9945A" w:rsidTr="004A6546">
        <w:trPr>
          <w:trHeight w:val="240"/>
        </w:trPr>
        <w:tc>
          <w:tcPr>
            <w:tcW w:w="2400" w:type="dxa"/>
            <w:vMerge/>
            <w:tcBorders>
              <w:top w:val="nil"/>
              <w:bottom w:val="dotted" w:sz="4" w:space="0" w:color="000000"/>
              <w:right w:val="single" w:sz="8" w:space="0" w:color="000000"/>
            </w:tcBorders>
          </w:tcPr>
          <w:p w14:paraId="39571F52" w14:textId="77777777" w:rsidR="00293A69" w:rsidRDefault="00293A69" w:rsidP="00BA3CA1">
            <w:pPr>
              <w:rPr>
                <w:sz w:val="2"/>
                <w:szCs w:val="2"/>
              </w:rPr>
            </w:pPr>
          </w:p>
        </w:tc>
        <w:tc>
          <w:tcPr>
            <w:tcW w:w="7522" w:type="dxa"/>
            <w:tcBorders>
              <w:left w:val="single" w:sz="8" w:space="0" w:color="000000"/>
              <w:right w:val="single" w:sz="6" w:space="0" w:color="000000"/>
            </w:tcBorders>
          </w:tcPr>
          <w:p w14:paraId="5E596CF5" w14:textId="77777777" w:rsidR="00293A69" w:rsidRDefault="00293A69" w:rsidP="00BA3CA1">
            <w:pPr>
              <w:pStyle w:val="TableParagraph"/>
              <w:spacing w:before="35"/>
              <w:ind w:left="207"/>
              <w:rPr>
                <w:sz w:val="16"/>
              </w:rPr>
            </w:pPr>
            <w:r>
              <w:rPr>
                <w:b/>
                <w:sz w:val="16"/>
              </w:rPr>
              <w:t xml:space="preserve">3. </w:t>
            </w:r>
            <w:r>
              <w:rPr>
                <w:sz w:val="16"/>
              </w:rPr>
              <w:t>The System SHALL conform to CP.4.2.3 (Medication Order Efficiencies).</w:t>
            </w:r>
          </w:p>
        </w:tc>
        <w:tc>
          <w:tcPr>
            <w:tcW w:w="957" w:type="dxa"/>
            <w:tcBorders>
              <w:left w:val="single" w:sz="6" w:space="0" w:color="000000"/>
              <w:right w:val="single" w:sz="6" w:space="0" w:color="000000"/>
            </w:tcBorders>
          </w:tcPr>
          <w:p w14:paraId="27B5E532" w14:textId="77777777" w:rsidR="00293A69" w:rsidRDefault="00293A69" w:rsidP="00BA3CA1">
            <w:pPr>
              <w:pStyle w:val="TableParagraph"/>
              <w:spacing w:before="11"/>
              <w:ind w:left="280" w:right="261"/>
              <w:jc w:val="center"/>
              <w:rPr>
                <w:sz w:val="16"/>
              </w:rPr>
            </w:pPr>
            <w:r>
              <w:rPr>
                <w:sz w:val="16"/>
              </w:rPr>
              <w:t>323</w:t>
            </w:r>
          </w:p>
        </w:tc>
        <w:tc>
          <w:tcPr>
            <w:tcW w:w="957" w:type="dxa"/>
            <w:tcBorders>
              <w:left w:val="single" w:sz="6" w:space="0" w:color="000000"/>
              <w:right w:val="single" w:sz="6" w:space="0" w:color="000000"/>
            </w:tcBorders>
          </w:tcPr>
          <w:p w14:paraId="5ED913BA" w14:textId="0D02B5A8" w:rsidR="00293A69" w:rsidRDefault="00E0272F" w:rsidP="00BA3CA1">
            <w:pPr>
              <w:pStyle w:val="TableParagraph"/>
              <w:spacing w:before="11"/>
              <w:ind w:left="280" w:right="261"/>
              <w:jc w:val="center"/>
              <w:rPr>
                <w:sz w:val="16"/>
              </w:rPr>
            </w:pPr>
            <w:r>
              <w:rPr>
                <w:sz w:val="16"/>
              </w:rPr>
              <w:t>N/C</w:t>
            </w:r>
          </w:p>
        </w:tc>
        <w:tc>
          <w:tcPr>
            <w:tcW w:w="957" w:type="dxa"/>
            <w:tcBorders>
              <w:left w:val="single" w:sz="6" w:space="0" w:color="000000"/>
              <w:right w:val="single" w:sz="6" w:space="0" w:color="000000"/>
            </w:tcBorders>
          </w:tcPr>
          <w:p w14:paraId="27AD34D6" w14:textId="72E1E347" w:rsidR="00293A69" w:rsidRDefault="00293A69" w:rsidP="00BA3CA1">
            <w:pPr>
              <w:pStyle w:val="TableParagraph"/>
              <w:spacing w:before="11"/>
              <w:ind w:left="280" w:right="261"/>
              <w:jc w:val="center"/>
              <w:rPr>
                <w:sz w:val="16"/>
              </w:rPr>
            </w:pPr>
          </w:p>
        </w:tc>
      </w:tr>
      <w:tr w:rsidR="00293A69" w14:paraId="1FBC2992" w14:textId="3AD0BE33" w:rsidTr="004A6546">
        <w:trPr>
          <w:trHeight w:val="240"/>
        </w:trPr>
        <w:tc>
          <w:tcPr>
            <w:tcW w:w="2400" w:type="dxa"/>
            <w:vMerge/>
            <w:tcBorders>
              <w:top w:val="nil"/>
              <w:bottom w:val="dotted" w:sz="4" w:space="0" w:color="000000"/>
              <w:right w:val="single" w:sz="8" w:space="0" w:color="000000"/>
            </w:tcBorders>
          </w:tcPr>
          <w:p w14:paraId="485A48EF" w14:textId="77777777" w:rsidR="00293A69" w:rsidRDefault="00293A69" w:rsidP="00BA3CA1">
            <w:pPr>
              <w:rPr>
                <w:sz w:val="2"/>
                <w:szCs w:val="2"/>
              </w:rPr>
            </w:pPr>
          </w:p>
        </w:tc>
        <w:tc>
          <w:tcPr>
            <w:tcW w:w="7522" w:type="dxa"/>
            <w:tcBorders>
              <w:left w:val="single" w:sz="8" w:space="0" w:color="000000"/>
              <w:right w:val="single" w:sz="6" w:space="0" w:color="000000"/>
            </w:tcBorders>
          </w:tcPr>
          <w:p w14:paraId="4AACCDB8" w14:textId="77777777" w:rsidR="00293A69" w:rsidRDefault="00293A69" w:rsidP="00BA3CA1">
            <w:pPr>
              <w:pStyle w:val="TableParagraph"/>
              <w:spacing w:before="35"/>
              <w:ind w:left="207"/>
              <w:rPr>
                <w:sz w:val="16"/>
              </w:rPr>
            </w:pPr>
            <w:r>
              <w:rPr>
                <w:b/>
                <w:sz w:val="16"/>
              </w:rPr>
              <w:t xml:space="preserve">4. </w:t>
            </w:r>
            <w:r>
              <w:rPr>
                <w:sz w:val="16"/>
              </w:rPr>
              <w:t>The system SHALL conform to CP.4.2.4 (Medication Alert Overrides).</w:t>
            </w:r>
          </w:p>
        </w:tc>
        <w:tc>
          <w:tcPr>
            <w:tcW w:w="957" w:type="dxa"/>
            <w:tcBorders>
              <w:left w:val="single" w:sz="6" w:space="0" w:color="000000"/>
              <w:right w:val="single" w:sz="6" w:space="0" w:color="000000"/>
            </w:tcBorders>
          </w:tcPr>
          <w:p w14:paraId="625CDDF7" w14:textId="77777777" w:rsidR="00293A69" w:rsidRDefault="00293A69" w:rsidP="00BA3CA1">
            <w:pPr>
              <w:pStyle w:val="TableParagraph"/>
              <w:spacing w:before="11"/>
              <w:ind w:left="280" w:right="261"/>
              <w:jc w:val="center"/>
              <w:rPr>
                <w:sz w:val="16"/>
              </w:rPr>
            </w:pPr>
            <w:r>
              <w:rPr>
                <w:sz w:val="16"/>
              </w:rPr>
              <w:t>324</w:t>
            </w:r>
          </w:p>
        </w:tc>
        <w:tc>
          <w:tcPr>
            <w:tcW w:w="957" w:type="dxa"/>
            <w:tcBorders>
              <w:left w:val="single" w:sz="6" w:space="0" w:color="000000"/>
              <w:right w:val="single" w:sz="6" w:space="0" w:color="000000"/>
            </w:tcBorders>
          </w:tcPr>
          <w:p w14:paraId="6DD1A26F" w14:textId="3BFFB510" w:rsidR="00293A69" w:rsidRDefault="00E0272F" w:rsidP="00BA3CA1">
            <w:pPr>
              <w:pStyle w:val="TableParagraph"/>
              <w:spacing w:before="11"/>
              <w:ind w:left="280" w:right="261"/>
              <w:jc w:val="center"/>
              <w:rPr>
                <w:sz w:val="16"/>
              </w:rPr>
            </w:pPr>
            <w:r>
              <w:rPr>
                <w:sz w:val="16"/>
              </w:rPr>
              <w:t>N/C</w:t>
            </w:r>
          </w:p>
        </w:tc>
        <w:tc>
          <w:tcPr>
            <w:tcW w:w="957" w:type="dxa"/>
            <w:tcBorders>
              <w:left w:val="single" w:sz="6" w:space="0" w:color="000000"/>
              <w:right w:val="single" w:sz="6" w:space="0" w:color="000000"/>
            </w:tcBorders>
          </w:tcPr>
          <w:p w14:paraId="751D76CD" w14:textId="48D6A701" w:rsidR="00293A69" w:rsidRDefault="00293A69" w:rsidP="00BA3CA1">
            <w:pPr>
              <w:pStyle w:val="TableParagraph"/>
              <w:spacing w:before="11"/>
              <w:ind w:left="280" w:right="261"/>
              <w:jc w:val="center"/>
              <w:rPr>
                <w:sz w:val="16"/>
              </w:rPr>
            </w:pPr>
          </w:p>
        </w:tc>
      </w:tr>
      <w:tr w:rsidR="00293A69" w14:paraId="10D630A8" w14:textId="0663933B" w:rsidTr="004A6546">
        <w:trPr>
          <w:trHeight w:val="431"/>
        </w:trPr>
        <w:tc>
          <w:tcPr>
            <w:tcW w:w="2400" w:type="dxa"/>
            <w:vMerge/>
            <w:tcBorders>
              <w:top w:val="nil"/>
              <w:bottom w:val="dotted" w:sz="4" w:space="0" w:color="000000"/>
              <w:right w:val="single" w:sz="8" w:space="0" w:color="000000"/>
            </w:tcBorders>
          </w:tcPr>
          <w:p w14:paraId="10937B8B" w14:textId="77777777" w:rsidR="00293A69" w:rsidRDefault="00293A69" w:rsidP="00BA3CA1">
            <w:pPr>
              <w:rPr>
                <w:sz w:val="2"/>
                <w:szCs w:val="2"/>
              </w:rPr>
            </w:pPr>
          </w:p>
        </w:tc>
        <w:tc>
          <w:tcPr>
            <w:tcW w:w="7522" w:type="dxa"/>
            <w:tcBorders>
              <w:left w:val="single" w:sz="8" w:space="0" w:color="000000"/>
              <w:right w:val="single" w:sz="6" w:space="0" w:color="000000"/>
            </w:tcBorders>
          </w:tcPr>
          <w:p w14:paraId="04F72B23" w14:textId="77777777" w:rsidR="00293A69" w:rsidRDefault="00293A69" w:rsidP="00BA3CA1">
            <w:pPr>
              <w:pStyle w:val="TableParagraph"/>
              <w:spacing w:before="28" w:line="190" w:lineRule="atLeast"/>
              <w:ind w:left="453" w:right="-7" w:hanging="246"/>
              <w:rPr>
                <w:sz w:val="16"/>
              </w:rPr>
            </w:pPr>
            <w:r>
              <w:rPr>
                <w:b/>
                <w:sz w:val="16"/>
              </w:rPr>
              <w:t xml:space="preserve">5. </w:t>
            </w:r>
            <w:r>
              <w:rPr>
                <w:sz w:val="16"/>
              </w:rPr>
              <w:t>The system SHALL provide the ability to capture medication order details as discrete data for correct filling, dispensing and administration of drug (e.g., dose, route, physical form, duration, SIG).</w:t>
            </w:r>
          </w:p>
        </w:tc>
        <w:tc>
          <w:tcPr>
            <w:tcW w:w="957" w:type="dxa"/>
            <w:tcBorders>
              <w:left w:val="single" w:sz="6" w:space="0" w:color="000000"/>
              <w:right w:val="single" w:sz="6" w:space="0" w:color="000000"/>
            </w:tcBorders>
          </w:tcPr>
          <w:p w14:paraId="193E9491" w14:textId="77777777" w:rsidR="00293A69" w:rsidRPr="00EE028C" w:rsidRDefault="00293A69" w:rsidP="00BA3CA1">
            <w:pPr>
              <w:pStyle w:val="TableParagraph"/>
              <w:spacing w:before="107"/>
              <w:ind w:left="280" w:right="261"/>
              <w:jc w:val="center"/>
              <w:rPr>
                <w:sz w:val="16"/>
                <w:szCs w:val="16"/>
              </w:rPr>
            </w:pPr>
            <w:r w:rsidRPr="00EE028C">
              <w:rPr>
                <w:sz w:val="16"/>
                <w:szCs w:val="16"/>
              </w:rPr>
              <w:t>325</w:t>
            </w:r>
          </w:p>
        </w:tc>
        <w:tc>
          <w:tcPr>
            <w:tcW w:w="957" w:type="dxa"/>
            <w:tcBorders>
              <w:left w:val="single" w:sz="6" w:space="0" w:color="000000"/>
              <w:right w:val="single" w:sz="6" w:space="0" w:color="000000"/>
            </w:tcBorders>
          </w:tcPr>
          <w:p w14:paraId="3476F792" w14:textId="5BD20825" w:rsidR="00293A69" w:rsidRPr="00EE028C" w:rsidRDefault="00E0272F" w:rsidP="00BA3CA1">
            <w:pPr>
              <w:pStyle w:val="TableParagraph"/>
              <w:spacing w:before="107"/>
              <w:ind w:left="280" w:right="261"/>
              <w:jc w:val="center"/>
              <w:rPr>
                <w:sz w:val="16"/>
                <w:szCs w:val="16"/>
              </w:rPr>
            </w:pPr>
            <w:r w:rsidRPr="00EE028C">
              <w:rPr>
                <w:sz w:val="16"/>
                <w:szCs w:val="16"/>
              </w:rPr>
              <w:t>N/C</w:t>
            </w:r>
          </w:p>
        </w:tc>
        <w:tc>
          <w:tcPr>
            <w:tcW w:w="957" w:type="dxa"/>
            <w:tcBorders>
              <w:left w:val="single" w:sz="6" w:space="0" w:color="000000"/>
              <w:right w:val="single" w:sz="6" w:space="0" w:color="000000"/>
            </w:tcBorders>
          </w:tcPr>
          <w:p w14:paraId="3514028B" w14:textId="743702A2" w:rsidR="00293A69" w:rsidRPr="00EE028C" w:rsidRDefault="00EE028C" w:rsidP="00EE028C">
            <w:pPr>
              <w:pStyle w:val="TableParagraph"/>
              <w:spacing w:before="107"/>
              <w:ind w:left="0" w:right="31"/>
              <w:jc w:val="center"/>
              <w:rPr>
                <w:sz w:val="16"/>
                <w:szCs w:val="16"/>
              </w:rPr>
            </w:pPr>
            <w:r w:rsidRPr="00EE028C">
              <w:rPr>
                <w:sz w:val="16"/>
                <w:szCs w:val="16"/>
              </w:rPr>
              <w:t>DC.1.7.1#1</w:t>
            </w:r>
          </w:p>
        </w:tc>
      </w:tr>
      <w:tr w:rsidR="00293A69" w14:paraId="1601CCFC" w14:textId="5BB26C9B" w:rsidTr="00F47F3F">
        <w:trPr>
          <w:trHeight w:val="263"/>
        </w:trPr>
        <w:tc>
          <w:tcPr>
            <w:tcW w:w="2400" w:type="dxa"/>
            <w:vMerge/>
            <w:tcBorders>
              <w:top w:val="nil"/>
              <w:bottom w:val="dotted" w:sz="4" w:space="0" w:color="000000"/>
              <w:right w:val="single" w:sz="8" w:space="0" w:color="000000"/>
            </w:tcBorders>
          </w:tcPr>
          <w:p w14:paraId="0415566E" w14:textId="77777777" w:rsidR="00293A69" w:rsidRDefault="00293A69" w:rsidP="00BA3CA1">
            <w:pPr>
              <w:rPr>
                <w:sz w:val="2"/>
                <w:szCs w:val="2"/>
              </w:rPr>
            </w:pPr>
          </w:p>
        </w:tc>
        <w:tc>
          <w:tcPr>
            <w:tcW w:w="7522" w:type="dxa"/>
            <w:tcBorders>
              <w:left w:val="single" w:sz="8" w:space="0" w:color="000000"/>
              <w:right w:val="single" w:sz="6" w:space="0" w:color="000000"/>
            </w:tcBorders>
          </w:tcPr>
          <w:p w14:paraId="41A172AF" w14:textId="77777777" w:rsidR="00293A69" w:rsidRDefault="00293A69" w:rsidP="00BA3CA1">
            <w:pPr>
              <w:pStyle w:val="TableParagraph"/>
              <w:spacing w:before="28" w:line="190" w:lineRule="atLeast"/>
              <w:ind w:left="453" w:right="50" w:hanging="246"/>
              <w:jc w:val="both"/>
              <w:rPr>
                <w:sz w:val="16"/>
              </w:rPr>
            </w:pPr>
            <w:r>
              <w:rPr>
                <w:b/>
                <w:sz w:val="16"/>
              </w:rPr>
              <w:t xml:space="preserve">6. </w:t>
            </w:r>
            <w:r>
              <w:rPr>
                <w:sz w:val="16"/>
              </w:rPr>
              <w:t>The system SHALL provide the ability to maintain and render, as discrete data, medication orders including all the details adequate for correct filling, dispensing and administration (e.g., drug, dose, route, SIG).</w:t>
            </w:r>
          </w:p>
        </w:tc>
        <w:tc>
          <w:tcPr>
            <w:tcW w:w="957" w:type="dxa"/>
            <w:tcBorders>
              <w:left w:val="single" w:sz="6" w:space="0" w:color="000000"/>
              <w:right w:val="single" w:sz="6" w:space="0" w:color="000000"/>
            </w:tcBorders>
            <w:vAlign w:val="center"/>
          </w:tcPr>
          <w:p w14:paraId="09301E29" w14:textId="4997C191" w:rsidR="00293A69" w:rsidRDefault="004A6546" w:rsidP="00F47F3F">
            <w:pPr>
              <w:pStyle w:val="TableParagraph"/>
              <w:ind w:left="0"/>
              <w:jc w:val="center"/>
              <w:rPr>
                <w:sz w:val="16"/>
              </w:rPr>
            </w:pPr>
            <w:r>
              <w:rPr>
                <w:sz w:val="16"/>
              </w:rPr>
              <w:t>3</w:t>
            </w:r>
            <w:r w:rsidR="00293A69">
              <w:rPr>
                <w:sz w:val="16"/>
              </w:rPr>
              <w:t>26</w:t>
            </w:r>
          </w:p>
        </w:tc>
        <w:tc>
          <w:tcPr>
            <w:tcW w:w="957" w:type="dxa"/>
            <w:tcBorders>
              <w:left w:val="single" w:sz="6" w:space="0" w:color="000000"/>
              <w:right w:val="single" w:sz="6" w:space="0" w:color="000000"/>
            </w:tcBorders>
            <w:vAlign w:val="center"/>
          </w:tcPr>
          <w:p w14:paraId="6BA6FBDE" w14:textId="238F4B69" w:rsidR="00293A69" w:rsidRDefault="00E0272F" w:rsidP="00F47F3F">
            <w:pPr>
              <w:pStyle w:val="TableParagraph"/>
              <w:ind w:left="0"/>
              <w:jc w:val="center"/>
              <w:rPr>
                <w:sz w:val="17"/>
              </w:rPr>
            </w:pPr>
            <w:r>
              <w:rPr>
                <w:sz w:val="16"/>
              </w:rPr>
              <w:t>N/C</w:t>
            </w:r>
          </w:p>
        </w:tc>
        <w:tc>
          <w:tcPr>
            <w:tcW w:w="957" w:type="dxa"/>
            <w:tcBorders>
              <w:left w:val="single" w:sz="6" w:space="0" w:color="000000"/>
              <w:right w:val="single" w:sz="6" w:space="0" w:color="000000"/>
            </w:tcBorders>
            <w:vAlign w:val="center"/>
          </w:tcPr>
          <w:p w14:paraId="66FD558A" w14:textId="53046BC3" w:rsidR="00293A69" w:rsidRDefault="00293A69" w:rsidP="00F47F3F">
            <w:pPr>
              <w:pStyle w:val="TableParagraph"/>
              <w:ind w:left="0"/>
              <w:jc w:val="center"/>
              <w:rPr>
                <w:sz w:val="17"/>
              </w:rPr>
            </w:pPr>
          </w:p>
        </w:tc>
      </w:tr>
      <w:tr w:rsidR="00293A69" w14:paraId="3B3D0036" w14:textId="1FC78A2B" w:rsidTr="00F47F3F">
        <w:trPr>
          <w:trHeight w:val="432"/>
        </w:trPr>
        <w:tc>
          <w:tcPr>
            <w:tcW w:w="2400" w:type="dxa"/>
            <w:vMerge/>
            <w:tcBorders>
              <w:top w:val="nil"/>
              <w:bottom w:val="dotted" w:sz="4" w:space="0" w:color="000000"/>
              <w:right w:val="single" w:sz="8" w:space="0" w:color="000000"/>
            </w:tcBorders>
          </w:tcPr>
          <w:p w14:paraId="5E219AF7" w14:textId="77777777" w:rsidR="00293A69" w:rsidRDefault="00293A69" w:rsidP="00BA3CA1">
            <w:pPr>
              <w:rPr>
                <w:sz w:val="2"/>
                <w:szCs w:val="2"/>
              </w:rPr>
            </w:pPr>
          </w:p>
        </w:tc>
        <w:tc>
          <w:tcPr>
            <w:tcW w:w="7522" w:type="dxa"/>
            <w:tcBorders>
              <w:left w:val="single" w:sz="8" w:space="0" w:color="000000"/>
              <w:right w:val="single" w:sz="6" w:space="0" w:color="000000"/>
            </w:tcBorders>
          </w:tcPr>
          <w:p w14:paraId="4A42D125" w14:textId="77777777" w:rsidR="00293A69" w:rsidRDefault="00293A69" w:rsidP="00BA3CA1">
            <w:pPr>
              <w:pStyle w:val="TableParagraph"/>
              <w:spacing w:before="28" w:line="190" w:lineRule="atLeast"/>
              <w:ind w:left="453" w:hanging="246"/>
              <w:rPr>
                <w:sz w:val="16"/>
              </w:rPr>
            </w:pPr>
            <w:r>
              <w:rPr>
                <w:b/>
                <w:sz w:val="16"/>
              </w:rPr>
              <w:t xml:space="preserve">7. </w:t>
            </w:r>
            <w:r>
              <w:rPr>
                <w:sz w:val="16"/>
              </w:rPr>
              <w:t>The system SHOULD provide the ability to capture medication order details including dose, route, frequency and comments as free text.</w:t>
            </w:r>
          </w:p>
        </w:tc>
        <w:tc>
          <w:tcPr>
            <w:tcW w:w="957" w:type="dxa"/>
            <w:tcBorders>
              <w:left w:val="single" w:sz="6" w:space="0" w:color="000000"/>
              <w:right w:val="single" w:sz="6" w:space="0" w:color="000000"/>
            </w:tcBorders>
            <w:vAlign w:val="center"/>
          </w:tcPr>
          <w:p w14:paraId="005E4300" w14:textId="77777777" w:rsidR="00293A69" w:rsidRDefault="00293A69" w:rsidP="00F47F3F">
            <w:pPr>
              <w:pStyle w:val="TableParagraph"/>
              <w:ind w:left="0"/>
              <w:jc w:val="center"/>
              <w:rPr>
                <w:sz w:val="16"/>
              </w:rPr>
            </w:pPr>
            <w:r>
              <w:rPr>
                <w:sz w:val="16"/>
              </w:rPr>
              <w:t>327</w:t>
            </w:r>
          </w:p>
        </w:tc>
        <w:tc>
          <w:tcPr>
            <w:tcW w:w="957" w:type="dxa"/>
            <w:tcBorders>
              <w:left w:val="single" w:sz="6" w:space="0" w:color="000000"/>
              <w:right w:val="single" w:sz="6" w:space="0" w:color="000000"/>
            </w:tcBorders>
            <w:vAlign w:val="center"/>
          </w:tcPr>
          <w:p w14:paraId="689005C5" w14:textId="4B4CB810" w:rsidR="00293A69" w:rsidRDefault="00E0272F" w:rsidP="00F47F3F">
            <w:pPr>
              <w:pStyle w:val="TableParagraph"/>
              <w:ind w:left="0"/>
              <w:jc w:val="center"/>
              <w:rPr>
                <w:sz w:val="16"/>
              </w:rPr>
            </w:pPr>
            <w:r>
              <w:rPr>
                <w:sz w:val="16"/>
              </w:rPr>
              <w:t>N/C</w:t>
            </w:r>
          </w:p>
        </w:tc>
        <w:tc>
          <w:tcPr>
            <w:tcW w:w="957" w:type="dxa"/>
            <w:tcBorders>
              <w:left w:val="single" w:sz="6" w:space="0" w:color="000000"/>
              <w:right w:val="single" w:sz="6" w:space="0" w:color="000000"/>
            </w:tcBorders>
            <w:vAlign w:val="center"/>
          </w:tcPr>
          <w:p w14:paraId="450C50D6" w14:textId="0019604C" w:rsidR="00293A69" w:rsidRDefault="00293A69" w:rsidP="00F47F3F">
            <w:pPr>
              <w:pStyle w:val="TableParagraph"/>
              <w:ind w:left="0"/>
              <w:jc w:val="center"/>
              <w:rPr>
                <w:sz w:val="16"/>
              </w:rPr>
            </w:pPr>
          </w:p>
        </w:tc>
      </w:tr>
      <w:tr w:rsidR="00293A69" w14:paraId="315D1BC1" w14:textId="04860AF2" w:rsidTr="00F47F3F">
        <w:trPr>
          <w:trHeight w:val="431"/>
        </w:trPr>
        <w:tc>
          <w:tcPr>
            <w:tcW w:w="2400" w:type="dxa"/>
            <w:vMerge/>
            <w:tcBorders>
              <w:top w:val="nil"/>
              <w:bottom w:val="dotted" w:sz="4" w:space="0" w:color="000000"/>
              <w:right w:val="single" w:sz="8" w:space="0" w:color="000000"/>
            </w:tcBorders>
          </w:tcPr>
          <w:p w14:paraId="2E3DEDB6" w14:textId="77777777" w:rsidR="00293A69" w:rsidRDefault="00293A69" w:rsidP="00BA3CA1">
            <w:pPr>
              <w:rPr>
                <w:sz w:val="2"/>
                <w:szCs w:val="2"/>
              </w:rPr>
            </w:pPr>
          </w:p>
        </w:tc>
        <w:tc>
          <w:tcPr>
            <w:tcW w:w="7522" w:type="dxa"/>
            <w:tcBorders>
              <w:left w:val="single" w:sz="8" w:space="0" w:color="000000"/>
              <w:right w:val="single" w:sz="6" w:space="0" w:color="000000"/>
            </w:tcBorders>
          </w:tcPr>
          <w:p w14:paraId="18D53C08" w14:textId="77777777" w:rsidR="00293A69" w:rsidRDefault="00293A69" w:rsidP="00BA3CA1">
            <w:pPr>
              <w:pStyle w:val="TableParagraph"/>
              <w:spacing w:before="28" w:line="190" w:lineRule="atLeast"/>
              <w:ind w:left="453" w:hanging="246"/>
              <w:rPr>
                <w:sz w:val="16"/>
              </w:rPr>
            </w:pPr>
            <w:r>
              <w:rPr>
                <w:b/>
                <w:sz w:val="16"/>
              </w:rPr>
              <w:t xml:space="preserve">8. </w:t>
            </w:r>
            <w:r>
              <w:rPr>
                <w:sz w:val="16"/>
              </w:rPr>
              <w:t>The system SHOULD provide the ability to manage free text as part of a medication order or prescription (e.g., "this patient is unable to swallow large pills").</w:t>
            </w:r>
          </w:p>
        </w:tc>
        <w:tc>
          <w:tcPr>
            <w:tcW w:w="957" w:type="dxa"/>
            <w:tcBorders>
              <w:left w:val="single" w:sz="6" w:space="0" w:color="000000"/>
              <w:right w:val="single" w:sz="6" w:space="0" w:color="000000"/>
            </w:tcBorders>
            <w:vAlign w:val="center"/>
          </w:tcPr>
          <w:p w14:paraId="476CBB60" w14:textId="77777777" w:rsidR="00293A69" w:rsidRDefault="00293A69" w:rsidP="00F47F3F">
            <w:pPr>
              <w:pStyle w:val="TableParagraph"/>
              <w:ind w:left="0"/>
              <w:jc w:val="center"/>
              <w:rPr>
                <w:sz w:val="16"/>
              </w:rPr>
            </w:pPr>
            <w:r>
              <w:rPr>
                <w:sz w:val="16"/>
              </w:rPr>
              <w:t>328</w:t>
            </w:r>
          </w:p>
        </w:tc>
        <w:tc>
          <w:tcPr>
            <w:tcW w:w="957" w:type="dxa"/>
            <w:tcBorders>
              <w:left w:val="single" w:sz="6" w:space="0" w:color="000000"/>
              <w:right w:val="single" w:sz="6" w:space="0" w:color="000000"/>
            </w:tcBorders>
            <w:vAlign w:val="center"/>
          </w:tcPr>
          <w:p w14:paraId="6D9BEB5A" w14:textId="593E0B23" w:rsidR="00293A69" w:rsidRDefault="00E0272F" w:rsidP="00F47F3F">
            <w:pPr>
              <w:pStyle w:val="TableParagraph"/>
              <w:ind w:left="0"/>
              <w:jc w:val="center"/>
              <w:rPr>
                <w:sz w:val="16"/>
              </w:rPr>
            </w:pPr>
            <w:r>
              <w:rPr>
                <w:sz w:val="16"/>
              </w:rPr>
              <w:t>N/C</w:t>
            </w:r>
          </w:p>
        </w:tc>
        <w:tc>
          <w:tcPr>
            <w:tcW w:w="957" w:type="dxa"/>
            <w:tcBorders>
              <w:left w:val="single" w:sz="6" w:space="0" w:color="000000"/>
              <w:right w:val="single" w:sz="6" w:space="0" w:color="000000"/>
            </w:tcBorders>
            <w:vAlign w:val="center"/>
          </w:tcPr>
          <w:p w14:paraId="255E9A4A" w14:textId="783A3F50" w:rsidR="00293A69" w:rsidRDefault="00293A69" w:rsidP="00F47F3F">
            <w:pPr>
              <w:pStyle w:val="TableParagraph"/>
              <w:ind w:left="0"/>
              <w:jc w:val="center"/>
              <w:rPr>
                <w:sz w:val="16"/>
              </w:rPr>
            </w:pPr>
          </w:p>
        </w:tc>
      </w:tr>
      <w:tr w:rsidR="00293A69" w14:paraId="60886E81" w14:textId="3951E173" w:rsidTr="00F47F3F">
        <w:trPr>
          <w:trHeight w:val="432"/>
        </w:trPr>
        <w:tc>
          <w:tcPr>
            <w:tcW w:w="2400" w:type="dxa"/>
            <w:vMerge/>
            <w:tcBorders>
              <w:top w:val="nil"/>
              <w:bottom w:val="dotted" w:sz="4" w:space="0" w:color="000000"/>
              <w:right w:val="single" w:sz="8" w:space="0" w:color="000000"/>
            </w:tcBorders>
          </w:tcPr>
          <w:p w14:paraId="5BFE98B3" w14:textId="77777777" w:rsidR="00293A69" w:rsidRDefault="00293A69" w:rsidP="00BA3CA1">
            <w:pPr>
              <w:rPr>
                <w:sz w:val="2"/>
                <w:szCs w:val="2"/>
              </w:rPr>
            </w:pPr>
          </w:p>
        </w:tc>
        <w:tc>
          <w:tcPr>
            <w:tcW w:w="7522" w:type="dxa"/>
            <w:tcBorders>
              <w:left w:val="single" w:sz="8" w:space="0" w:color="000000"/>
              <w:right w:val="single" w:sz="6" w:space="0" w:color="000000"/>
            </w:tcBorders>
          </w:tcPr>
          <w:p w14:paraId="5134DFD8" w14:textId="77777777" w:rsidR="00293A69" w:rsidRDefault="00293A69" w:rsidP="00BA3CA1">
            <w:pPr>
              <w:pStyle w:val="TableParagraph"/>
              <w:spacing w:before="28" w:line="190" w:lineRule="atLeast"/>
              <w:ind w:left="453" w:hanging="246"/>
              <w:rPr>
                <w:sz w:val="16"/>
              </w:rPr>
            </w:pPr>
            <w:r>
              <w:rPr>
                <w:b/>
                <w:sz w:val="16"/>
              </w:rPr>
              <w:t xml:space="preserve">9. </w:t>
            </w:r>
            <w:r>
              <w:rPr>
                <w:sz w:val="16"/>
              </w:rPr>
              <w:t>The system SHOULD render fixed text (e.g., "Bio-hazard Warning") as part of a medication order according to organizational policy, and/or jurisdictional law.</w:t>
            </w:r>
          </w:p>
        </w:tc>
        <w:tc>
          <w:tcPr>
            <w:tcW w:w="957" w:type="dxa"/>
            <w:tcBorders>
              <w:left w:val="single" w:sz="6" w:space="0" w:color="000000"/>
              <w:right w:val="single" w:sz="6" w:space="0" w:color="000000"/>
            </w:tcBorders>
            <w:vAlign w:val="center"/>
          </w:tcPr>
          <w:p w14:paraId="747C52FB" w14:textId="77777777" w:rsidR="00293A69" w:rsidRDefault="00293A69" w:rsidP="00F47F3F">
            <w:pPr>
              <w:pStyle w:val="TableParagraph"/>
              <w:ind w:left="0"/>
              <w:jc w:val="center"/>
              <w:rPr>
                <w:sz w:val="16"/>
              </w:rPr>
            </w:pPr>
            <w:r>
              <w:rPr>
                <w:sz w:val="16"/>
              </w:rPr>
              <w:t>329</w:t>
            </w:r>
          </w:p>
        </w:tc>
        <w:tc>
          <w:tcPr>
            <w:tcW w:w="957" w:type="dxa"/>
            <w:tcBorders>
              <w:left w:val="single" w:sz="6" w:space="0" w:color="000000"/>
              <w:right w:val="single" w:sz="6" w:space="0" w:color="000000"/>
            </w:tcBorders>
            <w:vAlign w:val="center"/>
          </w:tcPr>
          <w:p w14:paraId="613DEE07" w14:textId="3C3E28F0" w:rsidR="00293A69" w:rsidRDefault="00E0272F" w:rsidP="00F47F3F">
            <w:pPr>
              <w:pStyle w:val="TableParagraph"/>
              <w:ind w:left="0"/>
              <w:jc w:val="center"/>
              <w:rPr>
                <w:sz w:val="16"/>
              </w:rPr>
            </w:pPr>
            <w:r>
              <w:rPr>
                <w:sz w:val="16"/>
              </w:rPr>
              <w:t>N/C</w:t>
            </w:r>
          </w:p>
        </w:tc>
        <w:tc>
          <w:tcPr>
            <w:tcW w:w="957" w:type="dxa"/>
            <w:tcBorders>
              <w:left w:val="single" w:sz="6" w:space="0" w:color="000000"/>
              <w:right w:val="single" w:sz="6" w:space="0" w:color="000000"/>
            </w:tcBorders>
            <w:vAlign w:val="center"/>
          </w:tcPr>
          <w:p w14:paraId="1542C715" w14:textId="11A0CF50" w:rsidR="00293A69" w:rsidRDefault="00293A69" w:rsidP="00F47F3F">
            <w:pPr>
              <w:pStyle w:val="TableParagraph"/>
              <w:ind w:left="0"/>
              <w:jc w:val="center"/>
              <w:rPr>
                <w:sz w:val="16"/>
              </w:rPr>
            </w:pPr>
          </w:p>
        </w:tc>
      </w:tr>
      <w:tr w:rsidR="00293A69" w14:paraId="3377D7B9" w14:textId="3DDC1CFD" w:rsidTr="00F47F3F">
        <w:trPr>
          <w:trHeight w:val="431"/>
        </w:trPr>
        <w:tc>
          <w:tcPr>
            <w:tcW w:w="2400" w:type="dxa"/>
            <w:vMerge/>
            <w:tcBorders>
              <w:top w:val="nil"/>
              <w:bottom w:val="dotted" w:sz="4" w:space="0" w:color="000000"/>
              <w:right w:val="single" w:sz="8" w:space="0" w:color="000000"/>
            </w:tcBorders>
          </w:tcPr>
          <w:p w14:paraId="6D042680" w14:textId="77777777" w:rsidR="00293A69" w:rsidRDefault="00293A69" w:rsidP="00BA3CA1">
            <w:pPr>
              <w:rPr>
                <w:sz w:val="2"/>
                <w:szCs w:val="2"/>
              </w:rPr>
            </w:pPr>
          </w:p>
        </w:tc>
        <w:tc>
          <w:tcPr>
            <w:tcW w:w="7522" w:type="dxa"/>
            <w:tcBorders>
              <w:left w:val="single" w:sz="8" w:space="0" w:color="000000"/>
              <w:right w:val="single" w:sz="6" w:space="0" w:color="000000"/>
            </w:tcBorders>
          </w:tcPr>
          <w:p w14:paraId="5345DBF5" w14:textId="77777777" w:rsidR="00293A69" w:rsidRDefault="00293A69" w:rsidP="00BA3CA1">
            <w:pPr>
              <w:pStyle w:val="TableParagraph"/>
              <w:spacing w:before="28" w:line="190" w:lineRule="atLeast"/>
              <w:ind w:left="453" w:hanging="335"/>
              <w:rPr>
                <w:sz w:val="16"/>
              </w:rPr>
            </w:pPr>
            <w:r>
              <w:rPr>
                <w:b/>
                <w:sz w:val="16"/>
              </w:rPr>
              <w:t xml:space="preserve">10. </w:t>
            </w:r>
            <w:r>
              <w:rPr>
                <w:sz w:val="16"/>
              </w:rPr>
              <w:t>The system SHALL determine and render a notification to the provider that information required to compute a dose is missing or invalid.</w:t>
            </w:r>
          </w:p>
        </w:tc>
        <w:tc>
          <w:tcPr>
            <w:tcW w:w="957" w:type="dxa"/>
            <w:tcBorders>
              <w:left w:val="single" w:sz="6" w:space="0" w:color="000000"/>
              <w:right w:val="single" w:sz="6" w:space="0" w:color="000000"/>
            </w:tcBorders>
            <w:vAlign w:val="center"/>
          </w:tcPr>
          <w:p w14:paraId="3A142FBA" w14:textId="77777777" w:rsidR="00293A69" w:rsidRDefault="00293A69" w:rsidP="00F47F3F">
            <w:pPr>
              <w:pStyle w:val="TableParagraph"/>
              <w:ind w:left="0"/>
              <w:jc w:val="center"/>
              <w:rPr>
                <w:sz w:val="16"/>
              </w:rPr>
            </w:pPr>
            <w:r>
              <w:rPr>
                <w:sz w:val="16"/>
              </w:rPr>
              <w:t>330</w:t>
            </w:r>
          </w:p>
        </w:tc>
        <w:tc>
          <w:tcPr>
            <w:tcW w:w="957" w:type="dxa"/>
            <w:tcBorders>
              <w:left w:val="single" w:sz="6" w:space="0" w:color="000000"/>
              <w:right w:val="single" w:sz="6" w:space="0" w:color="000000"/>
            </w:tcBorders>
            <w:vAlign w:val="center"/>
          </w:tcPr>
          <w:p w14:paraId="24E0FEEC" w14:textId="37B55641" w:rsidR="00293A69" w:rsidRDefault="00E0272F" w:rsidP="00F47F3F">
            <w:pPr>
              <w:pStyle w:val="TableParagraph"/>
              <w:ind w:left="0"/>
              <w:jc w:val="center"/>
              <w:rPr>
                <w:sz w:val="16"/>
              </w:rPr>
            </w:pPr>
            <w:r>
              <w:rPr>
                <w:sz w:val="16"/>
              </w:rPr>
              <w:t>N/C</w:t>
            </w:r>
          </w:p>
        </w:tc>
        <w:tc>
          <w:tcPr>
            <w:tcW w:w="957" w:type="dxa"/>
            <w:tcBorders>
              <w:left w:val="single" w:sz="6" w:space="0" w:color="000000"/>
              <w:right w:val="single" w:sz="6" w:space="0" w:color="000000"/>
            </w:tcBorders>
            <w:vAlign w:val="center"/>
          </w:tcPr>
          <w:p w14:paraId="4050DDC4" w14:textId="1FE164B4" w:rsidR="00293A69" w:rsidRDefault="00293A69" w:rsidP="00F47F3F">
            <w:pPr>
              <w:pStyle w:val="TableParagraph"/>
              <w:ind w:left="0"/>
              <w:jc w:val="center"/>
              <w:rPr>
                <w:sz w:val="16"/>
              </w:rPr>
            </w:pPr>
          </w:p>
        </w:tc>
      </w:tr>
      <w:tr w:rsidR="00293A69" w14:paraId="4A10C515" w14:textId="79588975" w:rsidTr="00F47F3F">
        <w:trPr>
          <w:trHeight w:val="497"/>
        </w:trPr>
        <w:tc>
          <w:tcPr>
            <w:tcW w:w="2400" w:type="dxa"/>
            <w:vMerge/>
            <w:tcBorders>
              <w:top w:val="nil"/>
              <w:bottom w:val="dotted" w:sz="4" w:space="0" w:color="000000"/>
              <w:right w:val="single" w:sz="8" w:space="0" w:color="000000"/>
            </w:tcBorders>
          </w:tcPr>
          <w:p w14:paraId="179BB64A" w14:textId="77777777" w:rsidR="00293A69" w:rsidRDefault="00293A69" w:rsidP="00BA3CA1">
            <w:pPr>
              <w:rPr>
                <w:sz w:val="2"/>
                <w:szCs w:val="2"/>
              </w:rPr>
            </w:pPr>
          </w:p>
        </w:tc>
        <w:tc>
          <w:tcPr>
            <w:tcW w:w="7522" w:type="dxa"/>
            <w:tcBorders>
              <w:left w:val="single" w:sz="8" w:space="0" w:color="000000"/>
              <w:right w:val="single" w:sz="6" w:space="0" w:color="000000"/>
            </w:tcBorders>
          </w:tcPr>
          <w:p w14:paraId="4BAD05CE" w14:textId="77777777" w:rsidR="00293A69" w:rsidRDefault="00293A69" w:rsidP="00BA3CA1">
            <w:pPr>
              <w:pStyle w:val="TableParagraph"/>
              <w:spacing w:before="28" w:line="190" w:lineRule="atLeast"/>
              <w:ind w:left="453" w:right="51" w:hanging="335"/>
              <w:jc w:val="both"/>
              <w:rPr>
                <w:sz w:val="16"/>
              </w:rPr>
            </w:pPr>
            <w:r>
              <w:rPr>
                <w:b/>
                <w:sz w:val="16"/>
              </w:rPr>
              <w:t xml:space="preserve">11. </w:t>
            </w:r>
            <w:r>
              <w:rPr>
                <w:sz w:val="16"/>
              </w:rPr>
              <w:t>The system SHOULD provide the ability to capture patient's preference for medication usage (e.g., oral vs. injectable, generic vs. brand name) and present it to a provider at the time of medication ordering.</w:t>
            </w:r>
          </w:p>
        </w:tc>
        <w:tc>
          <w:tcPr>
            <w:tcW w:w="957" w:type="dxa"/>
            <w:tcBorders>
              <w:left w:val="single" w:sz="6" w:space="0" w:color="000000"/>
              <w:right w:val="single" w:sz="6" w:space="0" w:color="000000"/>
            </w:tcBorders>
            <w:vAlign w:val="center"/>
          </w:tcPr>
          <w:p w14:paraId="5ADF7823" w14:textId="77777777" w:rsidR="00293A69" w:rsidRDefault="00293A69" w:rsidP="00F47F3F">
            <w:pPr>
              <w:pStyle w:val="TableParagraph"/>
              <w:ind w:left="0"/>
              <w:jc w:val="center"/>
              <w:rPr>
                <w:sz w:val="16"/>
              </w:rPr>
            </w:pPr>
            <w:r>
              <w:rPr>
                <w:sz w:val="16"/>
              </w:rPr>
              <w:t>331</w:t>
            </w:r>
          </w:p>
        </w:tc>
        <w:tc>
          <w:tcPr>
            <w:tcW w:w="957" w:type="dxa"/>
            <w:tcBorders>
              <w:left w:val="single" w:sz="6" w:space="0" w:color="000000"/>
              <w:right w:val="single" w:sz="6" w:space="0" w:color="000000"/>
            </w:tcBorders>
            <w:vAlign w:val="center"/>
          </w:tcPr>
          <w:p w14:paraId="309D6006" w14:textId="42BAD800" w:rsidR="00293A69" w:rsidRDefault="00E0272F" w:rsidP="00F47F3F">
            <w:pPr>
              <w:pStyle w:val="TableParagraph"/>
              <w:ind w:left="0"/>
              <w:jc w:val="center"/>
              <w:rPr>
                <w:sz w:val="17"/>
              </w:rPr>
            </w:pPr>
            <w:r>
              <w:rPr>
                <w:sz w:val="16"/>
              </w:rPr>
              <w:t>N/C</w:t>
            </w:r>
          </w:p>
        </w:tc>
        <w:tc>
          <w:tcPr>
            <w:tcW w:w="957" w:type="dxa"/>
            <w:tcBorders>
              <w:left w:val="single" w:sz="6" w:space="0" w:color="000000"/>
              <w:right w:val="single" w:sz="6" w:space="0" w:color="000000"/>
            </w:tcBorders>
            <w:vAlign w:val="center"/>
          </w:tcPr>
          <w:p w14:paraId="549E44DD" w14:textId="66A059AE" w:rsidR="00293A69" w:rsidRDefault="00293A69" w:rsidP="00F47F3F">
            <w:pPr>
              <w:pStyle w:val="TableParagraph"/>
              <w:ind w:left="0"/>
              <w:jc w:val="center"/>
              <w:rPr>
                <w:sz w:val="17"/>
              </w:rPr>
            </w:pPr>
          </w:p>
        </w:tc>
      </w:tr>
      <w:tr w:rsidR="00293A69" w14:paraId="0FE4261F" w14:textId="56C4B9C3" w:rsidTr="00F47F3F">
        <w:trPr>
          <w:trHeight w:val="432"/>
        </w:trPr>
        <w:tc>
          <w:tcPr>
            <w:tcW w:w="2400" w:type="dxa"/>
            <w:vMerge/>
            <w:tcBorders>
              <w:top w:val="nil"/>
              <w:bottom w:val="dotted" w:sz="4" w:space="0" w:color="000000"/>
              <w:right w:val="single" w:sz="8" w:space="0" w:color="000000"/>
            </w:tcBorders>
          </w:tcPr>
          <w:p w14:paraId="0065A5D4" w14:textId="77777777" w:rsidR="00293A69" w:rsidRDefault="00293A69" w:rsidP="00BA3CA1">
            <w:pPr>
              <w:rPr>
                <w:sz w:val="2"/>
                <w:szCs w:val="2"/>
              </w:rPr>
            </w:pPr>
          </w:p>
        </w:tc>
        <w:tc>
          <w:tcPr>
            <w:tcW w:w="7522" w:type="dxa"/>
            <w:tcBorders>
              <w:left w:val="single" w:sz="8" w:space="0" w:color="000000"/>
              <w:right w:val="single" w:sz="6" w:space="0" w:color="000000"/>
            </w:tcBorders>
          </w:tcPr>
          <w:p w14:paraId="56975868" w14:textId="77777777" w:rsidR="00293A69" w:rsidRDefault="00293A69" w:rsidP="00BA3CA1">
            <w:pPr>
              <w:pStyle w:val="TableParagraph"/>
              <w:spacing w:before="28" w:line="190" w:lineRule="atLeast"/>
              <w:ind w:left="453" w:hanging="335"/>
              <w:rPr>
                <w:sz w:val="16"/>
              </w:rPr>
            </w:pPr>
            <w:r>
              <w:rPr>
                <w:b/>
                <w:sz w:val="16"/>
              </w:rPr>
              <w:t>12.</w:t>
            </w:r>
            <w:r>
              <w:rPr>
                <w:b/>
                <w:spacing w:val="21"/>
                <w:sz w:val="16"/>
              </w:rPr>
              <w:t xml:space="preserve"> </w:t>
            </w:r>
            <w:r>
              <w:rPr>
                <w:sz w:val="16"/>
              </w:rPr>
              <w:t>The</w:t>
            </w:r>
            <w:r>
              <w:rPr>
                <w:spacing w:val="-13"/>
                <w:sz w:val="16"/>
              </w:rPr>
              <w:t xml:space="preserve"> </w:t>
            </w:r>
            <w:r>
              <w:rPr>
                <w:sz w:val="16"/>
              </w:rPr>
              <w:t>system</w:t>
            </w:r>
            <w:r>
              <w:rPr>
                <w:spacing w:val="-13"/>
                <w:sz w:val="16"/>
              </w:rPr>
              <w:t xml:space="preserve"> </w:t>
            </w:r>
            <w:r>
              <w:rPr>
                <w:sz w:val="16"/>
              </w:rPr>
              <w:t>SHOULD</w:t>
            </w:r>
            <w:r>
              <w:rPr>
                <w:spacing w:val="-13"/>
                <w:sz w:val="16"/>
              </w:rPr>
              <w:t xml:space="preserve"> </w:t>
            </w:r>
            <w:r>
              <w:rPr>
                <w:sz w:val="16"/>
              </w:rPr>
              <w:t>provide</w:t>
            </w:r>
            <w:r>
              <w:rPr>
                <w:spacing w:val="-13"/>
                <w:sz w:val="16"/>
              </w:rPr>
              <w:t xml:space="preserve"> </w:t>
            </w:r>
            <w:r>
              <w:rPr>
                <w:sz w:val="16"/>
              </w:rPr>
              <w:t>the</w:t>
            </w:r>
            <w:r>
              <w:rPr>
                <w:spacing w:val="-13"/>
                <w:sz w:val="16"/>
              </w:rPr>
              <w:t xml:space="preserve"> </w:t>
            </w:r>
            <w:r>
              <w:rPr>
                <w:sz w:val="16"/>
              </w:rPr>
              <w:t>ability</w:t>
            </w:r>
            <w:r>
              <w:rPr>
                <w:spacing w:val="-13"/>
                <w:sz w:val="16"/>
              </w:rPr>
              <w:t xml:space="preserve"> </w:t>
            </w:r>
            <w:r>
              <w:rPr>
                <w:sz w:val="16"/>
              </w:rPr>
              <w:t>to</w:t>
            </w:r>
            <w:r>
              <w:rPr>
                <w:spacing w:val="-13"/>
                <w:sz w:val="16"/>
              </w:rPr>
              <w:t xml:space="preserve"> </w:t>
            </w:r>
            <w:r>
              <w:rPr>
                <w:sz w:val="16"/>
              </w:rPr>
              <w:t>manage</w:t>
            </w:r>
            <w:r>
              <w:rPr>
                <w:spacing w:val="-13"/>
                <w:sz w:val="16"/>
              </w:rPr>
              <w:t xml:space="preserve"> </w:t>
            </w:r>
            <w:r>
              <w:rPr>
                <w:sz w:val="16"/>
              </w:rPr>
              <w:t>prescriptions</w:t>
            </w:r>
            <w:r>
              <w:rPr>
                <w:spacing w:val="-13"/>
                <w:sz w:val="16"/>
              </w:rPr>
              <w:t xml:space="preserve"> </w:t>
            </w:r>
            <w:r>
              <w:rPr>
                <w:sz w:val="16"/>
              </w:rPr>
              <w:t>using</w:t>
            </w:r>
            <w:r>
              <w:rPr>
                <w:spacing w:val="-13"/>
                <w:sz w:val="16"/>
              </w:rPr>
              <w:t xml:space="preserve"> </w:t>
            </w:r>
            <w:r>
              <w:rPr>
                <w:sz w:val="16"/>
              </w:rPr>
              <w:t>fractional</w:t>
            </w:r>
            <w:r>
              <w:rPr>
                <w:spacing w:val="-13"/>
                <w:sz w:val="16"/>
              </w:rPr>
              <w:t xml:space="preserve"> </w:t>
            </w:r>
            <w:r>
              <w:rPr>
                <w:sz w:val="16"/>
              </w:rPr>
              <w:t>units</w:t>
            </w:r>
            <w:r>
              <w:rPr>
                <w:spacing w:val="-13"/>
                <w:sz w:val="16"/>
              </w:rPr>
              <w:t xml:space="preserve"> </w:t>
            </w:r>
            <w:r>
              <w:rPr>
                <w:sz w:val="16"/>
              </w:rPr>
              <w:t>of</w:t>
            </w:r>
            <w:r>
              <w:rPr>
                <w:spacing w:val="-13"/>
                <w:sz w:val="16"/>
              </w:rPr>
              <w:t xml:space="preserve"> </w:t>
            </w:r>
            <w:r>
              <w:rPr>
                <w:sz w:val="16"/>
              </w:rPr>
              <w:t>medications (e.g., 1/2 tsp., 1/2 tablet).</w:t>
            </w:r>
          </w:p>
        </w:tc>
        <w:tc>
          <w:tcPr>
            <w:tcW w:w="957" w:type="dxa"/>
            <w:tcBorders>
              <w:left w:val="single" w:sz="6" w:space="0" w:color="000000"/>
              <w:right w:val="single" w:sz="6" w:space="0" w:color="000000"/>
            </w:tcBorders>
            <w:vAlign w:val="center"/>
          </w:tcPr>
          <w:p w14:paraId="072775F0" w14:textId="77777777" w:rsidR="00293A69" w:rsidRDefault="00293A69" w:rsidP="00F47F3F">
            <w:pPr>
              <w:pStyle w:val="TableParagraph"/>
              <w:ind w:left="0"/>
              <w:jc w:val="center"/>
              <w:rPr>
                <w:sz w:val="16"/>
              </w:rPr>
            </w:pPr>
            <w:r>
              <w:rPr>
                <w:sz w:val="16"/>
              </w:rPr>
              <w:t>332</w:t>
            </w:r>
          </w:p>
        </w:tc>
        <w:tc>
          <w:tcPr>
            <w:tcW w:w="957" w:type="dxa"/>
            <w:tcBorders>
              <w:left w:val="single" w:sz="6" w:space="0" w:color="000000"/>
              <w:right w:val="single" w:sz="6" w:space="0" w:color="000000"/>
            </w:tcBorders>
            <w:vAlign w:val="center"/>
          </w:tcPr>
          <w:p w14:paraId="71C97658" w14:textId="14FD506B" w:rsidR="00293A69" w:rsidRDefault="00E0272F" w:rsidP="00F47F3F">
            <w:pPr>
              <w:pStyle w:val="TableParagraph"/>
              <w:ind w:left="0"/>
              <w:jc w:val="center"/>
              <w:rPr>
                <w:sz w:val="16"/>
              </w:rPr>
            </w:pPr>
            <w:r>
              <w:rPr>
                <w:sz w:val="16"/>
              </w:rPr>
              <w:t>N/C</w:t>
            </w:r>
          </w:p>
        </w:tc>
        <w:tc>
          <w:tcPr>
            <w:tcW w:w="957" w:type="dxa"/>
            <w:tcBorders>
              <w:left w:val="single" w:sz="6" w:space="0" w:color="000000"/>
              <w:right w:val="single" w:sz="6" w:space="0" w:color="000000"/>
            </w:tcBorders>
            <w:vAlign w:val="center"/>
          </w:tcPr>
          <w:p w14:paraId="541741C2" w14:textId="20798AAB" w:rsidR="00293A69" w:rsidRDefault="00293A69" w:rsidP="00F47F3F">
            <w:pPr>
              <w:pStyle w:val="TableParagraph"/>
              <w:ind w:left="0"/>
              <w:jc w:val="center"/>
              <w:rPr>
                <w:sz w:val="16"/>
              </w:rPr>
            </w:pPr>
          </w:p>
        </w:tc>
      </w:tr>
      <w:tr w:rsidR="00293A69" w14:paraId="36EF192F" w14:textId="1B429A1A" w:rsidTr="00F47F3F">
        <w:trPr>
          <w:trHeight w:val="432"/>
        </w:trPr>
        <w:tc>
          <w:tcPr>
            <w:tcW w:w="2400" w:type="dxa"/>
            <w:vMerge/>
            <w:tcBorders>
              <w:top w:val="nil"/>
              <w:bottom w:val="dotted" w:sz="4" w:space="0" w:color="000000"/>
              <w:right w:val="single" w:sz="8" w:space="0" w:color="000000"/>
            </w:tcBorders>
          </w:tcPr>
          <w:p w14:paraId="3E973400" w14:textId="77777777" w:rsidR="00293A69" w:rsidRDefault="00293A69" w:rsidP="00BA3CA1">
            <w:pPr>
              <w:rPr>
                <w:sz w:val="2"/>
                <w:szCs w:val="2"/>
              </w:rPr>
            </w:pPr>
          </w:p>
        </w:tc>
        <w:tc>
          <w:tcPr>
            <w:tcW w:w="7522" w:type="dxa"/>
            <w:tcBorders>
              <w:left w:val="single" w:sz="8" w:space="0" w:color="000000"/>
              <w:right w:val="single" w:sz="6" w:space="0" w:color="000000"/>
            </w:tcBorders>
          </w:tcPr>
          <w:p w14:paraId="49B2BB71" w14:textId="77777777" w:rsidR="00293A69" w:rsidRDefault="00293A69" w:rsidP="00BA3CA1">
            <w:pPr>
              <w:pStyle w:val="TableParagraph"/>
              <w:spacing w:before="28" w:line="190" w:lineRule="atLeast"/>
              <w:ind w:left="453" w:hanging="335"/>
              <w:rPr>
                <w:sz w:val="16"/>
              </w:rPr>
            </w:pPr>
            <w:r>
              <w:rPr>
                <w:b/>
                <w:sz w:val="16"/>
              </w:rPr>
              <w:t xml:space="preserve">13. </w:t>
            </w:r>
            <w:r>
              <w:rPr>
                <w:sz w:val="16"/>
              </w:rPr>
              <w:t>The system SHALL provide the ability to capture and maintain documentation regarding patient weight, including such terms as "unknown", before entering medication orders.</w:t>
            </w:r>
          </w:p>
        </w:tc>
        <w:tc>
          <w:tcPr>
            <w:tcW w:w="957" w:type="dxa"/>
            <w:tcBorders>
              <w:left w:val="single" w:sz="6" w:space="0" w:color="000000"/>
              <w:right w:val="single" w:sz="6" w:space="0" w:color="000000"/>
            </w:tcBorders>
            <w:vAlign w:val="center"/>
          </w:tcPr>
          <w:p w14:paraId="68CDB6EA" w14:textId="77777777" w:rsidR="00293A69" w:rsidRDefault="00293A69" w:rsidP="00F47F3F">
            <w:pPr>
              <w:pStyle w:val="TableParagraph"/>
              <w:ind w:left="0"/>
              <w:jc w:val="center"/>
              <w:rPr>
                <w:sz w:val="16"/>
              </w:rPr>
            </w:pPr>
            <w:r>
              <w:rPr>
                <w:sz w:val="16"/>
              </w:rPr>
              <w:t>333</w:t>
            </w:r>
          </w:p>
        </w:tc>
        <w:tc>
          <w:tcPr>
            <w:tcW w:w="957" w:type="dxa"/>
            <w:tcBorders>
              <w:left w:val="single" w:sz="6" w:space="0" w:color="000000"/>
              <w:right w:val="single" w:sz="6" w:space="0" w:color="000000"/>
            </w:tcBorders>
            <w:vAlign w:val="center"/>
          </w:tcPr>
          <w:p w14:paraId="71BAF9E8" w14:textId="5502D93C" w:rsidR="00293A69" w:rsidRDefault="00E0272F" w:rsidP="00F47F3F">
            <w:pPr>
              <w:pStyle w:val="TableParagraph"/>
              <w:ind w:left="0"/>
              <w:jc w:val="center"/>
              <w:rPr>
                <w:sz w:val="16"/>
              </w:rPr>
            </w:pPr>
            <w:r>
              <w:rPr>
                <w:sz w:val="16"/>
              </w:rPr>
              <w:t>N/C</w:t>
            </w:r>
          </w:p>
        </w:tc>
        <w:tc>
          <w:tcPr>
            <w:tcW w:w="957" w:type="dxa"/>
            <w:tcBorders>
              <w:left w:val="single" w:sz="6" w:space="0" w:color="000000"/>
              <w:right w:val="single" w:sz="6" w:space="0" w:color="000000"/>
            </w:tcBorders>
            <w:vAlign w:val="center"/>
          </w:tcPr>
          <w:p w14:paraId="651E9D20" w14:textId="58CDFEF6" w:rsidR="00293A69" w:rsidRDefault="00293A69" w:rsidP="00F47F3F">
            <w:pPr>
              <w:pStyle w:val="TableParagraph"/>
              <w:ind w:left="0"/>
              <w:jc w:val="center"/>
              <w:rPr>
                <w:sz w:val="16"/>
              </w:rPr>
            </w:pPr>
          </w:p>
        </w:tc>
      </w:tr>
      <w:tr w:rsidR="00293A69" w14:paraId="2AA13D4D" w14:textId="627ED1FA" w:rsidTr="00F47F3F">
        <w:trPr>
          <w:trHeight w:val="431"/>
        </w:trPr>
        <w:tc>
          <w:tcPr>
            <w:tcW w:w="2400" w:type="dxa"/>
            <w:vMerge/>
            <w:tcBorders>
              <w:top w:val="nil"/>
              <w:bottom w:val="dotted" w:sz="4" w:space="0" w:color="000000"/>
              <w:right w:val="single" w:sz="8" w:space="0" w:color="000000"/>
            </w:tcBorders>
          </w:tcPr>
          <w:p w14:paraId="0DA5E250" w14:textId="77777777" w:rsidR="00293A69" w:rsidRDefault="00293A69" w:rsidP="00BA3CA1">
            <w:pPr>
              <w:rPr>
                <w:sz w:val="2"/>
                <w:szCs w:val="2"/>
              </w:rPr>
            </w:pPr>
          </w:p>
        </w:tc>
        <w:tc>
          <w:tcPr>
            <w:tcW w:w="7522" w:type="dxa"/>
            <w:tcBorders>
              <w:left w:val="single" w:sz="8" w:space="0" w:color="000000"/>
              <w:right w:val="single" w:sz="6" w:space="0" w:color="000000"/>
            </w:tcBorders>
          </w:tcPr>
          <w:p w14:paraId="2FE7E06B" w14:textId="77777777" w:rsidR="00293A69" w:rsidRDefault="00293A69" w:rsidP="00BA3CA1">
            <w:pPr>
              <w:pStyle w:val="TableParagraph"/>
              <w:spacing w:before="28" w:line="190" w:lineRule="atLeast"/>
              <w:ind w:left="453" w:right="47" w:hanging="335"/>
              <w:rPr>
                <w:sz w:val="16"/>
              </w:rPr>
            </w:pPr>
            <w:r>
              <w:rPr>
                <w:b/>
                <w:sz w:val="16"/>
              </w:rPr>
              <w:t xml:space="preserve">14. </w:t>
            </w:r>
            <w:r>
              <w:rPr>
                <w:sz w:val="16"/>
              </w:rPr>
              <w:t>The system SHOULD provide the ability to capture the administrative or clinical reasons/indications/ rationale for the medication(s) selected during order entry.</w:t>
            </w:r>
          </w:p>
        </w:tc>
        <w:tc>
          <w:tcPr>
            <w:tcW w:w="957" w:type="dxa"/>
            <w:tcBorders>
              <w:left w:val="single" w:sz="6" w:space="0" w:color="000000"/>
              <w:right w:val="single" w:sz="6" w:space="0" w:color="000000"/>
            </w:tcBorders>
            <w:vAlign w:val="center"/>
          </w:tcPr>
          <w:p w14:paraId="6D993C0A" w14:textId="77777777" w:rsidR="00293A69" w:rsidRDefault="00293A69" w:rsidP="00F47F3F">
            <w:pPr>
              <w:pStyle w:val="TableParagraph"/>
              <w:ind w:left="0"/>
              <w:jc w:val="center"/>
              <w:rPr>
                <w:sz w:val="16"/>
              </w:rPr>
            </w:pPr>
            <w:r>
              <w:rPr>
                <w:sz w:val="16"/>
              </w:rPr>
              <w:t>334</w:t>
            </w:r>
          </w:p>
        </w:tc>
        <w:tc>
          <w:tcPr>
            <w:tcW w:w="957" w:type="dxa"/>
            <w:tcBorders>
              <w:left w:val="single" w:sz="6" w:space="0" w:color="000000"/>
              <w:right w:val="single" w:sz="6" w:space="0" w:color="000000"/>
            </w:tcBorders>
            <w:vAlign w:val="center"/>
          </w:tcPr>
          <w:p w14:paraId="2E064973" w14:textId="6954ADC2" w:rsidR="00293A69" w:rsidRDefault="00E0272F" w:rsidP="00F47F3F">
            <w:pPr>
              <w:pStyle w:val="TableParagraph"/>
              <w:ind w:left="0"/>
              <w:jc w:val="center"/>
              <w:rPr>
                <w:sz w:val="16"/>
              </w:rPr>
            </w:pPr>
            <w:r>
              <w:rPr>
                <w:sz w:val="16"/>
              </w:rPr>
              <w:t>N/C</w:t>
            </w:r>
          </w:p>
        </w:tc>
        <w:tc>
          <w:tcPr>
            <w:tcW w:w="957" w:type="dxa"/>
            <w:tcBorders>
              <w:left w:val="single" w:sz="6" w:space="0" w:color="000000"/>
              <w:right w:val="single" w:sz="6" w:space="0" w:color="000000"/>
            </w:tcBorders>
            <w:vAlign w:val="center"/>
          </w:tcPr>
          <w:p w14:paraId="364A5F9A" w14:textId="2D12319E" w:rsidR="00293A69" w:rsidRDefault="00293A69" w:rsidP="00F47F3F">
            <w:pPr>
              <w:pStyle w:val="TableParagraph"/>
              <w:ind w:left="0"/>
              <w:jc w:val="center"/>
              <w:rPr>
                <w:sz w:val="16"/>
              </w:rPr>
            </w:pPr>
          </w:p>
        </w:tc>
      </w:tr>
      <w:tr w:rsidR="00293A69" w14:paraId="52F675A4" w14:textId="5E42737B" w:rsidTr="00F47F3F">
        <w:trPr>
          <w:trHeight w:val="623"/>
        </w:trPr>
        <w:tc>
          <w:tcPr>
            <w:tcW w:w="2400" w:type="dxa"/>
            <w:vMerge/>
            <w:tcBorders>
              <w:top w:val="nil"/>
              <w:bottom w:val="dotted" w:sz="4" w:space="0" w:color="000000"/>
              <w:right w:val="single" w:sz="8" w:space="0" w:color="000000"/>
            </w:tcBorders>
          </w:tcPr>
          <w:p w14:paraId="06B97B95" w14:textId="77777777" w:rsidR="00293A69" w:rsidRDefault="00293A69" w:rsidP="00BA3CA1">
            <w:pPr>
              <w:rPr>
                <w:sz w:val="2"/>
                <w:szCs w:val="2"/>
              </w:rPr>
            </w:pPr>
          </w:p>
        </w:tc>
        <w:tc>
          <w:tcPr>
            <w:tcW w:w="7522" w:type="dxa"/>
            <w:tcBorders>
              <w:left w:val="single" w:sz="8" w:space="0" w:color="000000"/>
              <w:right w:val="single" w:sz="6" w:space="0" w:color="000000"/>
            </w:tcBorders>
          </w:tcPr>
          <w:p w14:paraId="14C6B6FB" w14:textId="77777777" w:rsidR="00293A69" w:rsidRDefault="00293A69" w:rsidP="00BA3CA1">
            <w:pPr>
              <w:pStyle w:val="TableParagraph"/>
              <w:spacing w:before="28" w:line="190" w:lineRule="atLeast"/>
              <w:ind w:left="453" w:right="50" w:hanging="335"/>
              <w:jc w:val="both"/>
              <w:rPr>
                <w:sz w:val="16"/>
              </w:rPr>
            </w:pPr>
            <w:r>
              <w:rPr>
                <w:b/>
                <w:sz w:val="16"/>
              </w:rPr>
              <w:t>15.</w:t>
            </w:r>
            <w:r>
              <w:rPr>
                <w:b/>
                <w:spacing w:val="21"/>
                <w:sz w:val="16"/>
              </w:rPr>
              <w:t xml:space="preserve"> </w:t>
            </w:r>
            <w:r>
              <w:rPr>
                <w:sz w:val="16"/>
              </w:rPr>
              <w:t>The</w:t>
            </w:r>
            <w:r>
              <w:rPr>
                <w:spacing w:val="-8"/>
                <w:sz w:val="16"/>
              </w:rPr>
              <w:t xml:space="preserve"> </w:t>
            </w:r>
            <w:r>
              <w:rPr>
                <w:sz w:val="16"/>
              </w:rPr>
              <w:t>system</w:t>
            </w:r>
            <w:r>
              <w:rPr>
                <w:spacing w:val="-8"/>
                <w:sz w:val="16"/>
              </w:rPr>
              <w:t xml:space="preserve"> </w:t>
            </w:r>
            <w:r>
              <w:rPr>
                <w:sz w:val="16"/>
              </w:rPr>
              <w:t>SHALL</w:t>
            </w:r>
            <w:r>
              <w:rPr>
                <w:spacing w:val="-8"/>
                <w:sz w:val="16"/>
              </w:rPr>
              <w:t xml:space="preserve"> </w:t>
            </w:r>
            <w:r>
              <w:rPr>
                <w:sz w:val="16"/>
              </w:rPr>
              <w:t>provide</w:t>
            </w:r>
            <w:r>
              <w:rPr>
                <w:spacing w:val="-8"/>
                <w:sz w:val="16"/>
              </w:rPr>
              <w:t xml:space="preserve"> </w:t>
            </w:r>
            <w:r>
              <w:rPr>
                <w:sz w:val="16"/>
              </w:rPr>
              <w:t>the</w:t>
            </w:r>
            <w:r>
              <w:rPr>
                <w:spacing w:val="-8"/>
                <w:sz w:val="16"/>
              </w:rPr>
              <w:t xml:space="preserve"> </w:t>
            </w:r>
            <w:r>
              <w:rPr>
                <w:sz w:val="16"/>
              </w:rPr>
              <w:t>ability</w:t>
            </w:r>
            <w:r>
              <w:rPr>
                <w:spacing w:val="-8"/>
                <w:sz w:val="16"/>
              </w:rPr>
              <w:t xml:space="preserve"> </w:t>
            </w:r>
            <w:r>
              <w:rPr>
                <w:sz w:val="16"/>
              </w:rPr>
              <w:t>to</w:t>
            </w:r>
            <w:r>
              <w:rPr>
                <w:spacing w:val="-8"/>
                <w:sz w:val="16"/>
              </w:rPr>
              <w:t xml:space="preserve"> </w:t>
            </w:r>
            <w:r>
              <w:rPr>
                <w:sz w:val="16"/>
              </w:rPr>
              <w:t>determine</w:t>
            </w:r>
            <w:r>
              <w:rPr>
                <w:spacing w:val="-8"/>
                <w:sz w:val="16"/>
              </w:rPr>
              <w:t xml:space="preserve"> </w:t>
            </w:r>
            <w:r>
              <w:rPr>
                <w:sz w:val="16"/>
              </w:rPr>
              <w:t>and</w:t>
            </w:r>
            <w:r>
              <w:rPr>
                <w:spacing w:val="-8"/>
                <w:sz w:val="16"/>
              </w:rPr>
              <w:t xml:space="preserve"> </w:t>
            </w:r>
            <w:r>
              <w:rPr>
                <w:sz w:val="16"/>
              </w:rPr>
              <w:t>render</w:t>
            </w:r>
            <w:r>
              <w:rPr>
                <w:spacing w:val="-8"/>
                <w:sz w:val="16"/>
              </w:rPr>
              <w:t xml:space="preserve"> </w:t>
            </w:r>
            <w:r>
              <w:rPr>
                <w:sz w:val="16"/>
              </w:rPr>
              <w:t>the</w:t>
            </w:r>
            <w:r>
              <w:rPr>
                <w:spacing w:val="-8"/>
                <w:sz w:val="16"/>
              </w:rPr>
              <w:t xml:space="preserve"> </w:t>
            </w:r>
            <w:r>
              <w:rPr>
                <w:sz w:val="16"/>
              </w:rPr>
              <w:t>status</w:t>
            </w:r>
            <w:r>
              <w:rPr>
                <w:spacing w:val="-8"/>
                <w:sz w:val="16"/>
              </w:rPr>
              <w:t xml:space="preserve"> </w:t>
            </w:r>
            <w:r>
              <w:rPr>
                <w:sz w:val="16"/>
              </w:rPr>
              <w:t>of</w:t>
            </w:r>
            <w:r>
              <w:rPr>
                <w:spacing w:val="-8"/>
                <w:sz w:val="16"/>
              </w:rPr>
              <w:t xml:space="preserve"> </w:t>
            </w:r>
            <w:r>
              <w:rPr>
                <w:sz w:val="16"/>
              </w:rPr>
              <w:t>a</w:t>
            </w:r>
            <w:r>
              <w:rPr>
                <w:spacing w:val="-8"/>
                <w:sz w:val="16"/>
              </w:rPr>
              <w:t xml:space="preserve"> </w:t>
            </w:r>
            <w:r>
              <w:rPr>
                <w:sz w:val="16"/>
              </w:rPr>
              <w:t>medication</w:t>
            </w:r>
            <w:r>
              <w:rPr>
                <w:spacing w:val="-8"/>
                <w:sz w:val="16"/>
              </w:rPr>
              <w:t xml:space="preserve"> </w:t>
            </w:r>
            <w:r>
              <w:rPr>
                <w:sz w:val="16"/>
              </w:rPr>
              <w:t>order</w:t>
            </w:r>
            <w:r>
              <w:rPr>
                <w:spacing w:val="-8"/>
                <w:sz w:val="16"/>
              </w:rPr>
              <w:t xml:space="preserve"> </w:t>
            </w:r>
            <w:r>
              <w:rPr>
                <w:sz w:val="16"/>
              </w:rPr>
              <w:t>(e.g., for outpatient medication ordering: captured, verified, filled, or dispensed to patient; for inpatient: captured, verified, filled, or medication administered).</w:t>
            </w:r>
          </w:p>
        </w:tc>
        <w:tc>
          <w:tcPr>
            <w:tcW w:w="957" w:type="dxa"/>
            <w:tcBorders>
              <w:left w:val="single" w:sz="6" w:space="0" w:color="000000"/>
              <w:right w:val="single" w:sz="6" w:space="0" w:color="000000"/>
            </w:tcBorders>
            <w:vAlign w:val="center"/>
          </w:tcPr>
          <w:p w14:paraId="46AF6D07" w14:textId="77777777" w:rsidR="00293A69" w:rsidRDefault="00293A69" w:rsidP="00F47F3F">
            <w:pPr>
              <w:pStyle w:val="TableParagraph"/>
              <w:ind w:left="0"/>
              <w:jc w:val="center"/>
              <w:rPr>
                <w:sz w:val="16"/>
              </w:rPr>
            </w:pPr>
            <w:r>
              <w:rPr>
                <w:sz w:val="16"/>
              </w:rPr>
              <w:t>335</w:t>
            </w:r>
          </w:p>
        </w:tc>
        <w:tc>
          <w:tcPr>
            <w:tcW w:w="957" w:type="dxa"/>
            <w:tcBorders>
              <w:left w:val="single" w:sz="6" w:space="0" w:color="000000"/>
              <w:right w:val="single" w:sz="6" w:space="0" w:color="000000"/>
            </w:tcBorders>
            <w:vAlign w:val="center"/>
          </w:tcPr>
          <w:p w14:paraId="27E52984" w14:textId="2E93C76C" w:rsidR="00293A69" w:rsidRDefault="00E0272F" w:rsidP="00F47F3F">
            <w:pPr>
              <w:pStyle w:val="TableParagraph"/>
              <w:ind w:left="0"/>
              <w:jc w:val="center"/>
              <w:rPr>
                <w:sz w:val="17"/>
              </w:rPr>
            </w:pPr>
            <w:r>
              <w:rPr>
                <w:sz w:val="16"/>
              </w:rPr>
              <w:t>N/C</w:t>
            </w:r>
          </w:p>
        </w:tc>
        <w:tc>
          <w:tcPr>
            <w:tcW w:w="957" w:type="dxa"/>
            <w:tcBorders>
              <w:left w:val="single" w:sz="6" w:space="0" w:color="000000"/>
              <w:right w:val="single" w:sz="6" w:space="0" w:color="000000"/>
            </w:tcBorders>
            <w:vAlign w:val="center"/>
          </w:tcPr>
          <w:p w14:paraId="36551C09" w14:textId="423C8C75" w:rsidR="00293A69" w:rsidRDefault="00293A69" w:rsidP="00F47F3F">
            <w:pPr>
              <w:pStyle w:val="TableParagraph"/>
              <w:ind w:left="0"/>
              <w:jc w:val="center"/>
              <w:rPr>
                <w:sz w:val="17"/>
              </w:rPr>
            </w:pPr>
          </w:p>
        </w:tc>
      </w:tr>
      <w:tr w:rsidR="00293A69" w14:paraId="78655DBC" w14:textId="7A2163C0" w:rsidTr="00E0272F">
        <w:trPr>
          <w:trHeight w:val="239"/>
        </w:trPr>
        <w:tc>
          <w:tcPr>
            <w:tcW w:w="2400" w:type="dxa"/>
            <w:vMerge/>
            <w:tcBorders>
              <w:top w:val="nil"/>
              <w:bottom w:val="dotted" w:sz="4" w:space="0" w:color="000000"/>
              <w:right w:val="single" w:sz="8" w:space="0" w:color="000000"/>
            </w:tcBorders>
          </w:tcPr>
          <w:p w14:paraId="540BF516"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69C62508" w14:textId="77777777" w:rsidR="00293A69" w:rsidRDefault="00293A69" w:rsidP="00BA3CA1">
            <w:pPr>
              <w:pStyle w:val="TableParagraph"/>
              <w:spacing w:before="35"/>
              <w:ind w:left="118"/>
              <w:rPr>
                <w:sz w:val="16"/>
              </w:rPr>
            </w:pPr>
            <w:r>
              <w:rPr>
                <w:b/>
                <w:sz w:val="16"/>
              </w:rPr>
              <w:t xml:space="preserve">16. </w:t>
            </w:r>
            <w:r>
              <w:rPr>
                <w:sz w:val="16"/>
              </w:rPr>
              <w:t>The system MAY provide the ability to determine and render the status of medication dispensing.</w:t>
            </w:r>
          </w:p>
        </w:tc>
        <w:tc>
          <w:tcPr>
            <w:tcW w:w="957" w:type="dxa"/>
            <w:tcBorders>
              <w:left w:val="single" w:sz="6" w:space="0" w:color="000000"/>
              <w:right w:val="single" w:sz="6" w:space="0" w:color="000000"/>
            </w:tcBorders>
            <w:shd w:val="clear" w:color="auto" w:fill="A6A6A6" w:themeFill="background1" w:themeFillShade="A6"/>
            <w:vAlign w:val="center"/>
          </w:tcPr>
          <w:p w14:paraId="71878E27" w14:textId="77777777" w:rsidR="00293A69" w:rsidRDefault="00293A69" w:rsidP="00F47F3F">
            <w:pPr>
              <w:pStyle w:val="TableParagraph"/>
              <w:ind w:left="0"/>
              <w:jc w:val="center"/>
              <w:rPr>
                <w:sz w:val="16"/>
              </w:rPr>
            </w:pPr>
            <w:r>
              <w:rPr>
                <w:sz w:val="16"/>
              </w:rPr>
              <w:t>336</w:t>
            </w:r>
          </w:p>
        </w:tc>
        <w:tc>
          <w:tcPr>
            <w:tcW w:w="957" w:type="dxa"/>
            <w:tcBorders>
              <w:left w:val="single" w:sz="6" w:space="0" w:color="000000"/>
              <w:right w:val="single" w:sz="6" w:space="0" w:color="000000"/>
            </w:tcBorders>
            <w:shd w:val="clear" w:color="auto" w:fill="A6A6A6" w:themeFill="background1" w:themeFillShade="A6"/>
            <w:vAlign w:val="center"/>
          </w:tcPr>
          <w:p w14:paraId="630A7A5D" w14:textId="78735F67" w:rsidR="00293A69" w:rsidRDefault="00E0272F" w:rsidP="00F47F3F">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6DFCBED3" w14:textId="1D766B98" w:rsidR="00293A69" w:rsidRDefault="00293A69" w:rsidP="00F47F3F">
            <w:pPr>
              <w:pStyle w:val="TableParagraph"/>
              <w:ind w:left="0"/>
              <w:jc w:val="center"/>
              <w:rPr>
                <w:sz w:val="16"/>
              </w:rPr>
            </w:pPr>
          </w:p>
        </w:tc>
      </w:tr>
      <w:tr w:rsidR="00293A69" w14:paraId="5003996F" w14:textId="14318B15" w:rsidTr="003E26D3">
        <w:trPr>
          <w:trHeight w:val="432"/>
        </w:trPr>
        <w:tc>
          <w:tcPr>
            <w:tcW w:w="2400" w:type="dxa"/>
            <w:vMerge/>
            <w:tcBorders>
              <w:top w:val="nil"/>
              <w:bottom w:val="dotted" w:sz="4" w:space="0" w:color="000000"/>
              <w:right w:val="single" w:sz="8" w:space="0" w:color="000000"/>
            </w:tcBorders>
          </w:tcPr>
          <w:p w14:paraId="63C9E0F8"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auto"/>
          </w:tcPr>
          <w:p w14:paraId="52C864AE" w14:textId="77777777" w:rsidR="00293A69" w:rsidRDefault="00293A69" w:rsidP="00BA3CA1">
            <w:pPr>
              <w:pStyle w:val="TableParagraph"/>
              <w:spacing w:before="28" w:line="190" w:lineRule="atLeast"/>
              <w:ind w:left="453" w:hanging="335"/>
              <w:rPr>
                <w:sz w:val="16"/>
              </w:rPr>
            </w:pPr>
            <w:r>
              <w:rPr>
                <w:b/>
                <w:sz w:val="16"/>
              </w:rPr>
              <w:t>17.</w:t>
            </w:r>
            <w:r>
              <w:rPr>
                <w:b/>
                <w:spacing w:val="21"/>
                <w:sz w:val="16"/>
              </w:rPr>
              <w:t xml:space="preserve"> </w:t>
            </w:r>
            <w:r>
              <w:rPr>
                <w:sz w:val="16"/>
              </w:rPr>
              <w:t>The</w:t>
            </w:r>
            <w:r>
              <w:rPr>
                <w:spacing w:val="-15"/>
                <w:sz w:val="16"/>
              </w:rPr>
              <w:t xml:space="preserve"> </w:t>
            </w:r>
            <w:r>
              <w:rPr>
                <w:sz w:val="16"/>
              </w:rPr>
              <w:t>system</w:t>
            </w:r>
            <w:r>
              <w:rPr>
                <w:spacing w:val="-15"/>
                <w:sz w:val="16"/>
              </w:rPr>
              <w:t xml:space="preserve"> </w:t>
            </w:r>
            <w:r>
              <w:rPr>
                <w:sz w:val="16"/>
              </w:rPr>
              <w:t>SHALL</w:t>
            </w:r>
            <w:r>
              <w:rPr>
                <w:spacing w:val="-15"/>
                <w:sz w:val="16"/>
              </w:rPr>
              <w:t xml:space="preserve"> </w:t>
            </w:r>
            <w:r>
              <w:rPr>
                <w:sz w:val="16"/>
              </w:rPr>
              <w:t>conform</w:t>
            </w:r>
            <w:r>
              <w:rPr>
                <w:spacing w:val="-15"/>
                <w:sz w:val="16"/>
              </w:rPr>
              <w:t xml:space="preserve"> </w:t>
            </w:r>
            <w:r>
              <w:rPr>
                <w:sz w:val="16"/>
              </w:rPr>
              <w:t>to</w:t>
            </w:r>
            <w:r>
              <w:rPr>
                <w:spacing w:val="-15"/>
                <w:sz w:val="16"/>
              </w:rPr>
              <w:t xml:space="preserve"> </w:t>
            </w:r>
            <w:r>
              <w:rPr>
                <w:sz w:val="16"/>
              </w:rPr>
              <w:t>function</w:t>
            </w:r>
            <w:r>
              <w:rPr>
                <w:color w:val="0000FF"/>
                <w:spacing w:val="15"/>
                <w:sz w:val="16"/>
              </w:rPr>
              <w:t xml:space="preserve"> </w:t>
            </w:r>
            <w:hyperlink w:anchor="_bookmark6" w:history="1">
              <w:r>
                <w:rPr>
                  <w:color w:val="0000FF"/>
                  <w:sz w:val="16"/>
                  <w:u w:val="single" w:color="0000FF"/>
                </w:rPr>
                <w:t>CP.1.3</w:t>
              </w:r>
              <w:r>
                <w:rPr>
                  <w:color w:val="0000FF"/>
                  <w:spacing w:val="15"/>
                  <w:sz w:val="16"/>
                </w:rPr>
                <w:t xml:space="preserve"> </w:t>
              </w:r>
            </w:hyperlink>
            <w:r>
              <w:rPr>
                <w:sz w:val="16"/>
              </w:rPr>
              <w:t>(Manage</w:t>
            </w:r>
            <w:r>
              <w:rPr>
                <w:spacing w:val="-15"/>
                <w:sz w:val="16"/>
              </w:rPr>
              <w:t xml:space="preserve"> </w:t>
            </w:r>
            <w:r>
              <w:rPr>
                <w:sz w:val="16"/>
              </w:rPr>
              <w:t>Medication</w:t>
            </w:r>
            <w:r>
              <w:rPr>
                <w:spacing w:val="-15"/>
                <w:sz w:val="16"/>
              </w:rPr>
              <w:t xml:space="preserve"> </w:t>
            </w:r>
            <w:r>
              <w:rPr>
                <w:sz w:val="16"/>
              </w:rPr>
              <w:t>List)</w:t>
            </w:r>
            <w:r>
              <w:rPr>
                <w:spacing w:val="-15"/>
                <w:sz w:val="16"/>
              </w:rPr>
              <w:t xml:space="preserve"> </w:t>
            </w:r>
            <w:r>
              <w:rPr>
                <w:sz w:val="16"/>
              </w:rPr>
              <w:t>and</w:t>
            </w:r>
            <w:r>
              <w:rPr>
                <w:spacing w:val="-15"/>
                <w:sz w:val="16"/>
              </w:rPr>
              <w:t xml:space="preserve"> </w:t>
            </w:r>
            <w:r>
              <w:rPr>
                <w:sz w:val="16"/>
              </w:rPr>
              <w:t>update</w:t>
            </w:r>
            <w:r>
              <w:rPr>
                <w:spacing w:val="-15"/>
                <w:sz w:val="16"/>
              </w:rPr>
              <w:t xml:space="preserve"> </w:t>
            </w:r>
            <w:r>
              <w:rPr>
                <w:sz w:val="16"/>
              </w:rPr>
              <w:t>the</w:t>
            </w:r>
            <w:r>
              <w:rPr>
                <w:spacing w:val="-15"/>
                <w:sz w:val="16"/>
              </w:rPr>
              <w:t xml:space="preserve"> </w:t>
            </w:r>
            <w:r>
              <w:rPr>
                <w:sz w:val="16"/>
              </w:rPr>
              <w:t>appropriate medication list with the prescribed medications (in case of multiple medication lists).</w:t>
            </w:r>
          </w:p>
        </w:tc>
        <w:tc>
          <w:tcPr>
            <w:tcW w:w="957" w:type="dxa"/>
            <w:tcBorders>
              <w:left w:val="single" w:sz="6" w:space="0" w:color="000000"/>
              <w:right w:val="single" w:sz="6" w:space="0" w:color="000000"/>
            </w:tcBorders>
            <w:shd w:val="clear" w:color="auto" w:fill="auto"/>
            <w:vAlign w:val="center"/>
          </w:tcPr>
          <w:p w14:paraId="6CCB5833" w14:textId="77777777" w:rsidR="00293A69" w:rsidRDefault="00293A69" w:rsidP="00F47F3F">
            <w:pPr>
              <w:pStyle w:val="TableParagraph"/>
              <w:ind w:left="0"/>
              <w:jc w:val="center"/>
              <w:rPr>
                <w:sz w:val="16"/>
              </w:rPr>
            </w:pPr>
            <w:r>
              <w:rPr>
                <w:sz w:val="16"/>
              </w:rPr>
              <w:t>337</w:t>
            </w:r>
          </w:p>
        </w:tc>
        <w:tc>
          <w:tcPr>
            <w:tcW w:w="957" w:type="dxa"/>
            <w:tcBorders>
              <w:left w:val="single" w:sz="6" w:space="0" w:color="000000"/>
              <w:right w:val="single" w:sz="6" w:space="0" w:color="000000"/>
            </w:tcBorders>
            <w:shd w:val="clear" w:color="auto" w:fill="auto"/>
            <w:vAlign w:val="center"/>
          </w:tcPr>
          <w:p w14:paraId="72E7BBF5" w14:textId="30B6FFA2" w:rsidR="00293A69" w:rsidRDefault="00EE028C" w:rsidP="00F47F3F">
            <w:pPr>
              <w:pStyle w:val="TableParagraph"/>
              <w:ind w:left="0"/>
              <w:jc w:val="center"/>
              <w:rPr>
                <w:sz w:val="16"/>
              </w:rPr>
            </w:pPr>
            <w:r>
              <w:rPr>
                <w:sz w:val="16"/>
              </w:rPr>
              <w:t>N/C R</w:t>
            </w:r>
          </w:p>
        </w:tc>
        <w:tc>
          <w:tcPr>
            <w:tcW w:w="957" w:type="dxa"/>
            <w:tcBorders>
              <w:left w:val="single" w:sz="6" w:space="0" w:color="000000"/>
              <w:right w:val="single" w:sz="6" w:space="0" w:color="000000"/>
            </w:tcBorders>
            <w:shd w:val="clear" w:color="auto" w:fill="auto"/>
            <w:vAlign w:val="center"/>
          </w:tcPr>
          <w:p w14:paraId="4BB163CB" w14:textId="1B378BF4" w:rsidR="00293A69" w:rsidRDefault="00EE028C" w:rsidP="00F47F3F">
            <w:pPr>
              <w:pStyle w:val="TableParagraph"/>
              <w:ind w:left="0"/>
              <w:jc w:val="center"/>
              <w:rPr>
                <w:sz w:val="16"/>
              </w:rPr>
            </w:pPr>
            <w:r>
              <w:rPr>
                <w:sz w:val="16"/>
              </w:rPr>
              <w:t>DC.1.7.1#3</w:t>
            </w:r>
          </w:p>
        </w:tc>
      </w:tr>
      <w:tr w:rsidR="00293A69" w14:paraId="43DDCC68" w14:textId="6F4E414E" w:rsidTr="00E0272F">
        <w:trPr>
          <w:trHeight w:val="227"/>
        </w:trPr>
        <w:tc>
          <w:tcPr>
            <w:tcW w:w="2400" w:type="dxa"/>
            <w:vMerge/>
            <w:tcBorders>
              <w:top w:val="nil"/>
              <w:bottom w:val="dotted" w:sz="4" w:space="0" w:color="000000"/>
              <w:right w:val="single" w:sz="8" w:space="0" w:color="000000"/>
            </w:tcBorders>
          </w:tcPr>
          <w:p w14:paraId="3522095F"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75CE5760" w14:textId="77777777" w:rsidR="00293A69" w:rsidRDefault="00293A69" w:rsidP="00BA3CA1">
            <w:pPr>
              <w:pStyle w:val="TableParagraph"/>
              <w:spacing w:before="28" w:line="190" w:lineRule="atLeast"/>
              <w:ind w:left="453" w:hanging="335"/>
              <w:rPr>
                <w:sz w:val="16"/>
              </w:rPr>
            </w:pPr>
            <w:r>
              <w:rPr>
                <w:b/>
                <w:sz w:val="16"/>
              </w:rPr>
              <w:t xml:space="preserve">18. </w:t>
            </w:r>
            <w:r>
              <w:rPr>
                <w:sz w:val="16"/>
              </w:rPr>
              <w:t>The system SHALL provide the ability to enter and maintain medication information supplied by the patient.</w:t>
            </w:r>
          </w:p>
        </w:tc>
        <w:tc>
          <w:tcPr>
            <w:tcW w:w="957" w:type="dxa"/>
            <w:tcBorders>
              <w:left w:val="single" w:sz="6" w:space="0" w:color="000000"/>
              <w:right w:val="single" w:sz="6" w:space="0" w:color="000000"/>
            </w:tcBorders>
            <w:shd w:val="clear" w:color="auto" w:fill="F2DBDB" w:themeFill="accent2" w:themeFillTint="33"/>
            <w:vAlign w:val="center"/>
          </w:tcPr>
          <w:p w14:paraId="07FB043A" w14:textId="77777777" w:rsidR="00293A69" w:rsidRDefault="00293A69" w:rsidP="00F47F3F">
            <w:pPr>
              <w:pStyle w:val="TableParagraph"/>
              <w:ind w:left="0"/>
              <w:jc w:val="center"/>
              <w:rPr>
                <w:sz w:val="16"/>
              </w:rPr>
            </w:pPr>
            <w:r>
              <w:rPr>
                <w:sz w:val="16"/>
              </w:rPr>
              <w:t>338</w:t>
            </w:r>
          </w:p>
        </w:tc>
        <w:tc>
          <w:tcPr>
            <w:tcW w:w="957" w:type="dxa"/>
            <w:tcBorders>
              <w:left w:val="single" w:sz="6" w:space="0" w:color="000000"/>
              <w:right w:val="single" w:sz="6" w:space="0" w:color="000000"/>
            </w:tcBorders>
            <w:shd w:val="clear" w:color="auto" w:fill="F2DBDB" w:themeFill="accent2" w:themeFillTint="33"/>
            <w:vAlign w:val="center"/>
          </w:tcPr>
          <w:p w14:paraId="2F0CF3E7" w14:textId="41377362" w:rsidR="00293A69" w:rsidRDefault="00E0272F" w:rsidP="00F47F3F">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282C3005" w14:textId="3F22A47C" w:rsidR="00293A69" w:rsidRDefault="00293A69" w:rsidP="00F47F3F">
            <w:pPr>
              <w:pStyle w:val="TableParagraph"/>
              <w:ind w:left="0"/>
              <w:jc w:val="center"/>
              <w:rPr>
                <w:sz w:val="16"/>
              </w:rPr>
            </w:pPr>
          </w:p>
        </w:tc>
      </w:tr>
      <w:tr w:rsidR="00293A69" w14:paraId="104A235F" w14:textId="423AEBD6" w:rsidTr="00E0272F">
        <w:trPr>
          <w:trHeight w:val="431"/>
        </w:trPr>
        <w:tc>
          <w:tcPr>
            <w:tcW w:w="2400" w:type="dxa"/>
            <w:vMerge/>
            <w:tcBorders>
              <w:top w:val="nil"/>
              <w:bottom w:val="dotted" w:sz="4" w:space="0" w:color="000000"/>
              <w:right w:val="single" w:sz="8" w:space="0" w:color="000000"/>
            </w:tcBorders>
          </w:tcPr>
          <w:p w14:paraId="2EF7997C"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6BC7EC82" w14:textId="77777777" w:rsidR="00293A69" w:rsidRDefault="00293A69" w:rsidP="00BA3CA1">
            <w:pPr>
              <w:pStyle w:val="TableParagraph"/>
              <w:spacing w:before="28" w:line="190" w:lineRule="atLeast"/>
              <w:ind w:left="453" w:right="138" w:hanging="335"/>
              <w:rPr>
                <w:sz w:val="16"/>
              </w:rPr>
            </w:pPr>
            <w:r>
              <w:rPr>
                <w:b/>
                <w:sz w:val="16"/>
              </w:rPr>
              <w:t xml:space="preserve">19. </w:t>
            </w:r>
            <w:r>
              <w:rPr>
                <w:sz w:val="16"/>
              </w:rPr>
              <w:t>The system MAY provide the ability to electronically capture medication information brought in by the patient (e.g., scanned bar code from an Rx label).</w:t>
            </w:r>
          </w:p>
        </w:tc>
        <w:tc>
          <w:tcPr>
            <w:tcW w:w="957" w:type="dxa"/>
            <w:tcBorders>
              <w:left w:val="single" w:sz="6" w:space="0" w:color="000000"/>
              <w:right w:val="single" w:sz="6" w:space="0" w:color="000000"/>
            </w:tcBorders>
            <w:shd w:val="clear" w:color="auto" w:fill="A6A6A6" w:themeFill="background1" w:themeFillShade="A6"/>
            <w:vAlign w:val="center"/>
          </w:tcPr>
          <w:p w14:paraId="6FC9157C" w14:textId="77777777" w:rsidR="00293A69" w:rsidRDefault="00293A69" w:rsidP="00F47F3F">
            <w:pPr>
              <w:pStyle w:val="TableParagraph"/>
              <w:ind w:left="0"/>
              <w:jc w:val="center"/>
              <w:rPr>
                <w:sz w:val="16"/>
              </w:rPr>
            </w:pPr>
            <w:r>
              <w:rPr>
                <w:sz w:val="16"/>
              </w:rPr>
              <w:t>339</w:t>
            </w:r>
          </w:p>
        </w:tc>
        <w:tc>
          <w:tcPr>
            <w:tcW w:w="957" w:type="dxa"/>
            <w:tcBorders>
              <w:left w:val="single" w:sz="6" w:space="0" w:color="000000"/>
              <w:right w:val="single" w:sz="6" w:space="0" w:color="000000"/>
            </w:tcBorders>
            <w:shd w:val="clear" w:color="auto" w:fill="A6A6A6" w:themeFill="background1" w:themeFillShade="A6"/>
            <w:vAlign w:val="center"/>
          </w:tcPr>
          <w:p w14:paraId="5187ADF9" w14:textId="25F4AE72" w:rsidR="00293A69" w:rsidRDefault="00E0272F" w:rsidP="00F47F3F">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6976372C" w14:textId="1EF5AA01" w:rsidR="00293A69" w:rsidRDefault="00293A69" w:rsidP="00F47F3F">
            <w:pPr>
              <w:pStyle w:val="TableParagraph"/>
              <w:ind w:left="0"/>
              <w:jc w:val="center"/>
              <w:rPr>
                <w:sz w:val="16"/>
              </w:rPr>
            </w:pPr>
          </w:p>
        </w:tc>
      </w:tr>
      <w:tr w:rsidR="00293A69" w14:paraId="2DB6A82A" w14:textId="772F894B" w:rsidTr="00E0272F">
        <w:trPr>
          <w:trHeight w:val="239"/>
        </w:trPr>
        <w:tc>
          <w:tcPr>
            <w:tcW w:w="2400" w:type="dxa"/>
            <w:vMerge/>
            <w:tcBorders>
              <w:top w:val="nil"/>
              <w:bottom w:val="dotted" w:sz="4" w:space="0" w:color="000000"/>
              <w:right w:val="single" w:sz="8" w:space="0" w:color="000000"/>
            </w:tcBorders>
          </w:tcPr>
          <w:p w14:paraId="073BA797"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1699088D" w14:textId="77777777" w:rsidR="00293A69" w:rsidRDefault="00293A69" w:rsidP="00BA3CA1">
            <w:pPr>
              <w:pStyle w:val="TableParagraph"/>
              <w:spacing w:before="35"/>
              <w:ind w:left="118"/>
              <w:rPr>
                <w:sz w:val="16"/>
              </w:rPr>
            </w:pPr>
            <w:r>
              <w:rPr>
                <w:b/>
                <w:sz w:val="16"/>
              </w:rPr>
              <w:t xml:space="preserve">20. </w:t>
            </w:r>
            <w:r>
              <w:rPr>
                <w:sz w:val="16"/>
              </w:rPr>
              <w:t>The system SHOULD conform to function</w:t>
            </w:r>
            <w:r>
              <w:rPr>
                <w:color w:val="0000FF"/>
                <w:sz w:val="16"/>
              </w:rPr>
              <w:t xml:space="preserve"> </w:t>
            </w:r>
            <w:hyperlink w:anchor="_bookmark43" w:history="1">
              <w:r>
                <w:rPr>
                  <w:color w:val="0000FF"/>
                  <w:sz w:val="16"/>
                  <w:u w:val="single" w:color="0000FF"/>
                </w:rPr>
                <w:t>CPS.4.2.4</w:t>
              </w:r>
            </w:hyperlink>
            <w:r>
              <w:rPr>
                <w:color w:val="0000FF"/>
                <w:sz w:val="16"/>
              </w:rPr>
              <w:t xml:space="preserve"> </w:t>
            </w:r>
            <w:r>
              <w:rPr>
                <w:sz w:val="16"/>
              </w:rPr>
              <w:t>(Support for Medication Recommendations).</w:t>
            </w:r>
          </w:p>
        </w:tc>
        <w:tc>
          <w:tcPr>
            <w:tcW w:w="957" w:type="dxa"/>
            <w:tcBorders>
              <w:left w:val="single" w:sz="6" w:space="0" w:color="000000"/>
              <w:right w:val="single" w:sz="6" w:space="0" w:color="000000"/>
            </w:tcBorders>
            <w:shd w:val="clear" w:color="auto" w:fill="A6A6A6" w:themeFill="background1" w:themeFillShade="A6"/>
            <w:vAlign w:val="center"/>
          </w:tcPr>
          <w:p w14:paraId="07E9C1A6" w14:textId="77777777" w:rsidR="00293A69" w:rsidRDefault="00293A69" w:rsidP="00F47F3F">
            <w:pPr>
              <w:pStyle w:val="TableParagraph"/>
              <w:ind w:left="0"/>
              <w:jc w:val="center"/>
              <w:rPr>
                <w:sz w:val="16"/>
              </w:rPr>
            </w:pPr>
            <w:r>
              <w:rPr>
                <w:sz w:val="16"/>
              </w:rPr>
              <w:t>340</w:t>
            </w:r>
          </w:p>
        </w:tc>
        <w:tc>
          <w:tcPr>
            <w:tcW w:w="957" w:type="dxa"/>
            <w:tcBorders>
              <w:left w:val="single" w:sz="6" w:space="0" w:color="000000"/>
              <w:right w:val="single" w:sz="6" w:space="0" w:color="000000"/>
            </w:tcBorders>
            <w:shd w:val="clear" w:color="auto" w:fill="A6A6A6" w:themeFill="background1" w:themeFillShade="A6"/>
            <w:vAlign w:val="center"/>
          </w:tcPr>
          <w:p w14:paraId="2E54BD39" w14:textId="4EE37761" w:rsidR="00293A69" w:rsidRDefault="00E0272F" w:rsidP="00F47F3F">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75B2FB2D" w14:textId="5D29F97B" w:rsidR="00293A69" w:rsidRDefault="00293A69" w:rsidP="00F47F3F">
            <w:pPr>
              <w:pStyle w:val="TableParagraph"/>
              <w:ind w:left="0"/>
              <w:jc w:val="center"/>
              <w:rPr>
                <w:sz w:val="16"/>
              </w:rPr>
            </w:pPr>
          </w:p>
        </w:tc>
      </w:tr>
      <w:tr w:rsidR="00293A69" w14:paraId="43506FEC" w14:textId="6E5AF424" w:rsidTr="00E0272F">
        <w:trPr>
          <w:trHeight w:val="407"/>
        </w:trPr>
        <w:tc>
          <w:tcPr>
            <w:tcW w:w="2400" w:type="dxa"/>
            <w:vMerge/>
            <w:tcBorders>
              <w:top w:val="nil"/>
              <w:bottom w:val="dotted" w:sz="4" w:space="0" w:color="000000"/>
              <w:right w:val="single" w:sz="8" w:space="0" w:color="000000"/>
            </w:tcBorders>
          </w:tcPr>
          <w:p w14:paraId="535E2933"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5E5F707A" w14:textId="77777777" w:rsidR="00293A69" w:rsidRDefault="00293A69" w:rsidP="00BA3CA1">
            <w:pPr>
              <w:pStyle w:val="TableParagraph"/>
              <w:spacing w:before="28" w:line="190" w:lineRule="atLeast"/>
              <w:ind w:left="453" w:right="51" w:hanging="335"/>
              <w:jc w:val="both"/>
              <w:rPr>
                <w:sz w:val="16"/>
              </w:rPr>
            </w:pPr>
            <w:r>
              <w:rPr>
                <w:b/>
                <w:sz w:val="16"/>
              </w:rPr>
              <w:t xml:space="preserve">21. </w:t>
            </w:r>
            <w:r>
              <w:rPr>
                <w:sz w:val="16"/>
              </w:rPr>
              <w:t>The system SHOULD provide the ability to enter and maintain prescription information from an external source (e.g., transcribed information from a non-network provider) to fill or renew a prescription.</w:t>
            </w:r>
          </w:p>
        </w:tc>
        <w:tc>
          <w:tcPr>
            <w:tcW w:w="957" w:type="dxa"/>
            <w:tcBorders>
              <w:left w:val="single" w:sz="6" w:space="0" w:color="000000"/>
              <w:right w:val="single" w:sz="6" w:space="0" w:color="000000"/>
            </w:tcBorders>
            <w:shd w:val="clear" w:color="auto" w:fill="A6A6A6" w:themeFill="background1" w:themeFillShade="A6"/>
            <w:vAlign w:val="center"/>
          </w:tcPr>
          <w:p w14:paraId="365A5A8C" w14:textId="77777777" w:rsidR="00293A69" w:rsidRDefault="00293A69" w:rsidP="00F47F3F">
            <w:pPr>
              <w:pStyle w:val="TableParagraph"/>
              <w:ind w:left="0"/>
              <w:jc w:val="center"/>
              <w:rPr>
                <w:sz w:val="16"/>
              </w:rPr>
            </w:pPr>
            <w:r>
              <w:rPr>
                <w:sz w:val="16"/>
              </w:rPr>
              <w:t>341</w:t>
            </w:r>
          </w:p>
        </w:tc>
        <w:tc>
          <w:tcPr>
            <w:tcW w:w="957" w:type="dxa"/>
            <w:tcBorders>
              <w:left w:val="single" w:sz="6" w:space="0" w:color="000000"/>
              <w:right w:val="single" w:sz="6" w:space="0" w:color="000000"/>
            </w:tcBorders>
            <w:shd w:val="clear" w:color="auto" w:fill="A6A6A6" w:themeFill="background1" w:themeFillShade="A6"/>
            <w:vAlign w:val="center"/>
          </w:tcPr>
          <w:p w14:paraId="1229A186" w14:textId="6304D4F4" w:rsidR="00293A69" w:rsidRDefault="00E0272F" w:rsidP="00F47F3F">
            <w:pPr>
              <w:pStyle w:val="TableParagraph"/>
              <w:ind w:left="0"/>
              <w:jc w:val="center"/>
              <w:rPr>
                <w:sz w:val="17"/>
              </w:rPr>
            </w:pPr>
            <w:r>
              <w:rPr>
                <w:sz w:val="17"/>
              </w:rPr>
              <w:t>D</w:t>
            </w:r>
          </w:p>
        </w:tc>
        <w:tc>
          <w:tcPr>
            <w:tcW w:w="957" w:type="dxa"/>
            <w:tcBorders>
              <w:left w:val="single" w:sz="6" w:space="0" w:color="000000"/>
              <w:right w:val="single" w:sz="6" w:space="0" w:color="000000"/>
            </w:tcBorders>
            <w:shd w:val="clear" w:color="auto" w:fill="A6A6A6" w:themeFill="background1" w:themeFillShade="A6"/>
            <w:vAlign w:val="center"/>
          </w:tcPr>
          <w:p w14:paraId="32550097" w14:textId="03EC0FDF" w:rsidR="00293A69" w:rsidRDefault="00293A69" w:rsidP="00F47F3F">
            <w:pPr>
              <w:pStyle w:val="TableParagraph"/>
              <w:ind w:left="0"/>
              <w:jc w:val="center"/>
              <w:rPr>
                <w:sz w:val="17"/>
              </w:rPr>
            </w:pPr>
          </w:p>
        </w:tc>
      </w:tr>
      <w:tr w:rsidR="00293A69" w14:paraId="14276B89" w14:textId="02046FE9" w:rsidTr="00E0272F">
        <w:trPr>
          <w:trHeight w:val="431"/>
        </w:trPr>
        <w:tc>
          <w:tcPr>
            <w:tcW w:w="2400" w:type="dxa"/>
            <w:vMerge/>
            <w:tcBorders>
              <w:top w:val="nil"/>
              <w:bottom w:val="dotted" w:sz="4" w:space="0" w:color="000000"/>
              <w:right w:val="single" w:sz="8" w:space="0" w:color="000000"/>
            </w:tcBorders>
          </w:tcPr>
          <w:p w14:paraId="7FE27A03"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2E6FB7A8" w14:textId="77777777" w:rsidR="00293A69" w:rsidRDefault="00293A69" w:rsidP="00BA3CA1">
            <w:pPr>
              <w:pStyle w:val="TableParagraph"/>
              <w:spacing w:before="28" w:line="190" w:lineRule="atLeast"/>
              <w:ind w:left="453" w:right="-15" w:hanging="335"/>
              <w:rPr>
                <w:sz w:val="16"/>
              </w:rPr>
            </w:pPr>
            <w:r>
              <w:rPr>
                <w:b/>
                <w:sz w:val="16"/>
              </w:rPr>
              <w:t xml:space="preserve">22. </w:t>
            </w:r>
            <w:r>
              <w:rPr>
                <w:sz w:val="16"/>
              </w:rPr>
              <w:t>The system MAY provide the ability to receive and maintain prescription information from an external source (e.g., electronically from a non-network provider) to fill or renew a prescription.</w:t>
            </w:r>
          </w:p>
        </w:tc>
        <w:tc>
          <w:tcPr>
            <w:tcW w:w="957" w:type="dxa"/>
            <w:tcBorders>
              <w:left w:val="single" w:sz="6" w:space="0" w:color="000000"/>
              <w:right w:val="single" w:sz="6" w:space="0" w:color="000000"/>
            </w:tcBorders>
            <w:shd w:val="clear" w:color="auto" w:fill="A6A6A6" w:themeFill="background1" w:themeFillShade="A6"/>
            <w:vAlign w:val="center"/>
          </w:tcPr>
          <w:p w14:paraId="0EE57789" w14:textId="77777777" w:rsidR="00293A69" w:rsidRDefault="00293A69" w:rsidP="00F47F3F">
            <w:pPr>
              <w:pStyle w:val="TableParagraph"/>
              <w:ind w:left="0"/>
              <w:jc w:val="center"/>
              <w:rPr>
                <w:sz w:val="16"/>
              </w:rPr>
            </w:pPr>
            <w:r>
              <w:rPr>
                <w:sz w:val="16"/>
              </w:rPr>
              <w:t>342</w:t>
            </w:r>
          </w:p>
        </w:tc>
        <w:tc>
          <w:tcPr>
            <w:tcW w:w="957" w:type="dxa"/>
            <w:tcBorders>
              <w:left w:val="single" w:sz="6" w:space="0" w:color="000000"/>
              <w:right w:val="single" w:sz="6" w:space="0" w:color="000000"/>
            </w:tcBorders>
            <w:shd w:val="clear" w:color="auto" w:fill="A6A6A6" w:themeFill="background1" w:themeFillShade="A6"/>
            <w:vAlign w:val="center"/>
          </w:tcPr>
          <w:p w14:paraId="7500959E" w14:textId="4B6A83D5" w:rsidR="00293A69" w:rsidRDefault="00E0272F" w:rsidP="00F47F3F">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7F45E2F5" w14:textId="62265E68" w:rsidR="00293A69" w:rsidRDefault="00293A69" w:rsidP="00F47F3F">
            <w:pPr>
              <w:pStyle w:val="TableParagraph"/>
              <w:ind w:left="0"/>
              <w:jc w:val="center"/>
              <w:rPr>
                <w:sz w:val="16"/>
              </w:rPr>
            </w:pPr>
          </w:p>
        </w:tc>
      </w:tr>
      <w:tr w:rsidR="00293A69" w14:paraId="10A6E35E" w14:textId="3720BC61" w:rsidTr="00E0272F">
        <w:trPr>
          <w:trHeight w:val="239"/>
        </w:trPr>
        <w:tc>
          <w:tcPr>
            <w:tcW w:w="2400" w:type="dxa"/>
            <w:vMerge/>
            <w:tcBorders>
              <w:top w:val="nil"/>
              <w:bottom w:val="dotted" w:sz="4" w:space="0" w:color="000000"/>
              <w:right w:val="single" w:sz="8" w:space="0" w:color="000000"/>
            </w:tcBorders>
          </w:tcPr>
          <w:p w14:paraId="4755130D"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25C8C0FA" w14:textId="77777777" w:rsidR="00293A69" w:rsidRDefault="00293A69" w:rsidP="00BA3CA1">
            <w:pPr>
              <w:pStyle w:val="TableParagraph"/>
              <w:spacing w:before="35"/>
              <w:ind w:left="118"/>
              <w:rPr>
                <w:sz w:val="16"/>
              </w:rPr>
            </w:pPr>
            <w:r>
              <w:rPr>
                <w:b/>
                <w:sz w:val="16"/>
              </w:rPr>
              <w:t xml:space="preserve">23. </w:t>
            </w:r>
            <w:r>
              <w:rPr>
                <w:sz w:val="16"/>
              </w:rPr>
              <w:t xml:space="preserve">The system SHOULD provide the ability to manage medication orders for </w:t>
            </w:r>
            <w:proofErr w:type="spellStart"/>
            <w:r>
              <w:rPr>
                <w:sz w:val="16"/>
              </w:rPr>
              <w:t>uncoded</w:t>
            </w:r>
            <w:proofErr w:type="spellEnd"/>
            <w:r>
              <w:rPr>
                <w:sz w:val="16"/>
              </w:rPr>
              <w:t xml:space="preserve"> medications.</w:t>
            </w:r>
          </w:p>
        </w:tc>
        <w:tc>
          <w:tcPr>
            <w:tcW w:w="957" w:type="dxa"/>
            <w:tcBorders>
              <w:left w:val="single" w:sz="6" w:space="0" w:color="000000"/>
              <w:right w:val="single" w:sz="6" w:space="0" w:color="000000"/>
            </w:tcBorders>
            <w:shd w:val="clear" w:color="auto" w:fill="A6A6A6" w:themeFill="background1" w:themeFillShade="A6"/>
            <w:vAlign w:val="center"/>
          </w:tcPr>
          <w:p w14:paraId="219FF5D6" w14:textId="77777777" w:rsidR="00293A69" w:rsidRDefault="00293A69" w:rsidP="00F47F3F">
            <w:pPr>
              <w:pStyle w:val="TableParagraph"/>
              <w:ind w:left="0"/>
              <w:jc w:val="center"/>
              <w:rPr>
                <w:sz w:val="16"/>
              </w:rPr>
            </w:pPr>
            <w:r>
              <w:rPr>
                <w:sz w:val="16"/>
              </w:rPr>
              <w:t>343</w:t>
            </w:r>
          </w:p>
        </w:tc>
        <w:tc>
          <w:tcPr>
            <w:tcW w:w="957" w:type="dxa"/>
            <w:tcBorders>
              <w:left w:val="single" w:sz="6" w:space="0" w:color="000000"/>
              <w:right w:val="single" w:sz="6" w:space="0" w:color="000000"/>
            </w:tcBorders>
            <w:shd w:val="clear" w:color="auto" w:fill="A6A6A6" w:themeFill="background1" w:themeFillShade="A6"/>
            <w:vAlign w:val="center"/>
          </w:tcPr>
          <w:p w14:paraId="5E6169DD" w14:textId="5050717F" w:rsidR="00293A69" w:rsidRDefault="00E0272F" w:rsidP="00F47F3F">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7DE7AAE1" w14:textId="3278C66F" w:rsidR="00293A69" w:rsidRDefault="00293A69" w:rsidP="00F47F3F">
            <w:pPr>
              <w:pStyle w:val="TableParagraph"/>
              <w:ind w:left="0"/>
              <w:jc w:val="center"/>
              <w:rPr>
                <w:sz w:val="16"/>
              </w:rPr>
            </w:pPr>
          </w:p>
        </w:tc>
      </w:tr>
      <w:tr w:rsidR="00293A69" w14:paraId="13531563" w14:textId="3B936B2E" w:rsidTr="00E0272F">
        <w:trPr>
          <w:trHeight w:val="624"/>
        </w:trPr>
        <w:tc>
          <w:tcPr>
            <w:tcW w:w="2400" w:type="dxa"/>
            <w:vMerge/>
            <w:tcBorders>
              <w:top w:val="nil"/>
              <w:bottom w:val="dotted" w:sz="4" w:space="0" w:color="000000"/>
              <w:right w:val="single" w:sz="8" w:space="0" w:color="000000"/>
            </w:tcBorders>
          </w:tcPr>
          <w:p w14:paraId="6D6D51B5"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15E46E50" w14:textId="77777777" w:rsidR="00293A69" w:rsidRDefault="00293A69" w:rsidP="00BA3CA1">
            <w:pPr>
              <w:pStyle w:val="TableParagraph"/>
              <w:spacing w:before="28" w:line="190" w:lineRule="atLeast"/>
              <w:ind w:left="453" w:right="50" w:hanging="335"/>
              <w:jc w:val="both"/>
              <w:rPr>
                <w:sz w:val="16"/>
              </w:rPr>
            </w:pPr>
            <w:r>
              <w:rPr>
                <w:b/>
                <w:sz w:val="16"/>
              </w:rPr>
              <w:t>24.</w:t>
            </w:r>
            <w:r>
              <w:rPr>
                <w:b/>
                <w:spacing w:val="21"/>
                <w:sz w:val="16"/>
              </w:rPr>
              <w:t xml:space="preserve"> </w:t>
            </w:r>
            <w:r>
              <w:rPr>
                <w:sz w:val="16"/>
              </w:rPr>
              <w:t>The</w:t>
            </w:r>
            <w:r>
              <w:rPr>
                <w:spacing w:val="-9"/>
                <w:sz w:val="16"/>
              </w:rPr>
              <w:t xml:space="preserve"> </w:t>
            </w:r>
            <w:r>
              <w:rPr>
                <w:sz w:val="16"/>
              </w:rPr>
              <w:t>system</w:t>
            </w:r>
            <w:r>
              <w:rPr>
                <w:spacing w:val="-9"/>
                <w:sz w:val="16"/>
              </w:rPr>
              <w:t xml:space="preserve"> </w:t>
            </w:r>
            <w:r>
              <w:rPr>
                <w:sz w:val="16"/>
              </w:rPr>
              <w:t>SHOULD</w:t>
            </w:r>
            <w:r>
              <w:rPr>
                <w:spacing w:val="-9"/>
                <w:sz w:val="16"/>
              </w:rPr>
              <w:t xml:space="preserve"> </w:t>
            </w:r>
            <w:r>
              <w:rPr>
                <w:sz w:val="16"/>
              </w:rPr>
              <w:t>provide</w:t>
            </w:r>
            <w:r>
              <w:rPr>
                <w:spacing w:val="-9"/>
                <w:sz w:val="16"/>
              </w:rPr>
              <w:t xml:space="preserve"> </w:t>
            </w:r>
            <w:r>
              <w:rPr>
                <w:sz w:val="16"/>
              </w:rPr>
              <w:t>the</w:t>
            </w:r>
            <w:r>
              <w:rPr>
                <w:spacing w:val="-9"/>
                <w:sz w:val="16"/>
              </w:rPr>
              <w:t xml:space="preserve"> </w:t>
            </w:r>
            <w:r>
              <w:rPr>
                <w:sz w:val="16"/>
              </w:rPr>
              <w:t>ability</w:t>
            </w:r>
            <w:r>
              <w:rPr>
                <w:spacing w:val="-9"/>
                <w:sz w:val="16"/>
              </w:rPr>
              <w:t xml:space="preserve"> </w:t>
            </w:r>
            <w:r>
              <w:rPr>
                <w:sz w:val="16"/>
              </w:rPr>
              <w:t>to</w:t>
            </w:r>
            <w:r>
              <w:rPr>
                <w:spacing w:val="-9"/>
                <w:sz w:val="16"/>
              </w:rPr>
              <w:t xml:space="preserve"> </w:t>
            </w:r>
            <w:r>
              <w:rPr>
                <w:sz w:val="16"/>
              </w:rPr>
              <w:t>manage</w:t>
            </w:r>
            <w:r>
              <w:rPr>
                <w:spacing w:val="-9"/>
                <w:sz w:val="16"/>
              </w:rPr>
              <w:t xml:space="preserve"> </w:t>
            </w:r>
            <w:r>
              <w:rPr>
                <w:sz w:val="16"/>
              </w:rPr>
              <w:t>medication</w:t>
            </w:r>
            <w:r>
              <w:rPr>
                <w:spacing w:val="-9"/>
                <w:sz w:val="16"/>
              </w:rPr>
              <w:t xml:space="preserve"> </w:t>
            </w:r>
            <w:r>
              <w:rPr>
                <w:sz w:val="16"/>
              </w:rPr>
              <w:t>orders</w:t>
            </w:r>
            <w:r>
              <w:rPr>
                <w:spacing w:val="-9"/>
                <w:sz w:val="16"/>
              </w:rPr>
              <w:t xml:space="preserve"> </w:t>
            </w:r>
            <w:r>
              <w:rPr>
                <w:sz w:val="16"/>
              </w:rPr>
              <w:t>for</w:t>
            </w:r>
            <w:r>
              <w:rPr>
                <w:spacing w:val="-9"/>
                <w:sz w:val="16"/>
              </w:rPr>
              <w:t xml:space="preserve"> </w:t>
            </w:r>
            <w:r>
              <w:rPr>
                <w:sz w:val="16"/>
              </w:rPr>
              <w:t>non-formulary</w:t>
            </w:r>
            <w:r>
              <w:rPr>
                <w:spacing w:val="-9"/>
                <w:sz w:val="16"/>
              </w:rPr>
              <w:t xml:space="preserve"> </w:t>
            </w:r>
            <w:r>
              <w:rPr>
                <w:sz w:val="16"/>
              </w:rPr>
              <w:t>medications (e.g., medications that are being studied, investigational products being used in research trials,</w:t>
            </w:r>
            <w:r>
              <w:rPr>
                <w:spacing w:val="-13"/>
                <w:sz w:val="16"/>
              </w:rPr>
              <w:t xml:space="preserve"> </w:t>
            </w:r>
            <w:r>
              <w:rPr>
                <w:sz w:val="16"/>
              </w:rPr>
              <w:t>and blind study protocols).</w:t>
            </w:r>
          </w:p>
        </w:tc>
        <w:tc>
          <w:tcPr>
            <w:tcW w:w="957" w:type="dxa"/>
            <w:tcBorders>
              <w:left w:val="single" w:sz="6" w:space="0" w:color="000000"/>
              <w:right w:val="single" w:sz="6" w:space="0" w:color="000000"/>
            </w:tcBorders>
            <w:shd w:val="clear" w:color="auto" w:fill="A6A6A6" w:themeFill="background1" w:themeFillShade="A6"/>
            <w:vAlign w:val="center"/>
          </w:tcPr>
          <w:p w14:paraId="07A9ACB3" w14:textId="77777777" w:rsidR="00293A69" w:rsidRDefault="00293A69" w:rsidP="00F47F3F">
            <w:pPr>
              <w:pStyle w:val="TableParagraph"/>
              <w:ind w:left="0"/>
              <w:jc w:val="center"/>
              <w:rPr>
                <w:sz w:val="16"/>
              </w:rPr>
            </w:pPr>
            <w:r>
              <w:rPr>
                <w:sz w:val="16"/>
              </w:rPr>
              <w:t>344</w:t>
            </w:r>
          </w:p>
        </w:tc>
        <w:tc>
          <w:tcPr>
            <w:tcW w:w="957" w:type="dxa"/>
            <w:tcBorders>
              <w:left w:val="single" w:sz="6" w:space="0" w:color="000000"/>
              <w:right w:val="single" w:sz="6" w:space="0" w:color="000000"/>
            </w:tcBorders>
            <w:shd w:val="clear" w:color="auto" w:fill="A6A6A6" w:themeFill="background1" w:themeFillShade="A6"/>
            <w:vAlign w:val="center"/>
          </w:tcPr>
          <w:p w14:paraId="29EE424A" w14:textId="391EFD4A" w:rsidR="00293A69" w:rsidRDefault="00E0272F" w:rsidP="00F47F3F">
            <w:pPr>
              <w:pStyle w:val="TableParagraph"/>
              <w:ind w:left="0"/>
              <w:jc w:val="center"/>
              <w:rPr>
                <w:sz w:val="17"/>
              </w:rPr>
            </w:pPr>
            <w:r>
              <w:rPr>
                <w:sz w:val="17"/>
              </w:rPr>
              <w:t>D</w:t>
            </w:r>
          </w:p>
        </w:tc>
        <w:tc>
          <w:tcPr>
            <w:tcW w:w="957" w:type="dxa"/>
            <w:tcBorders>
              <w:left w:val="single" w:sz="6" w:space="0" w:color="000000"/>
              <w:right w:val="single" w:sz="6" w:space="0" w:color="000000"/>
            </w:tcBorders>
            <w:shd w:val="clear" w:color="auto" w:fill="A6A6A6" w:themeFill="background1" w:themeFillShade="A6"/>
            <w:vAlign w:val="center"/>
          </w:tcPr>
          <w:p w14:paraId="21839DDA" w14:textId="5A271F72" w:rsidR="00293A69" w:rsidRDefault="00293A69" w:rsidP="00F47F3F">
            <w:pPr>
              <w:pStyle w:val="TableParagraph"/>
              <w:ind w:left="0"/>
              <w:jc w:val="center"/>
              <w:rPr>
                <w:sz w:val="17"/>
              </w:rPr>
            </w:pPr>
          </w:p>
        </w:tc>
      </w:tr>
      <w:tr w:rsidR="00293A69" w14:paraId="7C1221DE" w14:textId="514B7B60" w:rsidTr="00E0272F">
        <w:trPr>
          <w:trHeight w:val="431"/>
        </w:trPr>
        <w:tc>
          <w:tcPr>
            <w:tcW w:w="2400" w:type="dxa"/>
            <w:vMerge/>
            <w:tcBorders>
              <w:top w:val="nil"/>
              <w:bottom w:val="dotted" w:sz="4" w:space="0" w:color="000000"/>
              <w:right w:val="single" w:sz="8" w:space="0" w:color="000000"/>
            </w:tcBorders>
          </w:tcPr>
          <w:p w14:paraId="75683FF1"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3B69FD9B" w14:textId="77777777" w:rsidR="00293A69" w:rsidRDefault="00293A69" w:rsidP="00BA3CA1">
            <w:pPr>
              <w:pStyle w:val="TableParagraph"/>
              <w:spacing w:before="28" w:line="190" w:lineRule="atLeast"/>
              <w:ind w:left="453" w:hanging="335"/>
              <w:rPr>
                <w:sz w:val="16"/>
              </w:rPr>
            </w:pPr>
            <w:r>
              <w:rPr>
                <w:b/>
                <w:sz w:val="16"/>
              </w:rPr>
              <w:t xml:space="preserve">25. </w:t>
            </w:r>
            <w:r>
              <w:rPr>
                <w:sz w:val="16"/>
              </w:rPr>
              <w:t>The system MAY provide the ability to receive the patient's current medication list from pharmacy (directly) or via an intermediary network.</w:t>
            </w:r>
          </w:p>
        </w:tc>
        <w:tc>
          <w:tcPr>
            <w:tcW w:w="957" w:type="dxa"/>
            <w:tcBorders>
              <w:left w:val="single" w:sz="6" w:space="0" w:color="000000"/>
              <w:right w:val="single" w:sz="6" w:space="0" w:color="000000"/>
            </w:tcBorders>
            <w:shd w:val="clear" w:color="auto" w:fill="A6A6A6" w:themeFill="background1" w:themeFillShade="A6"/>
            <w:vAlign w:val="center"/>
          </w:tcPr>
          <w:p w14:paraId="6C33034A" w14:textId="77777777" w:rsidR="00293A69" w:rsidRDefault="00293A69" w:rsidP="00F47F3F">
            <w:pPr>
              <w:pStyle w:val="TableParagraph"/>
              <w:ind w:left="0"/>
              <w:jc w:val="center"/>
              <w:rPr>
                <w:sz w:val="16"/>
              </w:rPr>
            </w:pPr>
            <w:r>
              <w:rPr>
                <w:sz w:val="16"/>
              </w:rPr>
              <w:t>345</w:t>
            </w:r>
          </w:p>
        </w:tc>
        <w:tc>
          <w:tcPr>
            <w:tcW w:w="957" w:type="dxa"/>
            <w:tcBorders>
              <w:left w:val="single" w:sz="6" w:space="0" w:color="000000"/>
              <w:right w:val="single" w:sz="6" w:space="0" w:color="000000"/>
            </w:tcBorders>
            <w:shd w:val="clear" w:color="auto" w:fill="A6A6A6" w:themeFill="background1" w:themeFillShade="A6"/>
            <w:vAlign w:val="center"/>
          </w:tcPr>
          <w:p w14:paraId="0F4F8384" w14:textId="74E7C5CA" w:rsidR="00293A69" w:rsidRDefault="00E0272F" w:rsidP="00F47F3F">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57C90124" w14:textId="3471DD9C" w:rsidR="00293A69" w:rsidRDefault="00293A69" w:rsidP="00F47F3F">
            <w:pPr>
              <w:pStyle w:val="TableParagraph"/>
              <w:ind w:left="0"/>
              <w:jc w:val="center"/>
              <w:rPr>
                <w:sz w:val="16"/>
              </w:rPr>
            </w:pPr>
          </w:p>
        </w:tc>
      </w:tr>
      <w:tr w:rsidR="00293A69" w14:paraId="4F541167" w14:textId="553DB82A" w:rsidTr="00E0272F">
        <w:trPr>
          <w:trHeight w:val="429"/>
        </w:trPr>
        <w:tc>
          <w:tcPr>
            <w:tcW w:w="2400" w:type="dxa"/>
            <w:vMerge/>
            <w:tcBorders>
              <w:top w:val="nil"/>
              <w:bottom w:val="dotted" w:sz="4" w:space="0" w:color="000000"/>
              <w:right w:val="single" w:sz="8" w:space="0" w:color="000000"/>
            </w:tcBorders>
          </w:tcPr>
          <w:p w14:paraId="5EAA48BE" w14:textId="77777777" w:rsidR="00293A69" w:rsidRDefault="00293A69" w:rsidP="00BA3CA1">
            <w:pPr>
              <w:rPr>
                <w:sz w:val="2"/>
                <w:szCs w:val="2"/>
              </w:rPr>
            </w:pPr>
          </w:p>
        </w:tc>
        <w:tc>
          <w:tcPr>
            <w:tcW w:w="7522" w:type="dxa"/>
            <w:tcBorders>
              <w:left w:val="single" w:sz="8" w:space="0" w:color="000000"/>
              <w:bottom w:val="single" w:sz="6" w:space="0" w:color="000000"/>
              <w:right w:val="single" w:sz="6" w:space="0" w:color="000000"/>
            </w:tcBorders>
            <w:shd w:val="clear" w:color="auto" w:fill="F2DBDB" w:themeFill="accent2" w:themeFillTint="33"/>
          </w:tcPr>
          <w:p w14:paraId="45B58E0B" w14:textId="77777777" w:rsidR="00293A69" w:rsidRDefault="00293A69" w:rsidP="00BA3CA1">
            <w:pPr>
              <w:pStyle w:val="TableParagraph"/>
              <w:spacing w:before="28" w:line="190" w:lineRule="atLeast"/>
              <w:ind w:left="453" w:right="11" w:hanging="335"/>
              <w:rPr>
                <w:sz w:val="16"/>
              </w:rPr>
            </w:pPr>
            <w:r>
              <w:rPr>
                <w:b/>
                <w:sz w:val="16"/>
              </w:rPr>
              <w:t xml:space="preserve">26. </w:t>
            </w:r>
            <w:r>
              <w:rPr>
                <w:sz w:val="16"/>
              </w:rPr>
              <w:t>The system SHALL provide the ability to order supplies associated with medication orders according to scope of practice, organizational policy, and/or jurisdictional law.</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611720D9" w14:textId="77777777" w:rsidR="00293A69" w:rsidRDefault="00293A69" w:rsidP="00F47F3F">
            <w:pPr>
              <w:pStyle w:val="TableParagraph"/>
              <w:ind w:left="0"/>
              <w:jc w:val="center"/>
              <w:rPr>
                <w:sz w:val="16"/>
              </w:rPr>
            </w:pPr>
            <w:r>
              <w:rPr>
                <w:sz w:val="16"/>
              </w:rPr>
              <w:t>346</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3D1785BB" w14:textId="07524761" w:rsidR="00293A69" w:rsidRDefault="00E0272F" w:rsidP="00F47F3F">
            <w:pPr>
              <w:pStyle w:val="TableParagraph"/>
              <w:ind w:left="0"/>
              <w:jc w:val="center"/>
              <w:rPr>
                <w:sz w:val="16"/>
              </w:rPr>
            </w:pPr>
            <w:r>
              <w:rPr>
                <w:sz w:val="16"/>
              </w:rPr>
              <w:t>A</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3BCF074A" w14:textId="78750A42" w:rsidR="00293A69" w:rsidRDefault="00293A69" w:rsidP="00F47F3F">
            <w:pPr>
              <w:pStyle w:val="TableParagraph"/>
              <w:ind w:left="0"/>
              <w:jc w:val="center"/>
              <w:rPr>
                <w:sz w:val="16"/>
              </w:rPr>
            </w:pPr>
          </w:p>
        </w:tc>
      </w:tr>
      <w:tr w:rsidR="00293A69" w14:paraId="73F0BF5E" w14:textId="1057682B" w:rsidTr="00E0272F">
        <w:trPr>
          <w:trHeight w:val="237"/>
        </w:trPr>
        <w:tc>
          <w:tcPr>
            <w:tcW w:w="2400" w:type="dxa"/>
            <w:vMerge/>
            <w:tcBorders>
              <w:top w:val="nil"/>
              <w:bottom w:val="dotted" w:sz="4" w:space="0" w:color="000000"/>
              <w:right w:val="single" w:sz="8" w:space="0" w:color="000000"/>
            </w:tcBorders>
          </w:tcPr>
          <w:p w14:paraId="672C7DD3" w14:textId="77777777" w:rsidR="00293A69" w:rsidRDefault="00293A69" w:rsidP="00BA3CA1">
            <w:pPr>
              <w:rPr>
                <w:sz w:val="2"/>
                <w:szCs w:val="2"/>
              </w:rPr>
            </w:pPr>
          </w:p>
        </w:tc>
        <w:tc>
          <w:tcPr>
            <w:tcW w:w="7522" w:type="dxa"/>
            <w:tcBorders>
              <w:top w:val="single" w:sz="6" w:space="0" w:color="000000"/>
              <w:left w:val="single" w:sz="8" w:space="0" w:color="000000"/>
              <w:right w:val="single" w:sz="6" w:space="0" w:color="000000"/>
            </w:tcBorders>
            <w:shd w:val="clear" w:color="auto" w:fill="A6A6A6" w:themeFill="background1" w:themeFillShade="A6"/>
          </w:tcPr>
          <w:p w14:paraId="30E3E696" w14:textId="77777777" w:rsidR="00293A69" w:rsidRDefault="00293A69" w:rsidP="00BA3CA1">
            <w:pPr>
              <w:pStyle w:val="TableParagraph"/>
              <w:spacing w:before="32"/>
              <w:ind w:left="118"/>
              <w:rPr>
                <w:sz w:val="16"/>
              </w:rPr>
            </w:pPr>
            <w:r>
              <w:rPr>
                <w:b/>
                <w:sz w:val="16"/>
              </w:rPr>
              <w:t xml:space="preserve">27. </w:t>
            </w:r>
            <w:r>
              <w:rPr>
                <w:sz w:val="16"/>
              </w:rPr>
              <w:t>The system SHOULD render a list of frequently-used patient medication administration instructions.</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3211E7A7" w14:textId="77777777" w:rsidR="00293A69" w:rsidRDefault="00293A69" w:rsidP="00F47F3F">
            <w:pPr>
              <w:pStyle w:val="TableParagraph"/>
              <w:ind w:left="0"/>
              <w:jc w:val="center"/>
              <w:rPr>
                <w:sz w:val="16"/>
              </w:rPr>
            </w:pPr>
            <w:r>
              <w:rPr>
                <w:sz w:val="16"/>
              </w:rPr>
              <w:t>347</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180B4185" w14:textId="7A9BC247" w:rsidR="00293A69" w:rsidRDefault="00E0272F" w:rsidP="00F47F3F">
            <w:pPr>
              <w:pStyle w:val="TableParagraph"/>
              <w:ind w:left="0"/>
              <w:jc w:val="center"/>
              <w:rPr>
                <w:sz w:val="16"/>
              </w:rPr>
            </w:pPr>
            <w:r>
              <w:rPr>
                <w:sz w:val="16"/>
              </w:rPr>
              <w:t>D</w:t>
            </w:r>
          </w:p>
        </w:tc>
        <w:tc>
          <w:tcPr>
            <w:tcW w:w="957" w:type="dxa"/>
            <w:tcBorders>
              <w:top w:val="single" w:sz="6" w:space="0" w:color="000000"/>
              <w:left w:val="single" w:sz="6" w:space="0" w:color="000000"/>
              <w:right w:val="single" w:sz="6" w:space="0" w:color="000000"/>
            </w:tcBorders>
            <w:shd w:val="clear" w:color="auto" w:fill="A6A6A6" w:themeFill="background1" w:themeFillShade="A6"/>
            <w:vAlign w:val="center"/>
          </w:tcPr>
          <w:p w14:paraId="0443FBA3" w14:textId="4A72253C" w:rsidR="00293A69" w:rsidRDefault="00293A69" w:rsidP="00F47F3F">
            <w:pPr>
              <w:pStyle w:val="TableParagraph"/>
              <w:ind w:left="0"/>
              <w:jc w:val="center"/>
              <w:rPr>
                <w:sz w:val="16"/>
              </w:rPr>
            </w:pPr>
          </w:p>
        </w:tc>
      </w:tr>
      <w:tr w:rsidR="00293A69" w14:paraId="594657EC" w14:textId="3F1950AA" w:rsidTr="00E0272F">
        <w:trPr>
          <w:trHeight w:val="431"/>
        </w:trPr>
        <w:tc>
          <w:tcPr>
            <w:tcW w:w="2400" w:type="dxa"/>
            <w:vMerge/>
            <w:tcBorders>
              <w:top w:val="nil"/>
              <w:bottom w:val="dotted" w:sz="4" w:space="0" w:color="000000"/>
              <w:right w:val="single" w:sz="8" w:space="0" w:color="000000"/>
            </w:tcBorders>
          </w:tcPr>
          <w:p w14:paraId="75EA60D9"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3B924DA8" w14:textId="77777777" w:rsidR="00293A69" w:rsidRDefault="00293A69" w:rsidP="00BA3CA1">
            <w:pPr>
              <w:pStyle w:val="TableParagraph"/>
              <w:spacing w:before="28" w:line="190" w:lineRule="atLeast"/>
              <w:ind w:left="453" w:hanging="335"/>
              <w:rPr>
                <w:sz w:val="16"/>
              </w:rPr>
            </w:pPr>
            <w:r>
              <w:rPr>
                <w:b/>
                <w:sz w:val="16"/>
              </w:rPr>
              <w:t xml:space="preserve">28. </w:t>
            </w:r>
            <w:r>
              <w:rPr>
                <w:sz w:val="16"/>
              </w:rPr>
              <w:t>IF the system renders a list of frequently-used patient medication administration instructions, THEN the system SHOULD capture the ordering clinician's selection.</w:t>
            </w:r>
          </w:p>
        </w:tc>
        <w:tc>
          <w:tcPr>
            <w:tcW w:w="957" w:type="dxa"/>
            <w:tcBorders>
              <w:left w:val="single" w:sz="6" w:space="0" w:color="000000"/>
              <w:right w:val="single" w:sz="6" w:space="0" w:color="000000"/>
            </w:tcBorders>
            <w:shd w:val="clear" w:color="auto" w:fill="A6A6A6" w:themeFill="background1" w:themeFillShade="A6"/>
            <w:vAlign w:val="center"/>
          </w:tcPr>
          <w:p w14:paraId="76BA045D" w14:textId="77777777" w:rsidR="00293A69" w:rsidRDefault="00293A69" w:rsidP="00F47F3F">
            <w:pPr>
              <w:pStyle w:val="TableParagraph"/>
              <w:ind w:left="0"/>
              <w:jc w:val="center"/>
              <w:rPr>
                <w:sz w:val="16"/>
              </w:rPr>
            </w:pPr>
            <w:r>
              <w:rPr>
                <w:sz w:val="16"/>
              </w:rPr>
              <w:t>348</w:t>
            </w:r>
          </w:p>
        </w:tc>
        <w:tc>
          <w:tcPr>
            <w:tcW w:w="957" w:type="dxa"/>
            <w:tcBorders>
              <w:left w:val="single" w:sz="6" w:space="0" w:color="000000"/>
              <w:right w:val="single" w:sz="6" w:space="0" w:color="000000"/>
            </w:tcBorders>
            <w:shd w:val="clear" w:color="auto" w:fill="A6A6A6" w:themeFill="background1" w:themeFillShade="A6"/>
            <w:vAlign w:val="center"/>
          </w:tcPr>
          <w:p w14:paraId="7FCCA03D" w14:textId="578EB650" w:rsidR="00293A69" w:rsidRDefault="00EE028C" w:rsidP="00F47F3F">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A6A6A6" w:themeFill="background1" w:themeFillShade="A6"/>
            <w:vAlign w:val="center"/>
          </w:tcPr>
          <w:p w14:paraId="4938694B" w14:textId="02DD532D" w:rsidR="00293A69" w:rsidRDefault="00293A69" w:rsidP="00F47F3F">
            <w:pPr>
              <w:pStyle w:val="TableParagraph"/>
              <w:ind w:left="0"/>
              <w:jc w:val="center"/>
              <w:rPr>
                <w:sz w:val="16"/>
              </w:rPr>
            </w:pPr>
          </w:p>
        </w:tc>
      </w:tr>
      <w:tr w:rsidR="00293A69" w14:paraId="669DA8FC" w14:textId="142C2C6E" w:rsidTr="00E0272F">
        <w:trPr>
          <w:trHeight w:val="431"/>
        </w:trPr>
        <w:tc>
          <w:tcPr>
            <w:tcW w:w="2400" w:type="dxa"/>
            <w:vMerge/>
            <w:tcBorders>
              <w:top w:val="nil"/>
              <w:bottom w:val="dotted" w:sz="4" w:space="0" w:color="000000"/>
              <w:right w:val="single" w:sz="8" w:space="0" w:color="000000"/>
            </w:tcBorders>
          </w:tcPr>
          <w:p w14:paraId="7AA7E78D" w14:textId="77777777" w:rsidR="00293A69" w:rsidRDefault="00293A69" w:rsidP="00BA3CA1">
            <w:pPr>
              <w:rPr>
                <w:sz w:val="2"/>
                <w:szCs w:val="2"/>
              </w:rPr>
            </w:pPr>
          </w:p>
        </w:tc>
        <w:tc>
          <w:tcPr>
            <w:tcW w:w="7522" w:type="dxa"/>
            <w:tcBorders>
              <w:left w:val="single" w:sz="8" w:space="0" w:color="000000"/>
              <w:right w:val="single" w:sz="6" w:space="0" w:color="000000"/>
            </w:tcBorders>
            <w:shd w:val="clear" w:color="auto" w:fill="A6A6A6" w:themeFill="background1" w:themeFillShade="A6"/>
          </w:tcPr>
          <w:p w14:paraId="166AFEDE" w14:textId="77777777" w:rsidR="00293A69" w:rsidRDefault="00293A69" w:rsidP="00BA3CA1">
            <w:pPr>
              <w:pStyle w:val="TableParagraph"/>
              <w:spacing w:before="28" w:line="190" w:lineRule="atLeast"/>
              <w:ind w:left="453" w:right="36" w:hanging="335"/>
              <w:rPr>
                <w:sz w:val="16"/>
              </w:rPr>
            </w:pPr>
            <w:r>
              <w:rPr>
                <w:b/>
                <w:sz w:val="16"/>
              </w:rPr>
              <w:t xml:space="preserve">29. </w:t>
            </w:r>
            <w:r>
              <w:rPr>
                <w:sz w:val="16"/>
              </w:rPr>
              <w:t>The system MAY render a list of medication administration instructions common to multiple orders for the patient.</w:t>
            </w:r>
          </w:p>
        </w:tc>
        <w:tc>
          <w:tcPr>
            <w:tcW w:w="957" w:type="dxa"/>
            <w:tcBorders>
              <w:left w:val="single" w:sz="6" w:space="0" w:color="000000"/>
              <w:right w:val="single" w:sz="6" w:space="0" w:color="000000"/>
            </w:tcBorders>
            <w:shd w:val="clear" w:color="auto" w:fill="A6A6A6" w:themeFill="background1" w:themeFillShade="A6"/>
            <w:vAlign w:val="center"/>
          </w:tcPr>
          <w:p w14:paraId="21C03AD4" w14:textId="77777777" w:rsidR="00293A69" w:rsidRDefault="00293A69" w:rsidP="00F47F3F">
            <w:pPr>
              <w:pStyle w:val="TableParagraph"/>
              <w:ind w:left="0"/>
              <w:jc w:val="center"/>
              <w:rPr>
                <w:sz w:val="16"/>
              </w:rPr>
            </w:pPr>
            <w:r>
              <w:rPr>
                <w:sz w:val="16"/>
              </w:rPr>
              <w:t>349</w:t>
            </w:r>
          </w:p>
        </w:tc>
        <w:tc>
          <w:tcPr>
            <w:tcW w:w="957" w:type="dxa"/>
            <w:tcBorders>
              <w:left w:val="single" w:sz="6" w:space="0" w:color="000000"/>
              <w:right w:val="single" w:sz="6" w:space="0" w:color="000000"/>
            </w:tcBorders>
            <w:shd w:val="clear" w:color="auto" w:fill="A6A6A6" w:themeFill="background1" w:themeFillShade="A6"/>
            <w:vAlign w:val="center"/>
          </w:tcPr>
          <w:p w14:paraId="03F45BB9" w14:textId="72FCAE5A" w:rsidR="00293A69" w:rsidRDefault="00E0272F" w:rsidP="00F47F3F">
            <w:pPr>
              <w:pStyle w:val="TableParagraph"/>
              <w:ind w:left="0"/>
              <w:jc w:val="center"/>
              <w:rPr>
                <w:sz w:val="16"/>
              </w:rPr>
            </w:pPr>
            <w:r>
              <w:rPr>
                <w:sz w:val="16"/>
              </w:rPr>
              <w:t>D</w:t>
            </w:r>
          </w:p>
        </w:tc>
        <w:tc>
          <w:tcPr>
            <w:tcW w:w="957" w:type="dxa"/>
            <w:tcBorders>
              <w:left w:val="single" w:sz="6" w:space="0" w:color="000000"/>
              <w:right w:val="single" w:sz="6" w:space="0" w:color="000000"/>
            </w:tcBorders>
            <w:shd w:val="clear" w:color="auto" w:fill="A6A6A6" w:themeFill="background1" w:themeFillShade="A6"/>
            <w:vAlign w:val="center"/>
          </w:tcPr>
          <w:p w14:paraId="7DB124B1" w14:textId="682C3B85" w:rsidR="00293A69" w:rsidRDefault="00293A69" w:rsidP="00F47F3F">
            <w:pPr>
              <w:pStyle w:val="TableParagraph"/>
              <w:ind w:left="0"/>
              <w:jc w:val="center"/>
              <w:rPr>
                <w:sz w:val="16"/>
              </w:rPr>
            </w:pPr>
          </w:p>
        </w:tc>
      </w:tr>
      <w:tr w:rsidR="00293A69" w14:paraId="322178BF" w14:textId="0FD98500" w:rsidTr="00E0272F">
        <w:trPr>
          <w:trHeight w:val="429"/>
        </w:trPr>
        <w:tc>
          <w:tcPr>
            <w:tcW w:w="2400" w:type="dxa"/>
            <w:vMerge/>
            <w:tcBorders>
              <w:top w:val="nil"/>
              <w:bottom w:val="dotted" w:sz="4" w:space="0" w:color="000000"/>
              <w:right w:val="single" w:sz="8" w:space="0" w:color="000000"/>
            </w:tcBorders>
          </w:tcPr>
          <w:p w14:paraId="4968C0CF" w14:textId="77777777" w:rsidR="00293A69" w:rsidRDefault="00293A69" w:rsidP="00BA3CA1">
            <w:pPr>
              <w:rPr>
                <w:sz w:val="2"/>
                <w:szCs w:val="2"/>
              </w:rPr>
            </w:pPr>
          </w:p>
        </w:tc>
        <w:tc>
          <w:tcPr>
            <w:tcW w:w="7522" w:type="dxa"/>
            <w:tcBorders>
              <w:left w:val="single" w:sz="8" w:space="0" w:color="000000"/>
              <w:bottom w:val="single" w:sz="6" w:space="0" w:color="000000"/>
              <w:right w:val="single" w:sz="6" w:space="0" w:color="000000"/>
            </w:tcBorders>
            <w:shd w:val="clear" w:color="auto" w:fill="A6A6A6" w:themeFill="background1" w:themeFillShade="A6"/>
          </w:tcPr>
          <w:p w14:paraId="52B9A94D" w14:textId="77777777" w:rsidR="00293A69" w:rsidRDefault="00293A69" w:rsidP="00BA3CA1">
            <w:pPr>
              <w:pStyle w:val="TableParagraph"/>
              <w:spacing w:before="28" w:line="190" w:lineRule="atLeast"/>
              <w:ind w:left="453" w:hanging="335"/>
              <w:rPr>
                <w:sz w:val="16"/>
              </w:rPr>
            </w:pPr>
            <w:r>
              <w:rPr>
                <w:b/>
                <w:sz w:val="16"/>
              </w:rPr>
              <w:t xml:space="preserve">30. </w:t>
            </w:r>
            <w:r>
              <w:rPr>
                <w:sz w:val="16"/>
              </w:rPr>
              <w:t>IF the system renders a list of medication administration instructions common to multiple orders for the patient, THEN the system SHOULD capture the ordering clinician's selection.</w:t>
            </w:r>
          </w:p>
        </w:tc>
        <w:tc>
          <w:tcPr>
            <w:tcW w:w="957" w:type="dxa"/>
            <w:tcBorders>
              <w:left w:val="single" w:sz="6" w:space="0" w:color="000000"/>
              <w:bottom w:val="single" w:sz="6" w:space="0" w:color="000000"/>
              <w:right w:val="single" w:sz="6" w:space="0" w:color="000000"/>
            </w:tcBorders>
            <w:shd w:val="clear" w:color="auto" w:fill="A6A6A6" w:themeFill="background1" w:themeFillShade="A6"/>
            <w:vAlign w:val="center"/>
          </w:tcPr>
          <w:p w14:paraId="37A0E296" w14:textId="77777777" w:rsidR="00293A69" w:rsidRDefault="00293A69" w:rsidP="00F47F3F">
            <w:pPr>
              <w:pStyle w:val="TableParagraph"/>
              <w:ind w:left="0"/>
              <w:jc w:val="center"/>
              <w:rPr>
                <w:sz w:val="16"/>
              </w:rPr>
            </w:pPr>
            <w:r>
              <w:rPr>
                <w:sz w:val="16"/>
              </w:rPr>
              <w:t>350</w:t>
            </w:r>
          </w:p>
        </w:tc>
        <w:tc>
          <w:tcPr>
            <w:tcW w:w="957" w:type="dxa"/>
            <w:tcBorders>
              <w:left w:val="single" w:sz="6" w:space="0" w:color="000000"/>
              <w:bottom w:val="single" w:sz="6" w:space="0" w:color="000000"/>
              <w:right w:val="single" w:sz="6" w:space="0" w:color="000000"/>
            </w:tcBorders>
            <w:shd w:val="clear" w:color="auto" w:fill="A6A6A6" w:themeFill="background1" w:themeFillShade="A6"/>
            <w:vAlign w:val="center"/>
          </w:tcPr>
          <w:p w14:paraId="625E3DEC" w14:textId="62B99573" w:rsidR="00293A69" w:rsidRDefault="00E0272F" w:rsidP="00F47F3F">
            <w:pPr>
              <w:pStyle w:val="TableParagraph"/>
              <w:ind w:left="0"/>
              <w:jc w:val="center"/>
              <w:rPr>
                <w:sz w:val="16"/>
              </w:rPr>
            </w:pPr>
            <w:r>
              <w:rPr>
                <w:sz w:val="16"/>
              </w:rPr>
              <w:t>D</w:t>
            </w:r>
          </w:p>
        </w:tc>
        <w:tc>
          <w:tcPr>
            <w:tcW w:w="957" w:type="dxa"/>
            <w:tcBorders>
              <w:left w:val="single" w:sz="6" w:space="0" w:color="000000"/>
              <w:bottom w:val="single" w:sz="6" w:space="0" w:color="000000"/>
              <w:right w:val="single" w:sz="6" w:space="0" w:color="000000"/>
            </w:tcBorders>
            <w:shd w:val="clear" w:color="auto" w:fill="A6A6A6" w:themeFill="background1" w:themeFillShade="A6"/>
            <w:vAlign w:val="center"/>
          </w:tcPr>
          <w:p w14:paraId="26D01DA7" w14:textId="506F8C17" w:rsidR="00293A69" w:rsidRDefault="00293A69" w:rsidP="00F47F3F">
            <w:pPr>
              <w:pStyle w:val="TableParagraph"/>
              <w:ind w:left="0"/>
              <w:jc w:val="center"/>
              <w:rPr>
                <w:sz w:val="16"/>
              </w:rPr>
            </w:pPr>
          </w:p>
        </w:tc>
      </w:tr>
      <w:tr w:rsidR="00293A69" w14:paraId="07788563" w14:textId="190E628B" w:rsidTr="00E0272F">
        <w:trPr>
          <w:trHeight w:val="382"/>
        </w:trPr>
        <w:tc>
          <w:tcPr>
            <w:tcW w:w="2400" w:type="dxa"/>
            <w:vMerge/>
            <w:tcBorders>
              <w:top w:val="nil"/>
              <w:bottom w:val="dotted" w:sz="4" w:space="0" w:color="000000"/>
              <w:right w:val="single" w:sz="8" w:space="0" w:color="000000"/>
            </w:tcBorders>
          </w:tcPr>
          <w:p w14:paraId="49221293" w14:textId="77777777" w:rsidR="00293A69" w:rsidRDefault="00293A69" w:rsidP="00BA3CA1">
            <w:pPr>
              <w:rPr>
                <w:sz w:val="2"/>
                <w:szCs w:val="2"/>
              </w:rPr>
            </w:pPr>
          </w:p>
        </w:tc>
        <w:tc>
          <w:tcPr>
            <w:tcW w:w="7522" w:type="dxa"/>
            <w:tcBorders>
              <w:top w:val="single" w:sz="6" w:space="0" w:color="000000"/>
              <w:left w:val="single" w:sz="8" w:space="0" w:color="000000"/>
              <w:bottom w:val="double" w:sz="1" w:space="0" w:color="000000"/>
              <w:right w:val="single" w:sz="6" w:space="0" w:color="000000"/>
            </w:tcBorders>
            <w:shd w:val="clear" w:color="auto" w:fill="A6A6A6" w:themeFill="background1" w:themeFillShade="A6"/>
          </w:tcPr>
          <w:p w14:paraId="3B2F6D6A" w14:textId="77777777" w:rsidR="00293A69" w:rsidRDefault="00293A69" w:rsidP="00BA3CA1">
            <w:pPr>
              <w:pStyle w:val="TableParagraph"/>
              <w:spacing w:before="26" w:line="190" w:lineRule="atLeast"/>
              <w:ind w:left="453" w:hanging="335"/>
              <w:rPr>
                <w:sz w:val="16"/>
              </w:rPr>
            </w:pPr>
            <w:r>
              <w:rPr>
                <w:b/>
                <w:sz w:val="16"/>
              </w:rPr>
              <w:t xml:space="preserve">31. </w:t>
            </w:r>
            <w:r>
              <w:rPr>
                <w:sz w:val="16"/>
              </w:rPr>
              <w:t>The system SHOULD provide the ability to render patient instructions that are linked to an ordered medication.</w:t>
            </w:r>
          </w:p>
        </w:tc>
        <w:tc>
          <w:tcPr>
            <w:tcW w:w="957" w:type="dxa"/>
            <w:tcBorders>
              <w:top w:val="single" w:sz="6" w:space="0" w:color="000000"/>
              <w:left w:val="single" w:sz="6" w:space="0" w:color="000000"/>
              <w:bottom w:val="double" w:sz="1" w:space="0" w:color="000000"/>
              <w:right w:val="single" w:sz="6" w:space="0" w:color="000000"/>
            </w:tcBorders>
            <w:shd w:val="clear" w:color="auto" w:fill="A6A6A6" w:themeFill="background1" w:themeFillShade="A6"/>
            <w:vAlign w:val="center"/>
          </w:tcPr>
          <w:p w14:paraId="25855772" w14:textId="77777777" w:rsidR="00293A69" w:rsidRDefault="00293A69" w:rsidP="00F47F3F">
            <w:pPr>
              <w:pStyle w:val="TableParagraph"/>
              <w:ind w:left="0"/>
              <w:jc w:val="center"/>
              <w:rPr>
                <w:sz w:val="16"/>
              </w:rPr>
            </w:pPr>
            <w:r>
              <w:rPr>
                <w:sz w:val="16"/>
              </w:rPr>
              <w:t>351</w:t>
            </w:r>
          </w:p>
        </w:tc>
        <w:tc>
          <w:tcPr>
            <w:tcW w:w="957" w:type="dxa"/>
            <w:tcBorders>
              <w:top w:val="single" w:sz="6" w:space="0" w:color="000000"/>
              <w:left w:val="single" w:sz="6" w:space="0" w:color="000000"/>
              <w:bottom w:val="double" w:sz="1" w:space="0" w:color="000000"/>
              <w:right w:val="single" w:sz="6" w:space="0" w:color="000000"/>
            </w:tcBorders>
            <w:shd w:val="clear" w:color="auto" w:fill="A6A6A6" w:themeFill="background1" w:themeFillShade="A6"/>
            <w:vAlign w:val="center"/>
          </w:tcPr>
          <w:p w14:paraId="7880FA6C" w14:textId="04A74635" w:rsidR="00293A69" w:rsidRDefault="00E0272F" w:rsidP="00F47F3F">
            <w:pPr>
              <w:pStyle w:val="TableParagraph"/>
              <w:ind w:left="0"/>
              <w:jc w:val="center"/>
              <w:rPr>
                <w:sz w:val="16"/>
              </w:rPr>
            </w:pPr>
            <w:r>
              <w:rPr>
                <w:sz w:val="16"/>
              </w:rPr>
              <w:t>D</w:t>
            </w:r>
          </w:p>
        </w:tc>
        <w:tc>
          <w:tcPr>
            <w:tcW w:w="957" w:type="dxa"/>
            <w:tcBorders>
              <w:top w:val="single" w:sz="6" w:space="0" w:color="000000"/>
              <w:left w:val="single" w:sz="6" w:space="0" w:color="000000"/>
              <w:bottom w:val="double" w:sz="1" w:space="0" w:color="000000"/>
              <w:right w:val="single" w:sz="6" w:space="0" w:color="000000"/>
            </w:tcBorders>
            <w:shd w:val="clear" w:color="auto" w:fill="A6A6A6" w:themeFill="background1" w:themeFillShade="A6"/>
            <w:vAlign w:val="center"/>
          </w:tcPr>
          <w:p w14:paraId="57E71DED" w14:textId="547A7255" w:rsidR="00293A69" w:rsidRDefault="00293A69" w:rsidP="00F47F3F">
            <w:pPr>
              <w:pStyle w:val="TableParagraph"/>
              <w:ind w:left="0"/>
              <w:jc w:val="center"/>
              <w:rPr>
                <w:sz w:val="16"/>
              </w:rPr>
            </w:pPr>
          </w:p>
        </w:tc>
      </w:tr>
    </w:tbl>
    <w:p w14:paraId="35A1D9B1" w14:textId="77777777" w:rsidR="004B2E32" w:rsidRDefault="004B2E32" w:rsidP="004B2E32">
      <w:pPr>
        <w:jc w:val="center"/>
        <w:rPr>
          <w:sz w:val="16"/>
        </w:rPr>
        <w:sectPr w:rsidR="004B2E32" w:rsidSect="00293A69">
          <w:footerReference w:type="default" r:id="rId68"/>
          <w:pgSz w:w="15840" w:h="12240" w:orient="landscape"/>
          <w:pgMar w:top="600" w:right="600" w:bottom="520" w:left="260" w:header="348" w:footer="73" w:gutter="0"/>
          <w:pgNumType w:start="15"/>
          <w:cols w:space="720"/>
          <w:docGrid w:linePitch="299"/>
        </w:sectPr>
      </w:pPr>
    </w:p>
    <w:p w14:paraId="1D293405" w14:textId="77777777" w:rsidR="004B2E32" w:rsidRDefault="004B2E32" w:rsidP="004B2E32">
      <w:pPr>
        <w:pStyle w:val="BodyText"/>
        <w:spacing w:before="9"/>
        <w:rPr>
          <w:sz w:val="9"/>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5"/>
        <w:gridCol w:w="955"/>
        <w:gridCol w:w="955"/>
        <w:gridCol w:w="955"/>
      </w:tblGrid>
      <w:tr w:rsidR="004A6546" w14:paraId="71DE1918" w14:textId="7E6D6C5D" w:rsidTr="006D40DC">
        <w:trPr>
          <w:trHeight w:val="573"/>
        </w:trPr>
        <w:tc>
          <w:tcPr>
            <w:tcW w:w="2400" w:type="dxa"/>
            <w:tcBorders>
              <w:bottom w:val="single" w:sz="6" w:space="0" w:color="000000"/>
              <w:right w:val="single" w:sz="4" w:space="0" w:color="FFFFFF"/>
            </w:tcBorders>
            <w:shd w:val="clear" w:color="auto" w:fill="00B050"/>
          </w:tcPr>
          <w:p w14:paraId="50BD59B0" w14:textId="77777777" w:rsidR="004A6546" w:rsidRDefault="004A6546" w:rsidP="004A6546">
            <w:pPr>
              <w:pStyle w:val="TableParagraph"/>
              <w:spacing w:line="171" w:lineRule="exact"/>
              <w:ind w:left="84"/>
              <w:rPr>
                <w:b/>
                <w:sz w:val="16"/>
              </w:rPr>
            </w:pPr>
            <w:r>
              <w:rPr>
                <w:b/>
                <w:sz w:val="16"/>
              </w:rPr>
              <w:t>Section/Id#:</w:t>
            </w:r>
          </w:p>
          <w:p w14:paraId="0B26A5C8" w14:textId="77777777" w:rsidR="004A6546" w:rsidRDefault="004A6546" w:rsidP="004A6546">
            <w:pPr>
              <w:pStyle w:val="TableParagraph"/>
              <w:spacing w:before="8"/>
              <w:ind w:left="84" w:right="1813"/>
              <w:rPr>
                <w:b/>
                <w:sz w:val="16"/>
              </w:rPr>
            </w:pPr>
            <w:r>
              <w:rPr>
                <w:b/>
                <w:sz w:val="16"/>
              </w:rPr>
              <w:t>Type:</w:t>
            </w:r>
          </w:p>
          <w:p w14:paraId="64B2B243" w14:textId="77777777" w:rsidR="004A6546" w:rsidRDefault="004A6546" w:rsidP="004A6546">
            <w:pPr>
              <w:pStyle w:val="TableParagraph"/>
              <w:spacing w:before="8"/>
              <w:ind w:left="84" w:right="1813"/>
              <w:rPr>
                <w:b/>
                <w:sz w:val="16"/>
              </w:rPr>
            </w:pPr>
            <w:r>
              <w:rPr>
                <w:b/>
                <w:sz w:val="16"/>
              </w:rPr>
              <w:t>Name:</w:t>
            </w:r>
          </w:p>
        </w:tc>
        <w:tc>
          <w:tcPr>
            <w:tcW w:w="7525" w:type="dxa"/>
            <w:tcBorders>
              <w:left w:val="single" w:sz="4" w:space="0" w:color="FFFFFF"/>
              <w:bottom w:val="single" w:sz="8" w:space="0" w:color="000000"/>
              <w:right w:val="single" w:sz="4" w:space="0" w:color="FFFFFF"/>
            </w:tcBorders>
            <w:shd w:val="clear" w:color="auto" w:fill="00B050"/>
          </w:tcPr>
          <w:p w14:paraId="366D8E8E" w14:textId="77777777" w:rsidR="004A6546" w:rsidRDefault="004A6546" w:rsidP="004A6546">
            <w:pPr>
              <w:pStyle w:val="TableParagraph"/>
              <w:spacing w:before="6"/>
              <w:rPr>
                <w:sz w:val="15"/>
              </w:rPr>
            </w:pPr>
          </w:p>
          <w:p w14:paraId="2402ABBD" w14:textId="77777777" w:rsidR="004A6546" w:rsidRDefault="004A6546" w:rsidP="004A6546">
            <w:pPr>
              <w:pStyle w:val="TableParagraph"/>
              <w:ind w:left="84"/>
              <w:rPr>
                <w:b/>
                <w:sz w:val="16"/>
              </w:rPr>
            </w:pPr>
            <w:r>
              <w:rPr>
                <w:b/>
                <w:sz w:val="16"/>
              </w:rPr>
              <w:t>Conformance Criteria</w:t>
            </w:r>
          </w:p>
        </w:tc>
        <w:tc>
          <w:tcPr>
            <w:tcW w:w="955" w:type="dxa"/>
            <w:tcBorders>
              <w:left w:val="single" w:sz="4" w:space="0" w:color="FFFFFF"/>
              <w:bottom w:val="single" w:sz="8" w:space="0" w:color="000000"/>
            </w:tcBorders>
            <w:shd w:val="clear" w:color="auto" w:fill="00B050"/>
            <w:vAlign w:val="center"/>
          </w:tcPr>
          <w:p w14:paraId="65CC8383" w14:textId="1FE16BFD" w:rsidR="004A6546" w:rsidRDefault="004A6546" w:rsidP="004A6546">
            <w:pPr>
              <w:pStyle w:val="TableParagraph"/>
              <w:ind w:left="240" w:right="236"/>
              <w:jc w:val="center"/>
              <w:rPr>
                <w:b/>
                <w:sz w:val="16"/>
              </w:rPr>
            </w:pPr>
            <w:r w:rsidRPr="000E4DCC">
              <w:rPr>
                <w:b/>
                <w:sz w:val="16"/>
                <w:szCs w:val="16"/>
              </w:rPr>
              <w:t>Row#</w:t>
            </w:r>
          </w:p>
        </w:tc>
        <w:tc>
          <w:tcPr>
            <w:tcW w:w="955" w:type="dxa"/>
            <w:tcBorders>
              <w:left w:val="single" w:sz="4" w:space="0" w:color="FFFFFF"/>
              <w:bottom w:val="single" w:sz="8" w:space="0" w:color="000000"/>
              <w:right w:val="single" w:sz="4" w:space="0" w:color="FFFFFF"/>
            </w:tcBorders>
            <w:shd w:val="clear" w:color="auto" w:fill="00B050"/>
            <w:vAlign w:val="center"/>
          </w:tcPr>
          <w:p w14:paraId="74DC6440" w14:textId="25F88C1F" w:rsidR="004A6546" w:rsidRDefault="004A6546" w:rsidP="004A6546">
            <w:pPr>
              <w:pStyle w:val="TableParagraph"/>
              <w:spacing w:before="6"/>
              <w:jc w:val="center"/>
              <w:rPr>
                <w:sz w:val="15"/>
              </w:rPr>
            </w:pPr>
            <w:r w:rsidRPr="000E4DCC">
              <w:rPr>
                <w:b/>
                <w:sz w:val="16"/>
                <w:szCs w:val="16"/>
              </w:rPr>
              <w:t>Criteria Status</w:t>
            </w:r>
          </w:p>
        </w:tc>
        <w:tc>
          <w:tcPr>
            <w:tcW w:w="955" w:type="dxa"/>
            <w:tcBorders>
              <w:left w:val="single" w:sz="4" w:space="0" w:color="FFFFFF"/>
              <w:bottom w:val="single" w:sz="8" w:space="0" w:color="000000"/>
            </w:tcBorders>
            <w:shd w:val="clear" w:color="auto" w:fill="00B050"/>
            <w:vAlign w:val="center"/>
          </w:tcPr>
          <w:p w14:paraId="46E31A01" w14:textId="4B24587A" w:rsidR="004A6546" w:rsidRDefault="004A6546" w:rsidP="004A6546">
            <w:pPr>
              <w:pStyle w:val="TableParagraph"/>
              <w:spacing w:before="6"/>
              <w:jc w:val="center"/>
              <w:rPr>
                <w:sz w:val="15"/>
              </w:rPr>
            </w:pPr>
            <w:r w:rsidRPr="000E4DCC">
              <w:rPr>
                <w:b/>
                <w:sz w:val="16"/>
                <w:szCs w:val="16"/>
              </w:rPr>
              <w:t>Mapping to R1</w:t>
            </w:r>
          </w:p>
        </w:tc>
      </w:tr>
      <w:tr w:rsidR="004A6546" w14:paraId="6F62A97A" w14:textId="116979B3" w:rsidTr="00EE028C">
        <w:trPr>
          <w:trHeight w:val="621"/>
        </w:trPr>
        <w:tc>
          <w:tcPr>
            <w:tcW w:w="2400" w:type="dxa"/>
            <w:vMerge w:val="restart"/>
            <w:tcBorders>
              <w:top w:val="single" w:sz="6" w:space="0" w:color="000000"/>
              <w:right w:val="single" w:sz="8" w:space="0" w:color="000000"/>
            </w:tcBorders>
          </w:tcPr>
          <w:p w14:paraId="7075AC1F" w14:textId="77777777" w:rsidR="004A6546" w:rsidRDefault="004A6546" w:rsidP="004A6546">
            <w:pPr>
              <w:pStyle w:val="TableParagraph"/>
              <w:rPr>
                <w:sz w:val="16"/>
              </w:rPr>
            </w:pPr>
          </w:p>
        </w:tc>
        <w:tc>
          <w:tcPr>
            <w:tcW w:w="7525" w:type="dxa"/>
            <w:tcBorders>
              <w:top w:val="single" w:sz="8" w:space="0" w:color="000000"/>
              <w:left w:val="single" w:sz="8" w:space="0" w:color="000000"/>
              <w:right w:val="single" w:sz="6" w:space="0" w:color="000000"/>
            </w:tcBorders>
            <w:shd w:val="clear" w:color="auto" w:fill="C6D9F1" w:themeFill="text2" w:themeFillTint="33"/>
          </w:tcPr>
          <w:p w14:paraId="6D590B95" w14:textId="77777777" w:rsidR="004A6546" w:rsidRDefault="004A6546" w:rsidP="004A6546">
            <w:pPr>
              <w:pStyle w:val="TableParagraph"/>
              <w:spacing w:before="26" w:line="190" w:lineRule="atLeast"/>
              <w:ind w:left="453" w:right="53" w:hanging="335"/>
              <w:jc w:val="both"/>
              <w:rPr>
                <w:sz w:val="16"/>
              </w:rPr>
            </w:pPr>
            <w:r>
              <w:rPr>
                <w:b/>
                <w:sz w:val="16"/>
              </w:rPr>
              <w:t xml:space="preserve">32. </w:t>
            </w:r>
            <w:r>
              <w:rPr>
                <w:sz w:val="16"/>
              </w:rPr>
              <w:t>The system SHOULD conform to function</w:t>
            </w:r>
            <w:r>
              <w:rPr>
                <w:color w:val="0000FF"/>
                <w:sz w:val="16"/>
              </w:rPr>
              <w:t xml:space="preserve"> </w:t>
            </w:r>
            <w:hyperlink w:anchor="_bookmark72" w:history="1">
              <w:r>
                <w:rPr>
                  <w:color w:val="0000FF"/>
                  <w:sz w:val="16"/>
                  <w:u w:val="single" w:color="0000FF"/>
                </w:rPr>
                <w:t>AS.9.2</w:t>
              </w:r>
            </w:hyperlink>
            <w:r>
              <w:rPr>
                <w:color w:val="0000FF"/>
                <w:sz w:val="16"/>
              </w:rPr>
              <w:t xml:space="preserve"> </w:t>
            </w:r>
            <w:r>
              <w:rPr>
                <w:sz w:val="16"/>
              </w:rPr>
              <w:t>(Support Financial Eligibility Verification) to capture and render the results of electronic prescription eligibility and health plan/payer formulary verification of prescription coverage.</w:t>
            </w:r>
          </w:p>
        </w:tc>
        <w:tc>
          <w:tcPr>
            <w:tcW w:w="955" w:type="dxa"/>
            <w:tcBorders>
              <w:top w:val="single" w:sz="8" w:space="0" w:color="000000"/>
              <w:left w:val="single" w:sz="6" w:space="0" w:color="000000"/>
              <w:right w:val="single" w:sz="6" w:space="0" w:color="000000"/>
            </w:tcBorders>
            <w:shd w:val="clear" w:color="auto" w:fill="C6D9F1" w:themeFill="text2" w:themeFillTint="33"/>
            <w:vAlign w:val="center"/>
          </w:tcPr>
          <w:p w14:paraId="00FFC62F" w14:textId="77777777" w:rsidR="004A6546" w:rsidRDefault="004A6546" w:rsidP="00F47F3F">
            <w:pPr>
              <w:pStyle w:val="TableParagraph"/>
              <w:ind w:left="0"/>
              <w:jc w:val="center"/>
              <w:rPr>
                <w:sz w:val="16"/>
              </w:rPr>
            </w:pPr>
            <w:r>
              <w:rPr>
                <w:sz w:val="16"/>
              </w:rPr>
              <w:t>352</w:t>
            </w:r>
          </w:p>
        </w:tc>
        <w:tc>
          <w:tcPr>
            <w:tcW w:w="955" w:type="dxa"/>
            <w:tcBorders>
              <w:top w:val="single" w:sz="8" w:space="0" w:color="000000"/>
              <w:left w:val="single" w:sz="6" w:space="0" w:color="000000"/>
              <w:right w:val="single" w:sz="6" w:space="0" w:color="000000"/>
            </w:tcBorders>
            <w:shd w:val="clear" w:color="auto" w:fill="C6D9F1" w:themeFill="text2" w:themeFillTint="33"/>
            <w:vAlign w:val="center"/>
          </w:tcPr>
          <w:p w14:paraId="5CC453AE" w14:textId="09A6A8AE" w:rsidR="004A6546" w:rsidRDefault="00EE028C" w:rsidP="00F47F3F">
            <w:pPr>
              <w:pStyle w:val="TableParagraph"/>
              <w:ind w:left="0"/>
              <w:jc w:val="center"/>
              <w:rPr>
                <w:sz w:val="17"/>
              </w:rPr>
            </w:pPr>
            <w:r>
              <w:rPr>
                <w:sz w:val="17"/>
              </w:rPr>
              <w:t>B/M</w:t>
            </w:r>
          </w:p>
        </w:tc>
        <w:tc>
          <w:tcPr>
            <w:tcW w:w="955" w:type="dxa"/>
            <w:tcBorders>
              <w:top w:val="single" w:sz="8" w:space="0" w:color="000000"/>
              <w:left w:val="single" w:sz="6" w:space="0" w:color="000000"/>
              <w:right w:val="single" w:sz="6" w:space="0" w:color="000000"/>
            </w:tcBorders>
            <w:shd w:val="clear" w:color="auto" w:fill="C6D9F1" w:themeFill="text2" w:themeFillTint="33"/>
            <w:vAlign w:val="center"/>
          </w:tcPr>
          <w:p w14:paraId="166E79A2" w14:textId="0E01320F" w:rsidR="004A6546" w:rsidRDefault="00EE028C" w:rsidP="00F47F3F">
            <w:pPr>
              <w:pStyle w:val="TableParagraph"/>
              <w:ind w:left="0"/>
              <w:jc w:val="center"/>
              <w:rPr>
                <w:sz w:val="17"/>
              </w:rPr>
            </w:pPr>
            <w:r>
              <w:rPr>
                <w:sz w:val="17"/>
              </w:rPr>
              <w:t>DC.1.7.1#13</w:t>
            </w:r>
          </w:p>
        </w:tc>
      </w:tr>
      <w:tr w:rsidR="004A6546" w14:paraId="084F87E3" w14:textId="273CF8C5" w:rsidTr="00EE028C">
        <w:trPr>
          <w:trHeight w:val="431"/>
        </w:trPr>
        <w:tc>
          <w:tcPr>
            <w:tcW w:w="2400" w:type="dxa"/>
            <w:vMerge/>
            <w:tcBorders>
              <w:top w:val="nil"/>
              <w:right w:val="single" w:sz="8" w:space="0" w:color="000000"/>
            </w:tcBorders>
          </w:tcPr>
          <w:p w14:paraId="370C9433"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789E36AD" w14:textId="77777777" w:rsidR="004A6546" w:rsidRDefault="004A6546" w:rsidP="004A6546">
            <w:pPr>
              <w:pStyle w:val="TableParagraph"/>
              <w:spacing w:before="28" w:line="190" w:lineRule="atLeast"/>
              <w:ind w:left="453" w:right="142" w:hanging="335"/>
              <w:rPr>
                <w:sz w:val="16"/>
              </w:rPr>
            </w:pPr>
            <w:r>
              <w:rPr>
                <w:b/>
                <w:sz w:val="16"/>
              </w:rPr>
              <w:t xml:space="preserve">33. </w:t>
            </w:r>
            <w:r>
              <w:rPr>
                <w:sz w:val="16"/>
              </w:rPr>
              <w:t>The system SHOULD conform to function</w:t>
            </w:r>
            <w:r>
              <w:rPr>
                <w:color w:val="0000FF"/>
                <w:sz w:val="16"/>
              </w:rPr>
              <w:t xml:space="preserve"> </w:t>
            </w:r>
            <w:hyperlink w:anchor="_bookmark72" w:history="1">
              <w:r>
                <w:rPr>
                  <w:color w:val="0000FF"/>
                  <w:sz w:val="16"/>
                  <w:u w:val="single" w:color="0000FF"/>
                </w:rPr>
                <w:t>AS.9.2</w:t>
              </w:r>
            </w:hyperlink>
            <w:r>
              <w:rPr>
                <w:color w:val="0000FF"/>
                <w:sz w:val="16"/>
              </w:rPr>
              <w:t xml:space="preserve"> </w:t>
            </w:r>
            <w:r>
              <w:rPr>
                <w:sz w:val="16"/>
              </w:rPr>
              <w:t>(Support Financial Eligibility Verification) to capture and render patient-specific health plan/payer formulary and benefit coverage.</w:t>
            </w:r>
          </w:p>
        </w:tc>
        <w:tc>
          <w:tcPr>
            <w:tcW w:w="955" w:type="dxa"/>
            <w:tcBorders>
              <w:left w:val="single" w:sz="6" w:space="0" w:color="000000"/>
              <w:right w:val="single" w:sz="6" w:space="0" w:color="000000"/>
            </w:tcBorders>
            <w:shd w:val="clear" w:color="auto" w:fill="F2DBDB" w:themeFill="accent2" w:themeFillTint="33"/>
            <w:vAlign w:val="center"/>
          </w:tcPr>
          <w:p w14:paraId="68A475FE" w14:textId="77777777" w:rsidR="004A6546" w:rsidRDefault="004A6546" w:rsidP="00F47F3F">
            <w:pPr>
              <w:pStyle w:val="TableParagraph"/>
              <w:ind w:left="0"/>
              <w:jc w:val="center"/>
              <w:rPr>
                <w:sz w:val="16"/>
              </w:rPr>
            </w:pPr>
            <w:r>
              <w:rPr>
                <w:sz w:val="16"/>
              </w:rPr>
              <w:t>353</w:t>
            </w:r>
          </w:p>
        </w:tc>
        <w:tc>
          <w:tcPr>
            <w:tcW w:w="955" w:type="dxa"/>
            <w:tcBorders>
              <w:left w:val="single" w:sz="6" w:space="0" w:color="000000"/>
              <w:right w:val="single" w:sz="6" w:space="0" w:color="000000"/>
            </w:tcBorders>
            <w:shd w:val="clear" w:color="auto" w:fill="F2DBDB" w:themeFill="accent2" w:themeFillTint="33"/>
            <w:vAlign w:val="center"/>
          </w:tcPr>
          <w:p w14:paraId="76D80558" w14:textId="54DD935B" w:rsidR="004A6546" w:rsidRDefault="00EE028C"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69206AE4" w14:textId="72CB285A" w:rsidR="004A6546" w:rsidRDefault="004A6546" w:rsidP="00F47F3F">
            <w:pPr>
              <w:pStyle w:val="TableParagraph"/>
              <w:ind w:left="0"/>
              <w:jc w:val="center"/>
              <w:rPr>
                <w:sz w:val="16"/>
              </w:rPr>
            </w:pPr>
          </w:p>
        </w:tc>
      </w:tr>
      <w:tr w:rsidR="004A6546" w14:paraId="78A959EF" w14:textId="1BB1980E" w:rsidTr="00E0272F">
        <w:trPr>
          <w:trHeight w:val="432"/>
        </w:trPr>
        <w:tc>
          <w:tcPr>
            <w:tcW w:w="2400" w:type="dxa"/>
            <w:vMerge/>
            <w:tcBorders>
              <w:top w:val="nil"/>
              <w:right w:val="single" w:sz="8" w:space="0" w:color="000000"/>
            </w:tcBorders>
          </w:tcPr>
          <w:p w14:paraId="6E1CD78B"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6385E5A8" w14:textId="77777777" w:rsidR="004A6546" w:rsidRDefault="004A6546" w:rsidP="004A6546">
            <w:pPr>
              <w:pStyle w:val="TableParagraph"/>
              <w:spacing w:before="28" w:line="190" w:lineRule="atLeast"/>
              <w:ind w:left="453" w:hanging="335"/>
              <w:rPr>
                <w:sz w:val="16"/>
              </w:rPr>
            </w:pPr>
            <w:r>
              <w:rPr>
                <w:b/>
                <w:sz w:val="16"/>
              </w:rPr>
              <w:t xml:space="preserve">34. </w:t>
            </w:r>
            <w:r>
              <w:rPr>
                <w:sz w:val="16"/>
              </w:rPr>
              <w:t>The system SHOULD provide the ability to transmit a request for a patient's prescription drug insurance eligibility verification.</w:t>
            </w:r>
          </w:p>
        </w:tc>
        <w:tc>
          <w:tcPr>
            <w:tcW w:w="955" w:type="dxa"/>
            <w:tcBorders>
              <w:left w:val="single" w:sz="6" w:space="0" w:color="000000"/>
              <w:right w:val="single" w:sz="6" w:space="0" w:color="000000"/>
            </w:tcBorders>
            <w:shd w:val="clear" w:color="auto" w:fill="A6A6A6" w:themeFill="background1" w:themeFillShade="A6"/>
            <w:vAlign w:val="center"/>
          </w:tcPr>
          <w:p w14:paraId="22C8491B" w14:textId="77777777" w:rsidR="004A6546" w:rsidRDefault="004A6546" w:rsidP="00F47F3F">
            <w:pPr>
              <w:pStyle w:val="TableParagraph"/>
              <w:ind w:left="0"/>
              <w:jc w:val="center"/>
              <w:rPr>
                <w:sz w:val="16"/>
              </w:rPr>
            </w:pPr>
            <w:r>
              <w:rPr>
                <w:sz w:val="16"/>
              </w:rPr>
              <w:t>354</w:t>
            </w:r>
          </w:p>
        </w:tc>
        <w:tc>
          <w:tcPr>
            <w:tcW w:w="955" w:type="dxa"/>
            <w:tcBorders>
              <w:left w:val="single" w:sz="6" w:space="0" w:color="000000"/>
              <w:right w:val="single" w:sz="6" w:space="0" w:color="000000"/>
            </w:tcBorders>
            <w:shd w:val="clear" w:color="auto" w:fill="A6A6A6" w:themeFill="background1" w:themeFillShade="A6"/>
            <w:vAlign w:val="center"/>
          </w:tcPr>
          <w:p w14:paraId="5C518EBF" w14:textId="2A57E6DD" w:rsidR="004A6546" w:rsidRDefault="00E0272F"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072301CB" w14:textId="5851FC86" w:rsidR="004A6546" w:rsidRDefault="004A6546" w:rsidP="00F47F3F">
            <w:pPr>
              <w:pStyle w:val="TableParagraph"/>
              <w:ind w:left="0"/>
              <w:jc w:val="center"/>
              <w:rPr>
                <w:sz w:val="16"/>
              </w:rPr>
            </w:pPr>
          </w:p>
        </w:tc>
      </w:tr>
      <w:tr w:rsidR="004A6546" w14:paraId="2C77F8D4" w14:textId="65087EC4" w:rsidTr="00E0272F">
        <w:trPr>
          <w:trHeight w:val="431"/>
        </w:trPr>
        <w:tc>
          <w:tcPr>
            <w:tcW w:w="2400" w:type="dxa"/>
            <w:vMerge/>
            <w:tcBorders>
              <w:top w:val="nil"/>
              <w:right w:val="single" w:sz="8" w:space="0" w:color="000000"/>
            </w:tcBorders>
          </w:tcPr>
          <w:p w14:paraId="13EC30D2"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671999AA" w14:textId="77777777" w:rsidR="004A6546" w:rsidRDefault="004A6546" w:rsidP="004A6546">
            <w:pPr>
              <w:pStyle w:val="TableParagraph"/>
              <w:spacing w:before="28" w:line="190" w:lineRule="atLeast"/>
              <w:ind w:left="453" w:hanging="335"/>
              <w:rPr>
                <w:sz w:val="16"/>
              </w:rPr>
            </w:pPr>
            <w:r>
              <w:rPr>
                <w:b/>
                <w:sz w:val="16"/>
              </w:rPr>
              <w:t>35.</w:t>
            </w:r>
            <w:r>
              <w:rPr>
                <w:b/>
                <w:spacing w:val="21"/>
                <w:sz w:val="16"/>
              </w:rPr>
              <w:t xml:space="preserve"> </w:t>
            </w:r>
            <w:r>
              <w:rPr>
                <w:sz w:val="16"/>
              </w:rPr>
              <w:t>The</w:t>
            </w:r>
            <w:r>
              <w:rPr>
                <w:spacing w:val="-14"/>
                <w:sz w:val="16"/>
              </w:rPr>
              <w:t xml:space="preserve"> </w:t>
            </w:r>
            <w:r>
              <w:rPr>
                <w:sz w:val="16"/>
              </w:rPr>
              <w:t>system</w:t>
            </w:r>
            <w:r>
              <w:rPr>
                <w:spacing w:val="-14"/>
                <w:sz w:val="16"/>
              </w:rPr>
              <w:t xml:space="preserve"> </w:t>
            </w:r>
            <w:r>
              <w:rPr>
                <w:sz w:val="16"/>
              </w:rPr>
              <w:t>SHALL</w:t>
            </w:r>
            <w:r>
              <w:rPr>
                <w:spacing w:val="-14"/>
                <w:sz w:val="16"/>
              </w:rPr>
              <w:t xml:space="preserve"> </w:t>
            </w:r>
            <w:r>
              <w:rPr>
                <w:sz w:val="16"/>
              </w:rPr>
              <w:t>provide</w:t>
            </w:r>
            <w:r>
              <w:rPr>
                <w:spacing w:val="-14"/>
                <w:sz w:val="16"/>
              </w:rPr>
              <w:t xml:space="preserve"> </w:t>
            </w:r>
            <w:r>
              <w:rPr>
                <w:sz w:val="16"/>
              </w:rPr>
              <w:t>the</w:t>
            </w:r>
            <w:r>
              <w:rPr>
                <w:spacing w:val="-14"/>
                <w:sz w:val="16"/>
              </w:rPr>
              <w:t xml:space="preserve"> </w:t>
            </w:r>
            <w:r>
              <w:rPr>
                <w:sz w:val="16"/>
              </w:rPr>
              <w:t>ability</w:t>
            </w:r>
            <w:r>
              <w:rPr>
                <w:spacing w:val="-14"/>
                <w:sz w:val="16"/>
              </w:rPr>
              <w:t xml:space="preserve"> </w:t>
            </w:r>
            <w:r>
              <w:rPr>
                <w:sz w:val="16"/>
              </w:rPr>
              <w:t>to</w:t>
            </w:r>
            <w:r>
              <w:rPr>
                <w:spacing w:val="-14"/>
                <w:sz w:val="16"/>
              </w:rPr>
              <w:t xml:space="preserve"> </w:t>
            </w:r>
            <w:r>
              <w:rPr>
                <w:sz w:val="16"/>
              </w:rPr>
              <w:t>manage</w:t>
            </w:r>
            <w:r>
              <w:rPr>
                <w:spacing w:val="-14"/>
                <w:sz w:val="16"/>
              </w:rPr>
              <w:t xml:space="preserve"> </w:t>
            </w:r>
            <w:r>
              <w:rPr>
                <w:sz w:val="16"/>
              </w:rPr>
              <w:t>orders</w:t>
            </w:r>
            <w:r>
              <w:rPr>
                <w:spacing w:val="-14"/>
                <w:sz w:val="16"/>
              </w:rPr>
              <w:t xml:space="preserve"> </w:t>
            </w:r>
            <w:r>
              <w:rPr>
                <w:sz w:val="16"/>
              </w:rPr>
              <w:t>that</w:t>
            </w:r>
            <w:r>
              <w:rPr>
                <w:spacing w:val="-14"/>
                <w:sz w:val="16"/>
              </w:rPr>
              <w:t xml:space="preserve"> </w:t>
            </w:r>
            <w:r>
              <w:rPr>
                <w:sz w:val="16"/>
              </w:rPr>
              <w:t>contain</w:t>
            </w:r>
            <w:r>
              <w:rPr>
                <w:spacing w:val="-14"/>
                <w:sz w:val="16"/>
              </w:rPr>
              <w:t xml:space="preserve"> </w:t>
            </w:r>
            <w:r>
              <w:rPr>
                <w:sz w:val="16"/>
              </w:rPr>
              <w:t>discrete</w:t>
            </w:r>
            <w:r>
              <w:rPr>
                <w:spacing w:val="-14"/>
                <w:sz w:val="16"/>
              </w:rPr>
              <w:t xml:space="preserve"> </w:t>
            </w:r>
            <w:r>
              <w:rPr>
                <w:sz w:val="16"/>
              </w:rPr>
              <w:t>medication</w:t>
            </w:r>
            <w:r>
              <w:rPr>
                <w:spacing w:val="-14"/>
                <w:sz w:val="16"/>
              </w:rPr>
              <w:t xml:space="preserve"> </w:t>
            </w:r>
            <w:r>
              <w:rPr>
                <w:sz w:val="16"/>
              </w:rPr>
              <w:t>components to create combination drugs or compounds (e.g., Butalbital compound).</w:t>
            </w:r>
          </w:p>
        </w:tc>
        <w:tc>
          <w:tcPr>
            <w:tcW w:w="955" w:type="dxa"/>
            <w:tcBorders>
              <w:left w:val="single" w:sz="6" w:space="0" w:color="000000"/>
              <w:right w:val="single" w:sz="6" w:space="0" w:color="000000"/>
            </w:tcBorders>
            <w:shd w:val="clear" w:color="auto" w:fill="F2DBDB" w:themeFill="accent2" w:themeFillTint="33"/>
            <w:vAlign w:val="center"/>
          </w:tcPr>
          <w:p w14:paraId="5C29037F" w14:textId="77777777" w:rsidR="004A6546" w:rsidRDefault="004A6546" w:rsidP="00F47F3F">
            <w:pPr>
              <w:pStyle w:val="TableParagraph"/>
              <w:ind w:left="0"/>
              <w:jc w:val="center"/>
              <w:rPr>
                <w:sz w:val="16"/>
              </w:rPr>
            </w:pPr>
            <w:r>
              <w:rPr>
                <w:sz w:val="16"/>
              </w:rPr>
              <w:t>355</w:t>
            </w:r>
          </w:p>
        </w:tc>
        <w:tc>
          <w:tcPr>
            <w:tcW w:w="955" w:type="dxa"/>
            <w:tcBorders>
              <w:left w:val="single" w:sz="6" w:space="0" w:color="000000"/>
              <w:right w:val="single" w:sz="6" w:space="0" w:color="000000"/>
            </w:tcBorders>
            <w:shd w:val="clear" w:color="auto" w:fill="F2DBDB" w:themeFill="accent2" w:themeFillTint="33"/>
            <w:vAlign w:val="center"/>
          </w:tcPr>
          <w:p w14:paraId="49C09EC7" w14:textId="09407472" w:rsidR="004A6546" w:rsidRDefault="00E0272F"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11F423FC" w14:textId="3FDE2F12" w:rsidR="004A6546" w:rsidRDefault="004A6546" w:rsidP="00F47F3F">
            <w:pPr>
              <w:pStyle w:val="TableParagraph"/>
              <w:ind w:left="0"/>
              <w:jc w:val="center"/>
              <w:rPr>
                <w:sz w:val="16"/>
              </w:rPr>
            </w:pPr>
          </w:p>
        </w:tc>
      </w:tr>
      <w:tr w:rsidR="004A6546" w14:paraId="466486A3" w14:textId="5E153AE9" w:rsidTr="00E0272F">
        <w:trPr>
          <w:trHeight w:val="624"/>
        </w:trPr>
        <w:tc>
          <w:tcPr>
            <w:tcW w:w="2400" w:type="dxa"/>
            <w:vMerge/>
            <w:tcBorders>
              <w:top w:val="nil"/>
              <w:right w:val="single" w:sz="8" w:space="0" w:color="000000"/>
            </w:tcBorders>
          </w:tcPr>
          <w:p w14:paraId="1191A0C1"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1AD0C762" w14:textId="77777777" w:rsidR="004A6546" w:rsidRDefault="004A6546" w:rsidP="004A6546">
            <w:pPr>
              <w:pStyle w:val="TableParagraph"/>
              <w:spacing w:before="28" w:line="190" w:lineRule="atLeast"/>
              <w:ind w:left="453" w:right="53" w:hanging="335"/>
              <w:jc w:val="both"/>
              <w:rPr>
                <w:sz w:val="16"/>
              </w:rPr>
            </w:pPr>
            <w:r>
              <w:rPr>
                <w:b/>
                <w:sz w:val="16"/>
              </w:rPr>
              <w:t xml:space="preserve">36. </w:t>
            </w:r>
            <w:r>
              <w:rPr>
                <w:sz w:val="16"/>
              </w:rPr>
              <w:t>The system MAY provide the ability to maintain a constraint on the number of times that</w:t>
            </w:r>
            <w:r>
              <w:rPr>
                <w:spacing w:val="18"/>
                <w:sz w:val="16"/>
              </w:rPr>
              <w:t xml:space="preserve"> </w:t>
            </w:r>
            <w:r>
              <w:rPr>
                <w:sz w:val="16"/>
              </w:rPr>
              <w:t>a prescription</w:t>
            </w:r>
            <w:r>
              <w:rPr>
                <w:spacing w:val="-5"/>
                <w:sz w:val="16"/>
              </w:rPr>
              <w:t xml:space="preserve"> </w:t>
            </w:r>
            <w:r>
              <w:rPr>
                <w:sz w:val="16"/>
              </w:rPr>
              <w:t>is</w:t>
            </w:r>
            <w:r>
              <w:rPr>
                <w:spacing w:val="-5"/>
                <w:sz w:val="16"/>
              </w:rPr>
              <w:t xml:space="preserve"> </w:t>
            </w:r>
            <w:r>
              <w:rPr>
                <w:sz w:val="16"/>
              </w:rPr>
              <w:t>transmitted</w:t>
            </w:r>
            <w:r>
              <w:rPr>
                <w:spacing w:val="-5"/>
                <w:sz w:val="16"/>
              </w:rPr>
              <w:t xml:space="preserve"> </w:t>
            </w:r>
            <w:r>
              <w:rPr>
                <w:sz w:val="16"/>
              </w:rPr>
              <w:t>for</w:t>
            </w:r>
            <w:r>
              <w:rPr>
                <w:spacing w:val="-5"/>
                <w:sz w:val="16"/>
              </w:rPr>
              <w:t xml:space="preserve"> </w:t>
            </w:r>
            <w:r>
              <w:rPr>
                <w:sz w:val="16"/>
              </w:rPr>
              <w:t>printing/reprinting</w:t>
            </w:r>
            <w:r>
              <w:rPr>
                <w:spacing w:val="-5"/>
                <w:sz w:val="16"/>
              </w:rPr>
              <w:t xml:space="preserve"> </w:t>
            </w:r>
            <w:r>
              <w:rPr>
                <w:sz w:val="16"/>
              </w:rPr>
              <w:t>and</w:t>
            </w:r>
            <w:r>
              <w:rPr>
                <w:spacing w:val="-5"/>
                <w:sz w:val="16"/>
              </w:rPr>
              <w:t xml:space="preserve"> </w:t>
            </w:r>
            <w:r>
              <w:rPr>
                <w:sz w:val="16"/>
              </w:rPr>
              <w:t>faxing/re-faxing,</w:t>
            </w:r>
            <w:r>
              <w:rPr>
                <w:spacing w:val="-5"/>
                <w:sz w:val="16"/>
              </w:rPr>
              <w:t xml:space="preserve"> </w:t>
            </w:r>
            <w:r>
              <w:rPr>
                <w:sz w:val="16"/>
              </w:rPr>
              <w:t>according</w:t>
            </w:r>
            <w:r>
              <w:rPr>
                <w:spacing w:val="-5"/>
                <w:sz w:val="16"/>
              </w:rPr>
              <w:t xml:space="preserve"> </w:t>
            </w:r>
            <w:r>
              <w:rPr>
                <w:sz w:val="16"/>
              </w:rPr>
              <w:t>to</w:t>
            </w:r>
            <w:r>
              <w:rPr>
                <w:spacing w:val="-5"/>
                <w:sz w:val="16"/>
              </w:rPr>
              <w:t xml:space="preserve"> </w:t>
            </w:r>
            <w:r>
              <w:rPr>
                <w:sz w:val="16"/>
              </w:rPr>
              <w:t>scope</w:t>
            </w:r>
            <w:r>
              <w:rPr>
                <w:spacing w:val="-5"/>
                <w:sz w:val="16"/>
              </w:rPr>
              <w:t xml:space="preserve"> </w:t>
            </w:r>
            <w:r>
              <w:rPr>
                <w:sz w:val="16"/>
              </w:rPr>
              <w:t>of</w:t>
            </w:r>
            <w:r>
              <w:rPr>
                <w:spacing w:val="-5"/>
                <w:sz w:val="16"/>
              </w:rPr>
              <w:t xml:space="preserve"> </w:t>
            </w:r>
            <w:r>
              <w:rPr>
                <w:sz w:val="16"/>
              </w:rPr>
              <w:t>practice, organizational policy, and/or jurisdictional law (e.g., limited print of narcotic prescription to 1 time).</w:t>
            </w:r>
          </w:p>
        </w:tc>
        <w:tc>
          <w:tcPr>
            <w:tcW w:w="955" w:type="dxa"/>
            <w:tcBorders>
              <w:left w:val="single" w:sz="6" w:space="0" w:color="000000"/>
              <w:right w:val="single" w:sz="6" w:space="0" w:color="000000"/>
            </w:tcBorders>
            <w:shd w:val="clear" w:color="auto" w:fill="A6A6A6" w:themeFill="background1" w:themeFillShade="A6"/>
            <w:vAlign w:val="center"/>
          </w:tcPr>
          <w:p w14:paraId="32717A10" w14:textId="77777777" w:rsidR="004A6546" w:rsidRDefault="004A6546" w:rsidP="00F47F3F">
            <w:pPr>
              <w:pStyle w:val="TableParagraph"/>
              <w:ind w:left="0"/>
              <w:jc w:val="center"/>
              <w:rPr>
                <w:sz w:val="16"/>
              </w:rPr>
            </w:pPr>
            <w:r>
              <w:rPr>
                <w:sz w:val="16"/>
              </w:rPr>
              <w:t>356</w:t>
            </w:r>
          </w:p>
        </w:tc>
        <w:tc>
          <w:tcPr>
            <w:tcW w:w="955" w:type="dxa"/>
            <w:tcBorders>
              <w:left w:val="single" w:sz="6" w:space="0" w:color="000000"/>
              <w:right w:val="single" w:sz="6" w:space="0" w:color="000000"/>
            </w:tcBorders>
            <w:shd w:val="clear" w:color="auto" w:fill="A6A6A6" w:themeFill="background1" w:themeFillShade="A6"/>
            <w:vAlign w:val="center"/>
          </w:tcPr>
          <w:p w14:paraId="4FE7FDE8" w14:textId="08BFE9D2" w:rsidR="004A6546" w:rsidRDefault="00E0272F" w:rsidP="00F47F3F">
            <w:pPr>
              <w:pStyle w:val="TableParagraph"/>
              <w:ind w:left="0"/>
              <w:jc w:val="center"/>
              <w:rPr>
                <w:sz w:val="17"/>
              </w:rPr>
            </w:pPr>
            <w:r>
              <w:rPr>
                <w:sz w:val="17"/>
              </w:rPr>
              <w:t>D</w:t>
            </w:r>
          </w:p>
        </w:tc>
        <w:tc>
          <w:tcPr>
            <w:tcW w:w="955" w:type="dxa"/>
            <w:tcBorders>
              <w:left w:val="single" w:sz="6" w:space="0" w:color="000000"/>
              <w:right w:val="single" w:sz="6" w:space="0" w:color="000000"/>
            </w:tcBorders>
            <w:shd w:val="clear" w:color="auto" w:fill="A6A6A6" w:themeFill="background1" w:themeFillShade="A6"/>
            <w:vAlign w:val="center"/>
          </w:tcPr>
          <w:p w14:paraId="6F81D79B" w14:textId="7D981EF1" w:rsidR="004A6546" w:rsidRDefault="004A6546" w:rsidP="00F47F3F">
            <w:pPr>
              <w:pStyle w:val="TableParagraph"/>
              <w:ind w:left="0"/>
              <w:jc w:val="center"/>
              <w:rPr>
                <w:sz w:val="17"/>
              </w:rPr>
            </w:pPr>
          </w:p>
        </w:tc>
      </w:tr>
      <w:tr w:rsidR="004A6546" w14:paraId="3739E53C" w14:textId="633942C7" w:rsidTr="00E0272F">
        <w:trPr>
          <w:trHeight w:val="623"/>
        </w:trPr>
        <w:tc>
          <w:tcPr>
            <w:tcW w:w="2400" w:type="dxa"/>
            <w:vMerge/>
            <w:tcBorders>
              <w:top w:val="nil"/>
              <w:right w:val="single" w:sz="8" w:space="0" w:color="000000"/>
            </w:tcBorders>
          </w:tcPr>
          <w:p w14:paraId="198DF85A"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767D6610" w14:textId="77777777" w:rsidR="004A6546" w:rsidRDefault="004A6546" w:rsidP="004A6546">
            <w:pPr>
              <w:pStyle w:val="TableParagraph"/>
              <w:spacing w:before="28" w:line="190" w:lineRule="atLeast"/>
              <w:ind w:left="453" w:right="54" w:hanging="335"/>
              <w:jc w:val="both"/>
              <w:rPr>
                <w:sz w:val="16"/>
              </w:rPr>
            </w:pPr>
            <w:r>
              <w:rPr>
                <w:b/>
                <w:sz w:val="16"/>
              </w:rPr>
              <w:t xml:space="preserve">37. </w:t>
            </w:r>
            <w:r>
              <w:rPr>
                <w:sz w:val="16"/>
              </w:rPr>
              <w:t>The system SHALL track the number of times that a prescription was transmitted (to maintain a constraint on the number of times that a prescription is permitted to be transmitted for printing/ reprinting and faxing/re-faxing).</w:t>
            </w:r>
          </w:p>
        </w:tc>
        <w:tc>
          <w:tcPr>
            <w:tcW w:w="955" w:type="dxa"/>
            <w:tcBorders>
              <w:left w:val="single" w:sz="6" w:space="0" w:color="000000"/>
              <w:right w:val="single" w:sz="6" w:space="0" w:color="000000"/>
            </w:tcBorders>
            <w:shd w:val="clear" w:color="auto" w:fill="F2DBDB" w:themeFill="accent2" w:themeFillTint="33"/>
            <w:vAlign w:val="center"/>
          </w:tcPr>
          <w:p w14:paraId="710DBDDE" w14:textId="77777777" w:rsidR="004A6546" w:rsidRDefault="004A6546" w:rsidP="00F47F3F">
            <w:pPr>
              <w:pStyle w:val="TableParagraph"/>
              <w:ind w:left="0"/>
              <w:jc w:val="center"/>
              <w:rPr>
                <w:sz w:val="16"/>
              </w:rPr>
            </w:pPr>
            <w:r>
              <w:rPr>
                <w:sz w:val="16"/>
              </w:rPr>
              <w:t>357</w:t>
            </w:r>
          </w:p>
        </w:tc>
        <w:tc>
          <w:tcPr>
            <w:tcW w:w="955" w:type="dxa"/>
            <w:tcBorders>
              <w:left w:val="single" w:sz="6" w:space="0" w:color="000000"/>
              <w:right w:val="single" w:sz="6" w:space="0" w:color="000000"/>
            </w:tcBorders>
            <w:shd w:val="clear" w:color="auto" w:fill="F2DBDB" w:themeFill="accent2" w:themeFillTint="33"/>
            <w:vAlign w:val="center"/>
          </w:tcPr>
          <w:p w14:paraId="565298CF" w14:textId="4579DDCD" w:rsidR="004A6546" w:rsidRDefault="00E0272F" w:rsidP="00F47F3F">
            <w:pPr>
              <w:pStyle w:val="TableParagraph"/>
              <w:ind w:left="0"/>
              <w:jc w:val="center"/>
              <w:rPr>
                <w:sz w:val="17"/>
              </w:rPr>
            </w:pPr>
            <w:r>
              <w:rPr>
                <w:sz w:val="17"/>
              </w:rPr>
              <w:t>A</w:t>
            </w:r>
          </w:p>
        </w:tc>
        <w:tc>
          <w:tcPr>
            <w:tcW w:w="955" w:type="dxa"/>
            <w:tcBorders>
              <w:left w:val="single" w:sz="6" w:space="0" w:color="000000"/>
              <w:right w:val="single" w:sz="6" w:space="0" w:color="000000"/>
            </w:tcBorders>
            <w:shd w:val="clear" w:color="auto" w:fill="F2DBDB" w:themeFill="accent2" w:themeFillTint="33"/>
            <w:vAlign w:val="center"/>
          </w:tcPr>
          <w:p w14:paraId="26C3B4AC" w14:textId="12049EF3" w:rsidR="004A6546" w:rsidRDefault="004A6546" w:rsidP="00F47F3F">
            <w:pPr>
              <w:pStyle w:val="TableParagraph"/>
              <w:ind w:left="0"/>
              <w:jc w:val="center"/>
              <w:rPr>
                <w:sz w:val="17"/>
              </w:rPr>
            </w:pPr>
          </w:p>
        </w:tc>
      </w:tr>
      <w:tr w:rsidR="004A6546" w14:paraId="2351743E" w14:textId="3CF6DEEF" w:rsidTr="00E0272F">
        <w:trPr>
          <w:trHeight w:val="432"/>
        </w:trPr>
        <w:tc>
          <w:tcPr>
            <w:tcW w:w="2400" w:type="dxa"/>
            <w:vMerge/>
            <w:tcBorders>
              <w:top w:val="nil"/>
              <w:right w:val="single" w:sz="8" w:space="0" w:color="000000"/>
            </w:tcBorders>
          </w:tcPr>
          <w:p w14:paraId="431C04BD"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24EEAD9D" w14:textId="77777777" w:rsidR="004A6546" w:rsidRDefault="004A6546" w:rsidP="004A6546">
            <w:pPr>
              <w:pStyle w:val="TableParagraph"/>
              <w:spacing w:before="28" w:line="190" w:lineRule="atLeast"/>
              <w:ind w:left="453" w:right="14" w:hanging="335"/>
              <w:rPr>
                <w:sz w:val="16"/>
              </w:rPr>
            </w:pPr>
            <w:r>
              <w:rPr>
                <w:b/>
                <w:sz w:val="16"/>
              </w:rPr>
              <w:t xml:space="preserve">38. </w:t>
            </w:r>
            <w:r>
              <w:rPr>
                <w:sz w:val="16"/>
              </w:rPr>
              <w:t>The system MAY provide the ability to render prescriptions for printing/reprinting, according to scope of practice, organizational policy, and/or jurisdictional law.</w:t>
            </w:r>
          </w:p>
        </w:tc>
        <w:tc>
          <w:tcPr>
            <w:tcW w:w="955" w:type="dxa"/>
            <w:tcBorders>
              <w:left w:val="single" w:sz="6" w:space="0" w:color="000000"/>
              <w:right w:val="single" w:sz="6" w:space="0" w:color="000000"/>
            </w:tcBorders>
            <w:shd w:val="clear" w:color="auto" w:fill="A6A6A6" w:themeFill="background1" w:themeFillShade="A6"/>
            <w:vAlign w:val="center"/>
          </w:tcPr>
          <w:p w14:paraId="73872989" w14:textId="77777777" w:rsidR="004A6546" w:rsidRDefault="004A6546" w:rsidP="00F47F3F">
            <w:pPr>
              <w:pStyle w:val="TableParagraph"/>
              <w:ind w:left="0"/>
              <w:jc w:val="center"/>
              <w:rPr>
                <w:sz w:val="16"/>
              </w:rPr>
            </w:pPr>
            <w:r>
              <w:rPr>
                <w:sz w:val="16"/>
              </w:rPr>
              <w:t>358</w:t>
            </w:r>
          </w:p>
        </w:tc>
        <w:tc>
          <w:tcPr>
            <w:tcW w:w="955" w:type="dxa"/>
            <w:tcBorders>
              <w:left w:val="single" w:sz="6" w:space="0" w:color="000000"/>
              <w:right w:val="single" w:sz="6" w:space="0" w:color="000000"/>
            </w:tcBorders>
            <w:shd w:val="clear" w:color="auto" w:fill="A6A6A6" w:themeFill="background1" w:themeFillShade="A6"/>
            <w:vAlign w:val="center"/>
          </w:tcPr>
          <w:p w14:paraId="252CB7B0" w14:textId="6F3EEA5F" w:rsidR="004A6546" w:rsidRDefault="00E0272F"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65D3565B" w14:textId="39BD1072" w:rsidR="004A6546" w:rsidRDefault="004A6546" w:rsidP="00F47F3F">
            <w:pPr>
              <w:pStyle w:val="TableParagraph"/>
              <w:ind w:left="0"/>
              <w:jc w:val="center"/>
              <w:rPr>
                <w:sz w:val="16"/>
              </w:rPr>
            </w:pPr>
          </w:p>
        </w:tc>
      </w:tr>
      <w:tr w:rsidR="004A6546" w14:paraId="2F380FC7" w14:textId="77A4D199" w:rsidTr="00E0272F">
        <w:trPr>
          <w:trHeight w:val="431"/>
        </w:trPr>
        <w:tc>
          <w:tcPr>
            <w:tcW w:w="2400" w:type="dxa"/>
            <w:vMerge/>
            <w:tcBorders>
              <w:top w:val="nil"/>
              <w:right w:val="single" w:sz="8" w:space="0" w:color="000000"/>
            </w:tcBorders>
          </w:tcPr>
          <w:p w14:paraId="06E53197"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21AC10C6" w14:textId="77777777" w:rsidR="004A6546" w:rsidRDefault="004A6546" w:rsidP="004A6546">
            <w:pPr>
              <w:pStyle w:val="TableParagraph"/>
              <w:spacing w:before="28" w:line="190" w:lineRule="atLeast"/>
              <w:ind w:left="453" w:right="54" w:hanging="335"/>
              <w:rPr>
                <w:sz w:val="16"/>
              </w:rPr>
            </w:pPr>
            <w:r>
              <w:rPr>
                <w:b/>
                <w:sz w:val="16"/>
              </w:rPr>
              <w:t xml:space="preserve">39. </w:t>
            </w:r>
            <w:r>
              <w:rPr>
                <w:sz w:val="16"/>
              </w:rPr>
              <w:t>The system MAY provide the ability to render prescriptions for faxing/re-faxing, according to scope of practice, organizational policy, and/or jurisdictional law.</w:t>
            </w:r>
          </w:p>
        </w:tc>
        <w:tc>
          <w:tcPr>
            <w:tcW w:w="955" w:type="dxa"/>
            <w:tcBorders>
              <w:left w:val="single" w:sz="6" w:space="0" w:color="000000"/>
              <w:right w:val="single" w:sz="6" w:space="0" w:color="000000"/>
            </w:tcBorders>
            <w:shd w:val="clear" w:color="auto" w:fill="A6A6A6" w:themeFill="background1" w:themeFillShade="A6"/>
            <w:vAlign w:val="center"/>
          </w:tcPr>
          <w:p w14:paraId="610C4821" w14:textId="77777777" w:rsidR="004A6546" w:rsidRDefault="004A6546" w:rsidP="00F47F3F">
            <w:pPr>
              <w:pStyle w:val="TableParagraph"/>
              <w:ind w:left="0"/>
              <w:jc w:val="center"/>
              <w:rPr>
                <w:sz w:val="16"/>
              </w:rPr>
            </w:pPr>
            <w:r>
              <w:rPr>
                <w:sz w:val="16"/>
              </w:rPr>
              <w:t>359</w:t>
            </w:r>
          </w:p>
        </w:tc>
        <w:tc>
          <w:tcPr>
            <w:tcW w:w="955" w:type="dxa"/>
            <w:tcBorders>
              <w:left w:val="single" w:sz="6" w:space="0" w:color="000000"/>
              <w:right w:val="single" w:sz="6" w:space="0" w:color="000000"/>
            </w:tcBorders>
            <w:shd w:val="clear" w:color="auto" w:fill="A6A6A6" w:themeFill="background1" w:themeFillShade="A6"/>
            <w:vAlign w:val="center"/>
          </w:tcPr>
          <w:p w14:paraId="03E0ECF5" w14:textId="5BB223BD" w:rsidR="004A6546" w:rsidRDefault="00E0272F"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0909D40B" w14:textId="3F8F9F59" w:rsidR="004A6546" w:rsidRDefault="004A6546" w:rsidP="00F47F3F">
            <w:pPr>
              <w:pStyle w:val="TableParagraph"/>
              <w:ind w:left="0"/>
              <w:jc w:val="center"/>
              <w:rPr>
                <w:sz w:val="16"/>
              </w:rPr>
            </w:pPr>
          </w:p>
        </w:tc>
      </w:tr>
      <w:tr w:rsidR="004A6546" w14:paraId="3652BC3F" w14:textId="59186E68" w:rsidTr="00E0272F">
        <w:trPr>
          <w:trHeight w:val="407"/>
        </w:trPr>
        <w:tc>
          <w:tcPr>
            <w:tcW w:w="2400" w:type="dxa"/>
            <w:vMerge/>
            <w:tcBorders>
              <w:top w:val="nil"/>
              <w:right w:val="single" w:sz="8" w:space="0" w:color="000000"/>
            </w:tcBorders>
          </w:tcPr>
          <w:p w14:paraId="14C20D74"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738ACB8B" w14:textId="77777777" w:rsidR="004A6546" w:rsidRDefault="004A6546" w:rsidP="004A6546">
            <w:pPr>
              <w:pStyle w:val="TableParagraph"/>
              <w:spacing w:before="28" w:line="190" w:lineRule="atLeast"/>
              <w:ind w:left="453" w:right="53" w:hanging="335"/>
              <w:jc w:val="both"/>
              <w:rPr>
                <w:sz w:val="16"/>
              </w:rPr>
            </w:pPr>
            <w:r>
              <w:rPr>
                <w:b/>
                <w:sz w:val="16"/>
              </w:rPr>
              <w:t xml:space="preserve">40. </w:t>
            </w:r>
            <w:r>
              <w:rPr>
                <w:sz w:val="16"/>
              </w:rPr>
              <w:t>The system MAY provide the ability to render the associated problem, diagnosis or condition (indication) on the printed prescription according to scope of practice, organizational policy, and/or jurisdictional law.</w:t>
            </w:r>
          </w:p>
        </w:tc>
        <w:tc>
          <w:tcPr>
            <w:tcW w:w="955" w:type="dxa"/>
            <w:tcBorders>
              <w:left w:val="single" w:sz="6" w:space="0" w:color="000000"/>
              <w:right w:val="single" w:sz="6" w:space="0" w:color="000000"/>
            </w:tcBorders>
            <w:shd w:val="clear" w:color="auto" w:fill="A6A6A6" w:themeFill="background1" w:themeFillShade="A6"/>
            <w:vAlign w:val="center"/>
          </w:tcPr>
          <w:p w14:paraId="1CF6777D" w14:textId="77777777" w:rsidR="004A6546" w:rsidRDefault="004A6546" w:rsidP="00F47F3F">
            <w:pPr>
              <w:pStyle w:val="TableParagraph"/>
              <w:ind w:left="0"/>
              <w:jc w:val="center"/>
              <w:rPr>
                <w:sz w:val="16"/>
              </w:rPr>
            </w:pPr>
            <w:r>
              <w:rPr>
                <w:sz w:val="16"/>
              </w:rPr>
              <w:t>360</w:t>
            </w:r>
          </w:p>
        </w:tc>
        <w:tc>
          <w:tcPr>
            <w:tcW w:w="955" w:type="dxa"/>
            <w:tcBorders>
              <w:left w:val="single" w:sz="6" w:space="0" w:color="000000"/>
              <w:right w:val="single" w:sz="6" w:space="0" w:color="000000"/>
            </w:tcBorders>
            <w:shd w:val="clear" w:color="auto" w:fill="A6A6A6" w:themeFill="background1" w:themeFillShade="A6"/>
            <w:vAlign w:val="center"/>
          </w:tcPr>
          <w:p w14:paraId="7DFAA17E" w14:textId="5C11F2C8" w:rsidR="004A6546" w:rsidRDefault="00E0272F" w:rsidP="00F47F3F">
            <w:pPr>
              <w:pStyle w:val="TableParagraph"/>
              <w:ind w:left="0"/>
              <w:jc w:val="center"/>
              <w:rPr>
                <w:sz w:val="17"/>
              </w:rPr>
            </w:pPr>
            <w:r>
              <w:rPr>
                <w:sz w:val="17"/>
              </w:rPr>
              <w:t>D</w:t>
            </w:r>
          </w:p>
        </w:tc>
        <w:tc>
          <w:tcPr>
            <w:tcW w:w="955" w:type="dxa"/>
            <w:tcBorders>
              <w:left w:val="single" w:sz="6" w:space="0" w:color="000000"/>
              <w:right w:val="single" w:sz="6" w:space="0" w:color="000000"/>
            </w:tcBorders>
            <w:shd w:val="clear" w:color="auto" w:fill="A6A6A6" w:themeFill="background1" w:themeFillShade="A6"/>
            <w:vAlign w:val="center"/>
          </w:tcPr>
          <w:p w14:paraId="19505F67" w14:textId="66EF1B63" w:rsidR="004A6546" w:rsidRDefault="004A6546" w:rsidP="00F47F3F">
            <w:pPr>
              <w:pStyle w:val="TableParagraph"/>
              <w:ind w:left="0"/>
              <w:jc w:val="center"/>
              <w:rPr>
                <w:sz w:val="17"/>
              </w:rPr>
            </w:pPr>
          </w:p>
        </w:tc>
      </w:tr>
      <w:tr w:rsidR="004A6546" w14:paraId="09F9736E" w14:textId="3B68C12B" w:rsidTr="00E0272F">
        <w:trPr>
          <w:trHeight w:val="431"/>
        </w:trPr>
        <w:tc>
          <w:tcPr>
            <w:tcW w:w="2400" w:type="dxa"/>
            <w:vMerge/>
            <w:tcBorders>
              <w:top w:val="nil"/>
              <w:right w:val="single" w:sz="8" w:space="0" w:color="000000"/>
            </w:tcBorders>
          </w:tcPr>
          <w:p w14:paraId="1F0C7B74"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3CE8DE51" w14:textId="77777777" w:rsidR="004A6546" w:rsidRDefault="004A6546" w:rsidP="004A6546">
            <w:pPr>
              <w:pStyle w:val="TableParagraph"/>
              <w:spacing w:before="28" w:line="190" w:lineRule="atLeast"/>
              <w:ind w:left="453" w:hanging="335"/>
              <w:rPr>
                <w:sz w:val="16"/>
              </w:rPr>
            </w:pPr>
            <w:r>
              <w:rPr>
                <w:b/>
                <w:sz w:val="16"/>
              </w:rPr>
              <w:t xml:space="preserve">41. </w:t>
            </w:r>
            <w:r>
              <w:rPr>
                <w:sz w:val="16"/>
              </w:rPr>
              <w:t>The system SHOULD provide the ability to render a list of transmission options for a prescription/ medication order to a specified pharmacy (e.g., printing, faxing, e-prescribing).</w:t>
            </w:r>
          </w:p>
        </w:tc>
        <w:tc>
          <w:tcPr>
            <w:tcW w:w="955" w:type="dxa"/>
            <w:tcBorders>
              <w:left w:val="single" w:sz="6" w:space="0" w:color="000000"/>
              <w:right w:val="single" w:sz="6" w:space="0" w:color="000000"/>
            </w:tcBorders>
            <w:shd w:val="clear" w:color="auto" w:fill="A6A6A6" w:themeFill="background1" w:themeFillShade="A6"/>
            <w:vAlign w:val="center"/>
          </w:tcPr>
          <w:p w14:paraId="4CA5A6B6" w14:textId="77777777" w:rsidR="004A6546" w:rsidRDefault="004A6546" w:rsidP="00F47F3F">
            <w:pPr>
              <w:pStyle w:val="TableParagraph"/>
              <w:ind w:left="0"/>
              <w:jc w:val="center"/>
              <w:rPr>
                <w:sz w:val="16"/>
              </w:rPr>
            </w:pPr>
            <w:r>
              <w:rPr>
                <w:sz w:val="16"/>
              </w:rPr>
              <w:t>361</w:t>
            </w:r>
          </w:p>
        </w:tc>
        <w:tc>
          <w:tcPr>
            <w:tcW w:w="955" w:type="dxa"/>
            <w:tcBorders>
              <w:left w:val="single" w:sz="6" w:space="0" w:color="000000"/>
              <w:right w:val="single" w:sz="6" w:space="0" w:color="000000"/>
            </w:tcBorders>
            <w:shd w:val="clear" w:color="auto" w:fill="A6A6A6" w:themeFill="background1" w:themeFillShade="A6"/>
            <w:vAlign w:val="center"/>
          </w:tcPr>
          <w:p w14:paraId="422BB611" w14:textId="379BDCCA" w:rsidR="004A6546" w:rsidRDefault="00E0272F"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3CC764CA" w14:textId="13125AA2" w:rsidR="004A6546" w:rsidRDefault="004A6546" w:rsidP="00F47F3F">
            <w:pPr>
              <w:pStyle w:val="TableParagraph"/>
              <w:ind w:left="0"/>
              <w:jc w:val="center"/>
              <w:rPr>
                <w:sz w:val="16"/>
              </w:rPr>
            </w:pPr>
          </w:p>
        </w:tc>
      </w:tr>
      <w:tr w:rsidR="004A6546" w14:paraId="5CB5C0FD" w14:textId="48726EE0" w:rsidTr="00E0272F">
        <w:trPr>
          <w:trHeight w:val="624"/>
        </w:trPr>
        <w:tc>
          <w:tcPr>
            <w:tcW w:w="2400" w:type="dxa"/>
            <w:vMerge/>
            <w:tcBorders>
              <w:top w:val="nil"/>
              <w:right w:val="single" w:sz="8" w:space="0" w:color="000000"/>
            </w:tcBorders>
          </w:tcPr>
          <w:p w14:paraId="41CDF83C"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15B8F542" w14:textId="77777777" w:rsidR="004A6546" w:rsidRDefault="004A6546" w:rsidP="004A6546">
            <w:pPr>
              <w:pStyle w:val="TableParagraph"/>
              <w:spacing w:before="28" w:line="190" w:lineRule="atLeast"/>
              <w:ind w:left="453" w:right="54" w:hanging="335"/>
              <w:jc w:val="both"/>
              <w:rPr>
                <w:sz w:val="16"/>
              </w:rPr>
            </w:pPr>
            <w:r>
              <w:rPr>
                <w:b/>
                <w:sz w:val="16"/>
              </w:rPr>
              <w:t xml:space="preserve">42. </w:t>
            </w:r>
            <w:r>
              <w:rPr>
                <w:sz w:val="16"/>
              </w:rPr>
              <w:t>The system SHOULD provide the ability to capture, maintain, and present the patient's consent to have restricted medications administered (e.g., Risk Evaluation and Mitigation Strategy (REMS) for research protocol and experimental drugs).</w:t>
            </w:r>
          </w:p>
        </w:tc>
        <w:tc>
          <w:tcPr>
            <w:tcW w:w="955" w:type="dxa"/>
            <w:tcBorders>
              <w:left w:val="single" w:sz="6" w:space="0" w:color="000000"/>
              <w:right w:val="single" w:sz="6" w:space="0" w:color="000000"/>
            </w:tcBorders>
            <w:shd w:val="clear" w:color="auto" w:fill="A6A6A6" w:themeFill="background1" w:themeFillShade="A6"/>
            <w:vAlign w:val="center"/>
          </w:tcPr>
          <w:p w14:paraId="353210A8" w14:textId="77777777" w:rsidR="004A6546" w:rsidRDefault="004A6546" w:rsidP="00F47F3F">
            <w:pPr>
              <w:pStyle w:val="TableParagraph"/>
              <w:ind w:left="0"/>
              <w:jc w:val="center"/>
              <w:rPr>
                <w:sz w:val="16"/>
              </w:rPr>
            </w:pPr>
            <w:r>
              <w:rPr>
                <w:sz w:val="16"/>
              </w:rPr>
              <w:t>362</w:t>
            </w:r>
          </w:p>
        </w:tc>
        <w:tc>
          <w:tcPr>
            <w:tcW w:w="955" w:type="dxa"/>
            <w:tcBorders>
              <w:left w:val="single" w:sz="6" w:space="0" w:color="000000"/>
              <w:right w:val="single" w:sz="6" w:space="0" w:color="000000"/>
            </w:tcBorders>
            <w:shd w:val="clear" w:color="auto" w:fill="A6A6A6" w:themeFill="background1" w:themeFillShade="A6"/>
            <w:vAlign w:val="center"/>
          </w:tcPr>
          <w:p w14:paraId="3EC6A49D" w14:textId="71720E11" w:rsidR="004A6546" w:rsidRDefault="00E0272F" w:rsidP="00F47F3F">
            <w:pPr>
              <w:pStyle w:val="TableParagraph"/>
              <w:ind w:left="0"/>
              <w:jc w:val="center"/>
              <w:rPr>
                <w:sz w:val="17"/>
              </w:rPr>
            </w:pPr>
            <w:r>
              <w:rPr>
                <w:sz w:val="17"/>
              </w:rPr>
              <w:t>D</w:t>
            </w:r>
          </w:p>
        </w:tc>
        <w:tc>
          <w:tcPr>
            <w:tcW w:w="955" w:type="dxa"/>
            <w:tcBorders>
              <w:left w:val="single" w:sz="6" w:space="0" w:color="000000"/>
              <w:right w:val="single" w:sz="6" w:space="0" w:color="000000"/>
            </w:tcBorders>
            <w:shd w:val="clear" w:color="auto" w:fill="A6A6A6" w:themeFill="background1" w:themeFillShade="A6"/>
            <w:vAlign w:val="center"/>
          </w:tcPr>
          <w:p w14:paraId="69146AE1" w14:textId="21F49361" w:rsidR="004A6546" w:rsidRDefault="004A6546" w:rsidP="00F47F3F">
            <w:pPr>
              <w:pStyle w:val="TableParagraph"/>
              <w:ind w:left="0"/>
              <w:jc w:val="center"/>
              <w:rPr>
                <w:sz w:val="17"/>
              </w:rPr>
            </w:pPr>
          </w:p>
        </w:tc>
      </w:tr>
      <w:tr w:rsidR="004A6546" w14:paraId="516D54C6" w14:textId="4F551BF8" w:rsidTr="00E0272F">
        <w:trPr>
          <w:trHeight w:val="815"/>
        </w:trPr>
        <w:tc>
          <w:tcPr>
            <w:tcW w:w="2400" w:type="dxa"/>
            <w:vMerge/>
            <w:tcBorders>
              <w:top w:val="nil"/>
              <w:right w:val="single" w:sz="8" w:space="0" w:color="000000"/>
            </w:tcBorders>
          </w:tcPr>
          <w:p w14:paraId="43B9A072"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434D1CE4" w14:textId="77777777" w:rsidR="004A6546" w:rsidRDefault="004A6546" w:rsidP="004A6546">
            <w:pPr>
              <w:pStyle w:val="TableParagraph"/>
              <w:spacing w:before="28" w:line="190" w:lineRule="atLeast"/>
              <w:ind w:left="453" w:right="53" w:hanging="335"/>
              <w:jc w:val="both"/>
              <w:rPr>
                <w:sz w:val="16"/>
              </w:rPr>
            </w:pPr>
            <w:r>
              <w:rPr>
                <w:b/>
                <w:sz w:val="16"/>
              </w:rPr>
              <w:t xml:space="preserve">43. </w:t>
            </w:r>
            <w:r>
              <w:rPr>
                <w:sz w:val="16"/>
              </w:rPr>
              <w:t>The system SHOULD provide the ability to present information received through health plan/payer formulary checking (e.g., formulary alternatives, formulary status, co-pay and coverage types, prior authorization</w:t>
            </w:r>
            <w:r>
              <w:rPr>
                <w:spacing w:val="-6"/>
                <w:sz w:val="16"/>
              </w:rPr>
              <w:t xml:space="preserve"> </w:t>
            </w:r>
            <w:r>
              <w:rPr>
                <w:sz w:val="16"/>
              </w:rPr>
              <w:t>requirements,</w:t>
            </w:r>
            <w:r>
              <w:rPr>
                <w:spacing w:val="-6"/>
                <w:sz w:val="16"/>
              </w:rPr>
              <w:t xml:space="preserve"> </w:t>
            </w:r>
            <w:r>
              <w:rPr>
                <w:sz w:val="16"/>
              </w:rPr>
              <w:t>step</w:t>
            </w:r>
            <w:r>
              <w:rPr>
                <w:spacing w:val="-6"/>
                <w:sz w:val="16"/>
              </w:rPr>
              <w:t xml:space="preserve"> </w:t>
            </w:r>
            <w:r>
              <w:rPr>
                <w:sz w:val="16"/>
              </w:rPr>
              <w:t>therapy</w:t>
            </w:r>
            <w:r>
              <w:rPr>
                <w:spacing w:val="-6"/>
                <w:sz w:val="16"/>
              </w:rPr>
              <w:t xml:space="preserve"> </w:t>
            </w:r>
            <w:r>
              <w:rPr>
                <w:sz w:val="16"/>
              </w:rPr>
              <w:t>requirements,</w:t>
            </w:r>
            <w:r>
              <w:rPr>
                <w:spacing w:val="-6"/>
                <w:sz w:val="16"/>
              </w:rPr>
              <w:t xml:space="preserve"> </w:t>
            </w:r>
            <w:r>
              <w:rPr>
                <w:sz w:val="16"/>
              </w:rPr>
              <w:t>age</w:t>
            </w:r>
            <w:r>
              <w:rPr>
                <w:spacing w:val="-6"/>
                <w:sz w:val="16"/>
              </w:rPr>
              <w:t xml:space="preserve"> </w:t>
            </w:r>
            <w:r>
              <w:rPr>
                <w:sz w:val="16"/>
              </w:rPr>
              <w:t>limits,</w:t>
            </w:r>
            <w:r>
              <w:rPr>
                <w:spacing w:val="-6"/>
                <w:sz w:val="16"/>
              </w:rPr>
              <w:t xml:space="preserve"> </w:t>
            </w:r>
            <w:r>
              <w:rPr>
                <w:sz w:val="16"/>
              </w:rPr>
              <w:t>gender</w:t>
            </w:r>
            <w:r>
              <w:rPr>
                <w:spacing w:val="-6"/>
                <w:sz w:val="16"/>
              </w:rPr>
              <w:t xml:space="preserve"> </w:t>
            </w:r>
            <w:r>
              <w:rPr>
                <w:sz w:val="16"/>
              </w:rPr>
              <w:t>limits,</w:t>
            </w:r>
            <w:r>
              <w:rPr>
                <w:spacing w:val="-6"/>
                <w:sz w:val="16"/>
              </w:rPr>
              <w:t xml:space="preserve"> </w:t>
            </w:r>
            <w:r>
              <w:rPr>
                <w:sz w:val="16"/>
              </w:rPr>
              <w:t>quantity</w:t>
            </w:r>
            <w:r>
              <w:rPr>
                <w:spacing w:val="-6"/>
                <w:sz w:val="16"/>
              </w:rPr>
              <w:t xml:space="preserve"> </w:t>
            </w:r>
            <w:r>
              <w:rPr>
                <w:sz w:val="16"/>
              </w:rPr>
              <w:t>limits,</w:t>
            </w:r>
            <w:r>
              <w:rPr>
                <w:spacing w:val="-6"/>
                <w:sz w:val="16"/>
              </w:rPr>
              <w:t xml:space="preserve"> </w:t>
            </w:r>
            <w:r>
              <w:rPr>
                <w:sz w:val="16"/>
              </w:rPr>
              <w:t>age, gender, summary resource links and drug-specific resource links).</w:t>
            </w:r>
          </w:p>
        </w:tc>
        <w:tc>
          <w:tcPr>
            <w:tcW w:w="955" w:type="dxa"/>
            <w:tcBorders>
              <w:left w:val="single" w:sz="6" w:space="0" w:color="000000"/>
              <w:right w:val="single" w:sz="6" w:space="0" w:color="000000"/>
            </w:tcBorders>
            <w:shd w:val="clear" w:color="auto" w:fill="A6A6A6" w:themeFill="background1" w:themeFillShade="A6"/>
            <w:vAlign w:val="center"/>
          </w:tcPr>
          <w:p w14:paraId="1E26CC03" w14:textId="77777777" w:rsidR="004A6546" w:rsidRDefault="004A6546" w:rsidP="00F47F3F">
            <w:pPr>
              <w:pStyle w:val="TableParagraph"/>
              <w:ind w:left="0"/>
              <w:jc w:val="center"/>
              <w:rPr>
                <w:sz w:val="16"/>
              </w:rPr>
            </w:pPr>
            <w:r>
              <w:rPr>
                <w:sz w:val="16"/>
              </w:rPr>
              <w:t>363</w:t>
            </w:r>
          </w:p>
        </w:tc>
        <w:tc>
          <w:tcPr>
            <w:tcW w:w="955" w:type="dxa"/>
            <w:tcBorders>
              <w:left w:val="single" w:sz="6" w:space="0" w:color="000000"/>
              <w:right w:val="single" w:sz="6" w:space="0" w:color="000000"/>
            </w:tcBorders>
            <w:shd w:val="clear" w:color="auto" w:fill="A6A6A6" w:themeFill="background1" w:themeFillShade="A6"/>
            <w:vAlign w:val="center"/>
          </w:tcPr>
          <w:p w14:paraId="2A7F293F" w14:textId="3F929677" w:rsidR="004A6546" w:rsidRPr="00293A69" w:rsidRDefault="00E0272F"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0F1ED7F5" w14:textId="65A5F399" w:rsidR="004A6546" w:rsidRPr="00293A69" w:rsidRDefault="004A6546" w:rsidP="00F47F3F">
            <w:pPr>
              <w:pStyle w:val="TableParagraph"/>
              <w:ind w:left="0"/>
              <w:jc w:val="center"/>
              <w:rPr>
                <w:sz w:val="16"/>
              </w:rPr>
            </w:pPr>
          </w:p>
        </w:tc>
      </w:tr>
      <w:tr w:rsidR="004A6546" w14:paraId="06D893AD" w14:textId="2D4F83D5" w:rsidTr="00E95B82">
        <w:trPr>
          <w:trHeight w:val="432"/>
        </w:trPr>
        <w:tc>
          <w:tcPr>
            <w:tcW w:w="2400" w:type="dxa"/>
            <w:vMerge/>
            <w:tcBorders>
              <w:top w:val="nil"/>
              <w:right w:val="single" w:sz="8" w:space="0" w:color="000000"/>
            </w:tcBorders>
          </w:tcPr>
          <w:p w14:paraId="6A5A154E" w14:textId="77777777" w:rsidR="004A6546" w:rsidRDefault="004A6546" w:rsidP="004A6546">
            <w:pPr>
              <w:rPr>
                <w:sz w:val="2"/>
                <w:szCs w:val="2"/>
              </w:rPr>
            </w:pPr>
          </w:p>
        </w:tc>
        <w:tc>
          <w:tcPr>
            <w:tcW w:w="7525" w:type="dxa"/>
            <w:tcBorders>
              <w:left w:val="single" w:sz="8" w:space="0" w:color="000000"/>
              <w:right w:val="single" w:sz="6" w:space="0" w:color="000000"/>
            </w:tcBorders>
            <w:shd w:val="clear" w:color="auto" w:fill="auto"/>
          </w:tcPr>
          <w:p w14:paraId="1CF04853" w14:textId="77777777" w:rsidR="004A6546" w:rsidRDefault="004A6546" w:rsidP="004A6546">
            <w:pPr>
              <w:pStyle w:val="TableParagraph"/>
              <w:spacing w:before="28" w:line="190" w:lineRule="atLeast"/>
              <w:ind w:left="453" w:right="142" w:hanging="335"/>
              <w:rPr>
                <w:sz w:val="16"/>
              </w:rPr>
            </w:pPr>
            <w:r>
              <w:rPr>
                <w:b/>
                <w:sz w:val="16"/>
              </w:rPr>
              <w:t xml:space="preserve">44. </w:t>
            </w:r>
            <w:r>
              <w:rPr>
                <w:sz w:val="16"/>
              </w:rPr>
              <w:t>The system SHOULD provide the ability to capture and render an indicator of an explicit route for the administration of specific medications during the ordering process.</w:t>
            </w:r>
          </w:p>
        </w:tc>
        <w:tc>
          <w:tcPr>
            <w:tcW w:w="955" w:type="dxa"/>
            <w:tcBorders>
              <w:left w:val="single" w:sz="6" w:space="0" w:color="000000"/>
              <w:right w:val="single" w:sz="6" w:space="0" w:color="000000"/>
            </w:tcBorders>
            <w:shd w:val="clear" w:color="auto" w:fill="auto"/>
            <w:vAlign w:val="center"/>
          </w:tcPr>
          <w:p w14:paraId="49135CB6" w14:textId="77777777" w:rsidR="004A6546" w:rsidRDefault="004A6546" w:rsidP="00F47F3F">
            <w:pPr>
              <w:pStyle w:val="TableParagraph"/>
              <w:ind w:left="0"/>
              <w:jc w:val="center"/>
              <w:rPr>
                <w:sz w:val="16"/>
              </w:rPr>
            </w:pPr>
            <w:r>
              <w:rPr>
                <w:sz w:val="16"/>
              </w:rPr>
              <w:t>364</w:t>
            </w:r>
          </w:p>
        </w:tc>
        <w:tc>
          <w:tcPr>
            <w:tcW w:w="955" w:type="dxa"/>
            <w:tcBorders>
              <w:left w:val="single" w:sz="6" w:space="0" w:color="000000"/>
              <w:right w:val="single" w:sz="6" w:space="0" w:color="000000"/>
            </w:tcBorders>
            <w:shd w:val="clear" w:color="auto" w:fill="auto"/>
            <w:vAlign w:val="center"/>
          </w:tcPr>
          <w:p w14:paraId="1648B088" w14:textId="3AE8D82A" w:rsidR="004A6546" w:rsidRDefault="00E95B82" w:rsidP="00F47F3F">
            <w:pPr>
              <w:pStyle w:val="TableParagraph"/>
              <w:ind w:left="0"/>
              <w:jc w:val="center"/>
              <w:rPr>
                <w:sz w:val="16"/>
              </w:rPr>
            </w:pPr>
            <w:r>
              <w:rPr>
                <w:sz w:val="16"/>
              </w:rPr>
              <w:t>NC</w:t>
            </w:r>
          </w:p>
        </w:tc>
        <w:tc>
          <w:tcPr>
            <w:tcW w:w="955" w:type="dxa"/>
            <w:tcBorders>
              <w:left w:val="single" w:sz="6" w:space="0" w:color="000000"/>
              <w:right w:val="single" w:sz="6" w:space="0" w:color="000000"/>
            </w:tcBorders>
            <w:shd w:val="clear" w:color="auto" w:fill="auto"/>
            <w:vAlign w:val="center"/>
          </w:tcPr>
          <w:p w14:paraId="5E815433" w14:textId="13CC70CD" w:rsidR="004A6546" w:rsidRDefault="00E95B82" w:rsidP="00F47F3F">
            <w:pPr>
              <w:pStyle w:val="TableParagraph"/>
              <w:ind w:left="0"/>
              <w:jc w:val="center"/>
              <w:rPr>
                <w:sz w:val="16"/>
              </w:rPr>
            </w:pPr>
            <w:r>
              <w:rPr>
                <w:sz w:val="16"/>
              </w:rPr>
              <w:t>DC.1.7.1#18</w:t>
            </w:r>
          </w:p>
        </w:tc>
      </w:tr>
      <w:tr w:rsidR="004A6546" w14:paraId="7344CBB9" w14:textId="22880FDB" w:rsidTr="00E0272F">
        <w:trPr>
          <w:trHeight w:val="432"/>
        </w:trPr>
        <w:tc>
          <w:tcPr>
            <w:tcW w:w="2400" w:type="dxa"/>
            <w:vMerge/>
            <w:tcBorders>
              <w:top w:val="nil"/>
              <w:right w:val="single" w:sz="8" w:space="0" w:color="000000"/>
            </w:tcBorders>
          </w:tcPr>
          <w:p w14:paraId="3DA61A5B" w14:textId="77777777" w:rsidR="004A6546" w:rsidRDefault="004A6546" w:rsidP="004A6546">
            <w:pPr>
              <w:rPr>
                <w:sz w:val="2"/>
                <w:szCs w:val="2"/>
              </w:rPr>
            </w:pPr>
          </w:p>
        </w:tc>
        <w:tc>
          <w:tcPr>
            <w:tcW w:w="7525" w:type="dxa"/>
            <w:tcBorders>
              <w:left w:val="single" w:sz="8" w:space="0" w:color="000000"/>
              <w:bottom w:val="single" w:sz="6" w:space="0" w:color="000000"/>
              <w:right w:val="single" w:sz="6" w:space="0" w:color="000000"/>
            </w:tcBorders>
            <w:shd w:val="clear" w:color="auto" w:fill="A6A6A6" w:themeFill="background1" w:themeFillShade="A6"/>
          </w:tcPr>
          <w:p w14:paraId="284DEBFA" w14:textId="77777777" w:rsidR="004A6546" w:rsidRDefault="004A6546" w:rsidP="004A6546">
            <w:pPr>
              <w:pStyle w:val="TableParagraph"/>
              <w:spacing w:before="28" w:line="190" w:lineRule="atLeast"/>
              <w:ind w:left="453" w:hanging="335"/>
              <w:rPr>
                <w:sz w:val="16"/>
              </w:rPr>
            </w:pPr>
            <w:r>
              <w:rPr>
                <w:b/>
                <w:sz w:val="16"/>
              </w:rPr>
              <w:t xml:space="preserve">45. </w:t>
            </w:r>
            <w:r>
              <w:rPr>
                <w:sz w:val="16"/>
              </w:rPr>
              <w:t>The system SHOULD render available alternate medication administration routes during the medication ordering process when multiple routes exist and none was specified.</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5062A445" w14:textId="77777777" w:rsidR="004A6546" w:rsidRDefault="004A6546" w:rsidP="00F47F3F">
            <w:pPr>
              <w:pStyle w:val="TableParagraph"/>
              <w:ind w:left="0"/>
              <w:jc w:val="center"/>
              <w:rPr>
                <w:sz w:val="16"/>
              </w:rPr>
            </w:pPr>
            <w:r>
              <w:rPr>
                <w:sz w:val="16"/>
              </w:rPr>
              <w:t>365</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594C96D7" w14:textId="0F7AE36C" w:rsidR="004A6546" w:rsidRDefault="00E0272F" w:rsidP="00F47F3F">
            <w:pPr>
              <w:pStyle w:val="TableParagraph"/>
              <w:ind w:left="0"/>
              <w:jc w:val="center"/>
              <w:rPr>
                <w:sz w:val="16"/>
              </w:rPr>
            </w:pPr>
            <w:r>
              <w:rPr>
                <w:sz w:val="16"/>
              </w:rPr>
              <w:t>D</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58D50A8A" w14:textId="7DA90C5F" w:rsidR="004A6546" w:rsidRDefault="004A6546" w:rsidP="00F47F3F">
            <w:pPr>
              <w:pStyle w:val="TableParagraph"/>
              <w:ind w:left="0"/>
              <w:jc w:val="center"/>
              <w:rPr>
                <w:sz w:val="16"/>
              </w:rPr>
            </w:pPr>
          </w:p>
        </w:tc>
      </w:tr>
    </w:tbl>
    <w:p w14:paraId="2D56D29A" w14:textId="77777777" w:rsidR="004A6546" w:rsidRDefault="004A6546">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5"/>
        <w:gridCol w:w="955"/>
        <w:gridCol w:w="955"/>
        <w:gridCol w:w="955"/>
      </w:tblGrid>
      <w:tr w:rsidR="004A6546" w14:paraId="405ECA0E" w14:textId="77777777" w:rsidTr="006D40DC">
        <w:trPr>
          <w:trHeight w:val="573"/>
        </w:trPr>
        <w:tc>
          <w:tcPr>
            <w:tcW w:w="2400" w:type="dxa"/>
            <w:tcBorders>
              <w:bottom w:val="single" w:sz="12" w:space="0" w:color="000000"/>
              <w:right w:val="single" w:sz="4" w:space="0" w:color="FFFFFF"/>
            </w:tcBorders>
            <w:shd w:val="clear" w:color="auto" w:fill="00B050"/>
          </w:tcPr>
          <w:p w14:paraId="5C697C1E" w14:textId="77777777" w:rsidR="004A6546" w:rsidRDefault="004A6546" w:rsidP="004A6546">
            <w:pPr>
              <w:pStyle w:val="TableParagraph"/>
              <w:spacing w:line="171" w:lineRule="exact"/>
              <w:ind w:left="84"/>
              <w:rPr>
                <w:b/>
                <w:sz w:val="16"/>
              </w:rPr>
            </w:pPr>
            <w:r>
              <w:rPr>
                <w:b/>
                <w:sz w:val="16"/>
              </w:rPr>
              <w:lastRenderedPageBreak/>
              <w:t>Section/Id#:</w:t>
            </w:r>
          </w:p>
          <w:p w14:paraId="55CB71A0" w14:textId="77777777" w:rsidR="004A6546" w:rsidRDefault="004A6546" w:rsidP="004A6546">
            <w:pPr>
              <w:pStyle w:val="TableParagraph"/>
              <w:spacing w:before="8"/>
              <w:ind w:left="84" w:right="1813"/>
              <w:rPr>
                <w:b/>
                <w:sz w:val="16"/>
              </w:rPr>
            </w:pPr>
            <w:r>
              <w:rPr>
                <w:b/>
                <w:sz w:val="16"/>
              </w:rPr>
              <w:t>Type:</w:t>
            </w:r>
          </w:p>
          <w:p w14:paraId="78D2E216" w14:textId="77777777" w:rsidR="004A6546" w:rsidRDefault="004A6546" w:rsidP="004A6546">
            <w:pPr>
              <w:pStyle w:val="TableParagraph"/>
              <w:spacing w:before="8"/>
              <w:ind w:left="84" w:right="1813"/>
              <w:rPr>
                <w:b/>
                <w:sz w:val="16"/>
              </w:rPr>
            </w:pPr>
            <w:r>
              <w:rPr>
                <w:b/>
                <w:sz w:val="16"/>
              </w:rPr>
              <w:t>Name:</w:t>
            </w:r>
          </w:p>
        </w:tc>
        <w:tc>
          <w:tcPr>
            <w:tcW w:w="7525" w:type="dxa"/>
            <w:tcBorders>
              <w:left w:val="single" w:sz="4" w:space="0" w:color="FFFFFF"/>
              <w:bottom w:val="single" w:sz="12" w:space="0" w:color="000000"/>
              <w:right w:val="single" w:sz="4" w:space="0" w:color="FFFFFF"/>
            </w:tcBorders>
            <w:shd w:val="clear" w:color="auto" w:fill="00B050"/>
          </w:tcPr>
          <w:p w14:paraId="4D385376" w14:textId="77777777" w:rsidR="004A6546" w:rsidRDefault="004A6546" w:rsidP="004A6546">
            <w:pPr>
              <w:pStyle w:val="TableParagraph"/>
              <w:spacing w:before="6"/>
              <w:rPr>
                <w:sz w:val="15"/>
              </w:rPr>
            </w:pPr>
          </w:p>
          <w:p w14:paraId="04E6BE3F" w14:textId="77777777" w:rsidR="004A6546" w:rsidRDefault="004A6546" w:rsidP="004A6546">
            <w:pPr>
              <w:pStyle w:val="TableParagraph"/>
              <w:ind w:left="84"/>
              <w:rPr>
                <w:b/>
                <w:sz w:val="16"/>
              </w:rPr>
            </w:pPr>
            <w:r>
              <w:rPr>
                <w:b/>
                <w:sz w:val="16"/>
              </w:rPr>
              <w:t>Conformance Criteria</w:t>
            </w:r>
          </w:p>
        </w:tc>
        <w:tc>
          <w:tcPr>
            <w:tcW w:w="955" w:type="dxa"/>
            <w:tcBorders>
              <w:left w:val="single" w:sz="4" w:space="0" w:color="FFFFFF"/>
              <w:bottom w:val="single" w:sz="12" w:space="0" w:color="000000"/>
            </w:tcBorders>
            <w:shd w:val="clear" w:color="auto" w:fill="00B050"/>
            <w:vAlign w:val="center"/>
          </w:tcPr>
          <w:p w14:paraId="231D2B57" w14:textId="77777777" w:rsidR="004A6546" w:rsidRDefault="004A6546" w:rsidP="004A6546">
            <w:pPr>
              <w:pStyle w:val="TableParagraph"/>
              <w:ind w:left="240" w:right="236"/>
              <w:jc w:val="center"/>
              <w:rPr>
                <w:b/>
                <w:sz w:val="16"/>
              </w:rPr>
            </w:pPr>
            <w:r w:rsidRPr="000E4DCC">
              <w:rPr>
                <w:b/>
                <w:sz w:val="16"/>
                <w:szCs w:val="16"/>
              </w:rPr>
              <w:t>Row#</w:t>
            </w:r>
          </w:p>
        </w:tc>
        <w:tc>
          <w:tcPr>
            <w:tcW w:w="955" w:type="dxa"/>
            <w:tcBorders>
              <w:left w:val="single" w:sz="4" w:space="0" w:color="FFFFFF"/>
              <w:bottom w:val="single" w:sz="12" w:space="0" w:color="000000"/>
              <w:right w:val="single" w:sz="4" w:space="0" w:color="FFFFFF"/>
            </w:tcBorders>
            <w:shd w:val="clear" w:color="auto" w:fill="00B050"/>
            <w:vAlign w:val="center"/>
          </w:tcPr>
          <w:p w14:paraId="311461C7" w14:textId="77777777" w:rsidR="004A6546" w:rsidRDefault="004A6546" w:rsidP="00DE40F7">
            <w:pPr>
              <w:pStyle w:val="TableParagraph"/>
              <w:spacing w:before="6"/>
              <w:ind w:left="-29"/>
              <w:jc w:val="center"/>
              <w:rPr>
                <w:sz w:val="15"/>
              </w:rPr>
            </w:pPr>
            <w:r w:rsidRPr="000E4DCC">
              <w:rPr>
                <w:b/>
                <w:sz w:val="16"/>
                <w:szCs w:val="16"/>
              </w:rPr>
              <w:t>Criteria Status</w:t>
            </w:r>
          </w:p>
        </w:tc>
        <w:tc>
          <w:tcPr>
            <w:tcW w:w="955" w:type="dxa"/>
            <w:tcBorders>
              <w:left w:val="single" w:sz="4" w:space="0" w:color="FFFFFF"/>
              <w:bottom w:val="single" w:sz="12" w:space="0" w:color="000000"/>
            </w:tcBorders>
            <w:shd w:val="clear" w:color="auto" w:fill="00B050"/>
            <w:vAlign w:val="center"/>
          </w:tcPr>
          <w:p w14:paraId="75F7D978" w14:textId="77777777" w:rsidR="004A6546" w:rsidRDefault="004A6546" w:rsidP="004A6546">
            <w:pPr>
              <w:pStyle w:val="TableParagraph"/>
              <w:spacing w:before="6"/>
              <w:jc w:val="center"/>
              <w:rPr>
                <w:sz w:val="15"/>
              </w:rPr>
            </w:pPr>
            <w:r w:rsidRPr="000E4DCC">
              <w:rPr>
                <w:b/>
                <w:sz w:val="16"/>
                <w:szCs w:val="16"/>
              </w:rPr>
              <w:t>Mapping to R1</w:t>
            </w:r>
          </w:p>
        </w:tc>
      </w:tr>
      <w:tr w:rsidR="00293A69" w14:paraId="11F6B87A" w14:textId="00024301" w:rsidTr="00477D98">
        <w:trPr>
          <w:trHeight w:val="188"/>
        </w:trPr>
        <w:tc>
          <w:tcPr>
            <w:tcW w:w="2400" w:type="dxa"/>
            <w:tcBorders>
              <w:top w:val="single" w:sz="12" w:space="0" w:color="000000"/>
              <w:bottom w:val="single" w:sz="2" w:space="0" w:color="000000"/>
            </w:tcBorders>
            <w:shd w:val="clear" w:color="auto" w:fill="99FF99"/>
          </w:tcPr>
          <w:p w14:paraId="31485E30" w14:textId="177CE480" w:rsidR="00293A69" w:rsidRDefault="00293A69" w:rsidP="00BA3CA1">
            <w:pPr>
              <w:pStyle w:val="TableParagraph"/>
              <w:spacing w:line="169" w:lineRule="exact"/>
              <w:ind w:left="84"/>
              <w:rPr>
                <w:sz w:val="16"/>
              </w:rPr>
            </w:pPr>
            <w:r>
              <w:rPr>
                <w:sz w:val="16"/>
              </w:rPr>
              <w:t>CP.4.2.1</w:t>
            </w:r>
          </w:p>
        </w:tc>
        <w:tc>
          <w:tcPr>
            <w:tcW w:w="7525" w:type="dxa"/>
            <w:vMerge w:val="restart"/>
            <w:tcBorders>
              <w:top w:val="single" w:sz="12" w:space="0" w:color="000000"/>
            </w:tcBorders>
            <w:shd w:val="clear" w:color="auto" w:fill="99FF99"/>
            <w:vAlign w:val="center"/>
          </w:tcPr>
          <w:p w14:paraId="40521328" w14:textId="28EE9809" w:rsidR="00293A69" w:rsidRDefault="00293A69" w:rsidP="004A6546">
            <w:pPr>
              <w:pStyle w:val="TableParagraph"/>
              <w:ind w:left="86"/>
              <w:jc w:val="center"/>
              <w:rPr>
                <w:sz w:val="16"/>
              </w:rPr>
            </w:pPr>
            <w:r w:rsidRPr="004A6546">
              <w:rPr>
                <w:b/>
                <w:sz w:val="24"/>
              </w:rPr>
              <w:t>Medication Interaction and Allergy Checking</w:t>
            </w:r>
          </w:p>
        </w:tc>
        <w:tc>
          <w:tcPr>
            <w:tcW w:w="955" w:type="dxa"/>
            <w:vMerge w:val="restart"/>
            <w:tcBorders>
              <w:top w:val="single" w:sz="12" w:space="0" w:color="000000"/>
            </w:tcBorders>
            <w:shd w:val="clear" w:color="auto" w:fill="99FF99"/>
            <w:vAlign w:val="center"/>
          </w:tcPr>
          <w:p w14:paraId="01256094" w14:textId="77777777" w:rsidR="00293A69" w:rsidRDefault="00293A69" w:rsidP="004A6546">
            <w:pPr>
              <w:pStyle w:val="TableParagraph"/>
              <w:ind w:left="241" w:right="236"/>
              <w:jc w:val="center"/>
              <w:rPr>
                <w:sz w:val="16"/>
              </w:rPr>
            </w:pPr>
            <w:r>
              <w:rPr>
                <w:sz w:val="16"/>
              </w:rPr>
              <w:t>366</w:t>
            </w:r>
          </w:p>
        </w:tc>
        <w:tc>
          <w:tcPr>
            <w:tcW w:w="955" w:type="dxa"/>
            <w:vMerge w:val="restart"/>
            <w:tcBorders>
              <w:top w:val="single" w:sz="12" w:space="0" w:color="000000"/>
            </w:tcBorders>
            <w:shd w:val="clear" w:color="auto" w:fill="99FF99"/>
            <w:vAlign w:val="center"/>
          </w:tcPr>
          <w:p w14:paraId="3E65F808" w14:textId="0BE1964E" w:rsidR="00293A69" w:rsidRPr="00293A69" w:rsidRDefault="001A5AA1" w:rsidP="00DE40F7">
            <w:pPr>
              <w:pStyle w:val="TableParagraph"/>
              <w:ind w:left="0"/>
              <w:jc w:val="center"/>
              <w:rPr>
                <w:sz w:val="16"/>
              </w:rPr>
            </w:pPr>
            <w:r>
              <w:rPr>
                <w:sz w:val="16"/>
              </w:rPr>
              <w:t>Include</w:t>
            </w:r>
          </w:p>
        </w:tc>
        <w:tc>
          <w:tcPr>
            <w:tcW w:w="955" w:type="dxa"/>
            <w:vMerge w:val="restart"/>
            <w:tcBorders>
              <w:top w:val="single" w:sz="12" w:space="0" w:color="000000"/>
            </w:tcBorders>
            <w:shd w:val="clear" w:color="auto" w:fill="99FF99"/>
            <w:vAlign w:val="center"/>
          </w:tcPr>
          <w:p w14:paraId="71D11BEE" w14:textId="6A439988" w:rsidR="00293A69" w:rsidRPr="00293A69" w:rsidRDefault="00293A69" w:rsidP="004A6546">
            <w:pPr>
              <w:pStyle w:val="TableParagraph"/>
              <w:jc w:val="center"/>
              <w:rPr>
                <w:sz w:val="16"/>
              </w:rPr>
            </w:pPr>
          </w:p>
        </w:tc>
      </w:tr>
      <w:tr w:rsidR="00293A69" w14:paraId="40FCA46D" w14:textId="7E297DDB" w:rsidTr="00477D98">
        <w:trPr>
          <w:trHeight w:val="185"/>
        </w:trPr>
        <w:tc>
          <w:tcPr>
            <w:tcW w:w="2400" w:type="dxa"/>
            <w:tcBorders>
              <w:top w:val="single" w:sz="2" w:space="0" w:color="000000"/>
              <w:bottom w:val="single" w:sz="2" w:space="0" w:color="000000"/>
            </w:tcBorders>
            <w:shd w:val="clear" w:color="auto" w:fill="99FF99"/>
          </w:tcPr>
          <w:p w14:paraId="410FE854" w14:textId="77777777" w:rsidR="00293A69" w:rsidRDefault="00293A69" w:rsidP="00BA3CA1">
            <w:pPr>
              <w:pStyle w:val="TableParagraph"/>
              <w:spacing w:line="166" w:lineRule="exact"/>
              <w:ind w:left="84"/>
              <w:rPr>
                <w:sz w:val="16"/>
              </w:rPr>
            </w:pPr>
            <w:r>
              <w:rPr>
                <w:sz w:val="16"/>
              </w:rPr>
              <w:t>Function</w:t>
            </w:r>
          </w:p>
        </w:tc>
        <w:tc>
          <w:tcPr>
            <w:tcW w:w="7525" w:type="dxa"/>
            <w:vMerge/>
            <w:tcBorders>
              <w:top w:val="nil"/>
            </w:tcBorders>
            <w:shd w:val="clear" w:color="auto" w:fill="99FF99"/>
          </w:tcPr>
          <w:p w14:paraId="1A50B2DA" w14:textId="77777777" w:rsidR="00293A69" w:rsidRDefault="00293A69" w:rsidP="00BA3CA1">
            <w:pPr>
              <w:rPr>
                <w:sz w:val="2"/>
                <w:szCs w:val="2"/>
              </w:rPr>
            </w:pPr>
          </w:p>
        </w:tc>
        <w:tc>
          <w:tcPr>
            <w:tcW w:w="955" w:type="dxa"/>
            <w:vMerge/>
            <w:tcBorders>
              <w:top w:val="nil"/>
            </w:tcBorders>
            <w:shd w:val="clear" w:color="auto" w:fill="99FF99"/>
          </w:tcPr>
          <w:p w14:paraId="24EA0633" w14:textId="77777777" w:rsidR="00293A69" w:rsidRDefault="00293A69" w:rsidP="00BA3CA1">
            <w:pPr>
              <w:rPr>
                <w:sz w:val="2"/>
                <w:szCs w:val="2"/>
              </w:rPr>
            </w:pPr>
          </w:p>
        </w:tc>
        <w:tc>
          <w:tcPr>
            <w:tcW w:w="955" w:type="dxa"/>
            <w:vMerge/>
            <w:shd w:val="clear" w:color="auto" w:fill="99FF99"/>
          </w:tcPr>
          <w:p w14:paraId="54923548" w14:textId="77777777" w:rsidR="00293A69" w:rsidRDefault="00293A69" w:rsidP="00BA3CA1">
            <w:pPr>
              <w:rPr>
                <w:sz w:val="2"/>
                <w:szCs w:val="2"/>
              </w:rPr>
            </w:pPr>
          </w:p>
        </w:tc>
        <w:tc>
          <w:tcPr>
            <w:tcW w:w="955" w:type="dxa"/>
            <w:vMerge/>
            <w:shd w:val="clear" w:color="auto" w:fill="99FF99"/>
          </w:tcPr>
          <w:p w14:paraId="18CE470D" w14:textId="68E92DE2" w:rsidR="00293A69" w:rsidRDefault="00293A69" w:rsidP="00BA3CA1">
            <w:pPr>
              <w:rPr>
                <w:sz w:val="2"/>
                <w:szCs w:val="2"/>
              </w:rPr>
            </w:pPr>
          </w:p>
        </w:tc>
      </w:tr>
      <w:tr w:rsidR="00293A69" w14:paraId="369954F9" w14:textId="0DFF848E" w:rsidTr="00477D98">
        <w:trPr>
          <w:trHeight w:val="847"/>
        </w:trPr>
        <w:tc>
          <w:tcPr>
            <w:tcW w:w="12790" w:type="dxa"/>
            <w:gridSpan w:val="5"/>
            <w:tcBorders>
              <w:bottom w:val="single" w:sz="6" w:space="0" w:color="000000"/>
            </w:tcBorders>
            <w:shd w:val="clear" w:color="auto" w:fill="auto"/>
          </w:tcPr>
          <w:p w14:paraId="290B8C21" w14:textId="77777777" w:rsidR="00293A69" w:rsidRDefault="00293A69" w:rsidP="00BA3CA1">
            <w:pPr>
              <w:pStyle w:val="TableParagraph"/>
              <w:spacing w:before="67"/>
              <w:ind w:left="724"/>
              <w:rPr>
                <w:sz w:val="16"/>
              </w:rPr>
            </w:pPr>
            <w:r>
              <w:rPr>
                <w:b/>
                <w:sz w:val="16"/>
              </w:rPr>
              <w:t xml:space="preserve">Statement: </w:t>
            </w:r>
            <w:r>
              <w:rPr>
                <w:sz w:val="16"/>
              </w:rPr>
              <w:t>Provide alerts for potential medication interactions and medication allergy reactions.</w:t>
            </w:r>
          </w:p>
          <w:p w14:paraId="1E8D059E" w14:textId="3B0B85E3" w:rsidR="00293A69" w:rsidRDefault="00293A69" w:rsidP="00BA3CA1">
            <w:pPr>
              <w:pStyle w:val="TableParagraph"/>
              <w:spacing w:before="67"/>
              <w:ind w:left="724"/>
              <w:rPr>
                <w:b/>
                <w:sz w:val="16"/>
              </w:rPr>
            </w:pPr>
            <w:r>
              <w:rPr>
                <w:b/>
                <w:sz w:val="16"/>
              </w:rPr>
              <w:t>Description:</w:t>
            </w:r>
            <w:r>
              <w:rPr>
                <w:b/>
                <w:spacing w:val="-9"/>
                <w:sz w:val="16"/>
              </w:rPr>
              <w:t xml:space="preserve"> </w:t>
            </w:r>
            <w:r>
              <w:rPr>
                <w:sz w:val="16"/>
              </w:rPr>
              <w:t>Check</w:t>
            </w:r>
            <w:r>
              <w:rPr>
                <w:spacing w:val="-9"/>
                <w:sz w:val="16"/>
              </w:rPr>
              <w:t xml:space="preserve"> </w:t>
            </w:r>
            <w:r>
              <w:rPr>
                <w:sz w:val="16"/>
              </w:rPr>
              <w:t>and</w:t>
            </w:r>
            <w:r>
              <w:rPr>
                <w:spacing w:val="-9"/>
                <w:sz w:val="16"/>
              </w:rPr>
              <w:t xml:space="preserve"> </w:t>
            </w:r>
            <w:r>
              <w:rPr>
                <w:sz w:val="16"/>
              </w:rPr>
              <w:t>provide</w:t>
            </w:r>
            <w:r>
              <w:rPr>
                <w:spacing w:val="-9"/>
                <w:sz w:val="16"/>
              </w:rPr>
              <w:t xml:space="preserve"> </w:t>
            </w:r>
            <w:r>
              <w:rPr>
                <w:sz w:val="16"/>
              </w:rPr>
              <w:t>alerts</w:t>
            </w:r>
            <w:r>
              <w:rPr>
                <w:spacing w:val="-9"/>
                <w:sz w:val="16"/>
              </w:rPr>
              <w:t xml:space="preserve"> </w:t>
            </w:r>
            <w:r>
              <w:rPr>
                <w:sz w:val="16"/>
              </w:rPr>
              <w:t>at</w:t>
            </w:r>
            <w:r>
              <w:rPr>
                <w:spacing w:val="-9"/>
                <w:sz w:val="16"/>
              </w:rPr>
              <w:t xml:space="preserve"> </w:t>
            </w:r>
            <w:r>
              <w:rPr>
                <w:sz w:val="16"/>
              </w:rPr>
              <w:t>the</w:t>
            </w:r>
            <w:r>
              <w:rPr>
                <w:spacing w:val="-9"/>
                <w:sz w:val="16"/>
              </w:rPr>
              <w:t xml:space="preserve"> </w:t>
            </w:r>
            <w:r>
              <w:rPr>
                <w:sz w:val="16"/>
              </w:rPr>
              <w:t>time</w:t>
            </w:r>
            <w:r>
              <w:rPr>
                <w:spacing w:val="-9"/>
                <w:sz w:val="16"/>
              </w:rPr>
              <w:t xml:space="preserve"> </w:t>
            </w:r>
            <w:r>
              <w:rPr>
                <w:sz w:val="16"/>
              </w:rPr>
              <w:t>of</w:t>
            </w:r>
            <w:r>
              <w:rPr>
                <w:spacing w:val="-9"/>
                <w:sz w:val="16"/>
              </w:rPr>
              <w:t xml:space="preserve"> </w:t>
            </w:r>
            <w:r>
              <w:rPr>
                <w:sz w:val="16"/>
              </w:rPr>
              <w:t>medication</w:t>
            </w:r>
            <w:r>
              <w:rPr>
                <w:spacing w:val="-9"/>
                <w:sz w:val="16"/>
              </w:rPr>
              <w:t xml:space="preserve"> </w:t>
            </w:r>
            <w:r>
              <w:rPr>
                <w:sz w:val="16"/>
              </w:rPr>
              <w:t>order</w:t>
            </w:r>
            <w:r>
              <w:rPr>
                <w:spacing w:val="-9"/>
                <w:sz w:val="16"/>
              </w:rPr>
              <w:t xml:space="preserve"> </w:t>
            </w:r>
            <w:r>
              <w:rPr>
                <w:sz w:val="16"/>
              </w:rPr>
              <w:t>based</w:t>
            </w:r>
            <w:r>
              <w:rPr>
                <w:spacing w:val="-9"/>
                <w:sz w:val="16"/>
              </w:rPr>
              <w:t xml:space="preserve"> </w:t>
            </w:r>
            <w:r>
              <w:rPr>
                <w:sz w:val="16"/>
              </w:rPr>
              <w:t>upon</w:t>
            </w:r>
            <w:r>
              <w:rPr>
                <w:spacing w:val="-9"/>
                <w:sz w:val="16"/>
              </w:rPr>
              <w:t xml:space="preserve"> </w:t>
            </w:r>
            <w:r>
              <w:rPr>
                <w:sz w:val="16"/>
              </w:rPr>
              <w:t>coded,</w:t>
            </w:r>
            <w:r>
              <w:rPr>
                <w:spacing w:val="-9"/>
                <w:sz w:val="16"/>
              </w:rPr>
              <w:t xml:space="preserve"> </w:t>
            </w:r>
            <w:r>
              <w:rPr>
                <w:sz w:val="16"/>
              </w:rPr>
              <w:t>active</w:t>
            </w:r>
            <w:r>
              <w:rPr>
                <w:spacing w:val="-9"/>
                <w:sz w:val="16"/>
              </w:rPr>
              <w:t xml:space="preserve"> </w:t>
            </w:r>
            <w:r>
              <w:rPr>
                <w:sz w:val="16"/>
              </w:rPr>
              <w:t>and</w:t>
            </w:r>
            <w:r>
              <w:rPr>
                <w:spacing w:val="-9"/>
                <w:sz w:val="16"/>
              </w:rPr>
              <w:t xml:space="preserve"> </w:t>
            </w:r>
            <w:r>
              <w:rPr>
                <w:sz w:val="16"/>
              </w:rPr>
              <w:t>non-active</w:t>
            </w:r>
            <w:r>
              <w:rPr>
                <w:spacing w:val="-9"/>
                <w:sz w:val="16"/>
              </w:rPr>
              <w:t xml:space="preserve"> </w:t>
            </w:r>
            <w:r>
              <w:rPr>
                <w:sz w:val="16"/>
              </w:rPr>
              <w:t>medications</w:t>
            </w:r>
            <w:r>
              <w:rPr>
                <w:spacing w:val="-9"/>
                <w:sz w:val="16"/>
              </w:rPr>
              <w:t xml:space="preserve"> </w:t>
            </w:r>
            <w:r>
              <w:rPr>
                <w:sz w:val="16"/>
              </w:rPr>
              <w:t>for</w:t>
            </w:r>
            <w:r>
              <w:rPr>
                <w:spacing w:val="-9"/>
                <w:sz w:val="16"/>
              </w:rPr>
              <w:t xml:space="preserve"> </w:t>
            </w:r>
            <w:r>
              <w:rPr>
                <w:sz w:val="16"/>
              </w:rPr>
              <w:t>possible interactions, allergies, sensitivities, intolerances, and other adverse reactions.</w:t>
            </w:r>
          </w:p>
        </w:tc>
      </w:tr>
      <w:tr w:rsidR="00293A69" w14:paraId="519E9BEE" w14:textId="231D438F" w:rsidTr="003E26D3">
        <w:trPr>
          <w:trHeight w:val="624"/>
        </w:trPr>
        <w:tc>
          <w:tcPr>
            <w:tcW w:w="2400" w:type="dxa"/>
            <w:vMerge w:val="restart"/>
            <w:tcBorders>
              <w:right w:val="single" w:sz="8" w:space="0" w:color="000000"/>
            </w:tcBorders>
          </w:tcPr>
          <w:p w14:paraId="335DA42F" w14:textId="77777777" w:rsidR="00293A69" w:rsidRDefault="00293A69" w:rsidP="00BA3CA1">
            <w:pPr>
              <w:pStyle w:val="TableParagraph"/>
              <w:rPr>
                <w:sz w:val="16"/>
              </w:rPr>
            </w:pPr>
          </w:p>
        </w:tc>
        <w:tc>
          <w:tcPr>
            <w:tcW w:w="7525" w:type="dxa"/>
            <w:tcBorders>
              <w:top w:val="single" w:sz="6" w:space="0" w:color="000000"/>
              <w:left w:val="single" w:sz="8" w:space="0" w:color="000000"/>
              <w:right w:val="single" w:sz="6" w:space="0" w:color="000000"/>
            </w:tcBorders>
            <w:shd w:val="clear" w:color="auto" w:fill="F2DBDB" w:themeFill="accent2" w:themeFillTint="33"/>
          </w:tcPr>
          <w:p w14:paraId="2A705CBE" w14:textId="77777777" w:rsidR="00293A69" w:rsidRDefault="00293A69" w:rsidP="00BA3CA1">
            <w:pPr>
              <w:pStyle w:val="TableParagraph"/>
              <w:spacing w:before="28" w:line="190" w:lineRule="atLeast"/>
              <w:ind w:left="453" w:right="53" w:hanging="246"/>
              <w:jc w:val="both"/>
              <w:rPr>
                <w:sz w:val="16"/>
              </w:rPr>
            </w:pPr>
            <w:r>
              <w:rPr>
                <w:b/>
                <w:sz w:val="16"/>
              </w:rPr>
              <w:t xml:space="preserve">1. </w:t>
            </w:r>
            <w:r>
              <w:rPr>
                <w:sz w:val="16"/>
              </w:rPr>
              <w:t>The system SHALL conform to function</w:t>
            </w:r>
            <w:r>
              <w:rPr>
                <w:color w:val="0000FF"/>
                <w:sz w:val="16"/>
              </w:rPr>
              <w:t xml:space="preserve"> </w:t>
            </w:r>
            <w:hyperlink w:anchor="_bookmark41" w:history="1">
              <w:r>
                <w:rPr>
                  <w:color w:val="0000FF"/>
                  <w:sz w:val="16"/>
                  <w:u w:val="single" w:color="0000FF"/>
                </w:rPr>
                <w:t>CPS.4.2.1</w:t>
              </w:r>
            </w:hyperlink>
            <w:r>
              <w:rPr>
                <w:color w:val="0000FF"/>
                <w:sz w:val="16"/>
              </w:rPr>
              <w:t xml:space="preserve"> </w:t>
            </w:r>
            <w:r>
              <w:rPr>
                <w:sz w:val="16"/>
              </w:rPr>
              <w:t>(Support for  Medication  Interaction  and  Allergy</w:t>
            </w:r>
            <w:r>
              <w:rPr>
                <w:spacing w:val="-10"/>
                <w:sz w:val="16"/>
              </w:rPr>
              <w:t xml:space="preserve"> </w:t>
            </w:r>
            <w:r>
              <w:rPr>
                <w:sz w:val="16"/>
              </w:rPr>
              <w:t>Checking)</w:t>
            </w:r>
            <w:r>
              <w:rPr>
                <w:spacing w:val="-10"/>
                <w:sz w:val="16"/>
              </w:rPr>
              <w:t xml:space="preserve"> </w:t>
            </w:r>
            <w:r>
              <w:rPr>
                <w:sz w:val="16"/>
              </w:rPr>
              <w:t>to</w:t>
            </w:r>
            <w:r>
              <w:rPr>
                <w:spacing w:val="-10"/>
                <w:sz w:val="16"/>
              </w:rPr>
              <w:t xml:space="preserve"> </w:t>
            </w:r>
            <w:r>
              <w:rPr>
                <w:sz w:val="16"/>
              </w:rPr>
              <w:t>determine</w:t>
            </w:r>
            <w:r>
              <w:rPr>
                <w:spacing w:val="-10"/>
                <w:sz w:val="16"/>
              </w:rPr>
              <w:t xml:space="preserve"> </w:t>
            </w:r>
            <w:r>
              <w:rPr>
                <w:sz w:val="16"/>
              </w:rPr>
              <w:t>allergic</w:t>
            </w:r>
            <w:r>
              <w:rPr>
                <w:spacing w:val="-10"/>
                <w:sz w:val="16"/>
              </w:rPr>
              <w:t xml:space="preserve"> </w:t>
            </w:r>
            <w:r>
              <w:rPr>
                <w:sz w:val="16"/>
              </w:rPr>
              <w:t>reactions,</w:t>
            </w:r>
            <w:r>
              <w:rPr>
                <w:spacing w:val="-10"/>
                <w:sz w:val="16"/>
              </w:rPr>
              <w:t xml:space="preserve"> </w:t>
            </w:r>
            <w:r>
              <w:rPr>
                <w:sz w:val="16"/>
              </w:rPr>
              <w:t>drug-drug</w:t>
            </w:r>
            <w:r>
              <w:rPr>
                <w:spacing w:val="-10"/>
                <w:sz w:val="16"/>
              </w:rPr>
              <w:t xml:space="preserve"> </w:t>
            </w:r>
            <w:r>
              <w:rPr>
                <w:sz w:val="16"/>
              </w:rPr>
              <w:t>interactions,</w:t>
            </w:r>
            <w:r>
              <w:rPr>
                <w:spacing w:val="-10"/>
                <w:sz w:val="16"/>
              </w:rPr>
              <w:t xml:space="preserve"> </w:t>
            </w:r>
            <w:r>
              <w:rPr>
                <w:sz w:val="16"/>
              </w:rPr>
              <w:t>and</w:t>
            </w:r>
            <w:r>
              <w:rPr>
                <w:spacing w:val="-10"/>
                <w:sz w:val="16"/>
              </w:rPr>
              <w:t xml:space="preserve"> </w:t>
            </w:r>
            <w:r>
              <w:rPr>
                <w:sz w:val="16"/>
              </w:rPr>
              <w:t>other</w:t>
            </w:r>
            <w:r>
              <w:rPr>
                <w:spacing w:val="-10"/>
                <w:sz w:val="16"/>
              </w:rPr>
              <w:t xml:space="preserve"> </w:t>
            </w:r>
            <w:r>
              <w:rPr>
                <w:sz w:val="16"/>
              </w:rPr>
              <w:t>potential</w:t>
            </w:r>
            <w:r>
              <w:rPr>
                <w:spacing w:val="-10"/>
                <w:sz w:val="16"/>
              </w:rPr>
              <w:t xml:space="preserve"> </w:t>
            </w:r>
            <w:r>
              <w:rPr>
                <w:sz w:val="16"/>
              </w:rPr>
              <w:t>adverse reactions, and render alerts or notifications when new medications are ordered.</w:t>
            </w:r>
          </w:p>
        </w:tc>
        <w:tc>
          <w:tcPr>
            <w:tcW w:w="955" w:type="dxa"/>
            <w:tcBorders>
              <w:top w:val="single" w:sz="6" w:space="0" w:color="000000"/>
              <w:left w:val="single" w:sz="6" w:space="0" w:color="000000"/>
              <w:right w:val="single" w:sz="6" w:space="0" w:color="000000"/>
            </w:tcBorders>
            <w:shd w:val="clear" w:color="auto" w:fill="F2DBDB" w:themeFill="accent2" w:themeFillTint="33"/>
            <w:vAlign w:val="center"/>
          </w:tcPr>
          <w:p w14:paraId="0292B7B7" w14:textId="77777777" w:rsidR="00293A69" w:rsidRPr="003E26D3" w:rsidRDefault="00293A69" w:rsidP="00F47F3F">
            <w:pPr>
              <w:pStyle w:val="TableParagraph"/>
              <w:ind w:left="0"/>
              <w:jc w:val="center"/>
              <w:rPr>
                <w:sz w:val="16"/>
                <w:szCs w:val="16"/>
              </w:rPr>
            </w:pPr>
            <w:r w:rsidRPr="003E26D3">
              <w:rPr>
                <w:sz w:val="16"/>
                <w:szCs w:val="16"/>
              </w:rPr>
              <w:t>367</w:t>
            </w:r>
          </w:p>
        </w:tc>
        <w:tc>
          <w:tcPr>
            <w:tcW w:w="955" w:type="dxa"/>
            <w:tcBorders>
              <w:top w:val="single" w:sz="6" w:space="0" w:color="000000"/>
              <w:left w:val="single" w:sz="6" w:space="0" w:color="000000"/>
              <w:right w:val="single" w:sz="6" w:space="0" w:color="000000"/>
            </w:tcBorders>
            <w:shd w:val="clear" w:color="auto" w:fill="F2DBDB" w:themeFill="accent2" w:themeFillTint="33"/>
            <w:vAlign w:val="center"/>
          </w:tcPr>
          <w:p w14:paraId="235F8AB2" w14:textId="6DDF04C3" w:rsidR="00293A69" w:rsidRPr="003E26D3" w:rsidRDefault="003E26D3" w:rsidP="00F47F3F">
            <w:pPr>
              <w:pStyle w:val="TableParagraph"/>
              <w:ind w:left="0"/>
              <w:jc w:val="center"/>
              <w:rPr>
                <w:sz w:val="16"/>
                <w:szCs w:val="16"/>
              </w:rPr>
            </w:pPr>
            <w:r w:rsidRPr="003E26D3">
              <w:rPr>
                <w:sz w:val="16"/>
                <w:szCs w:val="16"/>
              </w:rPr>
              <w:t>A</w:t>
            </w:r>
          </w:p>
        </w:tc>
        <w:tc>
          <w:tcPr>
            <w:tcW w:w="955" w:type="dxa"/>
            <w:tcBorders>
              <w:top w:val="single" w:sz="6" w:space="0" w:color="000000"/>
              <w:left w:val="single" w:sz="6" w:space="0" w:color="000000"/>
              <w:right w:val="single" w:sz="6" w:space="0" w:color="000000"/>
            </w:tcBorders>
            <w:shd w:val="clear" w:color="auto" w:fill="F2DBDB" w:themeFill="accent2" w:themeFillTint="33"/>
            <w:vAlign w:val="center"/>
          </w:tcPr>
          <w:p w14:paraId="34B59187" w14:textId="4B9161BE" w:rsidR="00293A69" w:rsidRPr="003E26D3" w:rsidRDefault="00293A69" w:rsidP="00F47F3F">
            <w:pPr>
              <w:pStyle w:val="TableParagraph"/>
              <w:ind w:left="0"/>
              <w:jc w:val="center"/>
              <w:rPr>
                <w:sz w:val="16"/>
                <w:szCs w:val="16"/>
              </w:rPr>
            </w:pPr>
          </w:p>
        </w:tc>
      </w:tr>
      <w:tr w:rsidR="00293A69" w14:paraId="103900DC" w14:textId="349CB3F2" w:rsidTr="003E26D3">
        <w:trPr>
          <w:trHeight w:val="624"/>
        </w:trPr>
        <w:tc>
          <w:tcPr>
            <w:tcW w:w="2400" w:type="dxa"/>
            <w:vMerge/>
            <w:tcBorders>
              <w:top w:val="nil"/>
              <w:right w:val="single" w:sz="8" w:space="0" w:color="000000"/>
            </w:tcBorders>
          </w:tcPr>
          <w:p w14:paraId="4CD0D8FF"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3218FD3" w14:textId="77777777" w:rsidR="00293A69" w:rsidRDefault="00293A69" w:rsidP="00BA3CA1">
            <w:pPr>
              <w:pStyle w:val="TableParagraph"/>
              <w:spacing w:before="28" w:line="190" w:lineRule="atLeast"/>
              <w:ind w:left="453" w:right="53" w:hanging="246"/>
              <w:jc w:val="both"/>
              <w:rPr>
                <w:sz w:val="16"/>
              </w:rPr>
            </w:pPr>
            <w:r>
              <w:rPr>
                <w:b/>
                <w:sz w:val="16"/>
              </w:rPr>
              <w:t xml:space="preserve">2. </w:t>
            </w:r>
            <w:r>
              <w:rPr>
                <w:sz w:val="16"/>
              </w:rPr>
              <w:t>The system SHALL conform to function</w:t>
            </w:r>
            <w:r>
              <w:rPr>
                <w:color w:val="0000FF"/>
                <w:sz w:val="16"/>
              </w:rPr>
              <w:t xml:space="preserve"> </w:t>
            </w:r>
            <w:hyperlink w:anchor="_bookmark5" w:history="1">
              <w:r>
                <w:rPr>
                  <w:color w:val="0000FF"/>
                  <w:sz w:val="16"/>
                  <w:u w:val="single" w:color="0000FF"/>
                </w:rPr>
                <w:t>CP.1.2</w:t>
              </w:r>
            </w:hyperlink>
            <w:r>
              <w:rPr>
                <w:color w:val="0000FF"/>
                <w:sz w:val="16"/>
              </w:rPr>
              <w:t xml:space="preserve"> </w:t>
            </w:r>
            <w:r>
              <w:rPr>
                <w:sz w:val="16"/>
              </w:rPr>
              <w:t>(Manage Allergy, Intolerance and Adverse Reaction List) to provide the ability to manage interaction and allergy checking and render alerts and notifications when new medications are ordered.</w:t>
            </w:r>
          </w:p>
        </w:tc>
        <w:tc>
          <w:tcPr>
            <w:tcW w:w="955" w:type="dxa"/>
            <w:tcBorders>
              <w:left w:val="single" w:sz="6" w:space="0" w:color="000000"/>
              <w:right w:val="single" w:sz="6" w:space="0" w:color="000000"/>
            </w:tcBorders>
            <w:shd w:val="clear" w:color="auto" w:fill="F2DBDB" w:themeFill="accent2" w:themeFillTint="33"/>
            <w:vAlign w:val="center"/>
          </w:tcPr>
          <w:p w14:paraId="78E54FF2" w14:textId="77777777" w:rsidR="00293A69" w:rsidRPr="003E26D3" w:rsidRDefault="00293A69" w:rsidP="00F47F3F">
            <w:pPr>
              <w:pStyle w:val="TableParagraph"/>
              <w:ind w:left="0"/>
              <w:jc w:val="center"/>
              <w:rPr>
                <w:sz w:val="16"/>
                <w:szCs w:val="16"/>
              </w:rPr>
            </w:pPr>
            <w:r w:rsidRPr="003E26D3">
              <w:rPr>
                <w:sz w:val="16"/>
                <w:szCs w:val="16"/>
              </w:rPr>
              <w:t>368</w:t>
            </w:r>
          </w:p>
        </w:tc>
        <w:tc>
          <w:tcPr>
            <w:tcW w:w="955" w:type="dxa"/>
            <w:tcBorders>
              <w:left w:val="single" w:sz="6" w:space="0" w:color="000000"/>
              <w:right w:val="single" w:sz="6" w:space="0" w:color="000000"/>
            </w:tcBorders>
            <w:shd w:val="clear" w:color="auto" w:fill="F2DBDB" w:themeFill="accent2" w:themeFillTint="33"/>
            <w:vAlign w:val="center"/>
          </w:tcPr>
          <w:p w14:paraId="16FB1FF1" w14:textId="1FC6AEB1" w:rsidR="00293A69" w:rsidRPr="003E26D3" w:rsidRDefault="003E26D3" w:rsidP="00F47F3F">
            <w:pPr>
              <w:pStyle w:val="TableParagraph"/>
              <w:ind w:left="0"/>
              <w:jc w:val="center"/>
              <w:rPr>
                <w:sz w:val="16"/>
                <w:szCs w:val="16"/>
              </w:rPr>
            </w:pPr>
            <w:r w:rsidRPr="003E26D3">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7AB024D3" w14:textId="23588BE2" w:rsidR="00293A69" w:rsidRPr="003E26D3" w:rsidRDefault="00293A69" w:rsidP="00F47F3F">
            <w:pPr>
              <w:pStyle w:val="TableParagraph"/>
              <w:ind w:left="0"/>
              <w:jc w:val="center"/>
              <w:rPr>
                <w:sz w:val="16"/>
                <w:szCs w:val="16"/>
              </w:rPr>
            </w:pPr>
          </w:p>
        </w:tc>
      </w:tr>
      <w:tr w:rsidR="00293A69" w14:paraId="168594FD" w14:textId="5281B1A8" w:rsidTr="003E26D3">
        <w:trPr>
          <w:trHeight w:val="623"/>
        </w:trPr>
        <w:tc>
          <w:tcPr>
            <w:tcW w:w="2400" w:type="dxa"/>
            <w:vMerge/>
            <w:tcBorders>
              <w:top w:val="nil"/>
              <w:right w:val="single" w:sz="8" w:space="0" w:color="000000"/>
            </w:tcBorders>
          </w:tcPr>
          <w:p w14:paraId="75E2BAD4"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6265F17" w14:textId="77777777" w:rsidR="00293A69" w:rsidRDefault="00293A69" w:rsidP="00BA3CA1">
            <w:pPr>
              <w:pStyle w:val="TableParagraph"/>
              <w:spacing w:before="28" w:line="190" w:lineRule="atLeast"/>
              <w:ind w:left="453" w:right="53" w:hanging="246"/>
              <w:jc w:val="both"/>
              <w:rPr>
                <w:sz w:val="16"/>
              </w:rPr>
            </w:pPr>
            <w:r>
              <w:rPr>
                <w:b/>
                <w:sz w:val="16"/>
              </w:rPr>
              <w:t xml:space="preserve">3. </w:t>
            </w:r>
            <w:r>
              <w:rPr>
                <w:sz w:val="16"/>
              </w:rPr>
              <w:t>The system MAY provide the ability to render an alert, at the time a new medication is prescribed/ ordered,</w:t>
            </w:r>
            <w:r>
              <w:rPr>
                <w:spacing w:val="-9"/>
                <w:sz w:val="16"/>
              </w:rPr>
              <w:t xml:space="preserve"> </w:t>
            </w:r>
            <w:r>
              <w:rPr>
                <w:sz w:val="16"/>
              </w:rPr>
              <w:t>that</w:t>
            </w:r>
            <w:r>
              <w:rPr>
                <w:spacing w:val="-9"/>
                <w:sz w:val="16"/>
              </w:rPr>
              <w:t xml:space="preserve"> </w:t>
            </w:r>
            <w:r>
              <w:rPr>
                <w:sz w:val="16"/>
              </w:rPr>
              <w:t>drug</w:t>
            </w:r>
            <w:r>
              <w:rPr>
                <w:spacing w:val="-9"/>
                <w:sz w:val="16"/>
              </w:rPr>
              <w:t xml:space="preserve"> </w:t>
            </w:r>
            <w:r>
              <w:rPr>
                <w:sz w:val="16"/>
              </w:rPr>
              <w:t>interaction,</w:t>
            </w:r>
            <w:r>
              <w:rPr>
                <w:spacing w:val="-9"/>
                <w:sz w:val="16"/>
              </w:rPr>
              <w:t xml:space="preserve"> </w:t>
            </w:r>
            <w:r>
              <w:rPr>
                <w:sz w:val="16"/>
              </w:rPr>
              <w:t>allergy,</w:t>
            </w:r>
            <w:r>
              <w:rPr>
                <w:spacing w:val="-9"/>
                <w:sz w:val="16"/>
              </w:rPr>
              <w:t xml:space="preserve"> </w:t>
            </w:r>
            <w:r>
              <w:rPr>
                <w:sz w:val="16"/>
              </w:rPr>
              <w:t>and</w:t>
            </w:r>
            <w:r>
              <w:rPr>
                <w:spacing w:val="-9"/>
                <w:sz w:val="16"/>
              </w:rPr>
              <w:t xml:space="preserve"> </w:t>
            </w:r>
            <w:r>
              <w:rPr>
                <w:sz w:val="16"/>
              </w:rPr>
              <w:t>formulary</w:t>
            </w:r>
            <w:r>
              <w:rPr>
                <w:spacing w:val="-9"/>
                <w:sz w:val="16"/>
              </w:rPr>
              <w:t xml:space="preserve"> </w:t>
            </w:r>
            <w:r>
              <w:rPr>
                <w:sz w:val="16"/>
              </w:rPr>
              <w:t>checking</w:t>
            </w:r>
            <w:r>
              <w:rPr>
                <w:spacing w:val="-9"/>
                <w:sz w:val="16"/>
              </w:rPr>
              <w:t xml:space="preserve"> </w:t>
            </w:r>
            <w:r>
              <w:rPr>
                <w:sz w:val="16"/>
              </w:rPr>
              <w:t>will</w:t>
            </w:r>
            <w:r>
              <w:rPr>
                <w:spacing w:val="-9"/>
                <w:sz w:val="16"/>
              </w:rPr>
              <w:t xml:space="preserve"> </w:t>
            </w:r>
            <w:r>
              <w:rPr>
                <w:sz w:val="16"/>
              </w:rPr>
              <w:t>not</w:t>
            </w:r>
            <w:r>
              <w:rPr>
                <w:spacing w:val="-9"/>
                <w:sz w:val="16"/>
              </w:rPr>
              <w:t xml:space="preserve"> </w:t>
            </w:r>
            <w:r>
              <w:rPr>
                <w:sz w:val="16"/>
              </w:rPr>
              <w:t>be</w:t>
            </w:r>
            <w:r>
              <w:rPr>
                <w:spacing w:val="-9"/>
                <w:sz w:val="16"/>
              </w:rPr>
              <w:t xml:space="preserve"> </w:t>
            </w:r>
            <w:r>
              <w:rPr>
                <w:sz w:val="16"/>
              </w:rPr>
              <w:t>performed</w:t>
            </w:r>
            <w:r>
              <w:rPr>
                <w:spacing w:val="-9"/>
                <w:sz w:val="16"/>
              </w:rPr>
              <w:t xml:space="preserve"> </w:t>
            </w:r>
            <w:r>
              <w:rPr>
                <w:sz w:val="16"/>
              </w:rPr>
              <w:t>against</w:t>
            </w:r>
            <w:r>
              <w:rPr>
                <w:spacing w:val="-9"/>
                <w:sz w:val="16"/>
              </w:rPr>
              <w:t xml:space="preserve"> </w:t>
            </w:r>
            <w:proofErr w:type="spellStart"/>
            <w:r>
              <w:rPr>
                <w:sz w:val="16"/>
              </w:rPr>
              <w:t>uncoded</w:t>
            </w:r>
            <w:proofErr w:type="spellEnd"/>
            <w:r>
              <w:rPr>
                <w:sz w:val="16"/>
              </w:rPr>
              <w:t xml:space="preserve"> or free text medication(s).</w:t>
            </w:r>
          </w:p>
        </w:tc>
        <w:tc>
          <w:tcPr>
            <w:tcW w:w="955" w:type="dxa"/>
            <w:tcBorders>
              <w:left w:val="single" w:sz="6" w:space="0" w:color="000000"/>
              <w:right w:val="single" w:sz="6" w:space="0" w:color="000000"/>
            </w:tcBorders>
            <w:shd w:val="clear" w:color="auto" w:fill="F2DBDB" w:themeFill="accent2" w:themeFillTint="33"/>
            <w:vAlign w:val="center"/>
          </w:tcPr>
          <w:p w14:paraId="6DFCCE5C" w14:textId="77777777" w:rsidR="00293A69" w:rsidRPr="003E26D3" w:rsidRDefault="00293A69" w:rsidP="00F47F3F">
            <w:pPr>
              <w:pStyle w:val="TableParagraph"/>
              <w:ind w:left="0"/>
              <w:jc w:val="center"/>
              <w:rPr>
                <w:sz w:val="16"/>
                <w:szCs w:val="16"/>
              </w:rPr>
            </w:pPr>
            <w:r w:rsidRPr="003E26D3">
              <w:rPr>
                <w:sz w:val="16"/>
                <w:szCs w:val="16"/>
              </w:rPr>
              <w:t>369</w:t>
            </w:r>
          </w:p>
        </w:tc>
        <w:tc>
          <w:tcPr>
            <w:tcW w:w="955" w:type="dxa"/>
            <w:tcBorders>
              <w:left w:val="single" w:sz="6" w:space="0" w:color="000000"/>
              <w:right w:val="single" w:sz="6" w:space="0" w:color="000000"/>
            </w:tcBorders>
            <w:shd w:val="clear" w:color="auto" w:fill="F2DBDB" w:themeFill="accent2" w:themeFillTint="33"/>
            <w:vAlign w:val="center"/>
          </w:tcPr>
          <w:p w14:paraId="4D00A0AA" w14:textId="24288DE6" w:rsidR="00293A69" w:rsidRPr="003E26D3" w:rsidRDefault="003E26D3" w:rsidP="00F47F3F">
            <w:pPr>
              <w:pStyle w:val="TableParagraph"/>
              <w:ind w:left="0"/>
              <w:jc w:val="center"/>
              <w:rPr>
                <w:sz w:val="16"/>
                <w:szCs w:val="16"/>
              </w:rPr>
            </w:pPr>
            <w:r w:rsidRPr="003E26D3">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54894F60" w14:textId="3B0514ED" w:rsidR="00293A69" w:rsidRPr="003E26D3" w:rsidRDefault="00293A69" w:rsidP="00F47F3F">
            <w:pPr>
              <w:pStyle w:val="TableParagraph"/>
              <w:ind w:left="0"/>
              <w:jc w:val="center"/>
              <w:rPr>
                <w:sz w:val="16"/>
                <w:szCs w:val="16"/>
              </w:rPr>
            </w:pPr>
          </w:p>
        </w:tc>
      </w:tr>
      <w:tr w:rsidR="00293A69" w14:paraId="54F1F6C8" w14:textId="32B6EB72" w:rsidTr="003E26D3">
        <w:trPr>
          <w:trHeight w:val="624"/>
        </w:trPr>
        <w:tc>
          <w:tcPr>
            <w:tcW w:w="2400" w:type="dxa"/>
            <w:vMerge/>
            <w:tcBorders>
              <w:top w:val="nil"/>
              <w:right w:val="single" w:sz="8" w:space="0" w:color="000000"/>
            </w:tcBorders>
          </w:tcPr>
          <w:p w14:paraId="1DB1613D" w14:textId="77777777" w:rsidR="00293A69" w:rsidRDefault="00293A69" w:rsidP="00BA3CA1">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38EC24E5" w14:textId="77777777" w:rsidR="00293A69" w:rsidRDefault="00293A69" w:rsidP="00BA3CA1">
            <w:pPr>
              <w:pStyle w:val="TableParagraph"/>
              <w:spacing w:before="28" w:line="190" w:lineRule="atLeast"/>
              <w:ind w:left="453" w:right="53" w:hanging="246"/>
              <w:jc w:val="both"/>
              <w:rPr>
                <w:sz w:val="16"/>
              </w:rPr>
            </w:pPr>
            <w:r>
              <w:rPr>
                <w:b/>
                <w:sz w:val="16"/>
              </w:rPr>
              <w:t xml:space="preserve">4. </w:t>
            </w:r>
            <w:r>
              <w:rPr>
                <w:sz w:val="16"/>
              </w:rPr>
              <w:t xml:space="preserve">The system MAY provide the ability to render a notification, at the time a new </w:t>
            </w:r>
            <w:proofErr w:type="spellStart"/>
            <w:r>
              <w:rPr>
                <w:sz w:val="16"/>
              </w:rPr>
              <w:t>uncoded</w:t>
            </w:r>
            <w:proofErr w:type="spellEnd"/>
            <w:r>
              <w:rPr>
                <w:sz w:val="16"/>
              </w:rPr>
              <w:t xml:space="preserve"> medication is prescribed/ordered, that drug interaction, allergy, and formulary checking will not be performed, according to scope of practice, organizational policy, and/or jurisdictional law.</w:t>
            </w:r>
          </w:p>
        </w:tc>
        <w:tc>
          <w:tcPr>
            <w:tcW w:w="955" w:type="dxa"/>
            <w:tcBorders>
              <w:left w:val="single" w:sz="6" w:space="0" w:color="000000"/>
              <w:right w:val="single" w:sz="6" w:space="0" w:color="000000"/>
            </w:tcBorders>
            <w:shd w:val="clear" w:color="auto" w:fill="F2DBDB" w:themeFill="accent2" w:themeFillTint="33"/>
            <w:vAlign w:val="center"/>
          </w:tcPr>
          <w:p w14:paraId="60B9DA20" w14:textId="77777777" w:rsidR="00293A69" w:rsidRPr="003E26D3" w:rsidRDefault="00293A69" w:rsidP="00F47F3F">
            <w:pPr>
              <w:pStyle w:val="TableParagraph"/>
              <w:ind w:left="0"/>
              <w:jc w:val="center"/>
              <w:rPr>
                <w:sz w:val="16"/>
                <w:szCs w:val="16"/>
              </w:rPr>
            </w:pPr>
            <w:r w:rsidRPr="003E26D3">
              <w:rPr>
                <w:sz w:val="16"/>
                <w:szCs w:val="16"/>
              </w:rPr>
              <w:t>370</w:t>
            </w:r>
          </w:p>
        </w:tc>
        <w:tc>
          <w:tcPr>
            <w:tcW w:w="955" w:type="dxa"/>
            <w:tcBorders>
              <w:left w:val="single" w:sz="6" w:space="0" w:color="000000"/>
              <w:right w:val="single" w:sz="6" w:space="0" w:color="000000"/>
            </w:tcBorders>
            <w:shd w:val="clear" w:color="auto" w:fill="F2DBDB" w:themeFill="accent2" w:themeFillTint="33"/>
            <w:vAlign w:val="center"/>
          </w:tcPr>
          <w:p w14:paraId="7244DA2B" w14:textId="42D882FA" w:rsidR="00293A69" w:rsidRPr="003E26D3" w:rsidRDefault="003E26D3" w:rsidP="00F47F3F">
            <w:pPr>
              <w:pStyle w:val="TableParagraph"/>
              <w:ind w:left="0"/>
              <w:jc w:val="center"/>
              <w:rPr>
                <w:sz w:val="16"/>
                <w:szCs w:val="16"/>
              </w:rPr>
            </w:pPr>
            <w:r w:rsidRPr="003E26D3">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2E733886" w14:textId="2C20680F" w:rsidR="00293A69" w:rsidRPr="003E26D3" w:rsidRDefault="00293A69" w:rsidP="00F47F3F">
            <w:pPr>
              <w:pStyle w:val="TableParagraph"/>
              <w:ind w:left="0"/>
              <w:jc w:val="center"/>
              <w:rPr>
                <w:sz w:val="16"/>
                <w:szCs w:val="16"/>
              </w:rPr>
            </w:pPr>
          </w:p>
        </w:tc>
      </w:tr>
      <w:tr w:rsidR="00293A69" w14:paraId="7C571123" w14:textId="154C4ACB" w:rsidTr="003E26D3">
        <w:trPr>
          <w:trHeight w:val="624"/>
        </w:trPr>
        <w:tc>
          <w:tcPr>
            <w:tcW w:w="2400" w:type="dxa"/>
            <w:vMerge/>
            <w:tcBorders>
              <w:top w:val="nil"/>
              <w:bottom w:val="single" w:sz="12" w:space="0" w:color="000000"/>
              <w:right w:val="single" w:sz="8" w:space="0" w:color="000000"/>
            </w:tcBorders>
          </w:tcPr>
          <w:p w14:paraId="61954BD8" w14:textId="77777777" w:rsidR="00293A69" w:rsidRDefault="00293A69" w:rsidP="00BA3CA1">
            <w:pPr>
              <w:rPr>
                <w:sz w:val="2"/>
                <w:szCs w:val="2"/>
              </w:rPr>
            </w:pPr>
          </w:p>
        </w:tc>
        <w:tc>
          <w:tcPr>
            <w:tcW w:w="7525" w:type="dxa"/>
            <w:tcBorders>
              <w:left w:val="single" w:sz="8" w:space="0" w:color="000000"/>
              <w:bottom w:val="single" w:sz="12" w:space="0" w:color="000000"/>
              <w:right w:val="single" w:sz="6" w:space="0" w:color="000000"/>
            </w:tcBorders>
            <w:shd w:val="clear" w:color="auto" w:fill="F2DBDB" w:themeFill="accent2" w:themeFillTint="33"/>
          </w:tcPr>
          <w:p w14:paraId="378B7A9B" w14:textId="77777777" w:rsidR="00293A69" w:rsidRDefault="00293A69" w:rsidP="00BA3CA1">
            <w:pPr>
              <w:pStyle w:val="TableParagraph"/>
              <w:spacing w:before="28" w:line="190" w:lineRule="atLeast"/>
              <w:ind w:left="453" w:right="53" w:hanging="246"/>
              <w:jc w:val="both"/>
              <w:rPr>
                <w:sz w:val="16"/>
              </w:rPr>
            </w:pPr>
            <w:r>
              <w:rPr>
                <w:b/>
                <w:sz w:val="16"/>
              </w:rPr>
              <w:t xml:space="preserve">5. </w:t>
            </w:r>
            <w:r>
              <w:rPr>
                <w:sz w:val="16"/>
              </w:rPr>
              <w:t>The system SHALL provide the ability to render and tag as inactive recently inactivated medications for inclusion in current medication screening according to scope of practice, organizational policy, and/or jurisdictional law.</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6C75C017" w14:textId="77777777" w:rsidR="00293A69" w:rsidRPr="003E26D3" w:rsidRDefault="00293A69" w:rsidP="00F47F3F">
            <w:pPr>
              <w:pStyle w:val="TableParagraph"/>
              <w:ind w:left="0"/>
              <w:jc w:val="center"/>
              <w:rPr>
                <w:sz w:val="16"/>
                <w:szCs w:val="16"/>
              </w:rPr>
            </w:pPr>
            <w:r w:rsidRPr="003E26D3">
              <w:rPr>
                <w:sz w:val="16"/>
                <w:szCs w:val="16"/>
              </w:rPr>
              <w:t>371</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0451C671" w14:textId="0725832C" w:rsidR="00293A69" w:rsidRPr="003E26D3" w:rsidRDefault="003E26D3" w:rsidP="00F47F3F">
            <w:pPr>
              <w:pStyle w:val="TableParagraph"/>
              <w:ind w:left="0"/>
              <w:jc w:val="center"/>
              <w:rPr>
                <w:sz w:val="16"/>
                <w:szCs w:val="16"/>
              </w:rPr>
            </w:pPr>
            <w:r w:rsidRPr="003E26D3">
              <w:rPr>
                <w:sz w:val="16"/>
                <w:szCs w:val="16"/>
              </w:rPr>
              <w:t>A</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2ADE069E" w14:textId="567291D7" w:rsidR="00293A69" w:rsidRPr="003E26D3" w:rsidRDefault="00293A69" w:rsidP="00F47F3F">
            <w:pPr>
              <w:pStyle w:val="TableParagraph"/>
              <w:ind w:left="0"/>
              <w:jc w:val="center"/>
              <w:rPr>
                <w:sz w:val="16"/>
                <w:szCs w:val="16"/>
              </w:rPr>
            </w:pPr>
          </w:p>
        </w:tc>
      </w:tr>
      <w:tr w:rsidR="00293A69" w14:paraId="172D5EC5" w14:textId="22B0B012" w:rsidTr="00477D98">
        <w:trPr>
          <w:trHeight w:val="188"/>
        </w:trPr>
        <w:tc>
          <w:tcPr>
            <w:tcW w:w="2400" w:type="dxa"/>
            <w:tcBorders>
              <w:top w:val="single" w:sz="12" w:space="0" w:color="000000"/>
              <w:bottom w:val="single" w:sz="2" w:space="0" w:color="000000"/>
            </w:tcBorders>
            <w:shd w:val="clear" w:color="auto" w:fill="99FF99"/>
          </w:tcPr>
          <w:p w14:paraId="33396360" w14:textId="77777777" w:rsidR="00293A69" w:rsidRDefault="00293A69" w:rsidP="00BA3CA1">
            <w:pPr>
              <w:pStyle w:val="TableParagraph"/>
              <w:spacing w:line="169" w:lineRule="exact"/>
              <w:ind w:left="84"/>
              <w:rPr>
                <w:sz w:val="16"/>
              </w:rPr>
            </w:pPr>
            <w:r>
              <w:rPr>
                <w:sz w:val="16"/>
              </w:rPr>
              <w:t>CP.4.2.2</w:t>
            </w:r>
          </w:p>
        </w:tc>
        <w:tc>
          <w:tcPr>
            <w:tcW w:w="7525" w:type="dxa"/>
            <w:vMerge w:val="restart"/>
            <w:tcBorders>
              <w:top w:val="single" w:sz="12" w:space="0" w:color="000000"/>
            </w:tcBorders>
            <w:shd w:val="clear" w:color="auto" w:fill="99FF99"/>
            <w:vAlign w:val="center"/>
          </w:tcPr>
          <w:p w14:paraId="3BA636DD" w14:textId="503E55AA" w:rsidR="00293A69" w:rsidRPr="00DE40F7" w:rsidRDefault="00293A69" w:rsidP="00DE40F7">
            <w:pPr>
              <w:pStyle w:val="TableParagraph"/>
              <w:ind w:left="86"/>
              <w:jc w:val="center"/>
              <w:rPr>
                <w:sz w:val="16"/>
              </w:rPr>
            </w:pPr>
            <w:r w:rsidRPr="00DE40F7">
              <w:rPr>
                <w:b/>
                <w:sz w:val="24"/>
              </w:rPr>
              <w:t>Patient-Specific Medication Dosing and Warnings</w:t>
            </w:r>
          </w:p>
        </w:tc>
        <w:tc>
          <w:tcPr>
            <w:tcW w:w="955" w:type="dxa"/>
            <w:vMerge w:val="restart"/>
            <w:tcBorders>
              <w:top w:val="single" w:sz="12" w:space="0" w:color="000000"/>
            </w:tcBorders>
            <w:shd w:val="clear" w:color="auto" w:fill="99FF99"/>
            <w:vAlign w:val="center"/>
          </w:tcPr>
          <w:p w14:paraId="1F97A1F8" w14:textId="77777777" w:rsidR="00293A69" w:rsidRDefault="00293A69" w:rsidP="00F47F3F">
            <w:pPr>
              <w:pStyle w:val="TableParagraph"/>
              <w:ind w:left="0"/>
              <w:jc w:val="center"/>
              <w:rPr>
                <w:sz w:val="16"/>
              </w:rPr>
            </w:pPr>
            <w:r>
              <w:rPr>
                <w:sz w:val="16"/>
              </w:rPr>
              <w:t>372</w:t>
            </w:r>
          </w:p>
        </w:tc>
        <w:tc>
          <w:tcPr>
            <w:tcW w:w="955" w:type="dxa"/>
            <w:vMerge w:val="restart"/>
            <w:tcBorders>
              <w:top w:val="single" w:sz="12" w:space="0" w:color="000000"/>
            </w:tcBorders>
            <w:shd w:val="clear" w:color="auto" w:fill="99FF99"/>
            <w:vAlign w:val="center"/>
          </w:tcPr>
          <w:p w14:paraId="580B7FF2" w14:textId="435528ED" w:rsidR="00293A69" w:rsidRPr="00293A69" w:rsidRDefault="001A5AA1" w:rsidP="00F47F3F">
            <w:pPr>
              <w:pStyle w:val="TableParagraph"/>
              <w:ind w:left="0"/>
              <w:jc w:val="center"/>
              <w:rPr>
                <w:sz w:val="16"/>
              </w:rPr>
            </w:pPr>
            <w:proofErr w:type="spellStart"/>
            <w:r>
              <w:rPr>
                <w:sz w:val="16"/>
              </w:rPr>
              <w:t>Inclucde</w:t>
            </w:r>
            <w:proofErr w:type="spellEnd"/>
          </w:p>
        </w:tc>
        <w:tc>
          <w:tcPr>
            <w:tcW w:w="955" w:type="dxa"/>
            <w:vMerge w:val="restart"/>
            <w:tcBorders>
              <w:top w:val="single" w:sz="12" w:space="0" w:color="000000"/>
            </w:tcBorders>
            <w:shd w:val="clear" w:color="auto" w:fill="99FF99"/>
            <w:vAlign w:val="center"/>
          </w:tcPr>
          <w:p w14:paraId="6F5F5FC1" w14:textId="50368EA7" w:rsidR="00293A69" w:rsidRPr="00293A69" w:rsidRDefault="00293A69" w:rsidP="00F47F3F">
            <w:pPr>
              <w:pStyle w:val="TableParagraph"/>
              <w:ind w:left="0"/>
              <w:jc w:val="center"/>
              <w:rPr>
                <w:sz w:val="16"/>
              </w:rPr>
            </w:pPr>
          </w:p>
        </w:tc>
      </w:tr>
      <w:tr w:rsidR="00293A69" w14:paraId="0A3B1A8F" w14:textId="38E95850" w:rsidTr="00477D98">
        <w:trPr>
          <w:trHeight w:val="185"/>
        </w:trPr>
        <w:tc>
          <w:tcPr>
            <w:tcW w:w="2400" w:type="dxa"/>
            <w:tcBorders>
              <w:top w:val="single" w:sz="2" w:space="0" w:color="000000"/>
              <w:bottom w:val="single" w:sz="2" w:space="0" w:color="000000"/>
            </w:tcBorders>
            <w:shd w:val="clear" w:color="auto" w:fill="99FF99"/>
          </w:tcPr>
          <w:p w14:paraId="42995D78" w14:textId="77777777" w:rsidR="00293A69" w:rsidRDefault="00293A69" w:rsidP="00BA3CA1">
            <w:pPr>
              <w:pStyle w:val="TableParagraph"/>
              <w:spacing w:line="166" w:lineRule="exact"/>
              <w:ind w:left="84"/>
              <w:rPr>
                <w:sz w:val="16"/>
              </w:rPr>
            </w:pPr>
            <w:r>
              <w:rPr>
                <w:sz w:val="16"/>
              </w:rPr>
              <w:t>Function</w:t>
            </w:r>
          </w:p>
        </w:tc>
        <w:tc>
          <w:tcPr>
            <w:tcW w:w="7525" w:type="dxa"/>
            <w:vMerge/>
            <w:tcBorders>
              <w:top w:val="nil"/>
            </w:tcBorders>
            <w:shd w:val="clear" w:color="auto" w:fill="99FF99"/>
          </w:tcPr>
          <w:p w14:paraId="10A39D63" w14:textId="77777777" w:rsidR="00293A69" w:rsidRDefault="00293A69" w:rsidP="00BA3CA1">
            <w:pPr>
              <w:rPr>
                <w:sz w:val="2"/>
                <w:szCs w:val="2"/>
              </w:rPr>
            </w:pPr>
          </w:p>
        </w:tc>
        <w:tc>
          <w:tcPr>
            <w:tcW w:w="955" w:type="dxa"/>
            <w:vMerge/>
            <w:tcBorders>
              <w:top w:val="nil"/>
            </w:tcBorders>
            <w:shd w:val="clear" w:color="auto" w:fill="99FF99"/>
          </w:tcPr>
          <w:p w14:paraId="6FD99BCE" w14:textId="77777777" w:rsidR="00293A69" w:rsidRDefault="00293A69" w:rsidP="00BA3CA1">
            <w:pPr>
              <w:rPr>
                <w:sz w:val="2"/>
                <w:szCs w:val="2"/>
              </w:rPr>
            </w:pPr>
          </w:p>
        </w:tc>
        <w:tc>
          <w:tcPr>
            <w:tcW w:w="955" w:type="dxa"/>
            <w:vMerge/>
            <w:shd w:val="clear" w:color="auto" w:fill="99FF99"/>
          </w:tcPr>
          <w:p w14:paraId="28F8B12B" w14:textId="77777777" w:rsidR="00293A69" w:rsidRPr="00293A69" w:rsidRDefault="00293A69" w:rsidP="00BA3CA1">
            <w:pPr>
              <w:rPr>
                <w:sz w:val="16"/>
                <w:szCs w:val="2"/>
              </w:rPr>
            </w:pPr>
          </w:p>
        </w:tc>
        <w:tc>
          <w:tcPr>
            <w:tcW w:w="955" w:type="dxa"/>
            <w:vMerge/>
            <w:shd w:val="clear" w:color="auto" w:fill="99FF99"/>
          </w:tcPr>
          <w:p w14:paraId="6AEDCFCC" w14:textId="4C385A9A" w:rsidR="00293A69" w:rsidRPr="00293A69" w:rsidRDefault="00293A69" w:rsidP="00BA3CA1">
            <w:pPr>
              <w:rPr>
                <w:sz w:val="16"/>
                <w:szCs w:val="2"/>
              </w:rPr>
            </w:pPr>
          </w:p>
        </w:tc>
      </w:tr>
      <w:tr w:rsidR="00293A69" w14:paraId="104B7247" w14:textId="3A754049" w:rsidTr="004A6546">
        <w:trPr>
          <w:trHeight w:val="848"/>
        </w:trPr>
        <w:tc>
          <w:tcPr>
            <w:tcW w:w="12790" w:type="dxa"/>
            <w:gridSpan w:val="5"/>
          </w:tcPr>
          <w:p w14:paraId="2E2BF585" w14:textId="77777777" w:rsidR="00293A69" w:rsidRDefault="00293A69" w:rsidP="00BA3CA1">
            <w:pPr>
              <w:pStyle w:val="TableParagraph"/>
              <w:spacing w:before="67"/>
              <w:ind w:left="724"/>
              <w:rPr>
                <w:sz w:val="16"/>
              </w:rPr>
            </w:pPr>
            <w:r>
              <w:rPr>
                <w:b/>
                <w:sz w:val="16"/>
              </w:rPr>
              <w:t xml:space="preserve">Statement: </w:t>
            </w:r>
            <w:r>
              <w:rPr>
                <w:sz w:val="16"/>
              </w:rPr>
              <w:t>Render medication dosing and warnings related to a medication order based on patient-specific parameters.</w:t>
            </w:r>
          </w:p>
          <w:p w14:paraId="3F30167F" w14:textId="6776B659" w:rsidR="00293A69" w:rsidRDefault="00293A69" w:rsidP="00BA3CA1">
            <w:pPr>
              <w:pStyle w:val="TableParagraph"/>
              <w:spacing w:before="67"/>
              <w:ind w:left="724"/>
              <w:rPr>
                <w:b/>
                <w:sz w:val="16"/>
              </w:rPr>
            </w:pPr>
            <w:r>
              <w:rPr>
                <w:b/>
                <w:sz w:val="16"/>
              </w:rPr>
              <w:t xml:space="preserve">Description: </w:t>
            </w:r>
            <w:r>
              <w:rPr>
                <w:sz w:val="16"/>
              </w:rPr>
              <w:t>Provide parameter-based (e.g., weight, lean body mass, age, sensitivity, genomics, body surface area) medication dosing recommendations and warnings for simple medications and compounded medications at the time of order entry.</w:t>
            </w:r>
          </w:p>
        </w:tc>
      </w:tr>
    </w:tbl>
    <w:p w14:paraId="396BD99F" w14:textId="77777777" w:rsidR="004B2E32" w:rsidRDefault="004B2E32" w:rsidP="004B2E32">
      <w:pPr>
        <w:spacing w:line="249" w:lineRule="auto"/>
        <w:rPr>
          <w:sz w:val="16"/>
        </w:rPr>
        <w:sectPr w:rsidR="004B2E32" w:rsidSect="00293A69">
          <w:footerReference w:type="default" r:id="rId69"/>
          <w:pgSz w:w="15840" w:h="12240" w:orient="landscape"/>
          <w:pgMar w:top="600" w:right="600" w:bottom="520" w:left="340" w:header="348" w:footer="152" w:gutter="0"/>
          <w:pgNumType w:start="16"/>
          <w:cols w:space="720"/>
          <w:docGrid w:linePitch="299"/>
        </w:sectPr>
      </w:pPr>
    </w:p>
    <w:p w14:paraId="79887BB4" w14:textId="77777777" w:rsidR="004B2E32" w:rsidRDefault="004B2E32" w:rsidP="004B2E32">
      <w:pPr>
        <w:pStyle w:val="BodyText"/>
        <w:spacing w:before="9"/>
        <w:rPr>
          <w:sz w:val="9"/>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7524"/>
        <w:gridCol w:w="955"/>
        <w:gridCol w:w="955"/>
        <w:gridCol w:w="955"/>
      </w:tblGrid>
      <w:tr w:rsidR="00DE40F7" w14:paraId="4D67CDA6" w14:textId="5ABB7948" w:rsidTr="006D40DC">
        <w:trPr>
          <w:trHeight w:val="573"/>
        </w:trPr>
        <w:tc>
          <w:tcPr>
            <w:tcW w:w="2401" w:type="dxa"/>
            <w:tcBorders>
              <w:bottom w:val="single" w:sz="6" w:space="0" w:color="000000"/>
              <w:right w:val="single" w:sz="4" w:space="0" w:color="FFFFFF"/>
            </w:tcBorders>
            <w:shd w:val="clear" w:color="auto" w:fill="00B050"/>
          </w:tcPr>
          <w:p w14:paraId="03FEAB85" w14:textId="77777777" w:rsidR="00DE40F7" w:rsidRDefault="00DE40F7" w:rsidP="00DE40F7">
            <w:pPr>
              <w:pStyle w:val="TableParagraph"/>
              <w:spacing w:line="171" w:lineRule="exact"/>
              <w:ind w:left="84"/>
              <w:rPr>
                <w:b/>
                <w:sz w:val="16"/>
              </w:rPr>
            </w:pPr>
            <w:r>
              <w:rPr>
                <w:b/>
                <w:sz w:val="16"/>
              </w:rPr>
              <w:t>Section/Id#:</w:t>
            </w:r>
          </w:p>
          <w:p w14:paraId="5C06BBFF" w14:textId="77777777" w:rsidR="00DE40F7" w:rsidRDefault="00DE40F7" w:rsidP="00DE40F7">
            <w:pPr>
              <w:pStyle w:val="TableParagraph"/>
              <w:spacing w:before="8"/>
              <w:ind w:left="84" w:right="1814"/>
              <w:rPr>
                <w:b/>
                <w:sz w:val="16"/>
              </w:rPr>
            </w:pPr>
            <w:r>
              <w:rPr>
                <w:b/>
                <w:sz w:val="16"/>
              </w:rPr>
              <w:t>Type:</w:t>
            </w:r>
          </w:p>
          <w:p w14:paraId="096705B3" w14:textId="77777777" w:rsidR="00DE40F7" w:rsidRDefault="00DE40F7" w:rsidP="00DE40F7">
            <w:pPr>
              <w:pStyle w:val="TableParagraph"/>
              <w:spacing w:before="8"/>
              <w:ind w:left="84" w:right="1814"/>
              <w:rPr>
                <w:b/>
                <w:sz w:val="16"/>
              </w:rPr>
            </w:pPr>
            <w:r>
              <w:rPr>
                <w:b/>
                <w:sz w:val="16"/>
              </w:rPr>
              <w:t>Name:</w:t>
            </w:r>
          </w:p>
        </w:tc>
        <w:tc>
          <w:tcPr>
            <w:tcW w:w="7524" w:type="dxa"/>
            <w:tcBorders>
              <w:left w:val="single" w:sz="4" w:space="0" w:color="FFFFFF"/>
              <w:bottom w:val="single" w:sz="8" w:space="0" w:color="000000"/>
              <w:right w:val="single" w:sz="4" w:space="0" w:color="FFFFFF"/>
            </w:tcBorders>
            <w:shd w:val="clear" w:color="auto" w:fill="00B050"/>
          </w:tcPr>
          <w:p w14:paraId="50525242" w14:textId="77777777" w:rsidR="00DE40F7" w:rsidRDefault="00DE40F7" w:rsidP="00DE40F7">
            <w:pPr>
              <w:pStyle w:val="TableParagraph"/>
              <w:spacing w:before="6"/>
              <w:rPr>
                <w:sz w:val="15"/>
              </w:rPr>
            </w:pPr>
          </w:p>
          <w:p w14:paraId="012A8A98" w14:textId="77777777" w:rsidR="00DE40F7" w:rsidRDefault="00DE40F7" w:rsidP="00DE40F7">
            <w:pPr>
              <w:pStyle w:val="TableParagraph"/>
              <w:ind w:left="83"/>
              <w:rPr>
                <w:b/>
                <w:sz w:val="16"/>
              </w:rPr>
            </w:pPr>
            <w:r>
              <w:rPr>
                <w:b/>
                <w:sz w:val="16"/>
              </w:rPr>
              <w:t>Conformance Criteria</w:t>
            </w:r>
          </w:p>
        </w:tc>
        <w:tc>
          <w:tcPr>
            <w:tcW w:w="955" w:type="dxa"/>
            <w:tcBorders>
              <w:left w:val="single" w:sz="4" w:space="0" w:color="FFFFFF"/>
              <w:bottom w:val="single" w:sz="8" w:space="0" w:color="000000"/>
            </w:tcBorders>
            <w:shd w:val="clear" w:color="auto" w:fill="00B050"/>
            <w:vAlign w:val="center"/>
          </w:tcPr>
          <w:p w14:paraId="009ACAEE" w14:textId="0C69916E" w:rsidR="00DE40F7" w:rsidRDefault="00DE40F7" w:rsidP="00DE40F7">
            <w:pPr>
              <w:pStyle w:val="TableParagraph"/>
              <w:ind w:left="240" w:right="236"/>
              <w:jc w:val="center"/>
              <w:rPr>
                <w:b/>
                <w:sz w:val="16"/>
              </w:rPr>
            </w:pPr>
            <w:r w:rsidRPr="000E4DCC">
              <w:rPr>
                <w:b/>
                <w:sz w:val="16"/>
                <w:szCs w:val="16"/>
              </w:rPr>
              <w:t>Row#</w:t>
            </w:r>
          </w:p>
        </w:tc>
        <w:tc>
          <w:tcPr>
            <w:tcW w:w="955" w:type="dxa"/>
            <w:tcBorders>
              <w:left w:val="single" w:sz="4" w:space="0" w:color="FFFFFF"/>
              <w:bottom w:val="single" w:sz="8" w:space="0" w:color="000000"/>
              <w:right w:val="single" w:sz="4" w:space="0" w:color="FFFFFF"/>
            </w:tcBorders>
            <w:shd w:val="clear" w:color="auto" w:fill="00B050"/>
            <w:vAlign w:val="center"/>
          </w:tcPr>
          <w:p w14:paraId="6690C0F1" w14:textId="48FCDDEF" w:rsidR="00DE40F7" w:rsidRDefault="00DE40F7" w:rsidP="00DE40F7">
            <w:pPr>
              <w:pStyle w:val="TableParagraph"/>
              <w:spacing w:before="6"/>
              <w:jc w:val="center"/>
              <w:rPr>
                <w:sz w:val="15"/>
              </w:rPr>
            </w:pPr>
            <w:r w:rsidRPr="000E4DCC">
              <w:rPr>
                <w:b/>
                <w:sz w:val="16"/>
                <w:szCs w:val="16"/>
              </w:rPr>
              <w:t>Criteria Status</w:t>
            </w:r>
          </w:p>
        </w:tc>
        <w:tc>
          <w:tcPr>
            <w:tcW w:w="955" w:type="dxa"/>
            <w:tcBorders>
              <w:left w:val="single" w:sz="4" w:space="0" w:color="FFFFFF"/>
              <w:bottom w:val="single" w:sz="8" w:space="0" w:color="000000"/>
            </w:tcBorders>
            <w:shd w:val="clear" w:color="auto" w:fill="00B050"/>
            <w:vAlign w:val="center"/>
          </w:tcPr>
          <w:p w14:paraId="65289F83" w14:textId="27DB03C6" w:rsidR="00DE40F7" w:rsidRDefault="00DE40F7" w:rsidP="00DE40F7">
            <w:pPr>
              <w:pStyle w:val="TableParagraph"/>
              <w:spacing w:before="6"/>
              <w:jc w:val="center"/>
              <w:rPr>
                <w:sz w:val="15"/>
              </w:rPr>
            </w:pPr>
            <w:r w:rsidRPr="000E4DCC">
              <w:rPr>
                <w:b/>
                <w:sz w:val="16"/>
                <w:szCs w:val="16"/>
              </w:rPr>
              <w:t>Mapping to R1</w:t>
            </w:r>
          </w:p>
        </w:tc>
      </w:tr>
      <w:tr w:rsidR="00DE40F7" w14:paraId="5632A918" w14:textId="627C550E" w:rsidTr="00E0272F">
        <w:trPr>
          <w:trHeight w:val="460"/>
        </w:trPr>
        <w:tc>
          <w:tcPr>
            <w:tcW w:w="2401" w:type="dxa"/>
            <w:vMerge w:val="restart"/>
            <w:tcBorders>
              <w:top w:val="single" w:sz="6" w:space="0" w:color="000000"/>
              <w:right w:val="single" w:sz="8" w:space="0" w:color="000000"/>
            </w:tcBorders>
          </w:tcPr>
          <w:p w14:paraId="22493432" w14:textId="77777777" w:rsidR="00DE40F7" w:rsidRDefault="00DE40F7" w:rsidP="00DE40F7">
            <w:pPr>
              <w:pStyle w:val="TableParagraph"/>
              <w:rPr>
                <w:sz w:val="16"/>
              </w:rPr>
            </w:pPr>
          </w:p>
        </w:tc>
        <w:tc>
          <w:tcPr>
            <w:tcW w:w="7524" w:type="dxa"/>
            <w:tcBorders>
              <w:top w:val="single" w:sz="8" w:space="0" w:color="000000"/>
              <w:left w:val="single" w:sz="8" w:space="0" w:color="000000"/>
              <w:right w:val="single" w:sz="6" w:space="0" w:color="000000"/>
            </w:tcBorders>
            <w:shd w:val="clear" w:color="auto" w:fill="F2DBDB" w:themeFill="accent2" w:themeFillTint="33"/>
          </w:tcPr>
          <w:p w14:paraId="6D642DC4" w14:textId="77777777" w:rsidR="00DE40F7" w:rsidRDefault="00DE40F7" w:rsidP="00DE40F7">
            <w:pPr>
              <w:pStyle w:val="TableParagraph"/>
              <w:spacing w:before="26" w:line="190" w:lineRule="atLeast"/>
              <w:ind w:left="452" w:right="53" w:hanging="246"/>
              <w:jc w:val="both"/>
              <w:rPr>
                <w:sz w:val="16"/>
              </w:rPr>
            </w:pPr>
            <w:r>
              <w:rPr>
                <w:b/>
                <w:sz w:val="16"/>
              </w:rPr>
              <w:t xml:space="preserve">1. </w:t>
            </w:r>
            <w:r>
              <w:rPr>
                <w:sz w:val="16"/>
              </w:rPr>
              <w:t>The system SHALL conform to function</w:t>
            </w:r>
            <w:r>
              <w:rPr>
                <w:color w:val="0000FF"/>
                <w:sz w:val="16"/>
              </w:rPr>
              <w:t xml:space="preserve"> </w:t>
            </w:r>
            <w:hyperlink w:anchor="_bookmark42" w:history="1">
              <w:r>
                <w:rPr>
                  <w:color w:val="0000FF"/>
                  <w:sz w:val="16"/>
                  <w:u w:val="single" w:color="0000FF"/>
                </w:rPr>
                <w:t>CPS.4.2.2</w:t>
              </w:r>
            </w:hyperlink>
            <w:r>
              <w:rPr>
                <w:color w:val="0000FF"/>
                <w:sz w:val="16"/>
              </w:rPr>
              <w:t xml:space="preserve"> </w:t>
            </w:r>
            <w:r>
              <w:rPr>
                <w:sz w:val="16"/>
              </w:rPr>
              <w:t>(Support for Patient-Specific Dosing and Warnings) to determine potential adverse reactions and render alerts or notifications when new medications are ordered.</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2B50CF6F" w14:textId="77777777" w:rsidR="00DE40F7" w:rsidRDefault="00DE40F7" w:rsidP="00F47F3F">
            <w:pPr>
              <w:pStyle w:val="TableParagraph"/>
              <w:ind w:left="0"/>
              <w:jc w:val="center"/>
              <w:rPr>
                <w:sz w:val="16"/>
              </w:rPr>
            </w:pPr>
            <w:r>
              <w:rPr>
                <w:sz w:val="16"/>
              </w:rPr>
              <w:t>373</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6821100A" w14:textId="5AEA2A22" w:rsidR="00DE40F7" w:rsidRDefault="00E0272F" w:rsidP="00F47F3F">
            <w:pPr>
              <w:pStyle w:val="TableParagraph"/>
              <w:ind w:left="0"/>
              <w:jc w:val="center"/>
              <w:rPr>
                <w:sz w:val="17"/>
              </w:rPr>
            </w:pPr>
            <w:r>
              <w:rPr>
                <w:sz w:val="17"/>
              </w:rPr>
              <w:t>A</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56D7EC93" w14:textId="5A46C5DA" w:rsidR="00DE40F7" w:rsidRDefault="00DE40F7" w:rsidP="00F47F3F">
            <w:pPr>
              <w:pStyle w:val="TableParagraph"/>
              <w:ind w:left="0"/>
              <w:jc w:val="center"/>
              <w:rPr>
                <w:sz w:val="17"/>
              </w:rPr>
            </w:pPr>
          </w:p>
        </w:tc>
      </w:tr>
      <w:tr w:rsidR="00DE40F7" w14:paraId="358B1119" w14:textId="349BB239" w:rsidTr="00DE40F7">
        <w:trPr>
          <w:trHeight w:val="431"/>
        </w:trPr>
        <w:tc>
          <w:tcPr>
            <w:tcW w:w="2401" w:type="dxa"/>
            <w:vMerge/>
            <w:tcBorders>
              <w:top w:val="nil"/>
              <w:right w:val="single" w:sz="8" w:space="0" w:color="000000"/>
            </w:tcBorders>
          </w:tcPr>
          <w:p w14:paraId="708DDA67" w14:textId="77777777" w:rsidR="00DE40F7" w:rsidRDefault="00DE40F7" w:rsidP="00DE40F7">
            <w:pPr>
              <w:rPr>
                <w:sz w:val="2"/>
                <w:szCs w:val="2"/>
              </w:rPr>
            </w:pPr>
          </w:p>
        </w:tc>
        <w:tc>
          <w:tcPr>
            <w:tcW w:w="7524" w:type="dxa"/>
            <w:tcBorders>
              <w:left w:val="single" w:sz="8" w:space="0" w:color="000000"/>
              <w:right w:val="single" w:sz="6" w:space="0" w:color="000000"/>
            </w:tcBorders>
          </w:tcPr>
          <w:p w14:paraId="0D0095B6" w14:textId="77777777" w:rsidR="00DE40F7" w:rsidRDefault="00DE40F7" w:rsidP="00DE40F7">
            <w:pPr>
              <w:pStyle w:val="TableParagraph"/>
              <w:spacing w:before="28" w:line="190" w:lineRule="atLeast"/>
              <w:ind w:left="452" w:hanging="246"/>
              <w:rPr>
                <w:sz w:val="16"/>
              </w:rPr>
            </w:pPr>
            <w:r>
              <w:rPr>
                <w:b/>
                <w:sz w:val="16"/>
              </w:rPr>
              <w:t xml:space="preserve">2. </w:t>
            </w:r>
            <w:r>
              <w:rPr>
                <w:sz w:val="16"/>
              </w:rPr>
              <w:t>The system SHOULD provide the ability to determine and render weight-specific dose suggestions and auto-populate (e.g., default) medication orders based on the suggested dosage.</w:t>
            </w:r>
          </w:p>
        </w:tc>
        <w:tc>
          <w:tcPr>
            <w:tcW w:w="955" w:type="dxa"/>
            <w:tcBorders>
              <w:left w:val="single" w:sz="6" w:space="0" w:color="000000"/>
              <w:right w:val="single" w:sz="6" w:space="0" w:color="000000"/>
            </w:tcBorders>
            <w:vAlign w:val="center"/>
          </w:tcPr>
          <w:p w14:paraId="6A7C16FE" w14:textId="77777777" w:rsidR="00DE40F7" w:rsidRDefault="00DE40F7" w:rsidP="00F47F3F">
            <w:pPr>
              <w:pStyle w:val="TableParagraph"/>
              <w:ind w:left="0"/>
              <w:jc w:val="center"/>
              <w:rPr>
                <w:sz w:val="16"/>
              </w:rPr>
            </w:pPr>
            <w:r>
              <w:rPr>
                <w:sz w:val="16"/>
              </w:rPr>
              <w:t>374</w:t>
            </w:r>
          </w:p>
        </w:tc>
        <w:tc>
          <w:tcPr>
            <w:tcW w:w="955" w:type="dxa"/>
            <w:tcBorders>
              <w:left w:val="single" w:sz="6" w:space="0" w:color="000000"/>
              <w:right w:val="single" w:sz="6" w:space="0" w:color="000000"/>
            </w:tcBorders>
            <w:vAlign w:val="center"/>
          </w:tcPr>
          <w:p w14:paraId="2CC967B0" w14:textId="53B22D46" w:rsidR="00DE40F7" w:rsidRDefault="00E0272F" w:rsidP="00F47F3F">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541100FC" w14:textId="57713349" w:rsidR="00DE40F7" w:rsidRDefault="00DE40F7" w:rsidP="00F47F3F">
            <w:pPr>
              <w:pStyle w:val="TableParagraph"/>
              <w:ind w:left="0"/>
              <w:jc w:val="center"/>
              <w:rPr>
                <w:sz w:val="16"/>
              </w:rPr>
            </w:pPr>
          </w:p>
        </w:tc>
      </w:tr>
      <w:tr w:rsidR="00DE40F7" w14:paraId="2DEBA837" w14:textId="2B5F99F1" w:rsidTr="00E0272F">
        <w:trPr>
          <w:trHeight w:val="432"/>
        </w:trPr>
        <w:tc>
          <w:tcPr>
            <w:tcW w:w="2401" w:type="dxa"/>
            <w:vMerge/>
            <w:tcBorders>
              <w:top w:val="nil"/>
              <w:right w:val="single" w:sz="8" w:space="0" w:color="000000"/>
            </w:tcBorders>
          </w:tcPr>
          <w:p w14:paraId="331BCB78"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4C5976D6" w14:textId="77777777" w:rsidR="00DE40F7" w:rsidRDefault="00DE40F7" w:rsidP="00DE40F7">
            <w:pPr>
              <w:pStyle w:val="TableParagraph"/>
              <w:spacing w:before="28" w:line="190" w:lineRule="atLeast"/>
              <w:ind w:left="452" w:hanging="246"/>
              <w:rPr>
                <w:sz w:val="16"/>
              </w:rPr>
            </w:pPr>
            <w:r>
              <w:rPr>
                <w:b/>
                <w:sz w:val="16"/>
              </w:rPr>
              <w:t xml:space="preserve">3. </w:t>
            </w:r>
            <w:r>
              <w:rPr>
                <w:sz w:val="16"/>
              </w:rPr>
              <w:t>The system MAY provide the ability to capture alternative patient dosing weight(s) (e.g., ideal body weight or dry weight vs. actual patient weight) for the purpose of dose calculation.</w:t>
            </w:r>
          </w:p>
        </w:tc>
        <w:tc>
          <w:tcPr>
            <w:tcW w:w="955" w:type="dxa"/>
            <w:tcBorders>
              <w:left w:val="single" w:sz="6" w:space="0" w:color="000000"/>
              <w:right w:val="single" w:sz="6" w:space="0" w:color="000000"/>
            </w:tcBorders>
            <w:shd w:val="clear" w:color="auto" w:fill="A6A6A6" w:themeFill="background1" w:themeFillShade="A6"/>
            <w:vAlign w:val="center"/>
          </w:tcPr>
          <w:p w14:paraId="1F30CB15" w14:textId="77777777" w:rsidR="00DE40F7" w:rsidRDefault="00DE40F7" w:rsidP="00F47F3F">
            <w:pPr>
              <w:pStyle w:val="TableParagraph"/>
              <w:ind w:left="0"/>
              <w:jc w:val="center"/>
              <w:rPr>
                <w:sz w:val="16"/>
              </w:rPr>
            </w:pPr>
            <w:r>
              <w:rPr>
                <w:sz w:val="16"/>
              </w:rPr>
              <w:t>375</w:t>
            </w:r>
          </w:p>
        </w:tc>
        <w:tc>
          <w:tcPr>
            <w:tcW w:w="955" w:type="dxa"/>
            <w:tcBorders>
              <w:left w:val="single" w:sz="6" w:space="0" w:color="000000"/>
              <w:right w:val="single" w:sz="6" w:space="0" w:color="000000"/>
            </w:tcBorders>
            <w:shd w:val="clear" w:color="auto" w:fill="A6A6A6" w:themeFill="background1" w:themeFillShade="A6"/>
            <w:vAlign w:val="center"/>
          </w:tcPr>
          <w:p w14:paraId="7E919D86" w14:textId="757FA660" w:rsidR="00DE40F7" w:rsidRDefault="00E0272F"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0DA17697" w14:textId="459BA18E" w:rsidR="00DE40F7" w:rsidRDefault="00DE40F7" w:rsidP="00F47F3F">
            <w:pPr>
              <w:pStyle w:val="TableParagraph"/>
              <w:ind w:left="0"/>
              <w:jc w:val="center"/>
              <w:rPr>
                <w:sz w:val="16"/>
              </w:rPr>
            </w:pPr>
          </w:p>
        </w:tc>
      </w:tr>
      <w:tr w:rsidR="00DE40F7" w14:paraId="6F6AAAC1" w14:textId="064F2FA3" w:rsidTr="00E0272F">
        <w:trPr>
          <w:trHeight w:val="623"/>
        </w:trPr>
        <w:tc>
          <w:tcPr>
            <w:tcW w:w="2401" w:type="dxa"/>
            <w:vMerge/>
            <w:tcBorders>
              <w:top w:val="nil"/>
              <w:right w:val="single" w:sz="8" w:space="0" w:color="000000"/>
            </w:tcBorders>
          </w:tcPr>
          <w:p w14:paraId="44A119AD"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7362D790" w14:textId="5572295E" w:rsidR="00DE40F7" w:rsidRDefault="00DE40F7" w:rsidP="00DE40F7">
            <w:pPr>
              <w:pStyle w:val="TableParagraph"/>
              <w:spacing w:before="28" w:line="190" w:lineRule="atLeast"/>
              <w:ind w:left="452" w:right="53" w:hanging="246"/>
              <w:jc w:val="both"/>
              <w:rPr>
                <w:sz w:val="16"/>
              </w:rPr>
            </w:pPr>
            <w:r>
              <w:rPr>
                <w:b/>
                <w:sz w:val="16"/>
              </w:rPr>
              <w:t xml:space="preserve">4. </w:t>
            </w:r>
            <w:r>
              <w:rPr>
                <w:sz w:val="16"/>
              </w:rPr>
              <w:t>IF the system provides the ability to capture alternative patient dosing weight(s), THEN the system SHOULD provide the ability to determine and render alternative weight-specific</w:t>
            </w:r>
            <w:r>
              <w:rPr>
                <w:spacing w:val="21"/>
                <w:sz w:val="16"/>
              </w:rPr>
              <w:t xml:space="preserve"> </w:t>
            </w:r>
            <w:r>
              <w:rPr>
                <w:sz w:val="16"/>
              </w:rPr>
              <w:t>dose recommendations and auto-populate medication orders based on the suggested dosage.</w:t>
            </w:r>
          </w:p>
        </w:tc>
        <w:tc>
          <w:tcPr>
            <w:tcW w:w="955" w:type="dxa"/>
            <w:tcBorders>
              <w:left w:val="single" w:sz="6" w:space="0" w:color="000000"/>
              <w:right w:val="single" w:sz="6" w:space="0" w:color="000000"/>
            </w:tcBorders>
            <w:shd w:val="clear" w:color="auto" w:fill="A6A6A6" w:themeFill="background1" w:themeFillShade="A6"/>
            <w:vAlign w:val="center"/>
          </w:tcPr>
          <w:p w14:paraId="11D33A27" w14:textId="77777777" w:rsidR="00DE40F7" w:rsidRDefault="00DE40F7" w:rsidP="00F47F3F">
            <w:pPr>
              <w:pStyle w:val="TableParagraph"/>
              <w:ind w:left="0"/>
              <w:jc w:val="center"/>
              <w:rPr>
                <w:sz w:val="16"/>
              </w:rPr>
            </w:pPr>
            <w:r>
              <w:rPr>
                <w:sz w:val="16"/>
              </w:rPr>
              <w:t>376</w:t>
            </w:r>
          </w:p>
        </w:tc>
        <w:tc>
          <w:tcPr>
            <w:tcW w:w="955" w:type="dxa"/>
            <w:tcBorders>
              <w:left w:val="single" w:sz="6" w:space="0" w:color="000000"/>
              <w:right w:val="single" w:sz="6" w:space="0" w:color="000000"/>
            </w:tcBorders>
            <w:shd w:val="clear" w:color="auto" w:fill="A6A6A6" w:themeFill="background1" w:themeFillShade="A6"/>
            <w:vAlign w:val="center"/>
          </w:tcPr>
          <w:p w14:paraId="612672EB" w14:textId="3D1EA9CF" w:rsidR="00DE40F7" w:rsidRDefault="00E0272F" w:rsidP="00F47F3F">
            <w:pPr>
              <w:pStyle w:val="TableParagraph"/>
              <w:ind w:left="0"/>
              <w:jc w:val="center"/>
              <w:rPr>
                <w:sz w:val="17"/>
              </w:rPr>
            </w:pPr>
            <w:r>
              <w:rPr>
                <w:sz w:val="17"/>
              </w:rPr>
              <w:t>D</w:t>
            </w:r>
          </w:p>
        </w:tc>
        <w:tc>
          <w:tcPr>
            <w:tcW w:w="955" w:type="dxa"/>
            <w:tcBorders>
              <w:left w:val="single" w:sz="6" w:space="0" w:color="000000"/>
              <w:right w:val="single" w:sz="6" w:space="0" w:color="000000"/>
            </w:tcBorders>
            <w:shd w:val="clear" w:color="auto" w:fill="A6A6A6" w:themeFill="background1" w:themeFillShade="A6"/>
            <w:vAlign w:val="center"/>
          </w:tcPr>
          <w:p w14:paraId="26E33D35" w14:textId="33550ED3" w:rsidR="00DE40F7" w:rsidRDefault="00DE40F7" w:rsidP="00F47F3F">
            <w:pPr>
              <w:pStyle w:val="TableParagraph"/>
              <w:ind w:left="0"/>
              <w:jc w:val="center"/>
              <w:rPr>
                <w:sz w:val="17"/>
              </w:rPr>
            </w:pPr>
          </w:p>
        </w:tc>
      </w:tr>
      <w:tr w:rsidR="00DE40F7" w14:paraId="712608DE" w14:textId="76AFEE8C" w:rsidTr="00E0272F">
        <w:trPr>
          <w:trHeight w:val="432"/>
        </w:trPr>
        <w:tc>
          <w:tcPr>
            <w:tcW w:w="2401" w:type="dxa"/>
            <w:vMerge/>
            <w:tcBorders>
              <w:top w:val="nil"/>
              <w:right w:val="single" w:sz="8" w:space="0" w:color="000000"/>
            </w:tcBorders>
          </w:tcPr>
          <w:p w14:paraId="6A259DFB"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402A875E" w14:textId="77777777" w:rsidR="00DE40F7" w:rsidRDefault="00DE40F7" w:rsidP="00DE40F7">
            <w:pPr>
              <w:pStyle w:val="TableParagraph"/>
              <w:spacing w:before="28" w:line="190" w:lineRule="atLeast"/>
              <w:ind w:left="452" w:hanging="246"/>
              <w:rPr>
                <w:sz w:val="16"/>
              </w:rPr>
            </w:pPr>
            <w:r>
              <w:rPr>
                <w:b/>
                <w:sz w:val="16"/>
              </w:rPr>
              <w:t xml:space="preserve">5. </w:t>
            </w:r>
            <w:r>
              <w:rPr>
                <w:sz w:val="16"/>
              </w:rPr>
              <w:t>The system SHOULD provide the ability to render patient-specific medication dosing recommendations based on the patient's age and weight/body surface area.</w:t>
            </w:r>
          </w:p>
        </w:tc>
        <w:tc>
          <w:tcPr>
            <w:tcW w:w="955" w:type="dxa"/>
            <w:tcBorders>
              <w:left w:val="single" w:sz="6" w:space="0" w:color="000000"/>
              <w:right w:val="single" w:sz="6" w:space="0" w:color="000000"/>
            </w:tcBorders>
            <w:shd w:val="clear" w:color="auto" w:fill="A6A6A6" w:themeFill="background1" w:themeFillShade="A6"/>
            <w:vAlign w:val="center"/>
          </w:tcPr>
          <w:p w14:paraId="3A97EB2E" w14:textId="77777777" w:rsidR="00DE40F7" w:rsidRDefault="00DE40F7" w:rsidP="00F47F3F">
            <w:pPr>
              <w:pStyle w:val="TableParagraph"/>
              <w:ind w:left="0"/>
              <w:jc w:val="center"/>
              <w:rPr>
                <w:sz w:val="16"/>
              </w:rPr>
            </w:pPr>
            <w:r>
              <w:rPr>
                <w:sz w:val="16"/>
              </w:rPr>
              <w:t>377</w:t>
            </w:r>
          </w:p>
        </w:tc>
        <w:tc>
          <w:tcPr>
            <w:tcW w:w="955" w:type="dxa"/>
            <w:tcBorders>
              <w:left w:val="single" w:sz="6" w:space="0" w:color="000000"/>
              <w:right w:val="single" w:sz="6" w:space="0" w:color="000000"/>
            </w:tcBorders>
            <w:shd w:val="clear" w:color="auto" w:fill="A6A6A6" w:themeFill="background1" w:themeFillShade="A6"/>
            <w:vAlign w:val="center"/>
          </w:tcPr>
          <w:p w14:paraId="55173C0A" w14:textId="5C654AA1" w:rsidR="00DE40F7" w:rsidRDefault="00E0272F"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565F57F6" w14:textId="1B13790A" w:rsidR="00DE40F7" w:rsidRDefault="00DE40F7" w:rsidP="00F47F3F">
            <w:pPr>
              <w:pStyle w:val="TableParagraph"/>
              <w:ind w:left="0"/>
              <w:jc w:val="center"/>
              <w:rPr>
                <w:sz w:val="16"/>
              </w:rPr>
            </w:pPr>
          </w:p>
        </w:tc>
      </w:tr>
      <w:tr w:rsidR="00DE40F7" w14:paraId="76875AC4" w14:textId="22BE4FD0" w:rsidTr="00E0272F">
        <w:trPr>
          <w:trHeight w:val="398"/>
        </w:trPr>
        <w:tc>
          <w:tcPr>
            <w:tcW w:w="2401" w:type="dxa"/>
            <w:vMerge/>
            <w:tcBorders>
              <w:top w:val="nil"/>
              <w:right w:val="single" w:sz="8" w:space="0" w:color="000000"/>
            </w:tcBorders>
          </w:tcPr>
          <w:p w14:paraId="5B2F1F96"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39DBAFE9" w14:textId="77777777" w:rsidR="00DE40F7" w:rsidRDefault="00DE40F7" w:rsidP="00DE40F7">
            <w:pPr>
              <w:pStyle w:val="TableParagraph"/>
              <w:spacing w:before="28" w:line="190" w:lineRule="atLeast"/>
              <w:ind w:left="452" w:right="53" w:hanging="246"/>
              <w:jc w:val="both"/>
              <w:rPr>
                <w:sz w:val="16"/>
              </w:rPr>
            </w:pPr>
            <w:r>
              <w:rPr>
                <w:b/>
                <w:sz w:val="16"/>
              </w:rPr>
              <w:t xml:space="preserve">6. </w:t>
            </w:r>
            <w:r>
              <w:rPr>
                <w:sz w:val="16"/>
              </w:rPr>
              <w:t>The system MAY provide the ability to render patient-specific medication dosing recommendations based on previous patient experience (e.g., adverse reaction, type, and severity) with the same medication.</w:t>
            </w:r>
          </w:p>
        </w:tc>
        <w:tc>
          <w:tcPr>
            <w:tcW w:w="955" w:type="dxa"/>
            <w:tcBorders>
              <w:left w:val="single" w:sz="6" w:space="0" w:color="000000"/>
              <w:right w:val="single" w:sz="6" w:space="0" w:color="000000"/>
            </w:tcBorders>
            <w:shd w:val="clear" w:color="auto" w:fill="A6A6A6" w:themeFill="background1" w:themeFillShade="A6"/>
            <w:vAlign w:val="center"/>
          </w:tcPr>
          <w:p w14:paraId="3D9ACBC0" w14:textId="77777777" w:rsidR="00DE40F7" w:rsidRDefault="00DE40F7" w:rsidP="00F47F3F">
            <w:pPr>
              <w:pStyle w:val="TableParagraph"/>
              <w:ind w:left="0"/>
              <w:jc w:val="center"/>
              <w:rPr>
                <w:sz w:val="16"/>
              </w:rPr>
            </w:pPr>
            <w:r>
              <w:rPr>
                <w:sz w:val="16"/>
              </w:rPr>
              <w:t>378</w:t>
            </w:r>
          </w:p>
        </w:tc>
        <w:tc>
          <w:tcPr>
            <w:tcW w:w="955" w:type="dxa"/>
            <w:tcBorders>
              <w:left w:val="single" w:sz="6" w:space="0" w:color="000000"/>
              <w:right w:val="single" w:sz="6" w:space="0" w:color="000000"/>
            </w:tcBorders>
            <w:shd w:val="clear" w:color="auto" w:fill="A6A6A6" w:themeFill="background1" w:themeFillShade="A6"/>
            <w:vAlign w:val="center"/>
          </w:tcPr>
          <w:p w14:paraId="4BADBDC6" w14:textId="34ECF9ED" w:rsidR="00DE40F7" w:rsidRDefault="00E0272F" w:rsidP="00F47F3F">
            <w:pPr>
              <w:pStyle w:val="TableParagraph"/>
              <w:ind w:left="0"/>
              <w:jc w:val="center"/>
              <w:rPr>
                <w:sz w:val="17"/>
              </w:rPr>
            </w:pPr>
            <w:r>
              <w:rPr>
                <w:sz w:val="17"/>
              </w:rPr>
              <w:t>D</w:t>
            </w:r>
          </w:p>
        </w:tc>
        <w:tc>
          <w:tcPr>
            <w:tcW w:w="955" w:type="dxa"/>
            <w:tcBorders>
              <w:left w:val="single" w:sz="6" w:space="0" w:color="000000"/>
              <w:right w:val="single" w:sz="6" w:space="0" w:color="000000"/>
            </w:tcBorders>
            <w:shd w:val="clear" w:color="auto" w:fill="A6A6A6" w:themeFill="background1" w:themeFillShade="A6"/>
            <w:vAlign w:val="center"/>
          </w:tcPr>
          <w:p w14:paraId="7A089110" w14:textId="77672971" w:rsidR="00DE40F7" w:rsidRDefault="00DE40F7" w:rsidP="00F47F3F">
            <w:pPr>
              <w:pStyle w:val="TableParagraph"/>
              <w:ind w:left="0"/>
              <w:jc w:val="center"/>
              <w:rPr>
                <w:sz w:val="17"/>
              </w:rPr>
            </w:pPr>
          </w:p>
        </w:tc>
      </w:tr>
      <w:tr w:rsidR="00DE40F7" w14:paraId="3E82CB0C" w14:textId="35B1FCFD" w:rsidTr="00E0272F">
        <w:trPr>
          <w:trHeight w:val="432"/>
        </w:trPr>
        <w:tc>
          <w:tcPr>
            <w:tcW w:w="2401" w:type="dxa"/>
            <w:vMerge/>
            <w:tcBorders>
              <w:top w:val="nil"/>
              <w:right w:val="single" w:sz="8" w:space="0" w:color="000000"/>
            </w:tcBorders>
          </w:tcPr>
          <w:p w14:paraId="41B1FF20"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64953415" w14:textId="77777777" w:rsidR="00DE40F7" w:rsidRDefault="00DE40F7" w:rsidP="00DE40F7">
            <w:pPr>
              <w:pStyle w:val="TableParagraph"/>
              <w:spacing w:before="28" w:line="190" w:lineRule="atLeast"/>
              <w:ind w:left="452" w:hanging="246"/>
              <w:rPr>
                <w:sz w:val="16"/>
              </w:rPr>
            </w:pPr>
            <w:r>
              <w:rPr>
                <w:b/>
                <w:sz w:val="16"/>
              </w:rPr>
              <w:t xml:space="preserve">7. </w:t>
            </w:r>
            <w:r>
              <w:rPr>
                <w:sz w:val="16"/>
              </w:rPr>
              <w:t>The system SHOULD provide the ability to determine weight-based medication dosing when doses are based on the patient's weight (e.g., mg/kg).</w:t>
            </w:r>
          </w:p>
        </w:tc>
        <w:tc>
          <w:tcPr>
            <w:tcW w:w="955" w:type="dxa"/>
            <w:tcBorders>
              <w:left w:val="single" w:sz="6" w:space="0" w:color="000000"/>
              <w:right w:val="single" w:sz="6" w:space="0" w:color="000000"/>
            </w:tcBorders>
            <w:shd w:val="clear" w:color="auto" w:fill="A6A6A6" w:themeFill="background1" w:themeFillShade="A6"/>
            <w:vAlign w:val="center"/>
          </w:tcPr>
          <w:p w14:paraId="4AFBF214" w14:textId="77777777" w:rsidR="00DE40F7" w:rsidRDefault="00DE40F7" w:rsidP="00F47F3F">
            <w:pPr>
              <w:pStyle w:val="TableParagraph"/>
              <w:ind w:left="0"/>
              <w:jc w:val="center"/>
              <w:rPr>
                <w:sz w:val="16"/>
              </w:rPr>
            </w:pPr>
            <w:r>
              <w:rPr>
                <w:sz w:val="16"/>
              </w:rPr>
              <w:t>379</w:t>
            </w:r>
          </w:p>
        </w:tc>
        <w:tc>
          <w:tcPr>
            <w:tcW w:w="955" w:type="dxa"/>
            <w:tcBorders>
              <w:left w:val="single" w:sz="6" w:space="0" w:color="000000"/>
              <w:right w:val="single" w:sz="6" w:space="0" w:color="000000"/>
            </w:tcBorders>
            <w:shd w:val="clear" w:color="auto" w:fill="A6A6A6" w:themeFill="background1" w:themeFillShade="A6"/>
            <w:vAlign w:val="center"/>
          </w:tcPr>
          <w:p w14:paraId="7E01F994" w14:textId="023CC11C" w:rsidR="00DE40F7" w:rsidRDefault="00E0272F"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0843383A" w14:textId="63563A28" w:rsidR="00DE40F7" w:rsidRDefault="00DE40F7" w:rsidP="00F47F3F">
            <w:pPr>
              <w:pStyle w:val="TableParagraph"/>
              <w:ind w:left="0"/>
              <w:jc w:val="center"/>
              <w:rPr>
                <w:sz w:val="16"/>
              </w:rPr>
            </w:pPr>
          </w:p>
        </w:tc>
      </w:tr>
      <w:tr w:rsidR="00DE40F7" w14:paraId="35641D16" w14:textId="15D0B308" w:rsidTr="00E0272F">
        <w:trPr>
          <w:trHeight w:val="624"/>
        </w:trPr>
        <w:tc>
          <w:tcPr>
            <w:tcW w:w="2401" w:type="dxa"/>
            <w:vMerge/>
            <w:tcBorders>
              <w:top w:val="nil"/>
              <w:right w:val="single" w:sz="8" w:space="0" w:color="000000"/>
            </w:tcBorders>
          </w:tcPr>
          <w:p w14:paraId="3AB466C6"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35D7847C" w14:textId="77777777" w:rsidR="00DE40F7" w:rsidRDefault="00DE40F7" w:rsidP="00DE40F7">
            <w:pPr>
              <w:pStyle w:val="TableParagraph"/>
              <w:spacing w:before="28" w:line="190" w:lineRule="atLeast"/>
              <w:ind w:left="452" w:right="53" w:hanging="246"/>
              <w:jc w:val="both"/>
              <w:rPr>
                <w:sz w:val="16"/>
              </w:rPr>
            </w:pPr>
            <w:r>
              <w:rPr>
                <w:b/>
                <w:sz w:val="16"/>
              </w:rPr>
              <w:t xml:space="preserve">8. </w:t>
            </w:r>
            <w:r>
              <w:rPr>
                <w:sz w:val="16"/>
              </w:rPr>
              <w:t>The system MAY provide the ability to determine and render medication orders in which the weight- specific dose suggested employs a starting range with incremental changes toward a target range (e.g., a target therapeutic index).</w:t>
            </w:r>
          </w:p>
        </w:tc>
        <w:tc>
          <w:tcPr>
            <w:tcW w:w="955" w:type="dxa"/>
            <w:tcBorders>
              <w:left w:val="single" w:sz="6" w:space="0" w:color="000000"/>
              <w:right w:val="single" w:sz="6" w:space="0" w:color="000000"/>
            </w:tcBorders>
            <w:shd w:val="clear" w:color="auto" w:fill="A6A6A6" w:themeFill="background1" w:themeFillShade="A6"/>
            <w:vAlign w:val="center"/>
          </w:tcPr>
          <w:p w14:paraId="7D0EA1DA" w14:textId="77777777" w:rsidR="00DE40F7" w:rsidRDefault="00DE40F7" w:rsidP="00F47F3F">
            <w:pPr>
              <w:pStyle w:val="TableParagraph"/>
              <w:ind w:left="0"/>
              <w:jc w:val="center"/>
              <w:rPr>
                <w:sz w:val="16"/>
              </w:rPr>
            </w:pPr>
            <w:r>
              <w:rPr>
                <w:sz w:val="16"/>
              </w:rPr>
              <w:t>380</w:t>
            </w:r>
          </w:p>
        </w:tc>
        <w:tc>
          <w:tcPr>
            <w:tcW w:w="955" w:type="dxa"/>
            <w:tcBorders>
              <w:left w:val="single" w:sz="6" w:space="0" w:color="000000"/>
              <w:right w:val="single" w:sz="6" w:space="0" w:color="000000"/>
            </w:tcBorders>
            <w:shd w:val="clear" w:color="auto" w:fill="A6A6A6" w:themeFill="background1" w:themeFillShade="A6"/>
            <w:vAlign w:val="center"/>
          </w:tcPr>
          <w:p w14:paraId="5914AC58" w14:textId="6FC8F1A3" w:rsidR="00DE40F7" w:rsidRDefault="00E0272F" w:rsidP="00F47F3F">
            <w:pPr>
              <w:pStyle w:val="TableParagraph"/>
              <w:ind w:left="0"/>
              <w:jc w:val="center"/>
              <w:rPr>
                <w:sz w:val="17"/>
              </w:rPr>
            </w:pPr>
            <w:r>
              <w:rPr>
                <w:sz w:val="17"/>
              </w:rPr>
              <w:t>D</w:t>
            </w:r>
          </w:p>
        </w:tc>
        <w:tc>
          <w:tcPr>
            <w:tcW w:w="955" w:type="dxa"/>
            <w:tcBorders>
              <w:left w:val="single" w:sz="6" w:space="0" w:color="000000"/>
              <w:right w:val="single" w:sz="6" w:space="0" w:color="000000"/>
            </w:tcBorders>
            <w:shd w:val="clear" w:color="auto" w:fill="A6A6A6" w:themeFill="background1" w:themeFillShade="A6"/>
            <w:vAlign w:val="center"/>
          </w:tcPr>
          <w:p w14:paraId="027108F6" w14:textId="2CD095EF" w:rsidR="00DE40F7" w:rsidRDefault="00DE40F7" w:rsidP="00F47F3F">
            <w:pPr>
              <w:pStyle w:val="TableParagraph"/>
              <w:ind w:left="0"/>
              <w:jc w:val="center"/>
              <w:rPr>
                <w:sz w:val="17"/>
              </w:rPr>
            </w:pPr>
          </w:p>
        </w:tc>
      </w:tr>
      <w:tr w:rsidR="00DE40F7" w14:paraId="6A3B4B40" w14:textId="45716AAE" w:rsidTr="00E0272F">
        <w:trPr>
          <w:trHeight w:val="431"/>
        </w:trPr>
        <w:tc>
          <w:tcPr>
            <w:tcW w:w="2401" w:type="dxa"/>
            <w:vMerge/>
            <w:tcBorders>
              <w:top w:val="nil"/>
              <w:right w:val="single" w:sz="8" w:space="0" w:color="000000"/>
            </w:tcBorders>
          </w:tcPr>
          <w:p w14:paraId="5CBC9641"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49DD1D78" w14:textId="77777777" w:rsidR="00DE40F7" w:rsidRDefault="00DE40F7" w:rsidP="00DE40F7">
            <w:pPr>
              <w:pStyle w:val="TableParagraph"/>
              <w:spacing w:before="28" w:line="190" w:lineRule="atLeast"/>
              <w:ind w:left="452" w:hanging="246"/>
              <w:rPr>
                <w:sz w:val="16"/>
              </w:rPr>
            </w:pPr>
            <w:r>
              <w:rPr>
                <w:b/>
                <w:sz w:val="16"/>
              </w:rPr>
              <w:t xml:space="preserve">9. </w:t>
            </w:r>
            <w:r>
              <w:rPr>
                <w:sz w:val="16"/>
              </w:rPr>
              <w:t>The system MAY render a notification requesting the parameters (e.g., coefficients, exponents, formulas) required to calculate the body surface area.</w:t>
            </w:r>
          </w:p>
        </w:tc>
        <w:tc>
          <w:tcPr>
            <w:tcW w:w="955" w:type="dxa"/>
            <w:tcBorders>
              <w:left w:val="single" w:sz="6" w:space="0" w:color="000000"/>
              <w:right w:val="single" w:sz="6" w:space="0" w:color="000000"/>
            </w:tcBorders>
            <w:shd w:val="clear" w:color="auto" w:fill="A6A6A6" w:themeFill="background1" w:themeFillShade="A6"/>
            <w:vAlign w:val="center"/>
          </w:tcPr>
          <w:p w14:paraId="42C066FA" w14:textId="77777777" w:rsidR="00DE40F7" w:rsidRDefault="00DE40F7" w:rsidP="00F47F3F">
            <w:pPr>
              <w:pStyle w:val="TableParagraph"/>
              <w:ind w:left="0"/>
              <w:jc w:val="center"/>
              <w:rPr>
                <w:sz w:val="16"/>
              </w:rPr>
            </w:pPr>
            <w:r>
              <w:rPr>
                <w:sz w:val="16"/>
              </w:rPr>
              <w:t>381</w:t>
            </w:r>
          </w:p>
        </w:tc>
        <w:tc>
          <w:tcPr>
            <w:tcW w:w="955" w:type="dxa"/>
            <w:tcBorders>
              <w:left w:val="single" w:sz="6" w:space="0" w:color="000000"/>
              <w:right w:val="single" w:sz="6" w:space="0" w:color="000000"/>
            </w:tcBorders>
            <w:shd w:val="clear" w:color="auto" w:fill="A6A6A6" w:themeFill="background1" w:themeFillShade="A6"/>
            <w:vAlign w:val="center"/>
          </w:tcPr>
          <w:p w14:paraId="5862110D" w14:textId="0AEAE957" w:rsidR="00DE40F7" w:rsidRDefault="00E0272F"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2B168096" w14:textId="0924807E" w:rsidR="00DE40F7" w:rsidRDefault="00DE40F7" w:rsidP="00F47F3F">
            <w:pPr>
              <w:pStyle w:val="TableParagraph"/>
              <w:ind w:left="0"/>
              <w:jc w:val="center"/>
              <w:rPr>
                <w:sz w:val="16"/>
              </w:rPr>
            </w:pPr>
          </w:p>
        </w:tc>
      </w:tr>
      <w:tr w:rsidR="00DE40F7" w14:paraId="0ACE70EC" w14:textId="194FD023" w:rsidTr="00E0272F">
        <w:trPr>
          <w:trHeight w:val="240"/>
        </w:trPr>
        <w:tc>
          <w:tcPr>
            <w:tcW w:w="2401" w:type="dxa"/>
            <w:vMerge/>
            <w:tcBorders>
              <w:top w:val="nil"/>
              <w:right w:val="single" w:sz="8" w:space="0" w:color="000000"/>
            </w:tcBorders>
          </w:tcPr>
          <w:p w14:paraId="7FC2CC8F"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6F2E82E2" w14:textId="77777777" w:rsidR="00DE40F7" w:rsidRDefault="00DE40F7" w:rsidP="00DE40F7">
            <w:pPr>
              <w:pStyle w:val="TableParagraph"/>
              <w:spacing w:before="35"/>
              <w:ind w:left="117"/>
              <w:rPr>
                <w:sz w:val="16"/>
              </w:rPr>
            </w:pPr>
            <w:r>
              <w:rPr>
                <w:b/>
                <w:sz w:val="16"/>
              </w:rPr>
              <w:t xml:space="preserve">10. </w:t>
            </w:r>
            <w:r>
              <w:rPr>
                <w:sz w:val="16"/>
              </w:rPr>
              <w:t>The system MAY provide the ability to determine and present dose ranges based on patient age.</w:t>
            </w:r>
          </w:p>
        </w:tc>
        <w:tc>
          <w:tcPr>
            <w:tcW w:w="955" w:type="dxa"/>
            <w:tcBorders>
              <w:left w:val="single" w:sz="6" w:space="0" w:color="000000"/>
              <w:right w:val="single" w:sz="6" w:space="0" w:color="000000"/>
            </w:tcBorders>
            <w:shd w:val="clear" w:color="auto" w:fill="A6A6A6" w:themeFill="background1" w:themeFillShade="A6"/>
            <w:vAlign w:val="center"/>
          </w:tcPr>
          <w:p w14:paraId="665FF888" w14:textId="77777777" w:rsidR="00DE40F7" w:rsidRDefault="00DE40F7" w:rsidP="00F47F3F">
            <w:pPr>
              <w:pStyle w:val="TableParagraph"/>
              <w:ind w:left="0"/>
              <w:jc w:val="center"/>
              <w:rPr>
                <w:sz w:val="16"/>
              </w:rPr>
            </w:pPr>
            <w:r>
              <w:rPr>
                <w:sz w:val="16"/>
              </w:rPr>
              <w:t>382</w:t>
            </w:r>
          </w:p>
        </w:tc>
        <w:tc>
          <w:tcPr>
            <w:tcW w:w="955" w:type="dxa"/>
            <w:tcBorders>
              <w:left w:val="single" w:sz="6" w:space="0" w:color="000000"/>
              <w:right w:val="single" w:sz="6" w:space="0" w:color="000000"/>
            </w:tcBorders>
            <w:shd w:val="clear" w:color="auto" w:fill="A6A6A6" w:themeFill="background1" w:themeFillShade="A6"/>
            <w:vAlign w:val="center"/>
          </w:tcPr>
          <w:p w14:paraId="1FE05240" w14:textId="71066108" w:rsidR="00DE40F7" w:rsidRDefault="00E0272F"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25F099CB" w14:textId="4535112A" w:rsidR="00DE40F7" w:rsidRDefault="00DE40F7" w:rsidP="00F47F3F">
            <w:pPr>
              <w:pStyle w:val="TableParagraph"/>
              <w:ind w:left="0"/>
              <w:jc w:val="center"/>
              <w:rPr>
                <w:sz w:val="16"/>
              </w:rPr>
            </w:pPr>
          </w:p>
        </w:tc>
      </w:tr>
      <w:tr w:rsidR="00DE40F7" w14:paraId="2671C441" w14:textId="1A48DABD" w:rsidTr="00E0272F">
        <w:trPr>
          <w:trHeight w:val="431"/>
        </w:trPr>
        <w:tc>
          <w:tcPr>
            <w:tcW w:w="2401" w:type="dxa"/>
            <w:vMerge/>
            <w:tcBorders>
              <w:top w:val="nil"/>
              <w:right w:val="single" w:sz="8" w:space="0" w:color="000000"/>
            </w:tcBorders>
          </w:tcPr>
          <w:p w14:paraId="2CCEB659"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1136390B" w14:textId="77777777" w:rsidR="00DE40F7" w:rsidRDefault="00DE40F7" w:rsidP="00DE40F7">
            <w:pPr>
              <w:pStyle w:val="TableParagraph"/>
              <w:spacing w:before="28" w:line="190" w:lineRule="atLeast"/>
              <w:ind w:left="452" w:hanging="335"/>
              <w:rPr>
                <w:sz w:val="16"/>
              </w:rPr>
            </w:pPr>
            <w:r>
              <w:rPr>
                <w:b/>
                <w:sz w:val="16"/>
              </w:rPr>
              <w:t>11.</w:t>
            </w:r>
            <w:r>
              <w:rPr>
                <w:b/>
                <w:spacing w:val="21"/>
                <w:sz w:val="16"/>
              </w:rPr>
              <w:t xml:space="preserve"> </w:t>
            </w:r>
            <w:r>
              <w:rPr>
                <w:sz w:val="16"/>
              </w:rPr>
              <w:t>The</w:t>
            </w:r>
            <w:r>
              <w:rPr>
                <w:spacing w:val="-9"/>
                <w:sz w:val="16"/>
              </w:rPr>
              <w:t xml:space="preserve"> </w:t>
            </w:r>
            <w:r>
              <w:rPr>
                <w:sz w:val="16"/>
              </w:rPr>
              <w:t>system</w:t>
            </w:r>
            <w:r>
              <w:rPr>
                <w:spacing w:val="-9"/>
                <w:sz w:val="16"/>
              </w:rPr>
              <w:t xml:space="preserve"> </w:t>
            </w:r>
            <w:r>
              <w:rPr>
                <w:sz w:val="16"/>
              </w:rPr>
              <w:t>MAY</w:t>
            </w:r>
            <w:r>
              <w:rPr>
                <w:spacing w:val="-9"/>
                <w:sz w:val="16"/>
              </w:rPr>
              <w:t xml:space="preserve"> </w:t>
            </w:r>
            <w:r>
              <w:rPr>
                <w:sz w:val="16"/>
              </w:rPr>
              <w:t>provide</w:t>
            </w:r>
            <w:r>
              <w:rPr>
                <w:spacing w:val="-9"/>
                <w:sz w:val="16"/>
              </w:rPr>
              <w:t xml:space="preserve"> </w:t>
            </w:r>
            <w:r>
              <w:rPr>
                <w:sz w:val="16"/>
              </w:rPr>
              <w:t>the</w:t>
            </w:r>
            <w:r>
              <w:rPr>
                <w:spacing w:val="-9"/>
                <w:sz w:val="16"/>
              </w:rPr>
              <w:t xml:space="preserve"> </w:t>
            </w:r>
            <w:r>
              <w:rPr>
                <w:sz w:val="16"/>
              </w:rPr>
              <w:t>ability</w:t>
            </w:r>
            <w:r>
              <w:rPr>
                <w:spacing w:val="-9"/>
                <w:sz w:val="16"/>
              </w:rPr>
              <w:t xml:space="preserve"> </w:t>
            </w:r>
            <w:r>
              <w:rPr>
                <w:sz w:val="16"/>
              </w:rPr>
              <w:t>to</w:t>
            </w:r>
            <w:r>
              <w:rPr>
                <w:spacing w:val="-9"/>
                <w:sz w:val="16"/>
              </w:rPr>
              <w:t xml:space="preserve"> </w:t>
            </w:r>
            <w:r>
              <w:rPr>
                <w:sz w:val="16"/>
              </w:rPr>
              <w:t>manage</w:t>
            </w:r>
            <w:r>
              <w:rPr>
                <w:spacing w:val="-9"/>
                <w:sz w:val="16"/>
              </w:rPr>
              <w:t xml:space="preserve"> </w:t>
            </w:r>
            <w:r>
              <w:rPr>
                <w:sz w:val="16"/>
              </w:rPr>
              <w:t>complex</w:t>
            </w:r>
            <w:r>
              <w:rPr>
                <w:spacing w:val="-9"/>
                <w:sz w:val="16"/>
              </w:rPr>
              <w:t xml:space="preserve"> </w:t>
            </w:r>
            <w:r>
              <w:rPr>
                <w:sz w:val="16"/>
              </w:rPr>
              <w:t>medication</w:t>
            </w:r>
            <w:r>
              <w:rPr>
                <w:spacing w:val="-9"/>
                <w:sz w:val="16"/>
              </w:rPr>
              <w:t xml:space="preserve"> </w:t>
            </w:r>
            <w:r>
              <w:rPr>
                <w:sz w:val="16"/>
              </w:rPr>
              <w:t>orders</w:t>
            </w:r>
            <w:r>
              <w:rPr>
                <w:spacing w:val="-9"/>
                <w:sz w:val="16"/>
              </w:rPr>
              <w:t xml:space="preserve"> </w:t>
            </w:r>
            <w:r>
              <w:rPr>
                <w:sz w:val="16"/>
              </w:rPr>
              <w:t>that</w:t>
            </w:r>
            <w:r>
              <w:rPr>
                <w:spacing w:val="-9"/>
                <w:sz w:val="16"/>
              </w:rPr>
              <w:t xml:space="preserve"> </w:t>
            </w:r>
            <w:r>
              <w:rPr>
                <w:sz w:val="16"/>
              </w:rPr>
              <w:t>include</w:t>
            </w:r>
            <w:r>
              <w:rPr>
                <w:spacing w:val="-9"/>
                <w:sz w:val="16"/>
              </w:rPr>
              <w:t xml:space="preserve"> </w:t>
            </w:r>
            <w:r>
              <w:rPr>
                <w:sz w:val="16"/>
              </w:rPr>
              <w:t>dosing</w:t>
            </w:r>
            <w:r>
              <w:rPr>
                <w:spacing w:val="-9"/>
                <w:sz w:val="16"/>
              </w:rPr>
              <w:t xml:space="preserve"> </w:t>
            </w:r>
            <w:r>
              <w:rPr>
                <w:sz w:val="16"/>
              </w:rPr>
              <w:t>based on either physical status or laboratory values.</w:t>
            </w:r>
          </w:p>
        </w:tc>
        <w:tc>
          <w:tcPr>
            <w:tcW w:w="955" w:type="dxa"/>
            <w:tcBorders>
              <w:left w:val="single" w:sz="6" w:space="0" w:color="000000"/>
              <w:right w:val="single" w:sz="6" w:space="0" w:color="000000"/>
            </w:tcBorders>
            <w:shd w:val="clear" w:color="auto" w:fill="A6A6A6" w:themeFill="background1" w:themeFillShade="A6"/>
            <w:vAlign w:val="center"/>
          </w:tcPr>
          <w:p w14:paraId="68372420" w14:textId="77777777" w:rsidR="00DE40F7" w:rsidRDefault="00DE40F7" w:rsidP="00F47F3F">
            <w:pPr>
              <w:pStyle w:val="TableParagraph"/>
              <w:ind w:left="0"/>
              <w:jc w:val="center"/>
              <w:rPr>
                <w:sz w:val="16"/>
              </w:rPr>
            </w:pPr>
            <w:r>
              <w:rPr>
                <w:sz w:val="16"/>
              </w:rPr>
              <w:t>383</w:t>
            </w:r>
          </w:p>
        </w:tc>
        <w:tc>
          <w:tcPr>
            <w:tcW w:w="955" w:type="dxa"/>
            <w:tcBorders>
              <w:left w:val="single" w:sz="6" w:space="0" w:color="000000"/>
              <w:right w:val="single" w:sz="6" w:space="0" w:color="000000"/>
            </w:tcBorders>
            <w:shd w:val="clear" w:color="auto" w:fill="A6A6A6" w:themeFill="background1" w:themeFillShade="A6"/>
            <w:vAlign w:val="center"/>
          </w:tcPr>
          <w:p w14:paraId="13C54B49" w14:textId="1CC5531D" w:rsidR="00DE40F7" w:rsidRDefault="00E0272F"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77FC3DE7" w14:textId="7BC01A7E" w:rsidR="00DE40F7" w:rsidRDefault="00DE40F7" w:rsidP="00F47F3F">
            <w:pPr>
              <w:pStyle w:val="TableParagraph"/>
              <w:ind w:left="0"/>
              <w:jc w:val="center"/>
              <w:rPr>
                <w:sz w:val="16"/>
              </w:rPr>
            </w:pPr>
          </w:p>
        </w:tc>
      </w:tr>
      <w:tr w:rsidR="00DE40F7" w14:paraId="11A79EDC" w14:textId="22DFBE6E" w:rsidTr="00E0272F">
        <w:trPr>
          <w:trHeight w:val="432"/>
        </w:trPr>
        <w:tc>
          <w:tcPr>
            <w:tcW w:w="2401" w:type="dxa"/>
            <w:vMerge/>
            <w:tcBorders>
              <w:top w:val="nil"/>
              <w:right w:val="single" w:sz="8" w:space="0" w:color="000000"/>
            </w:tcBorders>
          </w:tcPr>
          <w:p w14:paraId="7582C947"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F2DBDB" w:themeFill="accent2" w:themeFillTint="33"/>
          </w:tcPr>
          <w:p w14:paraId="35709690" w14:textId="77777777" w:rsidR="00DE40F7" w:rsidRDefault="00DE40F7" w:rsidP="00DE40F7">
            <w:pPr>
              <w:pStyle w:val="TableParagraph"/>
              <w:spacing w:before="28" w:line="190" w:lineRule="atLeast"/>
              <w:ind w:left="452" w:hanging="335"/>
              <w:rPr>
                <w:sz w:val="16"/>
              </w:rPr>
            </w:pPr>
            <w:r>
              <w:rPr>
                <w:b/>
                <w:sz w:val="16"/>
              </w:rPr>
              <w:t xml:space="preserve">12. </w:t>
            </w:r>
            <w:r>
              <w:rPr>
                <w:sz w:val="16"/>
              </w:rPr>
              <w:t>The system SHALL provide the ability to determine and present drug dosing based on custom compounded medication components.</w:t>
            </w:r>
          </w:p>
        </w:tc>
        <w:tc>
          <w:tcPr>
            <w:tcW w:w="955" w:type="dxa"/>
            <w:tcBorders>
              <w:left w:val="single" w:sz="6" w:space="0" w:color="000000"/>
              <w:right w:val="single" w:sz="6" w:space="0" w:color="000000"/>
            </w:tcBorders>
            <w:shd w:val="clear" w:color="auto" w:fill="F2DBDB" w:themeFill="accent2" w:themeFillTint="33"/>
            <w:vAlign w:val="center"/>
          </w:tcPr>
          <w:p w14:paraId="3B4CF033" w14:textId="77777777" w:rsidR="00DE40F7" w:rsidRDefault="00DE40F7" w:rsidP="00F47F3F">
            <w:pPr>
              <w:pStyle w:val="TableParagraph"/>
              <w:ind w:left="0"/>
              <w:jc w:val="center"/>
              <w:rPr>
                <w:sz w:val="16"/>
              </w:rPr>
            </w:pPr>
            <w:r>
              <w:rPr>
                <w:sz w:val="16"/>
              </w:rPr>
              <w:t>384</w:t>
            </w:r>
          </w:p>
        </w:tc>
        <w:tc>
          <w:tcPr>
            <w:tcW w:w="955" w:type="dxa"/>
            <w:tcBorders>
              <w:left w:val="single" w:sz="6" w:space="0" w:color="000000"/>
              <w:right w:val="single" w:sz="6" w:space="0" w:color="000000"/>
            </w:tcBorders>
            <w:shd w:val="clear" w:color="auto" w:fill="F2DBDB" w:themeFill="accent2" w:themeFillTint="33"/>
            <w:vAlign w:val="center"/>
          </w:tcPr>
          <w:p w14:paraId="1C63F2B8" w14:textId="39FA85C2" w:rsidR="00DE40F7" w:rsidRDefault="00E0272F" w:rsidP="00F47F3F">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7C995102" w14:textId="12E5FE92" w:rsidR="00DE40F7" w:rsidRDefault="00DE40F7" w:rsidP="00F47F3F">
            <w:pPr>
              <w:pStyle w:val="TableParagraph"/>
              <w:ind w:left="0"/>
              <w:jc w:val="center"/>
              <w:rPr>
                <w:sz w:val="16"/>
              </w:rPr>
            </w:pPr>
          </w:p>
        </w:tc>
      </w:tr>
      <w:tr w:rsidR="00DE40F7" w14:paraId="7013560E" w14:textId="20C5ABC5" w:rsidTr="00E0272F">
        <w:trPr>
          <w:trHeight w:val="432"/>
        </w:trPr>
        <w:tc>
          <w:tcPr>
            <w:tcW w:w="2401" w:type="dxa"/>
            <w:vMerge/>
            <w:tcBorders>
              <w:top w:val="nil"/>
              <w:bottom w:val="single" w:sz="12" w:space="0" w:color="000000"/>
              <w:right w:val="single" w:sz="8" w:space="0" w:color="000000"/>
            </w:tcBorders>
          </w:tcPr>
          <w:p w14:paraId="66861897" w14:textId="77777777" w:rsidR="00DE40F7" w:rsidRDefault="00DE40F7" w:rsidP="00DE40F7">
            <w:pPr>
              <w:rPr>
                <w:sz w:val="2"/>
                <w:szCs w:val="2"/>
              </w:rPr>
            </w:pPr>
          </w:p>
        </w:tc>
        <w:tc>
          <w:tcPr>
            <w:tcW w:w="7524" w:type="dxa"/>
            <w:tcBorders>
              <w:left w:val="single" w:sz="8" w:space="0" w:color="000000"/>
              <w:bottom w:val="single" w:sz="12" w:space="0" w:color="000000"/>
              <w:right w:val="single" w:sz="6" w:space="0" w:color="000000"/>
            </w:tcBorders>
            <w:shd w:val="clear" w:color="auto" w:fill="A6A6A6" w:themeFill="background1" w:themeFillShade="A6"/>
          </w:tcPr>
          <w:p w14:paraId="416A3B50" w14:textId="77777777" w:rsidR="00DE40F7" w:rsidRDefault="00DE40F7" w:rsidP="00DE40F7">
            <w:pPr>
              <w:pStyle w:val="TableParagraph"/>
              <w:spacing w:before="28" w:line="190" w:lineRule="atLeast"/>
              <w:ind w:left="452" w:hanging="335"/>
              <w:rPr>
                <w:sz w:val="16"/>
              </w:rPr>
            </w:pPr>
            <w:r>
              <w:rPr>
                <w:b/>
                <w:sz w:val="16"/>
              </w:rPr>
              <w:t xml:space="preserve">13. </w:t>
            </w:r>
            <w:r>
              <w:rPr>
                <w:sz w:val="16"/>
              </w:rPr>
              <w:t>The system SHOULD provide the ability to manage medication orders with patient-specific dose calculations (e.g., by weight, body surface area or genotype).</w:t>
            </w:r>
          </w:p>
        </w:tc>
        <w:tc>
          <w:tcPr>
            <w:tcW w:w="955"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23723977" w14:textId="77777777" w:rsidR="00DE40F7" w:rsidRDefault="00DE40F7" w:rsidP="00F47F3F">
            <w:pPr>
              <w:pStyle w:val="TableParagraph"/>
              <w:ind w:left="0"/>
              <w:jc w:val="center"/>
              <w:rPr>
                <w:sz w:val="16"/>
              </w:rPr>
            </w:pPr>
            <w:r>
              <w:rPr>
                <w:sz w:val="16"/>
              </w:rPr>
              <w:t>385</w:t>
            </w:r>
          </w:p>
        </w:tc>
        <w:tc>
          <w:tcPr>
            <w:tcW w:w="955"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17E22D34" w14:textId="2D102B2C" w:rsidR="00DE40F7" w:rsidRDefault="00E0272F" w:rsidP="00F47F3F">
            <w:pPr>
              <w:pStyle w:val="TableParagraph"/>
              <w:ind w:left="0"/>
              <w:jc w:val="center"/>
              <w:rPr>
                <w:sz w:val="16"/>
              </w:rPr>
            </w:pPr>
            <w:r>
              <w:rPr>
                <w:sz w:val="16"/>
              </w:rPr>
              <w:t>D</w:t>
            </w:r>
          </w:p>
        </w:tc>
        <w:tc>
          <w:tcPr>
            <w:tcW w:w="955"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5A5B69B9" w14:textId="416341DA" w:rsidR="00DE40F7" w:rsidRDefault="00DE40F7" w:rsidP="00F47F3F">
            <w:pPr>
              <w:pStyle w:val="TableParagraph"/>
              <w:ind w:left="0"/>
              <w:jc w:val="center"/>
              <w:rPr>
                <w:sz w:val="16"/>
              </w:rPr>
            </w:pPr>
          </w:p>
        </w:tc>
      </w:tr>
      <w:tr w:rsidR="00DE40F7" w14:paraId="13A2425F" w14:textId="7FF3D125" w:rsidTr="00477D98">
        <w:trPr>
          <w:trHeight w:val="188"/>
        </w:trPr>
        <w:tc>
          <w:tcPr>
            <w:tcW w:w="2401" w:type="dxa"/>
            <w:tcBorders>
              <w:top w:val="single" w:sz="12" w:space="0" w:color="000000"/>
              <w:bottom w:val="single" w:sz="2" w:space="0" w:color="000000"/>
            </w:tcBorders>
            <w:shd w:val="clear" w:color="auto" w:fill="99FF99"/>
          </w:tcPr>
          <w:p w14:paraId="30D95065" w14:textId="77777777" w:rsidR="00DE40F7" w:rsidRDefault="00DE40F7" w:rsidP="00DE40F7">
            <w:pPr>
              <w:pStyle w:val="TableParagraph"/>
              <w:spacing w:line="169" w:lineRule="exact"/>
              <w:ind w:left="84"/>
              <w:rPr>
                <w:sz w:val="16"/>
              </w:rPr>
            </w:pPr>
            <w:r>
              <w:rPr>
                <w:sz w:val="16"/>
              </w:rPr>
              <w:t>CP.4.2.3</w:t>
            </w:r>
          </w:p>
        </w:tc>
        <w:tc>
          <w:tcPr>
            <w:tcW w:w="7524" w:type="dxa"/>
            <w:vMerge w:val="restart"/>
            <w:tcBorders>
              <w:top w:val="single" w:sz="12" w:space="0" w:color="000000"/>
            </w:tcBorders>
            <w:shd w:val="clear" w:color="auto" w:fill="99FF99"/>
            <w:vAlign w:val="center"/>
          </w:tcPr>
          <w:p w14:paraId="1BEE0F88" w14:textId="0A8E5ED8" w:rsidR="00DE40F7" w:rsidRDefault="00DE40F7" w:rsidP="00DE40F7">
            <w:pPr>
              <w:pStyle w:val="TableParagraph"/>
              <w:ind w:left="86"/>
              <w:jc w:val="center"/>
              <w:rPr>
                <w:sz w:val="16"/>
              </w:rPr>
            </w:pPr>
            <w:r w:rsidRPr="00DE40F7">
              <w:rPr>
                <w:b/>
                <w:sz w:val="24"/>
              </w:rPr>
              <w:t>Medication Order Efficiencies</w:t>
            </w:r>
          </w:p>
        </w:tc>
        <w:tc>
          <w:tcPr>
            <w:tcW w:w="955" w:type="dxa"/>
            <w:vMerge w:val="restart"/>
            <w:tcBorders>
              <w:top w:val="single" w:sz="12" w:space="0" w:color="000000"/>
            </w:tcBorders>
            <w:shd w:val="clear" w:color="auto" w:fill="99FF99"/>
            <w:vAlign w:val="center"/>
          </w:tcPr>
          <w:p w14:paraId="3F755748" w14:textId="77777777" w:rsidR="00DE40F7" w:rsidRDefault="00DE40F7" w:rsidP="00F47F3F">
            <w:pPr>
              <w:pStyle w:val="TableParagraph"/>
              <w:ind w:left="0"/>
              <w:jc w:val="center"/>
              <w:rPr>
                <w:sz w:val="16"/>
              </w:rPr>
            </w:pPr>
            <w:r>
              <w:rPr>
                <w:sz w:val="16"/>
              </w:rPr>
              <w:t>386</w:t>
            </w:r>
          </w:p>
        </w:tc>
        <w:tc>
          <w:tcPr>
            <w:tcW w:w="955" w:type="dxa"/>
            <w:vMerge w:val="restart"/>
            <w:tcBorders>
              <w:top w:val="single" w:sz="12" w:space="0" w:color="000000"/>
            </w:tcBorders>
            <w:shd w:val="clear" w:color="auto" w:fill="99FF99"/>
            <w:vAlign w:val="center"/>
          </w:tcPr>
          <w:p w14:paraId="4A348CA6" w14:textId="46667522" w:rsidR="00DE40F7" w:rsidRDefault="003E26D3" w:rsidP="00F47F3F">
            <w:pPr>
              <w:pStyle w:val="TableParagraph"/>
              <w:ind w:left="0"/>
              <w:jc w:val="center"/>
              <w:rPr>
                <w:sz w:val="15"/>
              </w:rPr>
            </w:pPr>
            <w:r>
              <w:rPr>
                <w:sz w:val="15"/>
              </w:rPr>
              <w:t>Exclude</w:t>
            </w:r>
          </w:p>
        </w:tc>
        <w:tc>
          <w:tcPr>
            <w:tcW w:w="955" w:type="dxa"/>
            <w:vMerge w:val="restart"/>
            <w:tcBorders>
              <w:top w:val="single" w:sz="12" w:space="0" w:color="000000"/>
            </w:tcBorders>
            <w:shd w:val="clear" w:color="auto" w:fill="99FF99"/>
            <w:vAlign w:val="center"/>
          </w:tcPr>
          <w:p w14:paraId="47AB6AB5" w14:textId="5AECD1AC" w:rsidR="00DE40F7" w:rsidRDefault="00DE40F7" w:rsidP="00F47F3F">
            <w:pPr>
              <w:pStyle w:val="TableParagraph"/>
              <w:ind w:left="0"/>
              <w:jc w:val="center"/>
              <w:rPr>
                <w:sz w:val="15"/>
              </w:rPr>
            </w:pPr>
          </w:p>
        </w:tc>
      </w:tr>
      <w:tr w:rsidR="00DE40F7" w14:paraId="60C8317C" w14:textId="16297BBF" w:rsidTr="00477D98">
        <w:trPr>
          <w:trHeight w:val="185"/>
        </w:trPr>
        <w:tc>
          <w:tcPr>
            <w:tcW w:w="2401" w:type="dxa"/>
            <w:tcBorders>
              <w:top w:val="single" w:sz="2" w:space="0" w:color="000000"/>
              <w:bottom w:val="single" w:sz="2" w:space="0" w:color="000000"/>
            </w:tcBorders>
            <w:shd w:val="clear" w:color="auto" w:fill="99FF99"/>
          </w:tcPr>
          <w:p w14:paraId="52D8E87D" w14:textId="77777777" w:rsidR="00DE40F7" w:rsidRDefault="00DE40F7" w:rsidP="00DE40F7">
            <w:pPr>
              <w:pStyle w:val="TableParagraph"/>
              <w:spacing w:line="166" w:lineRule="exact"/>
              <w:ind w:left="84"/>
              <w:rPr>
                <w:sz w:val="16"/>
              </w:rPr>
            </w:pPr>
            <w:r>
              <w:rPr>
                <w:sz w:val="16"/>
              </w:rPr>
              <w:t>Function</w:t>
            </w:r>
          </w:p>
        </w:tc>
        <w:tc>
          <w:tcPr>
            <w:tcW w:w="7524" w:type="dxa"/>
            <w:vMerge/>
            <w:tcBorders>
              <w:top w:val="nil"/>
            </w:tcBorders>
            <w:shd w:val="clear" w:color="auto" w:fill="99FF99"/>
          </w:tcPr>
          <w:p w14:paraId="665BE32B" w14:textId="77777777" w:rsidR="00DE40F7" w:rsidRDefault="00DE40F7" w:rsidP="00DE40F7">
            <w:pPr>
              <w:rPr>
                <w:sz w:val="2"/>
                <w:szCs w:val="2"/>
              </w:rPr>
            </w:pPr>
          </w:p>
        </w:tc>
        <w:tc>
          <w:tcPr>
            <w:tcW w:w="955" w:type="dxa"/>
            <w:vMerge/>
            <w:tcBorders>
              <w:top w:val="nil"/>
            </w:tcBorders>
            <w:shd w:val="clear" w:color="auto" w:fill="99FF99"/>
          </w:tcPr>
          <w:p w14:paraId="6E26C7B4" w14:textId="77777777" w:rsidR="00DE40F7" w:rsidRDefault="00DE40F7" w:rsidP="00DE40F7">
            <w:pPr>
              <w:rPr>
                <w:sz w:val="2"/>
                <w:szCs w:val="2"/>
              </w:rPr>
            </w:pPr>
          </w:p>
        </w:tc>
        <w:tc>
          <w:tcPr>
            <w:tcW w:w="955" w:type="dxa"/>
            <w:vMerge/>
            <w:shd w:val="clear" w:color="auto" w:fill="99FF99"/>
          </w:tcPr>
          <w:p w14:paraId="14E11107" w14:textId="77777777" w:rsidR="00DE40F7" w:rsidRDefault="00DE40F7" w:rsidP="00DE40F7">
            <w:pPr>
              <w:rPr>
                <w:sz w:val="2"/>
                <w:szCs w:val="2"/>
              </w:rPr>
            </w:pPr>
          </w:p>
        </w:tc>
        <w:tc>
          <w:tcPr>
            <w:tcW w:w="955" w:type="dxa"/>
            <w:vMerge/>
            <w:shd w:val="clear" w:color="auto" w:fill="99FF99"/>
          </w:tcPr>
          <w:p w14:paraId="507D07A2" w14:textId="5D049BFD" w:rsidR="00DE40F7" w:rsidRDefault="00DE40F7" w:rsidP="00DE40F7">
            <w:pPr>
              <w:rPr>
                <w:sz w:val="2"/>
                <w:szCs w:val="2"/>
              </w:rPr>
            </w:pPr>
          </w:p>
        </w:tc>
      </w:tr>
      <w:tr w:rsidR="00DE40F7" w14:paraId="07797581" w14:textId="752E0C87" w:rsidTr="00DE40F7">
        <w:trPr>
          <w:trHeight w:val="767"/>
        </w:trPr>
        <w:tc>
          <w:tcPr>
            <w:tcW w:w="12790" w:type="dxa"/>
            <w:gridSpan w:val="5"/>
            <w:tcBorders>
              <w:bottom w:val="single" w:sz="6" w:space="0" w:color="000000"/>
            </w:tcBorders>
          </w:tcPr>
          <w:p w14:paraId="1FBF0BFF" w14:textId="77777777" w:rsidR="00DE40F7" w:rsidRDefault="00DE40F7" w:rsidP="00DE40F7">
            <w:pPr>
              <w:pStyle w:val="TableParagraph"/>
              <w:spacing w:before="67"/>
              <w:ind w:left="724"/>
              <w:rPr>
                <w:sz w:val="16"/>
              </w:rPr>
            </w:pPr>
            <w:r>
              <w:rPr>
                <w:b/>
                <w:sz w:val="16"/>
              </w:rPr>
              <w:t xml:space="preserve">Statement: </w:t>
            </w:r>
            <w:r>
              <w:rPr>
                <w:sz w:val="16"/>
              </w:rPr>
              <w:t>Provide the tooling necessary to increase the efficiency of medication ordering.</w:t>
            </w:r>
          </w:p>
          <w:p w14:paraId="02A3868A" w14:textId="7F3C06A1" w:rsidR="00DE40F7" w:rsidRDefault="00DE40F7" w:rsidP="00DE40F7">
            <w:pPr>
              <w:pStyle w:val="TableParagraph"/>
              <w:spacing w:before="67"/>
              <w:ind w:left="724"/>
              <w:rPr>
                <w:b/>
                <w:sz w:val="16"/>
              </w:rPr>
            </w:pPr>
            <w:r>
              <w:rPr>
                <w:b/>
                <w:sz w:val="16"/>
              </w:rPr>
              <w:t xml:space="preserve">Description: </w:t>
            </w:r>
            <w:r>
              <w:rPr>
                <w:sz w:val="16"/>
              </w:rPr>
              <w:t>Make medication ordering workflows more efficient by allowing medications to be sorted and reviewed by key attributes (e.g., generic or trade names). Also support editing medication orders across multiple instances of an order and capturing medication orders in order sets.</w:t>
            </w:r>
          </w:p>
        </w:tc>
      </w:tr>
      <w:tr w:rsidR="00DE40F7" w14:paraId="1BED6582" w14:textId="566D1A66" w:rsidTr="003E26D3">
        <w:trPr>
          <w:trHeight w:val="431"/>
        </w:trPr>
        <w:tc>
          <w:tcPr>
            <w:tcW w:w="2401" w:type="dxa"/>
            <w:vMerge w:val="restart"/>
            <w:tcBorders>
              <w:right w:val="single" w:sz="8" w:space="0" w:color="000000"/>
            </w:tcBorders>
          </w:tcPr>
          <w:p w14:paraId="599D7EB3" w14:textId="77777777" w:rsidR="00DE40F7" w:rsidRDefault="00DE40F7" w:rsidP="00DE40F7">
            <w:pPr>
              <w:pStyle w:val="TableParagraph"/>
              <w:rPr>
                <w:sz w:val="16"/>
              </w:rPr>
            </w:pPr>
          </w:p>
        </w:tc>
        <w:tc>
          <w:tcPr>
            <w:tcW w:w="7524" w:type="dxa"/>
            <w:tcBorders>
              <w:top w:val="single" w:sz="6" w:space="0" w:color="000000"/>
              <w:left w:val="single" w:sz="8" w:space="0" w:color="000000"/>
              <w:right w:val="single" w:sz="6" w:space="0" w:color="000000"/>
            </w:tcBorders>
            <w:shd w:val="clear" w:color="auto" w:fill="A6A6A6" w:themeFill="background1" w:themeFillShade="A6"/>
          </w:tcPr>
          <w:p w14:paraId="0A1272A5" w14:textId="77777777" w:rsidR="00DE40F7" w:rsidRDefault="00DE40F7" w:rsidP="00DE40F7">
            <w:pPr>
              <w:pStyle w:val="TableParagraph"/>
              <w:spacing w:before="28" w:line="190" w:lineRule="atLeast"/>
              <w:ind w:left="452" w:hanging="246"/>
              <w:rPr>
                <w:sz w:val="16"/>
              </w:rPr>
            </w:pPr>
            <w:r>
              <w:rPr>
                <w:b/>
                <w:sz w:val="16"/>
              </w:rPr>
              <w:t xml:space="preserve">1. </w:t>
            </w:r>
            <w:r>
              <w:rPr>
                <w:sz w:val="16"/>
              </w:rPr>
              <w:t>The system SHOULD provide the ability to present a list of medications based on an attribute of the medication (e.g., partial medication name, therapeutic class, or formulary).</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00C4E0B6" w14:textId="77777777" w:rsidR="00DE40F7" w:rsidRDefault="00DE40F7" w:rsidP="00F47F3F">
            <w:pPr>
              <w:pStyle w:val="TableParagraph"/>
              <w:ind w:left="0"/>
              <w:jc w:val="center"/>
              <w:rPr>
                <w:sz w:val="16"/>
              </w:rPr>
            </w:pPr>
            <w:r>
              <w:rPr>
                <w:sz w:val="16"/>
              </w:rPr>
              <w:t>387</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43EC9971" w14:textId="63A86A0C" w:rsidR="00DE40F7" w:rsidRDefault="003E26D3" w:rsidP="00F47F3F">
            <w:pPr>
              <w:pStyle w:val="TableParagraph"/>
              <w:ind w:left="0"/>
              <w:jc w:val="center"/>
              <w:rPr>
                <w:sz w:val="16"/>
              </w:rPr>
            </w:pPr>
            <w:r>
              <w:rPr>
                <w:sz w:val="16"/>
              </w:rPr>
              <w:t>D</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329A92B9" w14:textId="78CF4DE7" w:rsidR="00DE40F7" w:rsidRDefault="00DE40F7" w:rsidP="00F47F3F">
            <w:pPr>
              <w:pStyle w:val="TableParagraph"/>
              <w:ind w:left="0"/>
              <w:jc w:val="center"/>
              <w:rPr>
                <w:sz w:val="16"/>
              </w:rPr>
            </w:pPr>
          </w:p>
        </w:tc>
      </w:tr>
      <w:tr w:rsidR="00DE40F7" w14:paraId="68464D9D" w14:textId="6EFBA19D" w:rsidTr="003E26D3">
        <w:trPr>
          <w:trHeight w:val="432"/>
        </w:trPr>
        <w:tc>
          <w:tcPr>
            <w:tcW w:w="2401" w:type="dxa"/>
            <w:vMerge/>
            <w:tcBorders>
              <w:top w:val="nil"/>
              <w:right w:val="single" w:sz="8" w:space="0" w:color="000000"/>
            </w:tcBorders>
          </w:tcPr>
          <w:p w14:paraId="7D5BF953"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4C78ED56" w14:textId="77777777" w:rsidR="00DE40F7" w:rsidRDefault="00DE40F7" w:rsidP="00DE40F7">
            <w:pPr>
              <w:pStyle w:val="TableParagraph"/>
              <w:spacing w:before="28" w:line="190" w:lineRule="atLeast"/>
              <w:ind w:left="452" w:hanging="246"/>
              <w:rPr>
                <w:sz w:val="16"/>
              </w:rPr>
            </w:pPr>
            <w:r>
              <w:rPr>
                <w:b/>
                <w:sz w:val="16"/>
              </w:rPr>
              <w:t xml:space="preserve">2. </w:t>
            </w:r>
            <w:r>
              <w:rPr>
                <w:sz w:val="16"/>
              </w:rPr>
              <w:t>The system SHOULD provide the ability to present a list of medications based on an attribute of the patient (e.g., proposed treatment, patient condition, order set, age, gender).</w:t>
            </w:r>
          </w:p>
        </w:tc>
        <w:tc>
          <w:tcPr>
            <w:tcW w:w="955" w:type="dxa"/>
            <w:tcBorders>
              <w:left w:val="single" w:sz="6" w:space="0" w:color="000000"/>
              <w:right w:val="single" w:sz="6" w:space="0" w:color="000000"/>
            </w:tcBorders>
            <w:shd w:val="clear" w:color="auto" w:fill="A6A6A6" w:themeFill="background1" w:themeFillShade="A6"/>
            <w:vAlign w:val="center"/>
          </w:tcPr>
          <w:p w14:paraId="5635C7FE" w14:textId="77777777" w:rsidR="00DE40F7" w:rsidRDefault="00DE40F7" w:rsidP="00F47F3F">
            <w:pPr>
              <w:pStyle w:val="TableParagraph"/>
              <w:ind w:left="0"/>
              <w:jc w:val="center"/>
              <w:rPr>
                <w:sz w:val="16"/>
              </w:rPr>
            </w:pPr>
            <w:r>
              <w:rPr>
                <w:sz w:val="16"/>
              </w:rPr>
              <w:t>388</w:t>
            </w:r>
          </w:p>
        </w:tc>
        <w:tc>
          <w:tcPr>
            <w:tcW w:w="955" w:type="dxa"/>
            <w:tcBorders>
              <w:left w:val="single" w:sz="6" w:space="0" w:color="000000"/>
              <w:right w:val="single" w:sz="6" w:space="0" w:color="000000"/>
            </w:tcBorders>
            <w:shd w:val="clear" w:color="auto" w:fill="A6A6A6" w:themeFill="background1" w:themeFillShade="A6"/>
            <w:vAlign w:val="center"/>
          </w:tcPr>
          <w:p w14:paraId="0BD6A992" w14:textId="4EF94040" w:rsidR="00DE40F7" w:rsidRDefault="003E26D3"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4673FF24" w14:textId="66C76E13" w:rsidR="00DE40F7" w:rsidRDefault="00DE40F7" w:rsidP="00F47F3F">
            <w:pPr>
              <w:pStyle w:val="TableParagraph"/>
              <w:ind w:left="0"/>
              <w:jc w:val="center"/>
              <w:rPr>
                <w:sz w:val="16"/>
              </w:rPr>
            </w:pPr>
          </w:p>
        </w:tc>
      </w:tr>
      <w:tr w:rsidR="00DE40F7" w14:paraId="62977009" w14:textId="6B0FF2B3" w:rsidTr="003E26D3">
        <w:trPr>
          <w:trHeight w:val="432"/>
        </w:trPr>
        <w:tc>
          <w:tcPr>
            <w:tcW w:w="2401" w:type="dxa"/>
            <w:vMerge/>
            <w:tcBorders>
              <w:top w:val="nil"/>
              <w:right w:val="single" w:sz="8" w:space="0" w:color="000000"/>
            </w:tcBorders>
          </w:tcPr>
          <w:p w14:paraId="6C1C60EA"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17BEEBE5" w14:textId="77777777" w:rsidR="00DE40F7" w:rsidRDefault="00DE40F7" w:rsidP="00DE40F7">
            <w:pPr>
              <w:pStyle w:val="TableParagraph"/>
              <w:spacing w:before="28" w:line="190" w:lineRule="atLeast"/>
              <w:ind w:left="452" w:hanging="246"/>
              <w:rPr>
                <w:sz w:val="16"/>
              </w:rPr>
            </w:pPr>
            <w:r>
              <w:rPr>
                <w:b/>
                <w:sz w:val="16"/>
              </w:rPr>
              <w:t>3.</w:t>
            </w:r>
            <w:r>
              <w:rPr>
                <w:b/>
                <w:spacing w:val="21"/>
                <w:sz w:val="16"/>
              </w:rPr>
              <w:t xml:space="preserve"> </w:t>
            </w:r>
            <w:r>
              <w:rPr>
                <w:sz w:val="16"/>
              </w:rPr>
              <w:t>The</w:t>
            </w:r>
            <w:r>
              <w:rPr>
                <w:spacing w:val="-11"/>
                <w:sz w:val="16"/>
              </w:rPr>
              <w:t xml:space="preserve"> </w:t>
            </w:r>
            <w:r>
              <w:rPr>
                <w:sz w:val="16"/>
              </w:rPr>
              <w:t>system</w:t>
            </w:r>
            <w:r>
              <w:rPr>
                <w:spacing w:val="-11"/>
                <w:sz w:val="16"/>
              </w:rPr>
              <w:t xml:space="preserve"> </w:t>
            </w:r>
            <w:r>
              <w:rPr>
                <w:sz w:val="16"/>
              </w:rPr>
              <w:t>SHOULD</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for</w:t>
            </w:r>
            <w:r>
              <w:rPr>
                <w:spacing w:val="-11"/>
                <w:sz w:val="16"/>
              </w:rPr>
              <w:t xml:space="preserve"> </w:t>
            </w:r>
            <w:r>
              <w:rPr>
                <w:sz w:val="16"/>
              </w:rPr>
              <w:t>the</w:t>
            </w:r>
            <w:r>
              <w:rPr>
                <w:spacing w:val="-11"/>
                <w:sz w:val="16"/>
              </w:rPr>
              <w:t xml:space="preserve"> </w:t>
            </w:r>
            <w:r>
              <w:rPr>
                <w:sz w:val="16"/>
              </w:rPr>
              <w:t>clinician</w:t>
            </w:r>
            <w:r>
              <w:rPr>
                <w:spacing w:val="-11"/>
                <w:sz w:val="16"/>
              </w:rPr>
              <w:t xml:space="preserve"> </w:t>
            </w:r>
            <w:r>
              <w:rPr>
                <w:sz w:val="16"/>
              </w:rPr>
              <w:t>to</w:t>
            </w:r>
            <w:r>
              <w:rPr>
                <w:spacing w:val="-11"/>
                <w:sz w:val="16"/>
              </w:rPr>
              <w:t xml:space="preserve"> </w:t>
            </w:r>
            <w:r>
              <w:rPr>
                <w:sz w:val="16"/>
              </w:rPr>
              <w:t>edit</w:t>
            </w:r>
            <w:r>
              <w:rPr>
                <w:spacing w:val="-11"/>
                <w:sz w:val="16"/>
              </w:rPr>
              <w:t xml:space="preserve"> </w:t>
            </w:r>
            <w:r>
              <w:rPr>
                <w:sz w:val="16"/>
              </w:rPr>
              <w:t>medication</w:t>
            </w:r>
            <w:r>
              <w:rPr>
                <w:spacing w:val="-11"/>
                <w:sz w:val="16"/>
              </w:rPr>
              <w:t xml:space="preserve"> </w:t>
            </w:r>
            <w:r>
              <w:rPr>
                <w:sz w:val="16"/>
              </w:rPr>
              <w:t>administration</w:t>
            </w:r>
            <w:r>
              <w:rPr>
                <w:spacing w:val="-11"/>
                <w:sz w:val="16"/>
              </w:rPr>
              <w:t xml:space="preserve"> </w:t>
            </w:r>
            <w:r>
              <w:rPr>
                <w:sz w:val="16"/>
              </w:rPr>
              <w:t>instructions and link it to the corresponding instances of that medication order.</w:t>
            </w:r>
          </w:p>
        </w:tc>
        <w:tc>
          <w:tcPr>
            <w:tcW w:w="955" w:type="dxa"/>
            <w:tcBorders>
              <w:left w:val="single" w:sz="6" w:space="0" w:color="000000"/>
              <w:right w:val="single" w:sz="6" w:space="0" w:color="000000"/>
            </w:tcBorders>
            <w:shd w:val="clear" w:color="auto" w:fill="A6A6A6" w:themeFill="background1" w:themeFillShade="A6"/>
            <w:vAlign w:val="center"/>
          </w:tcPr>
          <w:p w14:paraId="126C5F79" w14:textId="77777777" w:rsidR="00DE40F7" w:rsidRDefault="00DE40F7" w:rsidP="00F47F3F">
            <w:pPr>
              <w:pStyle w:val="TableParagraph"/>
              <w:ind w:left="0"/>
              <w:jc w:val="center"/>
              <w:rPr>
                <w:sz w:val="16"/>
              </w:rPr>
            </w:pPr>
            <w:r>
              <w:rPr>
                <w:sz w:val="16"/>
              </w:rPr>
              <w:t>389</w:t>
            </w:r>
          </w:p>
        </w:tc>
        <w:tc>
          <w:tcPr>
            <w:tcW w:w="955" w:type="dxa"/>
            <w:tcBorders>
              <w:left w:val="single" w:sz="6" w:space="0" w:color="000000"/>
              <w:right w:val="single" w:sz="6" w:space="0" w:color="000000"/>
            </w:tcBorders>
            <w:shd w:val="clear" w:color="auto" w:fill="A6A6A6" w:themeFill="background1" w:themeFillShade="A6"/>
            <w:vAlign w:val="center"/>
          </w:tcPr>
          <w:p w14:paraId="74BBDCD9" w14:textId="4B22B4AF" w:rsidR="00DE40F7" w:rsidRDefault="003E26D3" w:rsidP="00F47F3F">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5DDEA913" w14:textId="4533F146" w:rsidR="00DE40F7" w:rsidRDefault="00DE40F7" w:rsidP="00F47F3F">
            <w:pPr>
              <w:pStyle w:val="TableParagraph"/>
              <w:ind w:left="0"/>
              <w:jc w:val="center"/>
              <w:rPr>
                <w:sz w:val="16"/>
              </w:rPr>
            </w:pPr>
          </w:p>
        </w:tc>
      </w:tr>
      <w:tr w:rsidR="00DE40F7" w14:paraId="28B0AB4C" w14:textId="4209150B" w:rsidTr="003E26D3">
        <w:trPr>
          <w:trHeight w:val="470"/>
        </w:trPr>
        <w:tc>
          <w:tcPr>
            <w:tcW w:w="2401" w:type="dxa"/>
            <w:vMerge/>
            <w:tcBorders>
              <w:top w:val="nil"/>
              <w:right w:val="single" w:sz="8" w:space="0" w:color="000000"/>
            </w:tcBorders>
          </w:tcPr>
          <w:p w14:paraId="66B1E342"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51683A96" w14:textId="77777777" w:rsidR="00DE40F7" w:rsidRDefault="00DE40F7" w:rsidP="00DE40F7">
            <w:pPr>
              <w:pStyle w:val="TableParagraph"/>
              <w:spacing w:before="28" w:line="190" w:lineRule="atLeast"/>
              <w:ind w:left="452" w:right="53" w:hanging="246"/>
              <w:jc w:val="both"/>
              <w:rPr>
                <w:sz w:val="16"/>
              </w:rPr>
            </w:pPr>
            <w:r>
              <w:rPr>
                <w:b/>
                <w:sz w:val="16"/>
              </w:rPr>
              <w:t xml:space="preserve">4. </w:t>
            </w:r>
            <w:r>
              <w:rPr>
                <w:sz w:val="16"/>
              </w:rPr>
              <w:t>The system SHOULD provide the ability to extract, update and store a prescription reorder by allowing a prior prescription to be reordered without re-entering previous data (e.g., administration schedule, quantity, SIG).</w:t>
            </w:r>
          </w:p>
        </w:tc>
        <w:tc>
          <w:tcPr>
            <w:tcW w:w="955" w:type="dxa"/>
            <w:tcBorders>
              <w:left w:val="single" w:sz="6" w:space="0" w:color="000000"/>
              <w:right w:val="single" w:sz="6" w:space="0" w:color="000000"/>
            </w:tcBorders>
            <w:shd w:val="clear" w:color="auto" w:fill="A6A6A6" w:themeFill="background1" w:themeFillShade="A6"/>
            <w:vAlign w:val="center"/>
          </w:tcPr>
          <w:p w14:paraId="57C12B8D" w14:textId="77777777" w:rsidR="00DE40F7" w:rsidRDefault="00DE40F7" w:rsidP="00F47F3F">
            <w:pPr>
              <w:pStyle w:val="TableParagraph"/>
              <w:ind w:left="0"/>
              <w:jc w:val="center"/>
              <w:rPr>
                <w:sz w:val="16"/>
              </w:rPr>
            </w:pPr>
            <w:r>
              <w:rPr>
                <w:sz w:val="16"/>
              </w:rPr>
              <w:t>390</w:t>
            </w:r>
          </w:p>
        </w:tc>
        <w:tc>
          <w:tcPr>
            <w:tcW w:w="955" w:type="dxa"/>
            <w:tcBorders>
              <w:left w:val="single" w:sz="6" w:space="0" w:color="000000"/>
              <w:right w:val="single" w:sz="6" w:space="0" w:color="000000"/>
            </w:tcBorders>
            <w:shd w:val="clear" w:color="auto" w:fill="A6A6A6" w:themeFill="background1" w:themeFillShade="A6"/>
            <w:vAlign w:val="center"/>
          </w:tcPr>
          <w:p w14:paraId="3821C4F3" w14:textId="0D7A8AD3" w:rsidR="00DE40F7" w:rsidRDefault="003E26D3" w:rsidP="00F47F3F">
            <w:pPr>
              <w:pStyle w:val="TableParagraph"/>
              <w:ind w:left="0"/>
              <w:jc w:val="center"/>
              <w:rPr>
                <w:sz w:val="17"/>
              </w:rPr>
            </w:pPr>
            <w:r>
              <w:rPr>
                <w:sz w:val="17"/>
              </w:rPr>
              <w:t>D</w:t>
            </w:r>
          </w:p>
        </w:tc>
        <w:tc>
          <w:tcPr>
            <w:tcW w:w="955" w:type="dxa"/>
            <w:tcBorders>
              <w:left w:val="single" w:sz="6" w:space="0" w:color="000000"/>
              <w:right w:val="single" w:sz="6" w:space="0" w:color="000000"/>
            </w:tcBorders>
            <w:shd w:val="clear" w:color="auto" w:fill="A6A6A6" w:themeFill="background1" w:themeFillShade="A6"/>
            <w:vAlign w:val="center"/>
          </w:tcPr>
          <w:p w14:paraId="71792A59" w14:textId="6614698A" w:rsidR="00DE40F7" w:rsidRDefault="00DE40F7" w:rsidP="00F47F3F">
            <w:pPr>
              <w:pStyle w:val="TableParagraph"/>
              <w:ind w:left="0"/>
              <w:jc w:val="center"/>
              <w:rPr>
                <w:sz w:val="17"/>
              </w:rPr>
            </w:pPr>
          </w:p>
        </w:tc>
      </w:tr>
      <w:tr w:rsidR="00DE40F7" w14:paraId="0CC4320B" w14:textId="505A92FD" w:rsidTr="003E26D3">
        <w:trPr>
          <w:trHeight w:val="623"/>
        </w:trPr>
        <w:tc>
          <w:tcPr>
            <w:tcW w:w="2401" w:type="dxa"/>
            <w:vMerge/>
            <w:tcBorders>
              <w:top w:val="nil"/>
              <w:right w:val="single" w:sz="8" w:space="0" w:color="000000"/>
            </w:tcBorders>
          </w:tcPr>
          <w:p w14:paraId="1CA84BBE"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7F6E7649" w14:textId="77777777" w:rsidR="00DE40F7" w:rsidRDefault="00DE40F7" w:rsidP="00DE40F7">
            <w:pPr>
              <w:pStyle w:val="TableParagraph"/>
              <w:spacing w:before="28" w:line="190" w:lineRule="atLeast"/>
              <w:ind w:left="452" w:right="53" w:hanging="246"/>
              <w:jc w:val="both"/>
              <w:rPr>
                <w:sz w:val="16"/>
              </w:rPr>
            </w:pPr>
            <w:r>
              <w:rPr>
                <w:b/>
                <w:sz w:val="16"/>
              </w:rPr>
              <w:t xml:space="preserve">5. </w:t>
            </w:r>
            <w:r>
              <w:rPr>
                <w:sz w:val="16"/>
              </w:rPr>
              <w:t>The system SHOULD provide the ability to extract, update and store a prescription reorder from a prior</w:t>
            </w:r>
            <w:r>
              <w:rPr>
                <w:spacing w:val="-7"/>
                <w:sz w:val="16"/>
              </w:rPr>
              <w:t xml:space="preserve"> </w:t>
            </w:r>
            <w:r>
              <w:rPr>
                <w:sz w:val="16"/>
              </w:rPr>
              <w:t>prescription</w:t>
            </w:r>
            <w:r>
              <w:rPr>
                <w:spacing w:val="-7"/>
                <w:sz w:val="16"/>
              </w:rPr>
              <w:t xml:space="preserve"> </w:t>
            </w:r>
            <w:r>
              <w:rPr>
                <w:sz w:val="16"/>
              </w:rPr>
              <w:t>using</w:t>
            </w:r>
            <w:r>
              <w:rPr>
                <w:spacing w:val="-7"/>
                <w:sz w:val="16"/>
              </w:rPr>
              <w:t xml:space="preserve"> </w:t>
            </w:r>
            <w:r>
              <w:rPr>
                <w:sz w:val="16"/>
              </w:rPr>
              <w:t>the</w:t>
            </w:r>
            <w:r>
              <w:rPr>
                <w:spacing w:val="-7"/>
                <w:sz w:val="16"/>
              </w:rPr>
              <w:t xml:space="preserve"> </w:t>
            </w:r>
            <w:r>
              <w:rPr>
                <w:sz w:val="16"/>
              </w:rPr>
              <w:t>same</w:t>
            </w:r>
            <w:r>
              <w:rPr>
                <w:spacing w:val="-7"/>
                <w:sz w:val="16"/>
              </w:rPr>
              <w:t xml:space="preserve"> </w:t>
            </w:r>
            <w:r>
              <w:rPr>
                <w:sz w:val="16"/>
              </w:rPr>
              <w:t>dosage</w:t>
            </w:r>
            <w:r>
              <w:rPr>
                <w:spacing w:val="-7"/>
                <w:sz w:val="16"/>
              </w:rPr>
              <w:t xml:space="preserve"> </w:t>
            </w:r>
            <w:r>
              <w:rPr>
                <w:sz w:val="16"/>
              </w:rPr>
              <w:t>but</w:t>
            </w:r>
            <w:r>
              <w:rPr>
                <w:spacing w:val="-7"/>
                <w:sz w:val="16"/>
              </w:rPr>
              <w:t xml:space="preserve"> </w:t>
            </w:r>
            <w:r>
              <w:rPr>
                <w:sz w:val="16"/>
              </w:rPr>
              <w:t>allowing</w:t>
            </w:r>
            <w:r>
              <w:rPr>
                <w:spacing w:val="-7"/>
                <w:sz w:val="16"/>
              </w:rPr>
              <w:t xml:space="preserve"> </w:t>
            </w:r>
            <w:r>
              <w:rPr>
                <w:sz w:val="16"/>
              </w:rPr>
              <w:t>for</w:t>
            </w:r>
            <w:r>
              <w:rPr>
                <w:spacing w:val="-7"/>
                <w:sz w:val="16"/>
              </w:rPr>
              <w:t xml:space="preserve"> </w:t>
            </w:r>
            <w:r>
              <w:rPr>
                <w:sz w:val="16"/>
              </w:rPr>
              <w:t>editing</w:t>
            </w:r>
            <w:r>
              <w:rPr>
                <w:spacing w:val="-7"/>
                <w:sz w:val="16"/>
              </w:rPr>
              <w:t xml:space="preserve"> </w:t>
            </w:r>
            <w:r>
              <w:rPr>
                <w:sz w:val="16"/>
              </w:rPr>
              <w:t>of</w:t>
            </w:r>
            <w:r>
              <w:rPr>
                <w:spacing w:val="-7"/>
                <w:sz w:val="16"/>
              </w:rPr>
              <w:t xml:space="preserve"> </w:t>
            </w:r>
            <w:r>
              <w:rPr>
                <w:sz w:val="16"/>
              </w:rPr>
              <w:t>details</w:t>
            </w:r>
            <w:r>
              <w:rPr>
                <w:spacing w:val="-7"/>
                <w:sz w:val="16"/>
              </w:rPr>
              <w:t xml:space="preserve"> </w:t>
            </w:r>
            <w:r>
              <w:rPr>
                <w:sz w:val="16"/>
              </w:rPr>
              <w:t>adequate</w:t>
            </w:r>
            <w:r>
              <w:rPr>
                <w:spacing w:val="-7"/>
                <w:sz w:val="16"/>
              </w:rPr>
              <w:t xml:space="preserve"> </w:t>
            </w:r>
            <w:r>
              <w:rPr>
                <w:sz w:val="16"/>
              </w:rPr>
              <w:t>for</w:t>
            </w:r>
            <w:r>
              <w:rPr>
                <w:spacing w:val="-7"/>
                <w:sz w:val="16"/>
              </w:rPr>
              <w:t xml:space="preserve"> </w:t>
            </w:r>
            <w:r>
              <w:rPr>
                <w:sz w:val="16"/>
              </w:rPr>
              <w:t>correct</w:t>
            </w:r>
            <w:r>
              <w:rPr>
                <w:spacing w:val="-7"/>
                <w:sz w:val="16"/>
              </w:rPr>
              <w:t xml:space="preserve"> </w:t>
            </w:r>
            <w:r>
              <w:rPr>
                <w:sz w:val="16"/>
              </w:rPr>
              <w:t>filling and administration of medication (e.g., dose, frequency, body weight).</w:t>
            </w:r>
          </w:p>
        </w:tc>
        <w:tc>
          <w:tcPr>
            <w:tcW w:w="955" w:type="dxa"/>
            <w:tcBorders>
              <w:left w:val="single" w:sz="6" w:space="0" w:color="000000"/>
              <w:right w:val="single" w:sz="6" w:space="0" w:color="000000"/>
            </w:tcBorders>
            <w:shd w:val="clear" w:color="auto" w:fill="A6A6A6" w:themeFill="background1" w:themeFillShade="A6"/>
            <w:vAlign w:val="center"/>
          </w:tcPr>
          <w:p w14:paraId="250004C8" w14:textId="77777777" w:rsidR="00DE40F7" w:rsidRDefault="00DE40F7" w:rsidP="00F47F3F">
            <w:pPr>
              <w:pStyle w:val="TableParagraph"/>
              <w:ind w:left="0"/>
              <w:jc w:val="center"/>
              <w:rPr>
                <w:sz w:val="16"/>
              </w:rPr>
            </w:pPr>
            <w:r>
              <w:rPr>
                <w:sz w:val="16"/>
              </w:rPr>
              <w:t>391</w:t>
            </w:r>
          </w:p>
        </w:tc>
        <w:tc>
          <w:tcPr>
            <w:tcW w:w="955" w:type="dxa"/>
            <w:tcBorders>
              <w:left w:val="single" w:sz="6" w:space="0" w:color="000000"/>
              <w:right w:val="single" w:sz="6" w:space="0" w:color="000000"/>
            </w:tcBorders>
            <w:shd w:val="clear" w:color="auto" w:fill="A6A6A6" w:themeFill="background1" w:themeFillShade="A6"/>
            <w:vAlign w:val="center"/>
          </w:tcPr>
          <w:p w14:paraId="07C48E65" w14:textId="312C6DAF" w:rsidR="00DE40F7" w:rsidRDefault="003E26D3" w:rsidP="00F47F3F">
            <w:pPr>
              <w:pStyle w:val="TableParagraph"/>
              <w:ind w:left="0"/>
              <w:jc w:val="center"/>
              <w:rPr>
                <w:sz w:val="17"/>
              </w:rPr>
            </w:pPr>
            <w:r>
              <w:rPr>
                <w:sz w:val="17"/>
              </w:rPr>
              <w:t>D</w:t>
            </w:r>
          </w:p>
        </w:tc>
        <w:tc>
          <w:tcPr>
            <w:tcW w:w="955" w:type="dxa"/>
            <w:tcBorders>
              <w:left w:val="single" w:sz="6" w:space="0" w:color="000000"/>
              <w:right w:val="single" w:sz="6" w:space="0" w:color="000000"/>
            </w:tcBorders>
            <w:shd w:val="clear" w:color="auto" w:fill="A6A6A6" w:themeFill="background1" w:themeFillShade="A6"/>
            <w:vAlign w:val="center"/>
          </w:tcPr>
          <w:p w14:paraId="3DC5DB16" w14:textId="028D74C0" w:rsidR="00DE40F7" w:rsidRDefault="00DE40F7" w:rsidP="00F47F3F">
            <w:pPr>
              <w:pStyle w:val="TableParagraph"/>
              <w:ind w:left="0"/>
              <w:jc w:val="center"/>
              <w:rPr>
                <w:sz w:val="17"/>
              </w:rPr>
            </w:pPr>
          </w:p>
        </w:tc>
      </w:tr>
      <w:tr w:rsidR="00DE40F7" w14:paraId="471B2345" w14:textId="6A72B966" w:rsidTr="003E26D3">
        <w:trPr>
          <w:trHeight w:val="624"/>
        </w:trPr>
        <w:tc>
          <w:tcPr>
            <w:tcW w:w="2401" w:type="dxa"/>
            <w:vMerge/>
            <w:tcBorders>
              <w:top w:val="nil"/>
              <w:right w:val="single" w:sz="8" w:space="0" w:color="000000"/>
            </w:tcBorders>
          </w:tcPr>
          <w:p w14:paraId="5DC08B1D"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3EA5BD70" w14:textId="77777777" w:rsidR="00DE40F7" w:rsidRDefault="00DE40F7" w:rsidP="00DE40F7">
            <w:pPr>
              <w:pStyle w:val="TableParagraph"/>
              <w:spacing w:before="28" w:line="190" w:lineRule="atLeast"/>
              <w:ind w:left="452" w:right="53" w:hanging="246"/>
              <w:jc w:val="both"/>
              <w:rPr>
                <w:sz w:val="16"/>
              </w:rPr>
            </w:pPr>
            <w:r>
              <w:rPr>
                <w:b/>
                <w:sz w:val="16"/>
              </w:rPr>
              <w:t xml:space="preserve">6. </w:t>
            </w:r>
            <w:r>
              <w:rPr>
                <w:sz w:val="16"/>
              </w:rPr>
              <w:t>The system MAY provide the ability to extract, update and store a prescription renewal from a prior prescription</w:t>
            </w:r>
            <w:r>
              <w:rPr>
                <w:spacing w:val="-7"/>
                <w:sz w:val="16"/>
              </w:rPr>
              <w:t xml:space="preserve"> </w:t>
            </w:r>
            <w:r>
              <w:rPr>
                <w:sz w:val="16"/>
              </w:rPr>
              <w:t>using</w:t>
            </w:r>
            <w:r>
              <w:rPr>
                <w:spacing w:val="-7"/>
                <w:sz w:val="16"/>
              </w:rPr>
              <w:t xml:space="preserve"> </w:t>
            </w:r>
            <w:r>
              <w:rPr>
                <w:sz w:val="16"/>
              </w:rPr>
              <w:t>a</w:t>
            </w:r>
            <w:r>
              <w:rPr>
                <w:spacing w:val="-7"/>
                <w:sz w:val="16"/>
              </w:rPr>
              <w:t xml:space="preserve"> </w:t>
            </w:r>
            <w:r>
              <w:rPr>
                <w:sz w:val="16"/>
              </w:rPr>
              <w:t>different</w:t>
            </w:r>
            <w:r>
              <w:rPr>
                <w:spacing w:val="-7"/>
                <w:sz w:val="16"/>
              </w:rPr>
              <w:t xml:space="preserve"> </w:t>
            </w:r>
            <w:r>
              <w:rPr>
                <w:sz w:val="16"/>
              </w:rPr>
              <w:t>dosage</w:t>
            </w:r>
            <w:r>
              <w:rPr>
                <w:spacing w:val="-7"/>
                <w:sz w:val="16"/>
              </w:rPr>
              <w:t xml:space="preserve"> </w:t>
            </w:r>
            <w:r>
              <w:rPr>
                <w:sz w:val="16"/>
              </w:rPr>
              <w:t>but</w:t>
            </w:r>
            <w:r>
              <w:rPr>
                <w:spacing w:val="-7"/>
                <w:sz w:val="16"/>
              </w:rPr>
              <w:t xml:space="preserve"> </w:t>
            </w:r>
            <w:r>
              <w:rPr>
                <w:sz w:val="16"/>
              </w:rPr>
              <w:t>allowing</w:t>
            </w:r>
            <w:r>
              <w:rPr>
                <w:spacing w:val="-7"/>
                <w:sz w:val="16"/>
              </w:rPr>
              <w:t xml:space="preserve"> </w:t>
            </w:r>
            <w:r>
              <w:rPr>
                <w:sz w:val="16"/>
              </w:rPr>
              <w:t>for</w:t>
            </w:r>
            <w:r>
              <w:rPr>
                <w:spacing w:val="-7"/>
                <w:sz w:val="16"/>
              </w:rPr>
              <w:t xml:space="preserve"> </w:t>
            </w:r>
            <w:r>
              <w:rPr>
                <w:sz w:val="16"/>
              </w:rPr>
              <w:t>editing</w:t>
            </w:r>
            <w:r>
              <w:rPr>
                <w:spacing w:val="-7"/>
                <w:sz w:val="16"/>
              </w:rPr>
              <w:t xml:space="preserve"> </w:t>
            </w:r>
            <w:r>
              <w:rPr>
                <w:sz w:val="16"/>
              </w:rPr>
              <w:t>of</w:t>
            </w:r>
            <w:r>
              <w:rPr>
                <w:spacing w:val="-7"/>
                <w:sz w:val="16"/>
              </w:rPr>
              <w:t xml:space="preserve"> </w:t>
            </w:r>
            <w:r>
              <w:rPr>
                <w:sz w:val="16"/>
              </w:rPr>
              <w:t>details</w:t>
            </w:r>
            <w:r>
              <w:rPr>
                <w:spacing w:val="-7"/>
                <w:sz w:val="16"/>
              </w:rPr>
              <w:t xml:space="preserve"> </w:t>
            </w:r>
            <w:r>
              <w:rPr>
                <w:sz w:val="16"/>
              </w:rPr>
              <w:t>adequate</w:t>
            </w:r>
            <w:r>
              <w:rPr>
                <w:spacing w:val="-7"/>
                <w:sz w:val="16"/>
              </w:rPr>
              <w:t xml:space="preserve"> </w:t>
            </w:r>
            <w:r>
              <w:rPr>
                <w:sz w:val="16"/>
              </w:rPr>
              <w:t>for</w:t>
            </w:r>
            <w:r>
              <w:rPr>
                <w:spacing w:val="-7"/>
                <w:sz w:val="16"/>
              </w:rPr>
              <w:t xml:space="preserve"> </w:t>
            </w:r>
            <w:r>
              <w:rPr>
                <w:sz w:val="16"/>
              </w:rPr>
              <w:t>correct</w:t>
            </w:r>
            <w:r>
              <w:rPr>
                <w:spacing w:val="-7"/>
                <w:sz w:val="16"/>
              </w:rPr>
              <w:t xml:space="preserve"> </w:t>
            </w:r>
            <w:r>
              <w:rPr>
                <w:sz w:val="16"/>
              </w:rPr>
              <w:t>filling</w:t>
            </w:r>
            <w:r>
              <w:rPr>
                <w:spacing w:val="-7"/>
                <w:sz w:val="16"/>
              </w:rPr>
              <w:t xml:space="preserve"> </w:t>
            </w:r>
            <w:r>
              <w:rPr>
                <w:sz w:val="16"/>
              </w:rPr>
              <w:t>and administration of medication (e.g., dose, frequency, body weight).</w:t>
            </w:r>
          </w:p>
        </w:tc>
        <w:tc>
          <w:tcPr>
            <w:tcW w:w="955" w:type="dxa"/>
            <w:tcBorders>
              <w:left w:val="single" w:sz="6" w:space="0" w:color="000000"/>
              <w:right w:val="single" w:sz="6" w:space="0" w:color="000000"/>
            </w:tcBorders>
            <w:shd w:val="clear" w:color="auto" w:fill="A6A6A6" w:themeFill="background1" w:themeFillShade="A6"/>
            <w:vAlign w:val="center"/>
          </w:tcPr>
          <w:p w14:paraId="6AC949A5" w14:textId="77777777" w:rsidR="00DE40F7" w:rsidRDefault="00DE40F7" w:rsidP="00F47F3F">
            <w:pPr>
              <w:pStyle w:val="TableParagraph"/>
              <w:ind w:left="0"/>
              <w:jc w:val="center"/>
              <w:rPr>
                <w:sz w:val="16"/>
              </w:rPr>
            </w:pPr>
            <w:r>
              <w:rPr>
                <w:sz w:val="16"/>
              </w:rPr>
              <w:t>392</w:t>
            </w:r>
          </w:p>
        </w:tc>
        <w:tc>
          <w:tcPr>
            <w:tcW w:w="955" w:type="dxa"/>
            <w:tcBorders>
              <w:left w:val="single" w:sz="6" w:space="0" w:color="000000"/>
              <w:right w:val="single" w:sz="6" w:space="0" w:color="000000"/>
            </w:tcBorders>
            <w:shd w:val="clear" w:color="auto" w:fill="A6A6A6" w:themeFill="background1" w:themeFillShade="A6"/>
            <w:vAlign w:val="center"/>
          </w:tcPr>
          <w:p w14:paraId="3D18020E" w14:textId="1078B2C9" w:rsidR="00DE40F7" w:rsidRDefault="003E26D3" w:rsidP="00F47F3F">
            <w:pPr>
              <w:pStyle w:val="TableParagraph"/>
              <w:ind w:left="0"/>
              <w:jc w:val="center"/>
              <w:rPr>
                <w:sz w:val="17"/>
              </w:rPr>
            </w:pPr>
            <w:r>
              <w:rPr>
                <w:sz w:val="17"/>
              </w:rPr>
              <w:t>D</w:t>
            </w:r>
          </w:p>
        </w:tc>
        <w:tc>
          <w:tcPr>
            <w:tcW w:w="955" w:type="dxa"/>
            <w:tcBorders>
              <w:left w:val="single" w:sz="6" w:space="0" w:color="000000"/>
              <w:right w:val="single" w:sz="6" w:space="0" w:color="000000"/>
            </w:tcBorders>
            <w:shd w:val="clear" w:color="auto" w:fill="A6A6A6" w:themeFill="background1" w:themeFillShade="A6"/>
            <w:vAlign w:val="center"/>
          </w:tcPr>
          <w:p w14:paraId="4E3F7929" w14:textId="1A97655B" w:rsidR="00DE40F7" w:rsidRDefault="00DE40F7" w:rsidP="00F47F3F">
            <w:pPr>
              <w:pStyle w:val="TableParagraph"/>
              <w:ind w:left="0"/>
              <w:jc w:val="center"/>
              <w:rPr>
                <w:sz w:val="17"/>
              </w:rPr>
            </w:pPr>
          </w:p>
        </w:tc>
      </w:tr>
      <w:tr w:rsidR="00DE40F7" w14:paraId="74B3D994" w14:textId="74180471" w:rsidTr="003E26D3">
        <w:trPr>
          <w:trHeight w:val="239"/>
        </w:trPr>
        <w:tc>
          <w:tcPr>
            <w:tcW w:w="2401" w:type="dxa"/>
            <w:vMerge/>
            <w:tcBorders>
              <w:top w:val="nil"/>
              <w:right w:val="single" w:sz="8" w:space="0" w:color="000000"/>
            </w:tcBorders>
          </w:tcPr>
          <w:p w14:paraId="7724F04B" w14:textId="77777777" w:rsidR="00DE40F7" w:rsidRDefault="00DE40F7" w:rsidP="00DE40F7">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5F237278" w14:textId="77777777" w:rsidR="00DE40F7" w:rsidRDefault="00DE40F7" w:rsidP="00DE40F7">
            <w:pPr>
              <w:pStyle w:val="TableParagraph"/>
              <w:spacing w:before="35"/>
              <w:ind w:left="206"/>
              <w:rPr>
                <w:sz w:val="16"/>
              </w:rPr>
            </w:pPr>
            <w:r>
              <w:rPr>
                <w:b/>
                <w:sz w:val="16"/>
              </w:rPr>
              <w:t xml:space="preserve">7. </w:t>
            </w:r>
            <w:r>
              <w:rPr>
                <w:sz w:val="16"/>
              </w:rPr>
              <w:t>The system SHALL conform to CP.4.1 (Use Order Sets).</w:t>
            </w:r>
          </w:p>
        </w:tc>
        <w:tc>
          <w:tcPr>
            <w:tcW w:w="955" w:type="dxa"/>
            <w:tcBorders>
              <w:left w:val="single" w:sz="6" w:space="0" w:color="000000"/>
              <w:right w:val="single" w:sz="6" w:space="0" w:color="000000"/>
            </w:tcBorders>
            <w:shd w:val="clear" w:color="auto" w:fill="A6A6A6" w:themeFill="background1" w:themeFillShade="A6"/>
            <w:vAlign w:val="center"/>
          </w:tcPr>
          <w:p w14:paraId="6DEB3DEF" w14:textId="77777777" w:rsidR="00DE40F7" w:rsidRDefault="00DE40F7" w:rsidP="003E26D3">
            <w:pPr>
              <w:pStyle w:val="TableParagraph"/>
              <w:ind w:left="0"/>
              <w:jc w:val="center"/>
              <w:rPr>
                <w:sz w:val="16"/>
              </w:rPr>
            </w:pPr>
            <w:r>
              <w:rPr>
                <w:sz w:val="16"/>
              </w:rPr>
              <w:t>393</w:t>
            </w:r>
          </w:p>
        </w:tc>
        <w:tc>
          <w:tcPr>
            <w:tcW w:w="955" w:type="dxa"/>
            <w:tcBorders>
              <w:left w:val="single" w:sz="6" w:space="0" w:color="000000"/>
              <w:right w:val="single" w:sz="6" w:space="0" w:color="000000"/>
            </w:tcBorders>
            <w:shd w:val="clear" w:color="auto" w:fill="A6A6A6" w:themeFill="background1" w:themeFillShade="A6"/>
            <w:vAlign w:val="center"/>
          </w:tcPr>
          <w:p w14:paraId="579CF921" w14:textId="4BA04209" w:rsidR="00DE40F7" w:rsidRDefault="003E26D3" w:rsidP="003E26D3">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586F4821" w14:textId="5D13B1E8" w:rsidR="00DE40F7" w:rsidRDefault="00DE40F7" w:rsidP="003E26D3">
            <w:pPr>
              <w:pStyle w:val="TableParagraph"/>
              <w:ind w:left="0"/>
              <w:jc w:val="center"/>
              <w:rPr>
                <w:sz w:val="16"/>
              </w:rPr>
            </w:pPr>
          </w:p>
        </w:tc>
      </w:tr>
      <w:tr w:rsidR="00DE40F7" w14:paraId="7C0F0315" w14:textId="402EF52D" w:rsidTr="003E26D3">
        <w:trPr>
          <w:trHeight w:val="272"/>
        </w:trPr>
        <w:tc>
          <w:tcPr>
            <w:tcW w:w="2401" w:type="dxa"/>
            <w:vMerge/>
            <w:tcBorders>
              <w:top w:val="nil"/>
              <w:bottom w:val="single" w:sz="12" w:space="0" w:color="000000"/>
              <w:right w:val="single" w:sz="8" w:space="0" w:color="000000"/>
            </w:tcBorders>
          </w:tcPr>
          <w:p w14:paraId="32AF085D" w14:textId="77777777" w:rsidR="00DE40F7" w:rsidRDefault="00DE40F7" w:rsidP="00DE40F7">
            <w:pPr>
              <w:rPr>
                <w:sz w:val="2"/>
                <w:szCs w:val="2"/>
              </w:rPr>
            </w:pPr>
          </w:p>
        </w:tc>
        <w:tc>
          <w:tcPr>
            <w:tcW w:w="7524" w:type="dxa"/>
            <w:tcBorders>
              <w:left w:val="single" w:sz="8" w:space="0" w:color="000000"/>
              <w:bottom w:val="single" w:sz="12" w:space="0" w:color="000000"/>
              <w:right w:val="single" w:sz="6" w:space="0" w:color="000000"/>
            </w:tcBorders>
            <w:shd w:val="clear" w:color="auto" w:fill="A6A6A6" w:themeFill="background1" w:themeFillShade="A6"/>
          </w:tcPr>
          <w:p w14:paraId="7FE0AC87" w14:textId="77777777" w:rsidR="00DE40F7" w:rsidRDefault="00DE40F7" w:rsidP="00DE40F7">
            <w:pPr>
              <w:pStyle w:val="TableParagraph"/>
              <w:spacing w:before="28" w:line="190" w:lineRule="atLeast"/>
              <w:ind w:left="452" w:hanging="246"/>
              <w:rPr>
                <w:sz w:val="16"/>
              </w:rPr>
            </w:pPr>
            <w:r>
              <w:rPr>
                <w:b/>
                <w:sz w:val="16"/>
              </w:rPr>
              <w:t xml:space="preserve">8. </w:t>
            </w:r>
            <w:r>
              <w:rPr>
                <w:sz w:val="16"/>
              </w:rPr>
              <w:t>The system SHALL provide the ability to extract and render medications by generic, and/or brand name.</w:t>
            </w:r>
          </w:p>
        </w:tc>
        <w:tc>
          <w:tcPr>
            <w:tcW w:w="955"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6947A197" w14:textId="77777777" w:rsidR="00DE40F7" w:rsidRDefault="00DE40F7" w:rsidP="003E26D3">
            <w:pPr>
              <w:pStyle w:val="TableParagraph"/>
              <w:ind w:left="0"/>
              <w:jc w:val="center"/>
              <w:rPr>
                <w:sz w:val="16"/>
              </w:rPr>
            </w:pPr>
            <w:r>
              <w:rPr>
                <w:sz w:val="16"/>
              </w:rPr>
              <w:t>394</w:t>
            </w:r>
          </w:p>
        </w:tc>
        <w:tc>
          <w:tcPr>
            <w:tcW w:w="955"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0E2F64C5" w14:textId="5E123D97" w:rsidR="00DE40F7" w:rsidRDefault="003E26D3" w:rsidP="003E26D3">
            <w:pPr>
              <w:pStyle w:val="TableParagraph"/>
              <w:ind w:left="0"/>
              <w:jc w:val="center"/>
              <w:rPr>
                <w:sz w:val="16"/>
              </w:rPr>
            </w:pPr>
            <w:r>
              <w:rPr>
                <w:sz w:val="16"/>
              </w:rPr>
              <w:t>D</w:t>
            </w:r>
          </w:p>
        </w:tc>
        <w:tc>
          <w:tcPr>
            <w:tcW w:w="955"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64809B5C" w14:textId="3C0E5DC0" w:rsidR="00DE40F7" w:rsidRDefault="00DE40F7" w:rsidP="003E26D3">
            <w:pPr>
              <w:pStyle w:val="TableParagraph"/>
              <w:ind w:left="0"/>
              <w:jc w:val="center"/>
              <w:rPr>
                <w:sz w:val="16"/>
              </w:rPr>
            </w:pPr>
          </w:p>
        </w:tc>
      </w:tr>
      <w:tr w:rsidR="00DE40F7" w14:paraId="456A56FA" w14:textId="34D4F45C" w:rsidTr="00477D98">
        <w:trPr>
          <w:trHeight w:val="189"/>
        </w:trPr>
        <w:tc>
          <w:tcPr>
            <w:tcW w:w="2401" w:type="dxa"/>
            <w:tcBorders>
              <w:top w:val="single" w:sz="12" w:space="0" w:color="000000"/>
              <w:bottom w:val="single" w:sz="2" w:space="0" w:color="000000"/>
            </w:tcBorders>
            <w:shd w:val="clear" w:color="auto" w:fill="99FF99"/>
          </w:tcPr>
          <w:p w14:paraId="66F625AD" w14:textId="77777777" w:rsidR="00DE40F7" w:rsidRDefault="00DE40F7" w:rsidP="00DE40F7">
            <w:pPr>
              <w:pStyle w:val="TableParagraph"/>
              <w:spacing w:line="169" w:lineRule="exact"/>
              <w:ind w:left="84"/>
              <w:rPr>
                <w:sz w:val="16"/>
              </w:rPr>
            </w:pPr>
            <w:r>
              <w:rPr>
                <w:sz w:val="16"/>
              </w:rPr>
              <w:t>CP.4.2.4</w:t>
            </w:r>
          </w:p>
        </w:tc>
        <w:tc>
          <w:tcPr>
            <w:tcW w:w="7524" w:type="dxa"/>
            <w:vMerge w:val="restart"/>
            <w:tcBorders>
              <w:top w:val="single" w:sz="12" w:space="0" w:color="000000"/>
            </w:tcBorders>
            <w:shd w:val="clear" w:color="auto" w:fill="99FF99"/>
            <w:vAlign w:val="center"/>
          </w:tcPr>
          <w:p w14:paraId="0C10512A" w14:textId="1EC3D61F" w:rsidR="00DE40F7" w:rsidRDefault="00DE40F7" w:rsidP="00DE40F7">
            <w:pPr>
              <w:pStyle w:val="TableParagraph"/>
              <w:ind w:left="86"/>
              <w:jc w:val="center"/>
              <w:rPr>
                <w:sz w:val="16"/>
              </w:rPr>
            </w:pPr>
            <w:r w:rsidRPr="00DE40F7">
              <w:rPr>
                <w:b/>
                <w:sz w:val="24"/>
              </w:rPr>
              <w:t>Medication Alert Overrides</w:t>
            </w:r>
          </w:p>
        </w:tc>
        <w:tc>
          <w:tcPr>
            <w:tcW w:w="955" w:type="dxa"/>
            <w:vMerge w:val="restart"/>
            <w:tcBorders>
              <w:top w:val="single" w:sz="12" w:space="0" w:color="000000"/>
            </w:tcBorders>
            <w:shd w:val="clear" w:color="auto" w:fill="99FF99"/>
            <w:vAlign w:val="center"/>
          </w:tcPr>
          <w:p w14:paraId="3981D8E3" w14:textId="77777777" w:rsidR="00DE40F7" w:rsidRPr="003E26D3" w:rsidRDefault="00DE40F7" w:rsidP="003E26D3">
            <w:pPr>
              <w:pStyle w:val="TableParagraph"/>
              <w:ind w:left="0"/>
              <w:jc w:val="center"/>
              <w:rPr>
                <w:sz w:val="16"/>
                <w:szCs w:val="16"/>
              </w:rPr>
            </w:pPr>
            <w:r w:rsidRPr="003E26D3">
              <w:rPr>
                <w:sz w:val="16"/>
                <w:szCs w:val="16"/>
              </w:rPr>
              <w:t>395</w:t>
            </w:r>
          </w:p>
        </w:tc>
        <w:tc>
          <w:tcPr>
            <w:tcW w:w="955" w:type="dxa"/>
            <w:vMerge w:val="restart"/>
            <w:tcBorders>
              <w:top w:val="single" w:sz="12" w:space="0" w:color="000000"/>
            </w:tcBorders>
            <w:shd w:val="clear" w:color="auto" w:fill="99FF99"/>
            <w:vAlign w:val="center"/>
          </w:tcPr>
          <w:p w14:paraId="7CE70E01" w14:textId="013EF1E4" w:rsidR="00DE40F7" w:rsidRPr="003E26D3" w:rsidRDefault="001A5AA1" w:rsidP="003E26D3">
            <w:pPr>
              <w:pStyle w:val="TableParagraph"/>
              <w:ind w:left="0"/>
              <w:jc w:val="center"/>
              <w:rPr>
                <w:sz w:val="16"/>
                <w:szCs w:val="16"/>
              </w:rPr>
            </w:pPr>
            <w:r>
              <w:rPr>
                <w:sz w:val="16"/>
                <w:szCs w:val="16"/>
              </w:rPr>
              <w:t>Include</w:t>
            </w:r>
          </w:p>
        </w:tc>
        <w:tc>
          <w:tcPr>
            <w:tcW w:w="955" w:type="dxa"/>
            <w:vMerge w:val="restart"/>
            <w:tcBorders>
              <w:top w:val="single" w:sz="12" w:space="0" w:color="000000"/>
            </w:tcBorders>
            <w:shd w:val="clear" w:color="auto" w:fill="99FF99"/>
            <w:vAlign w:val="center"/>
          </w:tcPr>
          <w:p w14:paraId="68AF4263" w14:textId="4B39A11F" w:rsidR="00DE40F7" w:rsidRPr="003E26D3" w:rsidRDefault="00DE40F7" w:rsidP="003E26D3">
            <w:pPr>
              <w:pStyle w:val="TableParagraph"/>
              <w:ind w:left="0"/>
              <w:jc w:val="center"/>
              <w:rPr>
                <w:sz w:val="16"/>
                <w:szCs w:val="16"/>
              </w:rPr>
            </w:pPr>
          </w:p>
        </w:tc>
      </w:tr>
      <w:tr w:rsidR="00DE40F7" w14:paraId="1145B8B4" w14:textId="2692CF6B" w:rsidTr="00477D98">
        <w:trPr>
          <w:trHeight w:val="185"/>
        </w:trPr>
        <w:tc>
          <w:tcPr>
            <w:tcW w:w="2401" w:type="dxa"/>
            <w:tcBorders>
              <w:top w:val="single" w:sz="2" w:space="0" w:color="000000"/>
              <w:bottom w:val="single" w:sz="2" w:space="0" w:color="000000"/>
            </w:tcBorders>
            <w:shd w:val="clear" w:color="auto" w:fill="99FF99"/>
          </w:tcPr>
          <w:p w14:paraId="1B979ED9" w14:textId="77777777" w:rsidR="00DE40F7" w:rsidRDefault="00DE40F7" w:rsidP="00DE40F7">
            <w:pPr>
              <w:pStyle w:val="TableParagraph"/>
              <w:spacing w:line="166" w:lineRule="exact"/>
              <w:ind w:left="84"/>
              <w:rPr>
                <w:sz w:val="16"/>
              </w:rPr>
            </w:pPr>
            <w:r>
              <w:rPr>
                <w:sz w:val="16"/>
              </w:rPr>
              <w:t>Function</w:t>
            </w:r>
          </w:p>
        </w:tc>
        <w:tc>
          <w:tcPr>
            <w:tcW w:w="7524" w:type="dxa"/>
            <w:vMerge/>
            <w:tcBorders>
              <w:top w:val="nil"/>
            </w:tcBorders>
            <w:shd w:val="clear" w:color="auto" w:fill="99FF99"/>
          </w:tcPr>
          <w:p w14:paraId="22B59F22" w14:textId="77777777" w:rsidR="00DE40F7" w:rsidRDefault="00DE40F7" w:rsidP="00DE40F7">
            <w:pPr>
              <w:rPr>
                <w:sz w:val="2"/>
                <w:szCs w:val="2"/>
              </w:rPr>
            </w:pPr>
          </w:p>
        </w:tc>
        <w:tc>
          <w:tcPr>
            <w:tcW w:w="955" w:type="dxa"/>
            <w:vMerge/>
            <w:tcBorders>
              <w:top w:val="nil"/>
            </w:tcBorders>
            <w:shd w:val="clear" w:color="auto" w:fill="99FF99"/>
          </w:tcPr>
          <w:p w14:paraId="2CA6ACF3" w14:textId="77777777" w:rsidR="00DE40F7" w:rsidRDefault="00DE40F7" w:rsidP="00DE40F7">
            <w:pPr>
              <w:rPr>
                <w:sz w:val="2"/>
                <w:szCs w:val="2"/>
              </w:rPr>
            </w:pPr>
          </w:p>
        </w:tc>
        <w:tc>
          <w:tcPr>
            <w:tcW w:w="955" w:type="dxa"/>
            <w:vMerge/>
            <w:shd w:val="clear" w:color="auto" w:fill="99FF99"/>
          </w:tcPr>
          <w:p w14:paraId="7C728B3A" w14:textId="77777777" w:rsidR="00DE40F7" w:rsidRDefault="00DE40F7" w:rsidP="00DE40F7">
            <w:pPr>
              <w:rPr>
                <w:sz w:val="2"/>
                <w:szCs w:val="2"/>
              </w:rPr>
            </w:pPr>
          </w:p>
        </w:tc>
        <w:tc>
          <w:tcPr>
            <w:tcW w:w="955" w:type="dxa"/>
            <w:vMerge/>
            <w:shd w:val="clear" w:color="auto" w:fill="99FF99"/>
          </w:tcPr>
          <w:p w14:paraId="692C1496" w14:textId="47114435" w:rsidR="00DE40F7" w:rsidRDefault="00DE40F7" w:rsidP="00DE40F7">
            <w:pPr>
              <w:rPr>
                <w:sz w:val="2"/>
                <w:szCs w:val="2"/>
              </w:rPr>
            </w:pPr>
          </w:p>
        </w:tc>
      </w:tr>
      <w:tr w:rsidR="00DE40F7" w14:paraId="20E2527B" w14:textId="1089251E" w:rsidTr="008656DF">
        <w:trPr>
          <w:trHeight w:val="848"/>
        </w:trPr>
        <w:tc>
          <w:tcPr>
            <w:tcW w:w="12790" w:type="dxa"/>
            <w:gridSpan w:val="5"/>
            <w:tcBorders>
              <w:bottom w:val="single" w:sz="6" w:space="0" w:color="000000"/>
            </w:tcBorders>
          </w:tcPr>
          <w:p w14:paraId="26EDB252" w14:textId="77777777" w:rsidR="00DE40F7" w:rsidRDefault="00DE40F7" w:rsidP="00DE40F7">
            <w:pPr>
              <w:pStyle w:val="TableParagraph"/>
              <w:spacing w:before="67"/>
              <w:ind w:left="724"/>
              <w:rPr>
                <w:sz w:val="16"/>
              </w:rPr>
            </w:pPr>
            <w:r>
              <w:rPr>
                <w:b/>
                <w:sz w:val="16"/>
              </w:rPr>
              <w:t xml:space="preserve">Statement: </w:t>
            </w:r>
            <w:r>
              <w:rPr>
                <w:sz w:val="16"/>
              </w:rPr>
              <w:t>Capture the alerts and warnings for medications being overridden and reasons for the override.</w:t>
            </w:r>
          </w:p>
          <w:p w14:paraId="7861A3BF" w14:textId="07DECE15" w:rsidR="00DE40F7" w:rsidRDefault="00DE40F7" w:rsidP="00DE40F7">
            <w:pPr>
              <w:pStyle w:val="TableParagraph"/>
              <w:spacing w:before="67"/>
              <w:ind w:left="724"/>
              <w:rPr>
                <w:b/>
                <w:sz w:val="16"/>
              </w:rPr>
            </w:pPr>
            <w:r>
              <w:rPr>
                <w:b/>
                <w:sz w:val="16"/>
              </w:rPr>
              <w:t xml:space="preserve">Description: </w:t>
            </w:r>
            <w:r>
              <w:rPr>
                <w:sz w:val="16"/>
              </w:rPr>
              <w:t>Alerts are generated for possible contraindications to administration of medications (e.g., the administration of tetracycline to pregnant women) and the prescriber may choose to override the alert.</w:t>
            </w:r>
          </w:p>
        </w:tc>
      </w:tr>
      <w:tr w:rsidR="00DE40F7" w14:paraId="6EFCBF46" w14:textId="54D3CAE6" w:rsidTr="003E26D3">
        <w:trPr>
          <w:trHeight w:val="431"/>
        </w:trPr>
        <w:tc>
          <w:tcPr>
            <w:tcW w:w="2401" w:type="dxa"/>
            <w:tcBorders>
              <w:bottom w:val="nil"/>
              <w:right w:val="single" w:sz="8" w:space="0" w:color="000000"/>
            </w:tcBorders>
          </w:tcPr>
          <w:p w14:paraId="2583094F" w14:textId="77777777" w:rsidR="00DE40F7" w:rsidRDefault="00DE40F7" w:rsidP="00DE40F7">
            <w:pPr>
              <w:pStyle w:val="TableParagraph"/>
              <w:rPr>
                <w:sz w:val="16"/>
              </w:rPr>
            </w:pPr>
          </w:p>
        </w:tc>
        <w:tc>
          <w:tcPr>
            <w:tcW w:w="7524" w:type="dxa"/>
            <w:tcBorders>
              <w:top w:val="single" w:sz="6" w:space="0" w:color="000000"/>
              <w:left w:val="single" w:sz="8" w:space="0" w:color="000000"/>
              <w:right w:val="single" w:sz="6" w:space="0" w:color="000000"/>
            </w:tcBorders>
            <w:shd w:val="clear" w:color="auto" w:fill="F2DBDB" w:themeFill="accent2" w:themeFillTint="33"/>
          </w:tcPr>
          <w:p w14:paraId="2F08E043" w14:textId="77777777" w:rsidR="00DE40F7" w:rsidRDefault="00DE40F7" w:rsidP="00DE40F7">
            <w:pPr>
              <w:pStyle w:val="TableParagraph"/>
              <w:spacing w:before="28" w:line="190" w:lineRule="atLeast"/>
              <w:ind w:left="452" w:hanging="246"/>
              <w:rPr>
                <w:sz w:val="16"/>
              </w:rPr>
            </w:pPr>
            <w:r>
              <w:rPr>
                <w:b/>
                <w:sz w:val="16"/>
              </w:rPr>
              <w:t xml:space="preserve">1. </w:t>
            </w:r>
            <w:r>
              <w:rPr>
                <w:sz w:val="16"/>
              </w:rPr>
              <w:t>The system SHALL provide the ability to edit a medication order by overriding the drug alert or warning and transmitting the updated medication order.</w:t>
            </w:r>
          </w:p>
        </w:tc>
        <w:tc>
          <w:tcPr>
            <w:tcW w:w="955" w:type="dxa"/>
            <w:tcBorders>
              <w:top w:val="single" w:sz="6" w:space="0" w:color="000000"/>
              <w:left w:val="single" w:sz="6" w:space="0" w:color="000000"/>
              <w:right w:val="single" w:sz="6" w:space="0" w:color="000000"/>
            </w:tcBorders>
            <w:shd w:val="clear" w:color="auto" w:fill="F2DBDB" w:themeFill="accent2" w:themeFillTint="33"/>
          </w:tcPr>
          <w:p w14:paraId="0290258A" w14:textId="77777777" w:rsidR="00DE40F7" w:rsidRDefault="00DE40F7" w:rsidP="00DE40F7">
            <w:pPr>
              <w:pStyle w:val="TableParagraph"/>
              <w:spacing w:before="107"/>
              <w:ind w:left="278" w:right="263"/>
              <w:jc w:val="center"/>
              <w:rPr>
                <w:sz w:val="16"/>
              </w:rPr>
            </w:pPr>
            <w:r>
              <w:rPr>
                <w:sz w:val="16"/>
              </w:rPr>
              <w:t>396</w:t>
            </w:r>
          </w:p>
        </w:tc>
        <w:tc>
          <w:tcPr>
            <w:tcW w:w="955" w:type="dxa"/>
            <w:tcBorders>
              <w:top w:val="single" w:sz="6" w:space="0" w:color="000000"/>
              <w:left w:val="single" w:sz="6" w:space="0" w:color="000000"/>
              <w:right w:val="single" w:sz="6" w:space="0" w:color="000000"/>
            </w:tcBorders>
            <w:shd w:val="clear" w:color="auto" w:fill="F2DBDB" w:themeFill="accent2" w:themeFillTint="33"/>
          </w:tcPr>
          <w:p w14:paraId="64DE8A9C" w14:textId="410D5B9B" w:rsidR="00DE40F7" w:rsidRDefault="003E26D3" w:rsidP="00DE40F7">
            <w:pPr>
              <w:pStyle w:val="TableParagraph"/>
              <w:spacing w:before="107"/>
              <w:ind w:left="278" w:right="263"/>
              <w:jc w:val="center"/>
              <w:rPr>
                <w:sz w:val="16"/>
              </w:rPr>
            </w:pPr>
            <w:r>
              <w:rPr>
                <w:sz w:val="16"/>
              </w:rPr>
              <w:t>A</w:t>
            </w:r>
          </w:p>
        </w:tc>
        <w:tc>
          <w:tcPr>
            <w:tcW w:w="955" w:type="dxa"/>
            <w:tcBorders>
              <w:top w:val="single" w:sz="6" w:space="0" w:color="000000"/>
              <w:left w:val="single" w:sz="6" w:space="0" w:color="000000"/>
              <w:right w:val="single" w:sz="6" w:space="0" w:color="000000"/>
            </w:tcBorders>
            <w:shd w:val="clear" w:color="auto" w:fill="F2DBDB" w:themeFill="accent2" w:themeFillTint="33"/>
          </w:tcPr>
          <w:p w14:paraId="5C1BC4C7" w14:textId="73B79510" w:rsidR="00DE40F7" w:rsidRDefault="00DE40F7" w:rsidP="00DE40F7">
            <w:pPr>
              <w:pStyle w:val="TableParagraph"/>
              <w:spacing w:before="107"/>
              <w:ind w:left="278" w:right="263"/>
              <w:jc w:val="center"/>
              <w:rPr>
                <w:sz w:val="16"/>
              </w:rPr>
            </w:pPr>
          </w:p>
        </w:tc>
      </w:tr>
    </w:tbl>
    <w:p w14:paraId="7142DDB6" w14:textId="77777777" w:rsidR="004B2E32" w:rsidRDefault="004B2E32" w:rsidP="004B2E32">
      <w:pPr>
        <w:jc w:val="center"/>
        <w:rPr>
          <w:sz w:val="16"/>
        </w:rPr>
        <w:sectPr w:rsidR="004B2E32" w:rsidSect="004A6546">
          <w:pgSz w:w="15840" w:h="12240" w:orient="landscape"/>
          <w:pgMar w:top="600" w:right="600" w:bottom="520" w:left="340" w:header="348" w:footer="152" w:gutter="0"/>
          <w:cols w:space="720"/>
          <w:docGrid w:linePitch="299"/>
        </w:sectPr>
      </w:pPr>
    </w:p>
    <w:p w14:paraId="2D4074A6" w14:textId="77777777" w:rsidR="004B2E32" w:rsidRDefault="004B2E32" w:rsidP="004B2E32">
      <w:pPr>
        <w:pStyle w:val="BodyText"/>
        <w:spacing w:before="9"/>
        <w:rPr>
          <w:sz w:val="9"/>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4"/>
        <w:gridCol w:w="956"/>
        <w:gridCol w:w="956"/>
        <w:gridCol w:w="956"/>
      </w:tblGrid>
      <w:tr w:rsidR="00DE40F7" w14:paraId="07F433F8" w14:textId="6D0400FE" w:rsidTr="003E26D3">
        <w:trPr>
          <w:trHeight w:val="573"/>
        </w:trPr>
        <w:tc>
          <w:tcPr>
            <w:tcW w:w="2400" w:type="dxa"/>
            <w:tcBorders>
              <w:bottom w:val="single" w:sz="6" w:space="0" w:color="000000"/>
              <w:right w:val="single" w:sz="4" w:space="0" w:color="FFFFFF"/>
            </w:tcBorders>
            <w:shd w:val="clear" w:color="auto" w:fill="00B050"/>
          </w:tcPr>
          <w:p w14:paraId="1CC7BC94" w14:textId="77777777" w:rsidR="00DE40F7" w:rsidRDefault="00DE40F7" w:rsidP="00DE40F7">
            <w:pPr>
              <w:pStyle w:val="TableParagraph"/>
              <w:spacing w:line="171" w:lineRule="exact"/>
              <w:ind w:left="85"/>
              <w:rPr>
                <w:b/>
                <w:sz w:val="16"/>
              </w:rPr>
            </w:pPr>
            <w:r>
              <w:rPr>
                <w:b/>
                <w:sz w:val="16"/>
              </w:rPr>
              <w:t>Section/Id#:</w:t>
            </w:r>
          </w:p>
          <w:p w14:paraId="359A3D0D" w14:textId="77777777" w:rsidR="00DE40F7" w:rsidRDefault="00DE40F7" w:rsidP="00DE40F7">
            <w:pPr>
              <w:pStyle w:val="TableParagraph"/>
              <w:spacing w:before="8"/>
              <w:ind w:left="85" w:right="1813"/>
              <w:rPr>
                <w:b/>
                <w:sz w:val="16"/>
              </w:rPr>
            </w:pPr>
            <w:r>
              <w:rPr>
                <w:b/>
                <w:sz w:val="16"/>
              </w:rPr>
              <w:t>Type:</w:t>
            </w:r>
          </w:p>
          <w:p w14:paraId="7924F9E8" w14:textId="77777777" w:rsidR="00DE40F7" w:rsidRDefault="00DE40F7" w:rsidP="00DE40F7">
            <w:pPr>
              <w:pStyle w:val="TableParagraph"/>
              <w:spacing w:before="8"/>
              <w:ind w:left="85" w:right="1813"/>
              <w:rPr>
                <w:b/>
                <w:sz w:val="16"/>
              </w:rPr>
            </w:pPr>
            <w:r>
              <w:rPr>
                <w:b/>
                <w:sz w:val="16"/>
              </w:rPr>
              <w:t>Name:</w:t>
            </w:r>
          </w:p>
        </w:tc>
        <w:tc>
          <w:tcPr>
            <w:tcW w:w="7524" w:type="dxa"/>
            <w:tcBorders>
              <w:left w:val="single" w:sz="4" w:space="0" w:color="FFFFFF"/>
              <w:bottom w:val="single" w:sz="8" w:space="0" w:color="000000"/>
              <w:right w:val="single" w:sz="4" w:space="0" w:color="FFFFFF"/>
            </w:tcBorders>
            <w:shd w:val="clear" w:color="auto" w:fill="00B050"/>
          </w:tcPr>
          <w:p w14:paraId="1A941F7C" w14:textId="77777777" w:rsidR="00DE40F7" w:rsidRDefault="00DE40F7" w:rsidP="00DE40F7">
            <w:pPr>
              <w:pStyle w:val="TableParagraph"/>
              <w:spacing w:before="6"/>
              <w:rPr>
                <w:sz w:val="15"/>
              </w:rPr>
            </w:pPr>
          </w:p>
          <w:p w14:paraId="3F88A898" w14:textId="77777777" w:rsidR="00DE40F7" w:rsidRDefault="00DE40F7" w:rsidP="00DE40F7">
            <w:pPr>
              <w:pStyle w:val="TableParagraph"/>
              <w:ind w:left="85"/>
              <w:rPr>
                <w:b/>
                <w:sz w:val="16"/>
              </w:rPr>
            </w:pPr>
            <w:r>
              <w:rPr>
                <w:b/>
                <w:sz w:val="16"/>
              </w:rPr>
              <w:t>Conformance Criteria</w:t>
            </w:r>
          </w:p>
        </w:tc>
        <w:tc>
          <w:tcPr>
            <w:tcW w:w="956" w:type="dxa"/>
            <w:tcBorders>
              <w:left w:val="single" w:sz="4" w:space="0" w:color="FFFFFF"/>
              <w:bottom w:val="single" w:sz="8" w:space="0" w:color="000000"/>
            </w:tcBorders>
            <w:shd w:val="clear" w:color="auto" w:fill="00B050"/>
            <w:vAlign w:val="center"/>
          </w:tcPr>
          <w:p w14:paraId="60BE84A9" w14:textId="65A62144" w:rsidR="00DE40F7" w:rsidRDefault="00DE40F7" w:rsidP="003E26D3">
            <w:pPr>
              <w:pStyle w:val="TableParagraph"/>
              <w:ind w:left="0"/>
              <w:jc w:val="center"/>
              <w:rPr>
                <w:b/>
                <w:sz w:val="16"/>
              </w:rPr>
            </w:pPr>
            <w:r w:rsidRPr="000E4DCC">
              <w:rPr>
                <w:b/>
                <w:sz w:val="16"/>
                <w:szCs w:val="16"/>
              </w:rPr>
              <w:t>Row#</w:t>
            </w:r>
          </w:p>
        </w:tc>
        <w:tc>
          <w:tcPr>
            <w:tcW w:w="956" w:type="dxa"/>
            <w:tcBorders>
              <w:left w:val="single" w:sz="4" w:space="0" w:color="FFFFFF"/>
              <w:bottom w:val="single" w:sz="8" w:space="0" w:color="000000"/>
              <w:right w:val="single" w:sz="4" w:space="0" w:color="FFFFFF"/>
            </w:tcBorders>
            <w:shd w:val="clear" w:color="auto" w:fill="00B050"/>
            <w:vAlign w:val="center"/>
          </w:tcPr>
          <w:p w14:paraId="17F93061" w14:textId="31572417" w:rsidR="00DE40F7" w:rsidRDefault="00DE40F7" w:rsidP="003E26D3">
            <w:pPr>
              <w:pStyle w:val="TableParagraph"/>
              <w:ind w:left="0"/>
              <w:jc w:val="center"/>
              <w:rPr>
                <w:sz w:val="15"/>
              </w:rPr>
            </w:pPr>
            <w:r w:rsidRPr="000E4DCC">
              <w:rPr>
                <w:b/>
                <w:sz w:val="16"/>
                <w:szCs w:val="16"/>
              </w:rPr>
              <w:t>Criteria Status</w:t>
            </w:r>
          </w:p>
        </w:tc>
        <w:tc>
          <w:tcPr>
            <w:tcW w:w="956" w:type="dxa"/>
            <w:tcBorders>
              <w:left w:val="single" w:sz="4" w:space="0" w:color="FFFFFF"/>
              <w:bottom w:val="single" w:sz="8" w:space="0" w:color="000000"/>
            </w:tcBorders>
            <w:shd w:val="clear" w:color="auto" w:fill="00B050"/>
            <w:vAlign w:val="center"/>
          </w:tcPr>
          <w:p w14:paraId="4DA706E2" w14:textId="77105FE4" w:rsidR="00DE40F7" w:rsidRDefault="00DE40F7" w:rsidP="003E26D3">
            <w:pPr>
              <w:pStyle w:val="TableParagraph"/>
              <w:ind w:left="0"/>
              <w:jc w:val="center"/>
              <w:rPr>
                <w:sz w:val="15"/>
              </w:rPr>
            </w:pPr>
            <w:r w:rsidRPr="000E4DCC">
              <w:rPr>
                <w:b/>
                <w:sz w:val="16"/>
                <w:szCs w:val="16"/>
              </w:rPr>
              <w:t>Mapping to R1</w:t>
            </w:r>
          </w:p>
        </w:tc>
      </w:tr>
      <w:tr w:rsidR="00DE40F7" w14:paraId="3694E715" w14:textId="1BBFFAA0" w:rsidTr="003E26D3">
        <w:trPr>
          <w:trHeight w:val="429"/>
        </w:trPr>
        <w:tc>
          <w:tcPr>
            <w:tcW w:w="2400" w:type="dxa"/>
            <w:vMerge w:val="restart"/>
            <w:tcBorders>
              <w:top w:val="single" w:sz="6" w:space="0" w:color="000000"/>
              <w:right w:val="single" w:sz="8" w:space="0" w:color="000000"/>
            </w:tcBorders>
          </w:tcPr>
          <w:p w14:paraId="3E7A6C23" w14:textId="77777777" w:rsidR="00DE40F7" w:rsidRDefault="00DE40F7" w:rsidP="00DE40F7">
            <w:pPr>
              <w:pStyle w:val="TableParagraph"/>
              <w:rPr>
                <w:sz w:val="16"/>
              </w:rPr>
            </w:pPr>
          </w:p>
        </w:tc>
        <w:tc>
          <w:tcPr>
            <w:tcW w:w="7524" w:type="dxa"/>
            <w:tcBorders>
              <w:top w:val="single" w:sz="8" w:space="0" w:color="000000"/>
              <w:left w:val="single" w:sz="8" w:space="0" w:color="000000"/>
              <w:right w:val="single" w:sz="6" w:space="0" w:color="000000"/>
            </w:tcBorders>
            <w:shd w:val="clear" w:color="auto" w:fill="F2DBDB" w:themeFill="accent2" w:themeFillTint="33"/>
          </w:tcPr>
          <w:p w14:paraId="799359A5" w14:textId="77777777" w:rsidR="00DE40F7" w:rsidRDefault="00DE40F7" w:rsidP="00DE40F7">
            <w:pPr>
              <w:pStyle w:val="TableParagraph"/>
              <w:spacing w:before="26" w:line="190" w:lineRule="atLeast"/>
              <w:ind w:left="453" w:right="60" w:hanging="246"/>
              <w:rPr>
                <w:sz w:val="16"/>
              </w:rPr>
            </w:pPr>
            <w:r>
              <w:rPr>
                <w:b/>
                <w:sz w:val="16"/>
              </w:rPr>
              <w:t xml:space="preserve">2. </w:t>
            </w:r>
            <w:r>
              <w:rPr>
                <w:sz w:val="16"/>
              </w:rPr>
              <w:t>The system SHALL provide the ability to capture reasons for overriding a drug alert or warning at the time of ordering.</w:t>
            </w:r>
          </w:p>
        </w:tc>
        <w:tc>
          <w:tcPr>
            <w:tcW w:w="956" w:type="dxa"/>
            <w:tcBorders>
              <w:top w:val="single" w:sz="8" w:space="0" w:color="000000"/>
              <w:left w:val="single" w:sz="6" w:space="0" w:color="000000"/>
              <w:right w:val="single" w:sz="6" w:space="0" w:color="000000"/>
            </w:tcBorders>
            <w:shd w:val="clear" w:color="auto" w:fill="F2DBDB" w:themeFill="accent2" w:themeFillTint="33"/>
            <w:vAlign w:val="center"/>
          </w:tcPr>
          <w:p w14:paraId="24E31477" w14:textId="77777777" w:rsidR="00DE40F7" w:rsidRDefault="00DE40F7" w:rsidP="003E26D3">
            <w:pPr>
              <w:pStyle w:val="TableParagraph"/>
              <w:ind w:left="0"/>
              <w:jc w:val="center"/>
              <w:rPr>
                <w:sz w:val="16"/>
              </w:rPr>
            </w:pPr>
            <w:r>
              <w:rPr>
                <w:sz w:val="16"/>
              </w:rPr>
              <w:t>397</w:t>
            </w:r>
          </w:p>
        </w:tc>
        <w:tc>
          <w:tcPr>
            <w:tcW w:w="956" w:type="dxa"/>
            <w:tcBorders>
              <w:top w:val="single" w:sz="8" w:space="0" w:color="000000"/>
              <w:left w:val="single" w:sz="6" w:space="0" w:color="000000"/>
              <w:right w:val="single" w:sz="6" w:space="0" w:color="000000"/>
            </w:tcBorders>
            <w:shd w:val="clear" w:color="auto" w:fill="F2DBDB" w:themeFill="accent2" w:themeFillTint="33"/>
            <w:vAlign w:val="center"/>
          </w:tcPr>
          <w:p w14:paraId="1E8F462A" w14:textId="3880313C" w:rsidR="00DE40F7" w:rsidRDefault="003E26D3" w:rsidP="003E26D3">
            <w:pPr>
              <w:pStyle w:val="TableParagraph"/>
              <w:ind w:left="0"/>
              <w:jc w:val="center"/>
              <w:rPr>
                <w:sz w:val="16"/>
              </w:rPr>
            </w:pPr>
            <w:r>
              <w:rPr>
                <w:sz w:val="16"/>
              </w:rPr>
              <w:t>A</w:t>
            </w:r>
          </w:p>
        </w:tc>
        <w:tc>
          <w:tcPr>
            <w:tcW w:w="956" w:type="dxa"/>
            <w:tcBorders>
              <w:top w:val="single" w:sz="8" w:space="0" w:color="000000"/>
              <w:left w:val="single" w:sz="6" w:space="0" w:color="000000"/>
              <w:right w:val="single" w:sz="6" w:space="0" w:color="000000"/>
            </w:tcBorders>
            <w:shd w:val="clear" w:color="auto" w:fill="F2DBDB" w:themeFill="accent2" w:themeFillTint="33"/>
            <w:vAlign w:val="center"/>
          </w:tcPr>
          <w:p w14:paraId="2EFE7C88" w14:textId="4DC1CAD6" w:rsidR="00DE40F7" w:rsidRDefault="00DE40F7" w:rsidP="003E26D3">
            <w:pPr>
              <w:pStyle w:val="TableParagraph"/>
              <w:ind w:left="0"/>
              <w:jc w:val="center"/>
              <w:rPr>
                <w:sz w:val="16"/>
              </w:rPr>
            </w:pPr>
          </w:p>
        </w:tc>
      </w:tr>
      <w:tr w:rsidR="00DE40F7" w14:paraId="1474635B" w14:textId="73FC2DEB" w:rsidTr="003E26D3">
        <w:trPr>
          <w:trHeight w:val="432"/>
        </w:trPr>
        <w:tc>
          <w:tcPr>
            <w:tcW w:w="2400" w:type="dxa"/>
            <w:vMerge/>
            <w:tcBorders>
              <w:top w:val="nil"/>
              <w:bottom w:val="single" w:sz="12" w:space="0" w:color="000000"/>
              <w:right w:val="single" w:sz="8" w:space="0" w:color="000000"/>
            </w:tcBorders>
          </w:tcPr>
          <w:p w14:paraId="0971DFE8" w14:textId="77777777" w:rsidR="00DE40F7" w:rsidRDefault="00DE40F7" w:rsidP="00DE40F7">
            <w:pPr>
              <w:rPr>
                <w:sz w:val="2"/>
                <w:szCs w:val="2"/>
              </w:rPr>
            </w:pPr>
          </w:p>
        </w:tc>
        <w:tc>
          <w:tcPr>
            <w:tcW w:w="7524" w:type="dxa"/>
            <w:tcBorders>
              <w:left w:val="single" w:sz="8" w:space="0" w:color="000000"/>
              <w:bottom w:val="single" w:sz="12" w:space="0" w:color="000000"/>
              <w:right w:val="single" w:sz="6" w:space="0" w:color="000000"/>
            </w:tcBorders>
            <w:shd w:val="clear" w:color="auto" w:fill="F2DBDB" w:themeFill="accent2" w:themeFillTint="33"/>
          </w:tcPr>
          <w:p w14:paraId="70A7817F" w14:textId="77777777" w:rsidR="00DE40F7" w:rsidRDefault="00DE40F7" w:rsidP="00DE40F7">
            <w:pPr>
              <w:pStyle w:val="TableParagraph"/>
              <w:spacing w:before="28" w:line="190" w:lineRule="atLeast"/>
              <w:ind w:left="453" w:right="48" w:hanging="246"/>
              <w:rPr>
                <w:sz w:val="16"/>
              </w:rPr>
            </w:pPr>
            <w:r>
              <w:rPr>
                <w:b/>
                <w:sz w:val="16"/>
              </w:rPr>
              <w:t xml:space="preserve">3. </w:t>
            </w:r>
            <w:r>
              <w:rPr>
                <w:sz w:val="16"/>
              </w:rPr>
              <w:t>The system SHALL provide the ability to tag and render an indication that a provider has overridden a drug alert or warning.</w:t>
            </w:r>
          </w:p>
        </w:tc>
        <w:tc>
          <w:tcPr>
            <w:tcW w:w="956" w:type="dxa"/>
            <w:tcBorders>
              <w:left w:val="single" w:sz="6" w:space="0" w:color="000000"/>
              <w:bottom w:val="single" w:sz="12" w:space="0" w:color="000000"/>
              <w:right w:val="single" w:sz="6" w:space="0" w:color="000000"/>
            </w:tcBorders>
            <w:shd w:val="clear" w:color="auto" w:fill="F2DBDB" w:themeFill="accent2" w:themeFillTint="33"/>
            <w:vAlign w:val="center"/>
          </w:tcPr>
          <w:p w14:paraId="651FEA82" w14:textId="77777777" w:rsidR="00DE40F7" w:rsidRDefault="00DE40F7" w:rsidP="003E26D3">
            <w:pPr>
              <w:pStyle w:val="TableParagraph"/>
              <w:ind w:left="0"/>
              <w:jc w:val="center"/>
              <w:rPr>
                <w:sz w:val="16"/>
              </w:rPr>
            </w:pPr>
            <w:r>
              <w:rPr>
                <w:sz w:val="16"/>
              </w:rPr>
              <w:t>398</w:t>
            </w:r>
          </w:p>
        </w:tc>
        <w:tc>
          <w:tcPr>
            <w:tcW w:w="956" w:type="dxa"/>
            <w:tcBorders>
              <w:left w:val="single" w:sz="6" w:space="0" w:color="000000"/>
              <w:bottom w:val="single" w:sz="12" w:space="0" w:color="000000"/>
              <w:right w:val="single" w:sz="6" w:space="0" w:color="000000"/>
            </w:tcBorders>
            <w:shd w:val="clear" w:color="auto" w:fill="F2DBDB" w:themeFill="accent2" w:themeFillTint="33"/>
            <w:vAlign w:val="center"/>
          </w:tcPr>
          <w:p w14:paraId="468F84B0" w14:textId="28EDA22A" w:rsidR="00DE40F7" w:rsidRDefault="003E26D3" w:rsidP="003E26D3">
            <w:pPr>
              <w:pStyle w:val="TableParagraph"/>
              <w:ind w:left="0"/>
              <w:jc w:val="center"/>
              <w:rPr>
                <w:sz w:val="16"/>
              </w:rPr>
            </w:pPr>
            <w:r>
              <w:rPr>
                <w:sz w:val="16"/>
              </w:rPr>
              <w:t>A</w:t>
            </w:r>
          </w:p>
        </w:tc>
        <w:tc>
          <w:tcPr>
            <w:tcW w:w="956" w:type="dxa"/>
            <w:tcBorders>
              <w:left w:val="single" w:sz="6" w:space="0" w:color="000000"/>
              <w:bottom w:val="single" w:sz="12" w:space="0" w:color="000000"/>
              <w:right w:val="single" w:sz="6" w:space="0" w:color="000000"/>
            </w:tcBorders>
            <w:shd w:val="clear" w:color="auto" w:fill="F2DBDB" w:themeFill="accent2" w:themeFillTint="33"/>
            <w:vAlign w:val="center"/>
          </w:tcPr>
          <w:p w14:paraId="2C7A7946" w14:textId="79838B9A" w:rsidR="00DE40F7" w:rsidRDefault="00DE40F7" w:rsidP="003E26D3">
            <w:pPr>
              <w:pStyle w:val="TableParagraph"/>
              <w:ind w:left="0"/>
              <w:jc w:val="center"/>
              <w:rPr>
                <w:sz w:val="16"/>
              </w:rPr>
            </w:pPr>
          </w:p>
        </w:tc>
      </w:tr>
      <w:tr w:rsidR="00DE40F7" w14:paraId="1D11E867" w14:textId="718B314B" w:rsidTr="003E26D3">
        <w:trPr>
          <w:trHeight w:val="186"/>
        </w:trPr>
        <w:tc>
          <w:tcPr>
            <w:tcW w:w="2400" w:type="dxa"/>
            <w:tcBorders>
              <w:top w:val="single" w:sz="12" w:space="0" w:color="000000"/>
              <w:bottom w:val="single" w:sz="2" w:space="0" w:color="000000"/>
            </w:tcBorders>
            <w:shd w:val="clear" w:color="auto" w:fill="99FF99"/>
          </w:tcPr>
          <w:p w14:paraId="501463A3" w14:textId="77777777" w:rsidR="00DE40F7" w:rsidRDefault="00DE40F7" w:rsidP="00DE40F7">
            <w:pPr>
              <w:pStyle w:val="TableParagraph"/>
              <w:spacing w:line="167" w:lineRule="exact"/>
              <w:ind w:left="85"/>
              <w:rPr>
                <w:sz w:val="16"/>
              </w:rPr>
            </w:pPr>
            <w:r>
              <w:rPr>
                <w:sz w:val="16"/>
              </w:rPr>
              <w:t>CP.4.3</w:t>
            </w:r>
          </w:p>
        </w:tc>
        <w:tc>
          <w:tcPr>
            <w:tcW w:w="7524" w:type="dxa"/>
            <w:vMerge w:val="restart"/>
            <w:tcBorders>
              <w:top w:val="single" w:sz="12" w:space="0" w:color="000000"/>
              <w:bottom w:val="single" w:sz="6" w:space="0" w:color="000000"/>
            </w:tcBorders>
            <w:shd w:val="clear" w:color="auto" w:fill="99FF99"/>
            <w:vAlign w:val="center"/>
          </w:tcPr>
          <w:p w14:paraId="393F4C4A" w14:textId="401AEF8D" w:rsidR="00DE40F7" w:rsidRDefault="00DE40F7" w:rsidP="00A127D8">
            <w:pPr>
              <w:pStyle w:val="TableParagraph"/>
              <w:ind w:left="86"/>
              <w:jc w:val="center"/>
              <w:rPr>
                <w:sz w:val="16"/>
              </w:rPr>
            </w:pPr>
            <w:r w:rsidRPr="00A127D8">
              <w:rPr>
                <w:b/>
                <w:sz w:val="24"/>
              </w:rPr>
              <w:t xml:space="preserve">Manage </w:t>
            </w:r>
            <w:r w:rsidR="00E0272F">
              <w:rPr>
                <w:b/>
                <w:sz w:val="24"/>
              </w:rPr>
              <w:t xml:space="preserve">Nutrition and/or </w:t>
            </w:r>
            <w:r w:rsidRPr="00A127D8">
              <w:rPr>
                <w:b/>
                <w:sz w:val="24"/>
              </w:rPr>
              <w:t>Non-Medication Patient Care Orders</w:t>
            </w:r>
          </w:p>
        </w:tc>
        <w:tc>
          <w:tcPr>
            <w:tcW w:w="956" w:type="dxa"/>
            <w:vMerge w:val="restart"/>
            <w:tcBorders>
              <w:top w:val="single" w:sz="12" w:space="0" w:color="000000"/>
              <w:bottom w:val="single" w:sz="6" w:space="0" w:color="000000"/>
            </w:tcBorders>
            <w:shd w:val="clear" w:color="auto" w:fill="99FF99"/>
            <w:vAlign w:val="center"/>
          </w:tcPr>
          <w:p w14:paraId="64013317" w14:textId="77777777" w:rsidR="00DE40F7" w:rsidRDefault="00DE40F7" w:rsidP="003E26D3">
            <w:pPr>
              <w:pStyle w:val="TableParagraph"/>
              <w:ind w:left="0"/>
              <w:jc w:val="center"/>
              <w:rPr>
                <w:sz w:val="16"/>
              </w:rPr>
            </w:pPr>
            <w:r>
              <w:rPr>
                <w:sz w:val="16"/>
              </w:rPr>
              <w:t>399</w:t>
            </w:r>
          </w:p>
        </w:tc>
        <w:tc>
          <w:tcPr>
            <w:tcW w:w="956" w:type="dxa"/>
            <w:vMerge w:val="restart"/>
            <w:tcBorders>
              <w:top w:val="single" w:sz="12" w:space="0" w:color="000000"/>
            </w:tcBorders>
            <w:shd w:val="clear" w:color="auto" w:fill="99FF99"/>
            <w:vAlign w:val="center"/>
          </w:tcPr>
          <w:p w14:paraId="207C0E8E" w14:textId="4F3B83DB" w:rsidR="00DE40F7" w:rsidRPr="00DE40F7" w:rsidRDefault="001A5AA1" w:rsidP="003E26D3">
            <w:pPr>
              <w:pStyle w:val="TableParagraph"/>
              <w:ind w:left="0"/>
              <w:jc w:val="center"/>
              <w:rPr>
                <w:sz w:val="16"/>
              </w:rPr>
            </w:pPr>
            <w:r>
              <w:rPr>
                <w:sz w:val="16"/>
              </w:rPr>
              <w:t>Include</w:t>
            </w:r>
          </w:p>
        </w:tc>
        <w:tc>
          <w:tcPr>
            <w:tcW w:w="956" w:type="dxa"/>
            <w:vMerge w:val="restart"/>
            <w:tcBorders>
              <w:top w:val="single" w:sz="12" w:space="0" w:color="000000"/>
            </w:tcBorders>
            <w:shd w:val="clear" w:color="auto" w:fill="99FF99"/>
            <w:vAlign w:val="center"/>
          </w:tcPr>
          <w:p w14:paraId="03EEF34D" w14:textId="0AE22397" w:rsidR="00DE40F7" w:rsidRPr="00DE40F7" w:rsidRDefault="00DE40F7" w:rsidP="003E26D3">
            <w:pPr>
              <w:pStyle w:val="TableParagraph"/>
              <w:ind w:left="0"/>
              <w:jc w:val="center"/>
              <w:rPr>
                <w:sz w:val="16"/>
              </w:rPr>
            </w:pPr>
          </w:p>
        </w:tc>
      </w:tr>
      <w:tr w:rsidR="00DE40F7" w14:paraId="0AE8EDF3" w14:textId="00F87791" w:rsidTr="00477D98">
        <w:trPr>
          <w:trHeight w:val="180"/>
        </w:trPr>
        <w:tc>
          <w:tcPr>
            <w:tcW w:w="2400" w:type="dxa"/>
            <w:tcBorders>
              <w:top w:val="single" w:sz="2" w:space="0" w:color="000000"/>
              <w:bottom w:val="single" w:sz="2" w:space="0" w:color="000000"/>
            </w:tcBorders>
            <w:shd w:val="clear" w:color="auto" w:fill="99FF99"/>
          </w:tcPr>
          <w:p w14:paraId="530D723C" w14:textId="77777777" w:rsidR="00DE40F7" w:rsidRDefault="00DE40F7" w:rsidP="00DE40F7">
            <w:pPr>
              <w:pStyle w:val="TableParagraph"/>
              <w:spacing w:line="161" w:lineRule="exact"/>
              <w:ind w:left="85"/>
              <w:rPr>
                <w:sz w:val="16"/>
              </w:rPr>
            </w:pPr>
            <w:r>
              <w:rPr>
                <w:sz w:val="16"/>
              </w:rPr>
              <w:t>Function</w:t>
            </w:r>
          </w:p>
        </w:tc>
        <w:tc>
          <w:tcPr>
            <w:tcW w:w="7524" w:type="dxa"/>
            <w:vMerge/>
            <w:tcBorders>
              <w:top w:val="nil"/>
              <w:bottom w:val="single" w:sz="6" w:space="0" w:color="000000"/>
            </w:tcBorders>
            <w:shd w:val="clear" w:color="auto" w:fill="99FF99"/>
          </w:tcPr>
          <w:p w14:paraId="45E45830" w14:textId="77777777" w:rsidR="00DE40F7" w:rsidRDefault="00DE40F7" w:rsidP="00DE40F7">
            <w:pPr>
              <w:rPr>
                <w:sz w:val="2"/>
                <w:szCs w:val="2"/>
              </w:rPr>
            </w:pPr>
          </w:p>
        </w:tc>
        <w:tc>
          <w:tcPr>
            <w:tcW w:w="956" w:type="dxa"/>
            <w:vMerge/>
            <w:tcBorders>
              <w:top w:val="nil"/>
              <w:bottom w:val="single" w:sz="6" w:space="0" w:color="000000"/>
            </w:tcBorders>
            <w:shd w:val="clear" w:color="auto" w:fill="99FF99"/>
          </w:tcPr>
          <w:p w14:paraId="641814F5" w14:textId="77777777" w:rsidR="00DE40F7" w:rsidRDefault="00DE40F7" w:rsidP="00DE40F7">
            <w:pPr>
              <w:rPr>
                <w:sz w:val="2"/>
                <w:szCs w:val="2"/>
              </w:rPr>
            </w:pPr>
          </w:p>
        </w:tc>
        <w:tc>
          <w:tcPr>
            <w:tcW w:w="956" w:type="dxa"/>
            <w:vMerge/>
            <w:tcBorders>
              <w:bottom w:val="single" w:sz="6" w:space="0" w:color="000000"/>
            </w:tcBorders>
            <w:shd w:val="clear" w:color="auto" w:fill="99FF99"/>
          </w:tcPr>
          <w:p w14:paraId="0ED5FCEA" w14:textId="77777777" w:rsidR="00DE40F7" w:rsidRDefault="00DE40F7" w:rsidP="00DE40F7">
            <w:pPr>
              <w:rPr>
                <w:sz w:val="2"/>
                <w:szCs w:val="2"/>
              </w:rPr>
            </w:pPr>
          </w:p>
        </w:tc>
        <w:tc>
          <w:tcPr>
            <w:tcW w:w="956" w:type="dxa"/>
            <w:vMerge/>
            <w:tcBorders>
              <w:bottom w:val="single" w:sz="6" w:space="0" w:color="000000"/>
            </w:tcBorders>
            <w:shd w:val="clear" w:color="auto" w:fill="99FF99"/>
          </w:tcPr>
          <w:p w14:paraId="570F97B1" w14:textId="524727FD" w:rsidR="00DE40F7" w:rsidRDefault="00DE40F7" w:rsidP="00DE40F7">
            <w:pPr>
              <w:rPr>
                <w:sz w:val="2"/>
                <w:szCs w:val="2"/>
              </w:rPr>
            </w:pPr>
          </w:p>
        </w:tc>
      </w:tr>
      <w:tr w:rsidR="00DE40F7" w14:paraId="46B7968A" w14:textId="0609CE56" w:rsidTr="007D27A2">
        <w:trPr>
          <w:trHeight w:val="1230"/>
        </w:trPr>
        <w:tc>
          <w:tcPr>
            <w:tcW w:w="12792" w:type="dxa"/>
            <w:gridSpan w:val="5"/>
            <w:tcBorders>
              <w:top w:val="single" w:sz="6" w:space="0" w:color="000000"/>
              <w:bottom w:val="single" w:sz="6" w:space="0" w:color="000000"/>
            </w:tcBorders>
            <w:shd w:val="clear" w:color="auto" w:fill="FFC000"/>
          </w:tcPr>
          <w:p w14:paraId="72569F88" w14:textId="77777777" w:rsidR="00E0272F" w:rsidRDefault="00E0272F" w:rsidP="00E0272F">
            <w:pPr>
              <w:pStyle w:val="TableParagraph"/>
              <w:ind w:left="105" w:right="204"/>
              <w:rPr>
                <w:sz w:val="18"/>
              </w:rPr>
            </w:pPr>
            <w:r>
              <w:rPr>
                <w:b/>
                <w:sz w:val="18"/>
              </w:rPr>
              <w:t>Statement</w:t>
            </w:r>
            <w:r>
              <w:rPr>
                <w:sz w:val="18"/>
              </w:rPr>
              <w:t>: Capture and track patient care, diet and supplement orders. Enable the origination, documentation, and tracking of non-medication patient care diet and supplement orders.</w:t>
            </w:r>
          </w:p>
          <w:p w14:paraId="413D5CD5" w14:textId="2256D7A5" w:rsidR="00DE40F7" w:rsidRDefault="00E0272F" w:rsidP="00E0272F">
            <w:pPr>
              <w:pStyle w:val="TableParagraph"/>
              <w:ind w:left="105" w:right="100"/>
              <w:rPr>
                <w:b/>
                <w:sz w:val="16"/>
              </w:rPr>
            </w:pPr>
            <w:r>
              <w:rPr>
                <w:b/>
                <w:sz w:val="18"/>
              </w:rPr>
              <w:t>Description</w:t>
            </w:r>
            <w:r>
              <w:rPr>
                <w:sz w:val="18"/>
              </w:rPr>
              <w:t>: Non-medication orders that request actions or items can be captured and tracked including new, renewal and discontinue orders. Examples include orders to transfer a patient between units, to ambulate a patient, for medical supplies, durable medical equipment, home IV, and or therapy orders. Each item ordered includes the appropriate detail, such as order identification and instructions. Orders should be communicated to the correct service provider for completion.</w:t>
            </w:r>
          </w:p>
        </w:tc>
      </w:tr>
      <w:tr w:rsidR="002B600E" w14:paraId="4EEE6B4F" w14:textId="6A1F3BEE" w:rsidTr="007D27A2">
        <w:trPr>
          <w:trHeight w:val="432"/>
        </w:trPr>
        <w:tc>
          <w:tcPr>
            <w:tcW w:w="2400" w:type="dxa"/>
            <w:vMerge w:val="restart"/>
            <w:tcBorders>
              <w:right w:val="single" w:sz="8" w:space="0" w:color="000000"/>
            </w:tcBorders>
            <w:shd w:val="clear" w:color="auto" w:fill="FFC000"/>
          </w:tcPr>
          <w:p w14:paraId="0C171569" w14:textId="77777777" w:rsidR="002B600E" w:rsidRDefault="002B600E" w:rsidP="002B600E">
            <w:pPr>
              <w:pStyle w:val="TableParagraph"/>
              <w:rPr>
                <w:sz w:val="16"/>
              </w:rPr>
            </w:pPr>
          </w:p>
        </w:tc>
        <w:tc>
          <w:tcPr>
            <w:tcW w:w="7524" w:type="dxa"/>
            <w:tcBorders>
              <w:top w:val="single" w:sz="6" w:space="0" w:color="000000"/>
              <w:left w:val="single" w:sz="8" w:space="0" w:color="000000"/>
              <w:right w:val="single" w:sz="6" w:space="0" w:color="000000"/>
            </w:tcBorders>
            <w:shd w:val="clear" w:color="auto" w:fill="FFC000"/>
          </w:tcPr>
          <w:p w14:paraId="6C9D187C" w14:textId="62A88C34" w:rsidR="002B600E" w:rsidRPr="003E26D3" w:rsidRDefault="002B600E" w:rsidP="002B600E">
            <w:pPr>
              <w:pStyle w:val="TableParagraph"/>
              <w:tabs>
                <w:tab w:val="left" w:pos="465"/>
              </w:tabs>
              <w:ind w:left="465" w:right="183" w:hanging="360"/>
              <w:rPr>
                <w:sz w:val="16"/>
              </w:rPr>
            </w:pPr>
            <w:r w:rsidRPr="003E26D3">
              <w:rPr>
                <w:sz w:val="16"/>
              </w:rPr>
              <w:t>1.</w:t>
            </w:r>
            <w:r w:rsidRPr="003E26D3">
              <w:rPr>
                <w:sz w:val="16"/>
              </w:rPr>
              <w:tab/>
              <w:t xml:space="preserve">The system </w:t>
            </w:r>
            <w:r w:rsidRPr="003E26D3">
              <w:rPr>
                <w:b/>
                <w:sz w:val="16"/>
              </w:rPr>
              <w:t xml:space="preserve">SHALL </w:t>
            </w:r>
            <w:r w:rsidRPr="003E26D3">
              <w:rPr>
                <w:sz w:val="16"/>
              </w:rPr>
              <w:t>provide the ability to capture nutritional</w:t>
            </w:r>
            <w:r w:rsidRPr="003E26D3">
              <w:rPr>
                <w:spacing w:val="-6"/>
                <w:sz w:val="16"/>
              </w:rPr>
              <w:t xml:space="preserve"> </w:t>
            </w:r>
            <w:r w:rsidRPr="003E26D3">
              <w:rPr>
                <w:sz w:val="16"/>
              </w:rPr>
              <w:t>non-medication patient care orders for an action or item</w:t>
            </w:r>
          </w:p>
        </w:tc>
        <w:tc>
          <w:tcPr>
            <w:tcW w:w="956" w:type="dxa"/>
            <w:tcBorders>
              <w:top w:val="single" w:sz="6" w:space="0" w:color="000000"/>
              <w:left w:val="single" w:sz="6" w:space="0" w:color="000000"/>
              <w:right w:val="single" w:sz="6" w:space="0" w:color="000000"/>
            </w:tcBorders>
            <w:shd w:val="clear" w:color="auto" w:fill="FFC000"/>
            <w:vAlign w:val="center"/>
          </w:tcPr>
          <w:p w14:paraId="61C147DA" w14:textId="77777777" w:rsidR="002B600E" w:rsidRDefault="002B600E" w:rsidP="002B600E">
            <w:pPr>
              <w:pStyle w:val="TableParagraph"/>
              <w:ind w:left="0"/>
              <w:jc w:val="center"/>
              <w:rPr>
                <w:sz w:val="16"/>
              </w:rPr>
            </w:pPr>
            <w:r>
              <w:rPr>
                <w:sz w:val="16"/>
              </w:rPr>
              <w:t>400</w:t>
            </w:r>
          </w:p>
        </w:tc>
        <w:tc>
          <w:tcPr>
            <w:tcW w:w="956" w:type="dxa"/>
            <w:tcBorders>
              <w:top w:val="single" w:sz="6" w:space="0" w:color="000000"/>
              <w:left w:val="single" w:sz="6" w:space="0" w:color="000000"/>
              <w:right w:val="single" w:sz="6" w:space="0" w:color="000000"/>
            </w:tcBorders>
            <w:shd w:val="clear" w:color="auto" w:fill="FFC000"/>
            <w:vAlign w:val="center"/>
          </w:tcPr>
          <w:p w14:paraId="58C53643" w14:textId="06FE08C3" w:rsidR="002B600E" w:rsidRDefault="007D27A2" w:rsidP="002B600E">
            <w:pPr>
              <w:pStyle w:val="TableParagraph"/>
              <w:ind w:left="0"/>
              <w:jc w:val="center"/>
              <w:rPr>
                <w:sz w:val="16"/>
              </w:rPr>
            </w:pPr>
            <w:r>
              <w:rPr>
                <w:sz w:val="16"/>
              </w:rPr>
              <w:t>N/C</w:t>
            </w:r>
          </w:p>
        </w:tc>
        <w:tc>
          <w:tcPr>
            <w:tcW w:w="956" w:type="dxa"/>
            <w:tcBorders>
              <w:top w:val="single" w:sz="6" w:space="0" w:color="000000"/>
              <w:left w:val="single" w:sz="6" w:space="0" w:color="000000"/>
              <w:right w:val="single" w:sz="6" w:space="0" w:color="000000"/>
            </w:tcBorders>
            <w:shd w:val="clear" w:color="auto" w:fill="FFC000"/>
            <w:vAlign w:val="center"/>
          </w:tcPr>
          <w:p w14:paraId="4B4B1086" w14:textId="2EBE6213" w:rsidR="002B600E" w:rsidRDefault="002B600E" w:rsidP="002B600E">
            <w:pPr>
              <w:pStyle w:val="TableParagraph"/>
              <w:ind w:left="0"/>
              <w:jc w:val="center"/>
              <w:rPr>
                <w:sz w:val="16"/>
              </w:rPr>
            </w:pPr>
          </w:p>
        </w:tc>
      </w:tr>
      <w:tr w:rsidR="002B600E" w14:paraId="3D697F5C" w14:textId="19C5B036" w:rsidTr="007D27A2">
        <w:trPr>
          <w:trHeight w:val="240"/>
        </w:trPr>
        <w:tc>
          <w:tcPr>
            <w:tcW w:w="2400" w:type="dxa"/>
            <w:vMerge/>
            <w:tcBorders>
              <w:top w:val="nil"/>
              <w:right w:val="single" w:sz="8" w:space="0" w:color="000000"/>
            </w:tcBorders>
            <w:shd w:val="clear" w:color="auto" w:fill="FFC000"/>
          </w:tcPr>
          <w:p w14:paraId="2B978BDE" w14:textId="77777777" w:rsidR="002B600E" w:rsidRDefault="002B600E" w:rsidP="002B600E">
            <w:pPr>
              <w:rPr>
                <w:sz w:val="2"/>
                <w:szCs w:val="2"/>
              </w:rPr>
            </w:pPr>
          </w:p>
        </w:tc>
        <w:tc>
          <w:tcPr>
            <w:tcW w:w="7524" w:type="dxa"/>
            <w:tcBorders>
              <w:left w:val="single" w:sz="8" w:space="0" w:color="000000"/>
              <w:right w:val="single" w:sz="6" w:space="0" w:color="000000"/>
            </w:tcBorders>
            <w:shd w:val="clear" w:color="auto" w:fill="FFC000"/>
          </w:tcPr>
          <w:p w14:paraId="6FDD9924" w14:textId="5E055CD5" w:rsidR="002B600E" w:rsidRPr="003E26D3" w:rsidRDefault="002B600E" w:rsidP="002B600E">
            <w:pPr>
              <w:pStyle w:val="TableParagraph"/>
              <w:tabs>
                <w:tab w:val="left" w:pos="465"/>
              </w:tabs>
              <w:ind w:left="465" w:right="96" w:hanging="360"/>
              <w:rPr>
                <w:sz w:val="16"/>
              </w:rPr>
            </w:pPr>
            <w:r w:rsidRPr="003E26D3">
              <w:rPr>
                <w:sz w:val="16"/>
              </w:rPr>
              <w:t>2.</w:t>
            </w:r>
            <w:r w:rsidRPr="003E26D3">
              <w:rPr>
                <w:sz w:val="16"/>
              </w:rPr>
              <w:tab/>
              <w:t xml:space="preserve">The system </w:t>
            </w:r>
            <w:r w:rsidRPr="003E26D3">
              <w:rPr>
                <w:b/>
                <w:sz w:val="16"/>
              </w:rPr>
              <w:t xml:space="preserve">SHALL </w:t>
            </w:r>
            <w:r w:rsidRPr="003E26D3">
              <w:rPr>
                <w:sz w:val="16"/>
              </w:rPr>
              <w:t>provide the ability to capture adequate nutrition order</w:t>
            </w:r>
            <w:r w:rsidRPr="003E26D3">
              <w:rPr>
                <w:spacing w:val="-13"/>
                <w:sz w:val="16"/>
              </w:rPr>
              <w:t xml:space="preserve"> </w:t>
            </w:r>
            <w:r w:rsidRPr="003E26D3">
              <w:rPr>
                <w:sz w:val="16"/>
              </w:rPr>
              <w:t>detail for correct order fulfillment</w:t>
            </w:r>
          </w:p>
        </w:tc>
        <w:tc>
          <w:tcPr>
            <w:tcW w:w="956" w:type="dxa"/>
            <w:tcBorders>
              <w:left w:val="single" w:sz="6" w:space="0" w:color="000000"/>
              <w:right w:val="single" w:sz="6" w:space="0" w:color="000000"/>
            </w:tcBorders>
            <w:shd w:val="clear" w:color="auto" w:fill="FFC000"/>
            <w:vAlign w:val="center"/>
          </w:tcPr>
          <w:p w14:paraId="2348DD96" w14:textId="77777777" w:rsidR="002B600E" w:rsidRDefault="002B600E" w:rsidP="002B600E">
            <w:pPr>
              <w:pStyle w:val="TableParagraph"/>
              <w:ind w:left="0"/>
              <w:jc w:val="center"/>
              <w:rPr>
                <w:sz w:val="16"/>
              </w:rPr>
            </w:pPr>
            <w:r>
              <w:rPr>
                <w:sz w:val="16"/>
              </w:rPr>
              <w:t>401</w:t>
            </w:r>
          </w:p>
        </w:tc>
        <w:tc>
          <w:tcPr>
            <w:tcW w:w="956" w:type="dxa"/>
            <w:tcBorders>
              <w:left w:val="single" w:sz="6" w:space="0" w:color="000000"/>
              <w:right w:val="single" w:sz="6" w:space="0" w:color="000000"/>
            </w:tcBorders>
            <w:shd w:val="clear" w:color="auto" w:fill="FFC000"/>
            <w:vAlign w:val="center"/>
          </w:tcPr>
          <w:p w14:paraId="6FA3FCDA" w14:textId="4B4A4FC6" w:rsidR="002B600E" w:rsidRDefault="007D27A2" w:rsidP="002B600E">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5005BEB0" w14:textId="20BF8D7F" w:rsidR="002B600E" w:rsidRDefault="002B600E" w:rsidP="002B600E">
            <w:pPr>
              <w:pStyle w:val="TableParagraph"/>
              <w:ind w:left="0"/>
              <w:jc w:val="center"/>
              <w:rPr>
                <w:sz w:val="16"/>
              </w:rPr>
            </w:pPr>
          </w:p>
        </w:tc>
      </w:tr>
      <w:tr w:rsidR="002B600E" w14:paraId="33AA707F" w14:textId="07715330" w:rsidTr="007D27A2">
        <w:trPr>
          <w:trHeight w:val="263"/>
        </w:trPr>
        <w:tc>
          <w:tcPr>
            <w:tcW w:w="2400" w:type="dxa"/>
            <w:vMerge/>
            <w:tcBorders>
              <w:top w:val="nil"/>
              <w:right w:val="single" w:sz="8" w:space="0" w:color="000000"/>
            </w:tcBorders>
            <w:shd w:val="clear" w:color="auto" w:fill="FFC000"/>
          </w:tcPr>
          <w:p w14:paraId="1347CB49" w14:textId="77777777" w:rsidR="002B600E" w:rsidRDefault="002B600E" w:rsidP="002B600E">
            <w:pPr>
              <w:rPr>
                <w:sz w:val="2"/>
                <w:szCs w:val="2"/>
              </w:rPr>
            </w:pPr>
          </w:p>
        </w:tc>
        <w:tc>
          <w:tcPr>
            <w:tcW w:w="7524" w:type="dxa"/>
            <w:tcBorders>
              <w:left w:val="single" w:sz="8" w:space="0" w:color="000000"/>
              <w:right w:val="single" w:sz="6" w:space="0" w:color="000000"/>
            </w:tcBorders>
            <w:shd w:val="clear" w:color="auto" w:fill="FFC000"/>
          </w:tcPr>
          <w:p w14:paraId="444E6159" w14:textId="464ECD9E" w:rsidR="002B600E" w:rsidRPr="003E26D3" w:rsidRDefault="002B600E" w:rsidP="002B600E">
            <w:pPr>
              <w:pStyle w:val="TableParagraph"/>
              <w:spacing w:before="28" w:line="190" w:lineRule="atLeast"/>
              <w:ind w:left="453" w:right="-5" w:hanging="246"/>
              <w:rPr>
                <w:sz w:val="16"/>
              </w:rPr>
            </w:pPr>
            <w:r w:rsidRPr="003E26D3">
              <w:rPr>
                <w:sz w:val="16"/>
              </w:rPr>
              <w:t>3.</w:t>
            </w:r>
            <w:r w:rsidRPr="003E26D3">
              <w:rPr>
                <w:sz w:val="16"/>
              </w:rPr>
              <w:tab/>
              <w:t xml:space="preserve">The system </w:t>
            </w:r>
            <w:r w:rsidRPr="003E26D3">
              <w:rPr>
                <w:b/>
                <w:sz w:val="16"/>
              </w:rPr>
              <w:t xml:space="preserve">SHALL </w:t>
            </w:r>
            <w:r w:rsidRPr="003E26D3">
              <w:rPr>
                <w:sz w:val="16"/>
              </w:rPr>
              <w:t>track the status of the nutrition ordered action or</w:t>
            </w:r>
            <w:r w:rsidRPr="003E26D3">
              <w:rPr>
                <w:spacing w:val="35"/>
                <w:sz w:val="16"/>
              </w:rPr>
              <w:t xml:space="preserve"> </w:t>
            </w:r>
            <w:r w:rsidRPr="003E26D3">
              <w:rPr>
                <w:sz w:val="16"/>
              </w:rPr>
              <w:t>item</w:t>
            </w:r>
          </w:p>
        </w:tc>
        <w:tc>
          <w:tcPr>
            <w:tcW w:w="956" w:type="dxa"/>
            <w:tcBorders>
              <w:left w:val="single" w:sz="6" w:space="0" w:color="000000"/>
              <w:right w:val="single" w:sz="6" w:space="0" w:color="000000"/>
            </w:tcBorders>
            <w:shd w:val="clear" w:color="auto" w:fill="FFC000"/>
            <w:vAlign w:val="center"/>
          </w:tcPr>
          <w:p w14:paraId="0DF96528" w14:textId="77777777" w:rsidR="002B600E" w:rsidRDefault="002B600E" w:rsidP="002B600E">
            <w:pPr>
              <w:pStyle w:val="TableParagraph"/>
              <w:ind w:left="0"/>
              <w:jc w:val="center"/>
              <w:rPr>
                <w:sz w:val="16"/>
              </w:rPr>
            </w:pPr>
            <w:r>
              <w:rPr>
                <w:sz w:val="16"/>
              </w:rPr>
              <w:t>402</w:t>
            </w:r>
          </w:p>
        </w:tc>
        <w:tc>
          <w:tcPr>
            <w:tcW w:w="956" w:type="dxa"/>
            <w:tcBorders>
              <w:left w:val="single" w:sz="6" w:space="0" w:color="000000"/>
              <w:right w:val="single" w:sz="6" w:space="0" w:color="000000"/>
            </w:tcBorders>
            <w:shd w:val="clear" w:color="auto" w:fill="FFC000"/>
            <w:vAlign w:val="center"/>
          </w:tcPr>
          <w:p w14:paraId="7D8C051D" w14:textId="7CE32EE0" w:rsidR="002B600E" w:rsidRDefault="007D27A2" w:rsidP="002B600E">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21910579" w14:textId="01282E7C" w:rsidR="002B600E" w:rsidRDefault="002B600E" w:rsidP="002B600E">
            <w:pPr>
              <w:pStyle w:val="TableParagraph"/>
              <w:ind w:left="0"/>
              <w:jc w:val="center"/>
              <w:rPr>
                <w:sz w:val="16"/>
              </w:rPr>
            </w:pPr>
          </w:p>
        </w:tc>
      </w:tr>
      <w:tr w:rsidR="002B600E" w14:paraId="169C5FC1" w14:textId="538BACCD" w:rsidTr="007D27A2">
        <w:trPr>
          <w:trHeight w:val="239"/>
        </w:trPr>
        <w:tc>
          <w:tcPr>
            <w:tcW w:w="2400" w:type="dxa"/>
            <w:vMerge/>
            <w:tcBorders>
              <w:top w:val="nil"/>
              <w:right w:val="single" w:sz="8" w:space="0" w:color="000000"/>
            </w:tcBorders>
            <w:shd w:val="clear" w:color="auto" w:fill="FFC000"/>
          </w:tcPr>
          <w:p w14:paraId="2CAA7E1F" w14:textId="77777777" w:rsidR="002B600E" w:rsidRDefault="002B600E" w:rsidP="002B600E">
            <w:pPr>
              <w:rPr>
                <w:sz w:val="2"/>
                <w:szCs w:val="2"/>
              </w:rPr>
            </w:pPr>
          </w:p>
        </w:tc>
        <w:tc>
          <w:tcPr>
            <w:tcW w:w="7524" w:type="dxa"/>
            <w:tcBorders>
              <w:left w:val="single" w:sz="8" w:space="0" w:color="000000"/>
              <w:right w:val="single" w:sz="6" w:space="0" w:color="000000"/>
            </w:tcBorders>
            <w:shd w:val="clear" w:color="auto" w:fill="FFC000"/>
          </w:tcPr>
          <w:p w14:paraId="23B537C4" w14:textId="0F0D9119" w:rsidR="002B600E" w:rsidRPr="003E26D3" w:rsidRDefault="002B600E" w:rsidP="002B600E">
            <w:pPr>
              <w:pStyle w:val="TableParagraph"/>
              <w:tabs>
                <w:tab w:val="left" w:pos="465"/>
              </w:tabs>
              <w:ind w:left="465" w:right="152" w:hanging="360"/>
              <w:rPr>
                <w:sz w:val="16"/>
              </w:rPr>
            </w:pPr>
            <w:r w:rsidRPr="003E26D3">
              <w:rPr>
                <w:sz w:val="16"/>
              </w:rPr>
              <w:t>4.</w:t>
            </w:r>
            <w:r w:rsidRPr="003E26D3">
              <w:rPr>
                <w:sz w:val="16"/>
              </w:rPr>
              <w:tab/>
              <w:t xml:space="preserve">The system </w:t>
            </w:r>
            <w:r w:rsidRPr="003E26D3">
              <w:rPr>
                <w:b/>
                <w:sz w:val="16"/>
              </w:rPr>
              <w:t xml:space="preserve">SHALL </w:t>
            </w:r>
            <w:r w:rsidRPr="003E26D3">
              <w:rPr>
                <w:sz w:val="16"/>
              </w:rPr>
              <w:t>provide the ability to capture patient instructions</w:t>
            </w:r>
            <w:r w:rsidRPr="003E26D3">
              <w:rPr>
                <w:spacing w:val="-14"/>
                <w:sz w:val="16"/>
              </w:rPr>
              <w:t xml:space="preserve"> </w:t>
            </w:r>
            <w:r w:rsidRPr="003E26D3">
              <w:rPr>
                <w:sz w:val="16"/>
              </w:rPr>
              <w:t>necessary for correct nutrition order fulfillment.</w:t>
            </w:r>
          </w:p>
        </w:tc>
        <w:tc>
          <w:tcPr>
            <w:tcW w:w="956" w:type="dxa"/>
            <w:tcBorders>
              <w:left w:val="single" w:sz="6" w:space="0" w:color="000000"/>
              <w:right w:val="single" w:sz="6" w:space="0" w:color="000000"/>
            </w:tcBorders>
            <w:shd w:val="clear" w:color="auto" w:fill="FFC000"/>
            <w:vAlign w:val="center"/>
          </w:tcPr>
          <w:p w14:paraId="7A291F22" w14:textId="77777777" w:rsidR="002B600E" w:rsidRDefault="002B600E" w:rsidP="002B600E">
            <w:pPr>
              <w:pStyle w:val="TableParagraph"/>
              <w:ind w:left="0"/>
              <w:jc w:val="center"/>
              <w:rPr>
                <w:sz w:val="16"/>
              </w:rPr>
            </w:pPr>
            <w:r>
              <w:rPr>
                <w:sz w:val="16"/>
              </w:rPr>
              <w:t>403</w:t>
            </w:r>
          </w:p>
        </w:tc>
        <w:tc>
          <w:tcPr>
            <w:tcW w:w="956" w:type="dxa"/>
            <w:tcBorders>
              <w:left w:val="single" w:sz="6" w:space="0" w:color="000000"/>
              <w:right w:val="single" w:sz="6" w:space="0" w:color="000000"/>
            </w:tcBorders>
            <w:shd w:val="clear" w:color="auto" w:fill="FFC000"/>
            <w:vAlign w:val="center"/>
          </w:tcPr>
          <w:p w14:paraId="2FD6C401" w14:textId="328A404F" w:rsidR="002B600E" w:rsidRDefault="007D27A2" w:rsidP="002B600E">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30711701" w14:textId="7FAD20F8" w:rsidR="002B600E" w:rsidRDefault="002B600E" w:rsidP="002B600E">
            <w:pPr>
              <w:pStyle w:val="TableParagraph"/>
              <w:ind w:left="0"/>
              <w:jc w:val="center"/>
              <w:rPr>
                <w:sz w:val="16"/>
              </w:rPr>
            </w:pPr>
          </w:p>
        </w:tc>
      </w:tr>
      <w:tr w:rsidR="002B600E" w14:paraId="7E0C9C7E" w14:textId="7D8C55BB" w:rsidTr="007D27A2">
        <w:trPr>
          <w:trHeight w:val="432"/>
        </w:trPr>
        <w:tc>
          <w:tcPr>
            <w:tcW w:w="2400" w:type="dxa"/>
            <w:vMerge/>
            <w:tcBorders>
              <w:top w:val="nil"/>
              <w:right w:val="single" w:sz="8" w:space="0" w:color="000000"/>
            </w:tcBorders>
            <w:shd w:val="clear" w:color="auto" w:fill="FFC000"/>
          </w:tcPr>
          <w:p w14:paraId="08122118" w14:textId="77777777" w:rsidR="002B600E" w:rsidRDefault="002B600E" w:rsidP="002B600E">
            <w:pPr>
              <w:rPr>
                <w:sz w:val="2"/>
                <w:szCs w:val="2"/>
              </w:rPr>
            </w:pPr>
          </w:p>
        </w:tc>
        <w:tc>
          <w:tcPr>
            <w:tcW w:w="7524" w:type="dxa"/>
            <w:tcBorders>
              <w:left w:val="single" w:sz="8" w:space="0" w:color="000000"/>
              <w:right w:val="single" w:sz="6" w:space="0" w:color="000000"/>
            </w:tcBorders>
            <w:shd w:val="clear" w:color="auto" w:fill="FFC000"/>
          </w:tcPr>
          <w:p w14:paraId="3A8C4F1D" w14:textId="68BDDFF6" w:rsidR="002B600E" w:rsidRPr="003E26D3" w:rsidRDefault="002B600E" w:rsidP="002B600E">
            <w:pPr>
              <w:pStyle w:val="TableParagraph"/>
              <w:tabs>
                <w:tab w:val="left" w:pos="465"/>
              </w:tabs>
              <w:ind w:left="465" w:right="161" w:hanging="360"/>
              <w:rPr>
                <w:sz w:val="16"/>
              </w:rPr>
            </w:pPr>
            <w:r w:rsidRPr="003E26D3">
              <w:rPr>
                <w:sz w:val="16"/>
              </w:rPr>
              <w:t>5.</w:t>
            </w:r>
            <w:r w:rsidRPr="003E26D3">
              <w:rPr>
                <w:sz w:val="16"/>
              </w:rPr>
              <w:tab/>
              <w:t xml:space="preserve">The system </w:t>
            </w:r>
            <w:r w:rsidRPr="003E26D3">
              <w:rPr>
                <w:b/>
                <w:sz w:val="16"/>
              </w:rPr>
              <w:t xml:space="preserve">SHALL </w:t>
            </w:r>
            <w:r w:rsidRPr="003E26D3">
              <w:rPr>
                <w:sz w:val="16"/>
              </w:rPr>
              <w:t>provide the ability to present patient instructions</w:t>
            </w:r>
            <w:r w:rsidRPr="003E26D3">
              <w:rPr>
                <w:spacing w:val="-14"/>
                <w:sz w:val="16"/>
              </w:rPr>
              <w:t xml:space="preserve"> </w:t>
            </w:r>
            <w:r w:rsidRPr="003E26D3">
              <w:rPr>
                <w:sz w:val="16"/>
              </w:rPr>
              <w:t>necessary for correct nutrition order fulfillment.</w:t>
            </w:r>
          </w:p>
        </w:tc>
        <w:tc>
          <w:tcPr>
            <w:tcW w:w="956" w:type="dxa"/>
            <w:tcBorders>
              <w:left w:val="single" w:sz="6" w:space="0" w:color="000000"/>
              <w:right w:val="single" w:sz="6" w:space="0" w:color="000000"/>
            </w:tcBorders>
            <w:shd w:val="clear" w:color="auto" w:fill="FFC000"/>
            <w:vAlign w:val="center"/>
          </w:tcPr>
          <w:p w14:paraId="33C3EA9F" w14:textId="77777777" w:rsidR="002B600E" w:rsidRDefault="002B600E" w:rsidP="002B600E">
            <w:pPr>
              <w:pStyle w:val="TableParagraph"/>
              <w:ind w:left="0"/>
              <w:jc w:val="center"/>
              <w:rPr>
                <w:sz w:val="16"/>
              </w:rPr>
            </w:pPr>
            <w:r>
              <w:rPr>
                <w:sz w:val="16"/>
              </w:rPr>
              <w:t>404</w:t>
            </w:r>
          </w:p>
        </w:tc>
        <w:tc>
          <w:tcPr>
            <w:tcW w:w="956" w:type="dxa"/>
            <w:tcBorders>
              <w:left w:val="single" w:sz="6" w:space="0" w:color="000000"/>
              <w:right w:val="single" w:sz="6" w:space="0" w:color="000000"/>
            </w:tcBorders>
            <w:shd w:val="clear" w:color="auto" w:fill="FFC000"/>
            <w:vAlign w:val="center"/>
          </w:tcPr>
          <w:p w14:paraId="346F9F9A" w14:textId="7CD1F721" w:rsidR="002B600E" w:rsidRDefault="007D27A2" w:rsidP="002B600E">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0BC1D502" w14:textId="5D2A2238" w:rsidR="002B600E" w:rsidRDefault="002B600E" w:rsidP="002B600E">
            <w:pPr>
              <w:pStyle w:val="TableParagraph"/>
              <w:ind w:left="0"/>
              <w:jc w:val="center"/>
              <w:rPr>
                <w:sz w:val="16"/>
              </w:rPr>
            </w:pPr>
          </w:p>
        </w:tc>
      </w:tr>
      <w:tr w:rsidR="002B600E" w14:paraId="27A68439" w14:textId="26155AC3" w:rsidTr="007D27A2">
        <w:trPr>
          <w:trHeight w:val="488"/>
        </w:trPr>
        <w:tc>
          <w:tcPr>
            <w:tcW w:w="2400" w:type="dxa"/>
            <w:vMerge/>
            <w:tcBorders>
              <w:top w:val="nil"/>
              <w:right w:val="single" w:sz="8" w:space="0" w:color="000000"/>
            </w:tcBorders>
            <w:shd w:val="clear" w:color="auto" w:fill="FFC000"/>
          </w:tcPr>
          <w:p w14:paraId="44DC7998" w14:textId="77777777" w:rsidR="002B600E" w:rsidRDefault="002B600E" w:rsidP="002B600E">
            <w:pPr>
              <w:rPr>
                <w:sz w:val="2"/>
                <w:szCs w:val="2"/>
              </w:rPr>
            </w:pPr>
          </w:p>
        </w:tc>
        <w:tc>
          <w:tcPr>
            <w:tcW w:w="7524" w:type="dxa"/>
            <w:tcBorders>
              <w:left w:val="single" w:sz="8" w:space="0" w:color="000000"/>
              <w:right w:val="single" w:sz="6" w:space="0" w:color="000000"/>
            </w:tcBorders>
            <w:shd w:val="clear" w:color="auto" w:fill="FFC000"/>
          </w:tcPr>
          <w:p w14:paraId="5931A4BE" w14:textId="6B62769A" w:rsidR="002B600E" w:rsidRPr="003E26D3" w:rsidRDefault="002B600E" w:rsidP="002B600E">
            <w:pPr>
              <w:pStyle w:val="TableParagraph"/>
              <w:tabs>
                <w:tab w:val="left" w:pos="465"/>
              </w:tabs>
              <w:ind w:left="465" w:right="183" w:hanging="360"/>
              <w:rPr>
                <w:sz w:val="16"/>
              </w:rPr>
            </w:pPr>
            <w:r w:rsidRPr="003E26D3">
              <w:rPr>
                <w:sz w:val="16"/>
              </w:rPr>
              <w:t>6.</w:t>
            </w:r>
            <w:r w:rsidRPr="003E26D3">
              <w:rPr>
                <w:sz w:val="16"/>
              </w:rPr>
              <w:tab/>
              <w:t xml:space="preserve">The system </w:t>
            </w:r>
            <w:r w:rsidRPr="003E26D3">
              <w:rPr>
                <w:b/>
                <w:sz w:val="16"/>
              </w:rPr>
              <w:t xml:space="preserve">SHALL </w:t>
            </w:r>
            <w:r w:rsidRPr="003E26D3">
              <w:rPr>
                <w:sz w:val="16"/>
              </w:rPr>
              <w:t xml:space="preserve">provide the ability to communicate the nutrition order to the </w:t>
            </w:r>
            <w:proofErr w:type="gramStart"/>
            <w:r w:rsidRPr="003E26D3">
              <w:rPr>
                <w:sz w:val="16"/>
              </w:rPr>
              <w:t>correct  recipient</w:t>
            </w:r>
            <w:proofErr w:type="gramEnd"/>
            <w:r w:rsidRPr="003E26D3">
              <w:rPr>
                <w:sz w:val="16"/>
              </w:rPr>
              <w:t>(s) for</w:t>
            </w:r>
            <w:r w:rsidRPr="003E26D3">
              <w:rPr>
                <w:spacing w:val="-5"/>
                <w:sz w:val="16"/>
              </w:rPr>
              <w:t xml:space="preserve"> </w:t>
            </w:r>
            <w:r w:rsidRPr="003E26D3">
              <w:rPr>
                <w:sz w:val="16"/>
              </w:rPr>
              <w:t>order fulfillment.</w:t>
            </w:r>
          </w:p>
        </w:tc>
        <w:tc>
          <w:tcPr>
            <w:tcW w:w="956" w:type="dxa"/>
            <w:tcBorders>
              <w:left w:val="single" w:sz="6" w:space="0" w:color="000000"/>
              <w:right w:val="single" w:sz="6" w:space="0" w:color="000000"/>
            </w:tcBorders>
            <w:shd w:val="clear" w:color="auto" w:fill="FFC000"/>
            <w:vAlign w:val="center"/>
          </w:tcPr>
          <w:p w14:paraId="6089F5C6" w14:textId="77777777" w:rsidR="002B600E" w:rsidRDefault="002B600E" w:rsidP="002B600E">
            <w:pPr>
              <w:pStyle w:val="TableParagraph"/>
              <w:ind w:left="0"/>
              <w:jc w:val="center"/>
              <w:rPr>
                <w:sz w:val="16"/>
              </w:rPr>
            </w:pPr>
            <w:r>
              <w:rPr>
                <w:sz w:val="16"/>
              </w:rPr>
              <w:t>405</w:t>
            </w:r>
          </w:p>
        </w:tc>
        <w:tc>
          <w:tcPr>
            <w:tcW w:w="956" w:type="dxa"/>
            <w:tcBorders>
              <w:left w:val="single" w:sz="6" w:space="0" w:color="000000"/>
              <w:right w:val="single" w:sz="6" w:space="0" w:color="000000"/>
            </w:tcBorders>
            <w:shd w:val="clear" w:color="auto" w:fill="FFC000"/>
            <w:vAlign w:val="center"/>
          </w:tcPr>
          <w:p w14:paraId="0019AFF5" w14:textId="1E02A46D" w:rsidR="002B600E" w:rsidRDefault="007D27A2" w:rsidP="002B600E">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1C47A4B0" w14:textId="394AA7F2" w:rsidR="002B600E" w:rsidRDefault="002B600E" w:rsidP="002B600E">
            <w:pPr>
              <w:pStyle w:val="TableParagraph"/>
              <w:ind w:left="0"/>
              <w:jc w:val="center"/>
              <w:rPr>
                <w:sz w:val="16"/>
              </w:rPr>
            </w:pPr>
          </w:p>
        </w:tc>
      </w:tr>
      <w:tr w:rsidR="002B600E" w14:paraId="5144FDFC" w14:textId="0385B01C" w:rsidTr="007D27A2">
        <w:trPr>
          <w:trHeight w:val="431"/>
        </w:trPr>
        <w:tc>
          <w:tcPr>
            <w:tcW w:w="2400" w:type="dxa"/>
            <w:vMerge/>
            <w:tcBorders>
              <w:top w:val="nil"/>
              <w:right w:val="single" w:sz="8" w:space="0" w:color="000000"/>
            </w:tcBorders>
          </w:tcPr>
          <w:p w14:paraId="3A2B49A3" w14:textId="77777777" w:rsidR="002B600E" w:rsidRDefault="002B600E" w:rsidP="002B600E">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29B4BE45" w14:textId="7F1AE995" w:rsidR="002B600E" w:rsidRDefault="002B600E" w:rsidP="002B600E">
            <w:pPr>
              <w:pStyle w:val="TableParagraph"/>
              <w:tabs>
                <w:tab w:val="left" w:pos="465"/>
              </w:tabs>
              <w:ind w:left="465" w:right="210" w:hanging="360"/>
              <w:rPr>
                <w:sz w:val="16"/>
              </w:rPr>
            </w:pPr>
            <w:r>
              <w:rPr>
                <w:sz w:val="18"/>
              </w:rPr>
              <w:t>7.</w:t>
            </w:r>
            <w:r>
              <w:rPr>
                <w:sz w:val="18"/>
              </w:rPr>
              <w:tab/>
            </w:r>
            <w:r w:rsidR="007D27A2">
              <w:rPr>
                <w:b/>
                <w:sz w:val="16"/>
              </w:rPr>
              <w:t xml:space="preserve">. </w:t>
            </w:r>
            <w:r w:rsidR="007D27A2">
              <w:rPr>
                <w:sz w:val="16"/>
              </w:rPr>
              <w:t>The system SHOULD provide the ability to link non-medication orders to a medication order (e.g., ordering an intravenous pump in coordination with intravenous medication).</w:t>
            </w:r>
          </w:p>
        </w:tc>
        <w:tc>
          <w:tcPr>
            <w:tcW w:w="956" w:type="dxa"/>
            <w:tcBorders>
              <w:left w:val="single" w:sz="6" w:space="0" w:color="000000"/>
              <w:right w:val="single" w:sz="6" w:space="0" w:color="000000"/>
            </w:tcBorders>
            <w:shd w:val="clear" w:color="auto" w:fill="A6A6A6" w:themeFill="background1" w:themeFillShade="A6"/>
            <w:vAlign w:val="center"/>
          </w:tcPr>
          <w:p w14:paraId="15F41E8E" w14:textId="77777777" w:rsidR="002B600E" w:rsidRDefault="002B600E" w:rsidP="002B600E">
            <w:pPr>
              <w:pStyle w:val="TableParagraph"/>
              <w:ind w:left="0"/>
              <w:jc w:val="center"/>
              <w:rPr>
                <w:sz w:val="16"/>
              </w:rPr>
            </w:pPr>
            <w:r>
              <w:rPr>
                <w:sz w:val="16"/>
              </w:rPr>
              <w:t>406</w:t>
            </w:r>
          </w:p>
        </w:tc>
        <w:tc>
          <w:tcPr>
            <w:tcW w:w="956" w:type="dxa"/>
            <w:tcBorders>
              <w:left w:val="single" w:sz="6" w:space="0" w:color="000000"/>
              <w:right w:val="single" w:sz="6" w:space="0" w:color="000000"/>
            </w:tcBorders>
            <w:shd w:val="clear" w:color="auto" w:fill="A6A6A6" w:themeFill="background1" w:themeFillShade="A6"/>
            <w:vAlign w:val="center"/>
          </w:tcPr>
          <w:p w14:paraId="6B3DBF99" w14:textId="467FEA92" w:rsidR="002B600E" w:rsidRDefault="007D27A2" w:rsidP="002B600E">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3AC1D02E" w14:textId="747FF097" w:rsidR="002B600E" w:rsidRDefault="002B600E" w:rsidP="002B600E">
            <w:pPr>
              <w:pStyle w:val="TableParagraph"/>
              <w:ind w:left="0"/>
              <w:jc w:val="center"/>
              <w:rPr>
                <w:sz w:val="16"/>
              </w:rPr>
            </w:pPr>
          </w:p>
        </w:tc>
      </w:tr>
      <w:tr w:rsidR="002B600E" w14:paraId="58A23931" w14:textId="385C3C6B" w:rsidTr="007D27A2">
        <w:trPr>
          <w:trHeight w:val="431"/>
        </w:trPr>
        <w:tc>
          <w:tcPr>
            <w:tcW w:w="2400" w:type="dxa"/>
            <w:vMerge/>
            <w:tcBorders>
              <w:top w:val="nil"/>
              <w:right w:val="single" w:sz="8" w:space="0" w:color="000000"/>
            </w:tcBorders>
          </w:tcPr>
          <w:p w14:paraId="5ED08290" w14:textId="77777777" w:rsidR="002B600E" w:rsidRDefault="002B600E" w:rsidP="002B600E">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002DBC3D" w14:textId="77777777" w:rsidR="002B600E" w:rsidRDefault="002B600E" w:rsidP="002B600E">
            <w:pPr>
              <w:pStyle w:val="TableParagraph"/>
              <w:spacing w:before="28" w:line="190" w:lineRule="atLeast"/>
              <w:ind w:left="453" w:hanging="246"/>
              <w:rPr>
                <w:sz w:val="16"/>
              </w:rPr>
            </w:pPr>
            <w:r>
              <w:rPr>
                <w:b/>
                <w:sz w:val="16"/>
              </w:rPr>
              <w:t xml:space="preserve">8. </w:t>
            </w:r>
            <w:r>
              <w:rPr>
                <w:sz w:val="16"/>
              </w:rPr>
              <w:t>The system SHOULD provide the ability to store a task to be recurrent at a defined interval for a specified length of time.</w:t>
            </w:r>
          </w:p>
        </w:tc>
        <w:tc>
          <w:tcPr>
            <w:tcW w:w="956" w:type="dxa"/>
            <w:tcBorders>
              <w:left w:val="single" w:sz="6" w:space="0" w:color="000000"/>
              <w:right w:val="single" w:sz="6" w:space="0" w:color="000000"/>
            </w:tcBorders>
            <w:shd w:val="clear" w:color="auto" w:fill="A6A6A6" w:themeFill="background1" w:themeFillShade="A6"/>
            <w:vAlign w:val="center"/>
          </w:tcPr>
          <w:p w14:paraId="759B0F2D" w14:textId="77777777" w:rsidR="002B600E" w:rsidRDefault="002B600E" w:rsidP="002B600E">
            <w:pPr>
              <w:pStyle w:val="TableParagraph"/>
              <w:ind w:left="0"/>
              <w:jc w:val="center"/>
              <w:rPr>
                <w:sz w:val="16"/>
              </w:rPr>
            </w:pPr>
            <w:r>
              <w:rPr>
                <w:sz w:val="16"/>
              </w:rPr>
              <w:t>407</w:t>
            </w:r>
          </w:p>
        </w:tc>
        <w:tc>
          <w:tcPr>
            <w:tcW w:w="956" w:type="dxa"/>
            <w:tcBorders>
              <w:left w:val="single" w:sz="6" w:space="0" w:color="000000"/>
              <w:right w:val="single" w:sz="6" w:space="0" w:color="000000"/>
            </w:tcBorders>
            <w:shd w:val="clear" w:color="auto" w:fill="A6A6A6" w:themeFill="background1" w:themeFillShade="A6"/>
            <w:vAlign w:val="center"/>
          </w:tcPr>
          <w:p w14:paraId="15E14C69" w14:textId="55068936" w:rsidR="002B600E" w:rsidRDefault="002B600E" w:rsidP="002B600E">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4586A831" w14:textId="3AEC4A0B" w:rsidR="002B600E" w:rsidRDefault="002B600E" w:rsidP="002B600E">
            <w:pPr>
              <w:pStyle w:val="TableParagraph"/>
              <w:ind w:left="0"/>
              <w:jc w:val="center"/>
              <w:rPr>
                <w:sz w:val="16"/>
              </w:rPr>
            </w:pPr>
          </w:p>
        </w:tc>
      </w:tr>
      <w:tr w:rsidR="002B600E" w14:paraId="0F6CC496" w14:textId="59EF390A" w:rsidTr="007D27A2">
        <w:trPr>
          <w:trHeight w:val="239"/>
        </w:trPr>
        <w:tc>
          <w:tcPr>
            <w:tcW w:w="2400" w:type="dxa"/>
            <w:vMerge/>
            <w:tcBorders>
              <w:top w:val="nil"/>
              <w:bottom w:val="single" w:sz="12" w:space="0" w:color="000000"/>
              <w:right w:val="single" w:sz="8" w:space="0" w:color="000000"/>
            </w:tcBorders>
          </w:tcPr>
          <w:p w14:paraId="6279012A" w14:textId="77777777" w:rsidR="002B600E" w:rsidRDefault="002B600E" w:rsidP="002B600E">
            <w:pPr>
              <w:rPr>
                <w:sz w:val="2"/>
                <w:szCs w:val="2"/>
              </w:rPr>
            </w:pPr>
          </w:p>
        </w:tc>
        <w:tc>
          <w:tcPr>
            <w:tcW w:w="7524" w:type="dxa"/>
            <w:tcBorders>
              <w:left w:val="single" w:sz="8" w:space="0" w:color="000000"/>
              <w:bottom w:val="single" w:sz="12" w:space="0" w:color="000000"/>
              <w:right w:val="single" w:sz="6" w:space="0" w:color="000000"/>
            </w:tcBorders>
            <w:shd w:val="clear" w:color="auto" w:fill="FFC000"/>
          </w:tcPr>
          <w:p w14:paraId="572E8578" w14:textId="77777777" w:rsidR="002B600E" w:rsidRDefault="002B600E" w:rsidP="002B600E">
            <w:pPr>
              <w:pStyle w:val="TableParagraph"/>
              <w:spacing w:before="35"/>
              <w:ind w:left="207"/>
              <w:rPr>
                <w:sz w:val="16"/>
              </w:rPr>
            </w:pPr>
            <w:r>
              <w:rPr>
                <w:b/>
                <w:sz w:val="16"/>
              </w:rPr>
              <w:t xml:space="preserve">9. </w:t>
            </w:r>
            <w:r>
              <w:rPr>
                <w:sz w:val="16"/>
              </w:rPr>
              <w:t>The system SHALL conform to function</w:t>
            </w:r>
            <w:r>
              <w:rPr>
                <w:color w:val="0000FF"/>
                <w:sz w:val="16"/>
              </w:rPr>
              <w:t xml:space="preserve"> </w:t>
            </w:r>
            <w:hyperlink w:anchor="_bookmark44" w:history="1">
              <w:r>
                <w:rPr>
                  <w:color w:val="0000FF"/>
                  <w:sz w:val="16"/>
                  <w:u w:val="single" w:color="0000FF"/>
                </w:rPr>
                <w:t>CPS.4.3</w:t>
              </w:r>
            </w:hyperlink>
            <w:r>
              <w:rPr>
                <w:color w:val="0000FF"/>
                <w:sz w:val="16"/>
              </w:rPr>
              <w:t xml:space="preserve"> </w:t>
            </w:r>
            <w:r>
              <w:rPr>
                <w:sz w:val="16"/>
              </w:rPr>
              <w:t>(Support for Non-Medication Ordering).</w:t>
            </w:r>
          </w:p>
        </w:tc>
        <w:tc>
          <w:tcPr>
            <w:tcW w:w="956" w:type="dxa"/>
            <w:tcBorders>
              <w:left w:val="single" w:sz="6" w:space="0" w:color="000000"/>
              <w:bottom w:val="single" w:sz="12" w:space="0" w:color="000000"/>
              <w:right w:val="single" w:sz="6" w:space="0" w:color="000000"/>
            </w:tcBorders>
            <w:shd w:val="clear" w:color="auto" w:fill="FFC000"/>
            <w:vAlign w:val="center"/>
          </w:tcPr>
          <w:p w14:paraId="2EC324F0" w14:textId="77777777" w:rsidR="002B600E" w:rsidRDefault="002B600E" w:rsidP="002B600E">
            <w:pPr>
              <w:pStyle w:val="TableParagraph"/>
              <w:ind w:left="0"/>
              <w:jc w:val="center"/>
              <w:rPr>
                <w:sz w:val="16"/>
              </w:rPr>
            </w:pPr>
            <w:r>
              <w:rPr>
                <w:sz w:val="16"/>
              </w:rPr>
              <w:t>408</w:t>
            </w:r>
          </w:p>
        </w:tc>
        <w:tc>
          <w:tcPr>
            <w:tcW w:w="956" w:type="dxa"/>
            <w:tcBorders>
              <w:left w:val="single" w:sz="6" w:space="0" w:color="000000"/>
              <w:bottom w:val="single" w:sz="12" w:space="0" w:color="000000"/>
              <w:right w:val="single" w:sz="6" w:space="0" w:color="000000"/>
            </w:tcBorders>
            <w:shd w:val="clear" w:color="auto" w:fill="FFC000"/>
            <w:vAlign w:val="center"/>
          </w:tcPr>
          <w:p w14:paraId="63050F2A" w14:textId="09E89CF0" w:rsidR="002B600E" w:rsidRDefault="007D27A2" w:rsidP="002B600E">
            <w:pPr>
              <w:pStyle w:val="TableParagraph"/>
              <w:ind w:left="0"/>
              <w:jc w:val="center"/>
              <w:rPr>
                <w:sz w:val="16"/>
              </w:rPr>
            </w:pPr>
            <w:r>
              <w:rPr>
                <w:sz w:val="16"/>
              </w:rPr>
              <w:t>N/C R</w:t>
            </w:r>
          </w:p>
        </w:tc>
        <w:tc>
          <w:tcPr>
            <w:tcW w:w="956" w:type="dxa"/>
            <w:tcBorders>
              <w:left w:val="single" w:sz="6" w:space="0" w:color="000000"/>
              <w:bottom w:val="single" w:sz="12" w:space="0" w:color="000000"/>
              <w:right w:val="single" w:sz="6" w:space="0" w:color="000000"/>
            </w:tcBorders>
            <w:shd w:val="clear" w:color="auto" w:fill="FFC000"/>
            <w:vAlign w:val="center"/>
          </w:tcPr>
          <w:p w14:paraId="496C1B49" w14:textId="708F4607" w:rsidR="002B600E" w:rsidRDefault="002B600E" w:rsidP="002B600E">
            <w:pPr>
              <w:pStyle w:val="TableParagraph"/>
              <w:ind w:left="0"/>
              <w:jc w:val="center"/>
              <w:rPr>
                <w:sz w:val="16"/>
              </w:rPr>
            </w:pPr>
            <w:r>
              <w:rPr>
                <w:sz w:val="16"/>
              </w:rPr>
              <w:t>DC.1.7.2.1#7</w:t>
            </w:r>
          </w:p>
        </w:tc>
      </w:tr>
      <w:tr w:rsidR="002B600E" w14:paraId="1A27F600" w14:textId="535F9383" w:rsidTr="00477D98">
        <w:trPr>
          <w:trHeight w:val="186"/>
        </w:trPr>
        <w:tc>
          <w:tcPr>
            <w:tcW w:w="2400" w:type="dxa"/>
            <w:tcBorders>
              <w:top w:val="single" w:sz="12" w:space="0" w:color="000000"/>
              <w:bottom w:val="single" w:sz="2" w:space="0" w:color="000000"/>
            </w:tcBorders>
            <w:shd w:val="clear" w:color="auto" w:fill="99FF99"/>
          </w:tcPr>
          <w:p w14:paraId="5ABE6736" w14:textId="77777777" w:rsidR="002B600E" w:rsidRDefault="002B600E" w:rsidP="002B600E">
            <w:pPr>
              <w:pStyle w:val="TableParagraph"/>
              <w:spacing w:line="167" w:lineRule="exact"/>
              <w:ind w:left="85"/>
              <w:rPr>
                <w:sz w:val="16"/>
              </w:rPr>
            </w:pPr>
            <w:r>
              <w:rPr>
                <w:sz w:val="16"/>
              </w:rPr>
              <w:t>CP.4.4</w:t>
            </w:r>
          </w:p>
        </w:tc>
        <w:tc>
          <w:tcPr>
            <w:tcW w:w="7524" w:type="dxa"/>
            <w:vMerge w:val="restart"/>
            <w:tcBorders>
              <w:top w:val="single" w:sz="12" w:space="0" w:color="000000"/>
              <w:bottom w:val="single" w:sz="6" w:space="0" w:color="000000"/>
            </w:tcBorders>
            <w:shd w:val="clear" w:color="auto" w:fill="99FF99"/>
            <w:vAlign w:val="center"/>
          </w:tcPr>
          <w:p w14:paraId="558A6FB6" w14:textId="0B49F146" w:rsidR="002B600E" w:rsidRPr="00A127D8" w:rsidRDefault="002B600E" w:rsidP="002B600E">
            <w:pPr>
              <w:pStyle w:val="TableParagraph"/>
              <w:ind w:left="86"/>
              <w:jc w:val="center"/>
              <w:rPr>
                <w:b/>
                <w:sz w:val="24"/>
              </w:rPr>
            </w:pPr>
            <w:r w:rsidRPr="00A127D8">
              <w:rPr>
                <w:b/>
                <w:sz w:val="24"/>
              </w:rPr>
              <w:t>Manage Orders for Diagnostic/Screening Tests</w:t>
            </w:r>
          </w:p>
        </w:tc>
        <w:tc>
          <w:tcPr>
            <w:tcW w:w="956" w:type="dxa"/>
            <w:vMerge w:val="restart"/>
            <w:tcBorders>
              <w:top w:val="single" w:sz="12" w:space="0" w:color="000000"/>
              <w:bottom w:val="single" w:sz="6" w:space="0" w:color="000000"/>
            </w:tcBorders>
            <w:shd w:val="clear" w:color="auto" w:fill="99FF99"/>
            <w:vAlign w:val="center"/>
          </w:tcPr>
          <w:p w14:paraId="1EB4D3A4" w14:textId="77777777" w:rsidR="002B600E" w:rsidRDefault="002B600E" w:rsidP="002B600E">
            <w:pPr>
              <w:pStyle w:val="TableParagraph"/>
              <w:ind w:left="0"/>
              <w:jc w:val="center"/>
              <w:rPr>
                <w:sz w:val="16"/>
              </w:rPr>
            </w:pPr>
            <w:r>
              <w:rPr>
                <w:sz w:val="16"/>
              </w:rPr>
              <w:t>409</w:t>
            </w:r>
          </w:p>
        </w:tc>
        <w:tc>
          <w:tcPr>
            <w:tcW w:w="956" w:type="dxa"/>
            <w:vMerge w:val="restart"/>
            <w:tcBorders>
              <w:top w:val="single" w:sz="12" w:space="0" w:color="000000"/>
            </w:tcBorders>
            <w:shd w:val="clear" w:color="auto" w:fill="99FF99"/>
            <w:vAlign w:val="center"/>
          </w:tcPr>
          <w:p w14:paraId="79C48CBE" w14:textId="05D8B87D" w:rsidR="002B600E" w:rsidRPr="00DE40F7" w:rsidRDefault="001A5AA1" w:rsidP="002B600E">
            <w:pPr>
              <w:pStyle w:val="TableParagraph"/>
              <w:ind w:left="0"/>
              <w:jc w:val="center"/>
              <w:rPr>
                <w:sz w:val="16"/>
                <w:szCs w:val="16"/>
              </w:rPr>
            </w:pPr>
            <w:r>
              <w:rPr>
                <w:sz w:val="16"/>
                <w:szCs w:val="16"/>
              </w:rPr>
              <w:t>Include</w:t>
            </w:r>
          </w:p>
        </w:tc>
        <w:tc>
          <w:tcPr>
            <w:tcW w:w="956" w:type="dxa"/>
            <w:vMerge w:val="restart"/>
            <w:tcBorders>
              <w:top w:val="single" w:sz="12" w:space="0" w:color="000000"/>
            </w:tcBorders>
            <w:shd w:val="clear" w:color="auto" w:fill="99FF99"/>
            <w:vAlign w:val="center"/>
          </w:tcPr>
          <w:p w14:paraId="14AAFA2F" w14:textId="5423BADD" w:rsidR="002B600E" w:rsidRPr="00DE40F7" w:rsidRDefault="002B600E" w:rsidP="002B600E">
            <w:pPr>
              <w:pStyle w:val="TableParagraph"/>
              <w:ind w:left="0"/>
              <w:jc w:val="center"/>
              <w:rPr>
                <w:sz w:val="16"/>
                <w:szCs w:val="16"/>
              </w:rPr>
            </w:pPr>
          </w:p>
        </w:tc>
      </w:tr>
      <w:tr w:rsidR="002B600E" w14:paraId="630E773D" w14:textId="7E4C9EA2" w:rsidTr="00477D98">
        <w:trPr>
          <w:trHeight w:val="180"/>
        </w:trPr>
        <w:tc>
          <w:tcPr>
            <w:tcW w:w="2400" w:type="dxa"/>
            <w:tcBorders>
              <w:top w:val="single" w:sz="2" w:space="0" w:color="000000"/>
              <w:bottom w:val="single" w:sz="2" w:space="0" w:color="000000"/>
            </w:tcBorders>
            <w:shd w:val="clear" w:color="auto" w:fill="99FF99"/>
          </w:tcPr>
          <w:p w14:paraId="0A15130E" w14:textId="77777777" w:rsidR="002B600E" w:rsidRDefault="002B600E" w:rsidP="002B600E">
            <w:pPr>
              <w:pStyle w:val="TableParagraph"/>
              <w:spacing w:line="161" w:lineRule="exact"/>
              <w:ind w:left="85"/>
              <w:rPr>
                <w:sz w:val="16"/>
              </w:rPr>
            </w:pPr>
            <w:r>
              <w:rPr>
                <w:sz w:val="16"/>
              </w:rPr>
              <w:t>Function</w:t>
            </w:r>
          </w:p>
        </w:tc>
        <w:tc>
          <w:tcPr>
            <w:tcW w:w="7524" w:type="dxa"/>
            <w:vMerge/>
            <w:tcBorders>
              <w:top w:val="nil"/>
              <w:bottom w:val="single" w:sz="6" w:space="0" w:color="000000"/>
            </w:tcBorders>
            <w:shd w:val="clear" w:color="auto" w:fill="99FF99"/>
          </w:tcPr>
          <w:p w14:paraId="6588A446" w14:textId="77777777" w:rsidR="002B600E" w:rsidRDefault="002B600E" w:rsidP="002B600E">
            <w:pPr>
              <w:rPr>
                <w:sz w:val="2"/>
                <w:szCs w:val="2"/>
              </w:rPr>
            </w:pPr>
          </w:p>
        </w:tc>
        <w:tc>
          <w:tcPr>
            <w:tcW w:w="956" w:type="dxa"/>
            <w:vMerge/>
            <w:tcBorders>
              <w:top w:val="nil"/>
              <w:bottom w:val="single" w:sz="6" w:space="0" w:color="000000"/>
            </w:tcBorders>
            <w:shd w:val="clear" w:color="auto" w:fill="99FF99"/>
          </w:tcPr>
          <w:p w14:paraId="4613075E" w14:textId="77777777" w:rsidR="002B600E" w:rsidRDefault="002B600E" w:rsidP="002B600E">
            <w:pPr>
              <w:rPr>
                <w:sz w:val="2"/>
                <w:szCs w:val="2"/>
              </w:rPr>
            </w:pPr>
          </w:p>
        </w:tc>
        <w:tc>
          <w:tcPr>
            <w:tcW w:w="956" w:type="dxa"/>
            <w:vMerge/>
            <w:tcBorders>
              <w:bottom w:val="single" w:sz="6" w:space="0" w:color="000000"/>
            </w:tcBorders>
            <w:shd w:val="clear" w:color="auto" w:fill="99FF99"/>
          </w:tcPr>
          <w:p w14:paraId="4C9F1A3F" w14:textId="77777777" w:rsidR="002B600E" w:rsidRDefault="002B600E" w:rsidP="002B600E">
            <w:pPr>
              <w:rPr>
                <w:sz w:val="2"/>
                <w:szCs w:val="2"/>
              </w:rPr>
            </w:pPr>
          </w:p>
        </w:tc>
        <w:tc>
          <w:tcPr>
            <w:tcW w:w="956" w:type="dxa"/>
            <w:vMerge/>
            <w:tcBorders>
              <w:bottom w:val="single" w:sz="6" w:space="0" w:color="000000"/>
            </w:tcBorders>
            <w:shd w:val="clear" w:color="auto" w:fill="99FF99"/>
          </w:tcPr>
          <w:p w14:paraId="5C6EAA94" w14:textId="04585AC6" w:rsidR="002B600E" w:rsidRDefault="002B600E" w:rsidP="002B600E">
            <w:pPr>
              <w:rPr>
                <w:sz w:val="2"/>
                <w:szCs w:val="2"/>
              </w:rPr>
            </w:pPr>
          </w:p>
        </w:tc>
      </w:tr>
      <w:tr w:rsidR="002B600E" w14:paraId="21FD6263" w14:textId="55CA09F6" w:rsidTr="00DE40F7">
        <w:trPr>
          <w:trHeight w:val="978"/>
        </w:trPr>
        <w:tc>
          <w:tcPr>
            <w:tcW w:w="12792" w:type="dxa"/>
            <w:gridSpan w:val="5"/>
            <w:tcBorders>
              <w:top w:val="single" w:sz="6" w:space="0" w:color="000000"/>
              <w:bottom w:val="single" w:sz="6" w:space="0" w:color="000000"/>
            </w:tcBorders>
          </w:tcPr>
          <w:p w14:paraId="65181D0C" w14:textId="77777777" w:rsidR="002B600E" w:rsidRDefault="002B600E" w:rsidP="002B600E">
            <w:pPr>
              <w:pStyle w:val="TableParagraph"/>
              <w:spacing w:before="64"/>
              <w:ind w:left="725"/>
              <w:rPr>
                <w:sz w:val="16"/>
              </w:rPr>
            </w:pPr>
            <w:r>
              <w:rPr>
                <w:b/>
                <w:sz w:val="16"/>
              </w:rPr>
              <w:t xml:space="preserve">Statement: </w:t>
            </w:r>
            <w:r>
              <w:rPr>
                <w:sz w:val="16"/>
              </w:rPr>
              <w:t>Enable the origination, documentation, transmission, tracking and maintenance of orders for diagnostic tests.</w:t>
            </w:r>
          </w:p>
          <w:p w14:paraId="42ED165B" w14:textId="0A4EDB16" w:rsidR="002B600E" w:rsidRDefault="002B600E" w:rsidP="002B600E">
            <w:pPr>
              <w:pStyle w:val="TableParagraph"/>
              <w:spacing w:before="64"/>
              <w:ind w:left="725"/>
              <w:rPr>
                <w:b/>
                <w:sz w:val="16"/>
              </w:rPr>
            </w:pPr>
            <w:r>
              <w:rPr>
                <w:b/>
                <w:sz w:val="16"/>
              </w:rPr>
              <w:t xml:space="preserve">Description: </w:t>
            </w:r>
            <w:r>
              <w:rPr>
                <w:sz w:val="16"/>
              </w:rPr>
              <w:t xml:space="preserve">Orders for diagnostic tests (e.g., diagnostic radiology, </w:t>
            </w:r>
            <w:r w:rsidR="003E26D3">
              <w:rPr>
                <w:sz w:val="16"/>
              </w:rPr>
              <w:t>laboratory)</w:t>
            </w:r>
            <w:r>
              <w:rPr>
                <w:sz w:val="16"/>
              </w:rPr>
              <w:t xml:space="preserve"> are captured and tracked including new, renewal and discontinue orders. Each order includes appropriate detail, such as order identification, instructions and clinical information necessary to perform the test. Orders and supporting detailed documentation shall be communicated to the service provider for completion of the diagnostic test(s</w:t>
            </w:r>
            <w:r w:rsidR="003E26D3">
              <w:rPr>
                <w:sz w:val="16"/>
              </w:rPr>
              <w:t>). Some</w:t>
            </w:r>
            <w:r>
              <w:rPr>
                <w:sz w:val="16"/>
              </w:rPr>
              <w:t xml:space="preserve"> systems may contain instructions, but in some settings, instructions may be provided from external sources (e.g., handouts).</w:t>
            </w:r>
          </w:p>
        </w:tc>
      </w:tr>
      <w:tr w:rsidR="002B600E" w14:paraId="1B7EC77C" w14:textId="1C7F81CB" w:rsidTr="004A6546">
        <w:trPr>
          <w:trHeight w:val="240"/>
        </w:trPr>
        <w:tc>
          <w:tcPr>
            <w:tcW w:w="2400" w:type="dxa"/>
            <w:vMerge w:val="restart"/>
            <w:tcBorders>
              <w:right w:val="single" w:sz="8" w:space="0" w:color="000000"/>
            </w:tcBorders>
          </w:tcPr>
          <w:p w14:paraId="10B43042" w14:textId="77777777" w:rsidR="002B600E" w:rsidRDefault="002B600E" w:rsidP="002B600E">
            <w:pPr>
              <w:pStyle w:val="TableParagraph"/>
              <w:rPr>
                <w:sz w:val="16"/>
              </w:rPr>
            </w:pPr>
          </w:p>
        </w:tc>
        <w:tc>
          <w:tcPr>
            <w:tcW w:w="7524" w:type="dxa"/>
            <w:tcBorders>
              <w:top w:val="single" w:sz="6" w:space="0" w:color="000000"/>
              <w:left w:val="single" w:sz="8" w:space="0" w:color="000000"/>
              <w:right w:val="single" w:sz="6" w:space="0" w:color="000000"/>
            </w:tcBorders>
          </w:tcPr>
          <w:p w14:paraId="6BAC019B" w14:textId="77777777" w:rsidR="002B600E" w:rsidRDefault="002B600E" w:rsidP="002B600E">
            <w:pPr>
              <w:pStyle w:val="TableParagraph"/>
              <w:spacing w:before="35"/>
              <w:ind w:left="207"/>
              <w:rPr>
                <w:sz w:val="16"/>
              </w:rPr>
            </w:pPr>
            <w:r>
              <w:rPr>
                <w:b/>
                <w:sz w:val="16"/>
              </w:rPr>
              <w:t xml:space="preserve">1. </w:t>
            </w:r>
            <w:r>
              <w:rPr>
                <w:sz w:val="16"/>
              </w:rPr>
              <w:t>The system SHALL provide the ability to manage orders for diagnostic tests.</w:t>
            </w:r>
          </w:p>
        </w:tc>
        <w:tc>
          <w:tcPr>
            <w:tcW w:w="956" w:type="dxa"/>
            <w:tcBorders>
              <w:top w:val="single" w:sz="6" w:space="0" w:color="000000"/>
              <w:left w:val="single" w:sz="6" w:space="0" w:color="000000"/>
              <w:right w:val="single" w:sz="6" w:space="0" w:color="000000"/>
            </w:tcBorders>
          </w:tcPr>
          <w:p w14:paraId="40C688E6" w14:textId="77777777" w:rsidR="002B600E" w:rsidRDefault="002B600E" w:rsidP="002B600E">
            <w:pPr>
              <w:pStyle w:val="TableParagraph"/>
              <w:spacing w:before="11"/>
              <w:ind w:left="324" w:right="308"/>
              <w:jc w:val="center"/>
              <w:rPr>
                <w:sz w:val="16"/>
              </w:rPr>
            </w:pPr>
            <w:r>
              <w:rPr>
                <w:sz w:val="16"/>
              </w:rPr>
              <w:t>410</w:t>
            </w:r>
          </w:p>
        </w:tc>
        <w:tc>
          <w:tcPr>
            <w:tcW w:w="956" w:type="dxa"/>
            <w:tcBorders>
              <w:top w:val="single" w:sz="6" w:space="0" w:color="000000"/>
              <w:left w:val="single" w:sz="6" w:space="0" w:color="000000"/>
              <w:right w:val="single" w:sz="6" w:space="0" w:color="000000"/>
            </w:tcBorders>
          </w:tcPr>
          <w:p w14:paraId="0C18CDA2" w14:textId="34995AA6" w:rsidR="002B600E" w:rsidRDefault="003E26D3" w:rsidP="002B600E">
            <w:pPr>
              <w:pStyle w:val="TableParagraph"/>
              <w:spacing w:before="11"/>
              <w:ind w:left="324" w:right="308"/>
              <w:jc w:val="center"/>
              <w:rPr>
                <w:sz w:val="16"/>
              </w:rPr>
            </w:pPr>
            <w:r>
              <w:rPr>
                <w:sz w:val="16"/>
              </w:rPr>
              <w:t>N/C</w:t>
            </w:r>
          </w:p>
        </w:tc>
        <w:tc>
          <w:tcPr>
            <w:tcW w:w="956" w:type="dxa"/>
            <w:tcBorders>
              <w:top w:val="single" w:sz="6" w:space="0" w:color="000000"/>
              <w:left w:val="single" w:sz="6" w:space="0" w:color="000000"/>
              <w:right w:val="single" w:sz="6" w:space="0" w:color="000000"/>
            </w:tcBorders>
          </w:tcPr>
          <w:p w14:paraId="62A30F54" w14:textId="393A493F" w:rsidR="002B600E" w:rsidRDefault="002B600E" w:rsidP="002B600E">
            <w:pPr>
              <w:pStyle w:val="TableParagraph"/>
              <w:spacing w:before="11"/>
              <w:ind w:left="324" w:right="308"/>
              <w:jc w:val="center"/>
              <w:rPr>
                <w:sz w:val="16"/>
              </w:rPr>
            </w:pPr>
          </w:p>
        </w:tc>
      </w:tr>
      <w:tr w:rsidR="002B600E" w14:paraId="449F7687" w14:textId="248FE767" w:rsidTr="004A6546">
        <w:trPr>
          <w:trHeight w:val="432"/>
        </w:trPr>
        <w:tc>
          <w:tcPr>
            <w:tcW w:w="2400" w:type="dxa"/>
            <w:vMerge/>
            <w:tcBorders>
              <w:top w:val="nil"/>
              <w:right w:val="single" w:sz="8" w:space="0" w:color="000000"/>
            </w:tcBorders>
          </w:tcPr>
          <w:p w14:paraId="69B7910C" w14:textId="77777777" w:rsidR="002B600E" w:rsidRDefault="002B600E" w:rsidP="002B600E">
            <w:pPr>
              <w:rPr>
                <w:sz w:val="2"/>
                <w:szCs w:val="2"/>
              </w:rPr>
            </w:pPr>
          </w:p>
        </w:tc>
        <w:tc>
          <w:tcPr>
            <w:tcW w:w="7524" w:type="dxa"/>
            <w:tcBorders>
              <w:left w:val="single" w:sz="8" w:space="0" w:color="000000"/>
              <w:right w:val="single" w:sz="6" w:space="0" w:color="000000"/>
            </w:tcBorders>
          </w:tcPr>
          <w:p w14:paraId="4244719F" w14:textId="77777777" w:rsidR="002B600E" w:rsidRDefault="002B600E" w:rsidP="002B600E">
            <w:pPr>
              <w:pStyle w:val="TableParagraph"/>
              <w:spacing w:before="28" w:line="190" w:lineRule="atLeast"/>
              <w:ind w:left="453" w:right="48" w:hanging="246"/>
              <w:rPr>
                <w:sz w:val="16"/>
              </w:rPr>
            </w:pPr>
            <w:r>
              <w:rPr>
                <w:b/>
                <w:sz w:val="16"/>
              </w:rPr>
              <w:t xml:space="preserve">2. </w:t>
            </w:r>
            <w:r>
              <w:rPr>
                <w:sz w:val="16"/>
              </w:rPr>
              <w:t>The system SHALL provide the ability to capture and render standard order detail for diagnostic test order fulfillment.</w:t>
            </w:r>
          </w:p>
        </w:tc>
        <w:tc>
          <w:tcPr>
            <w:tcW w:w="956" w:type="dxa"/>
            <w:tcBorders>
              <w:left w:val="single" w:sz="6" w:space="0" w:color="000000"/>
              <w:right w:val="single" w:sz="6" w:space="0" w:color="000000"/>
            </w:tcBorders>
          </w:tcPr>
          <w:p w14:paraId="56C7A8B1" w14:textId="77777777" w:rsidR="002B600E" w:rsidRDefault="002B600E" w:rsidP="002B600E">
            <w:pPr>
              <w:pStyle w:val="TableParagraph"/>
              <w:spacing w:before="107"/>
              <w:ind w:left="324" w:right="308"/>
              <w:jc w:val="center"/>
              <w:rPr>
                <w:sz w:val="16"/>
              </w:rPr>
            </w:pPr>
            <w:r>
              <w:rPr>
                <w:sz w:val="16"/>
              </w:rPr>
              <w:t>411</w:t>
            </w:r>
          </w:p>
        </w:tc>
        <w:tc>
          <w:tcPr>
            <w:tcW w:w="956" w:type="dxa"/>
            <w:tcBorders>
              <w:left w:val="single" w:sz="6" w:space="0" w:color="000000"/>
              <w:right w:val="single" w:sz="6" w:space="0" w:color="000000"/>
            </w:tcBorders>
          </w:tcPr>
          <w:p w14:paraId="34BE62FA" w14:textId="03ADD9C2" w:rsidR="002B600E" w:rsidRDefault="003E26D3" w:rsidP="002B600E">
            <w:pPr>
              <w:pStyle w:val="TableParagraph"/>
              <w:spacing w:before="107"/>
              <w:ind w:left="324" w:right="308"/>
              <w:jc w:val="center"/>
              <w:rPr>
                <w:sz w:val="16"/>
              </w:rPr>
            </w:pPr>
            <w:r>
              <w:rPr>
                <w:sz w:val="16"/>
              </w:rPr>
              <w:t>N/C</w:t>
            </w:r>
          </w:p>
        </w:tc>
        <w:tc>
          <w:tcPr>
            <w:tcW w:w="956" w:type="dxa"/>
            <w:tcBorders>
              <w:left w:val="single" w:sz="6" w:space="0" w:color="000000"/>
              <w:right w:val="single" w:sz="6" w:space="0" w:color="000000"/>
            </w:tcBorders>
          </w:tcPr>
          <w:p w14:paraId="3FAD24BF" w14:textId="2E9567DD" w:rsidR="002B600E" w:rsidRDefault="002B600E" w:rsidP="002B600E">
            <w:pPr>
              <w:pStyle w:val="TableParagraph"/>
              <w:spacing w:before="107"/>
              <w:ind w:left="324" w:right="308"/>
              <w:jc w:val="center"/>
              <w:rPr>
                <w:sz w:val="16"/>
              </w:rPr>
            </w:pPr>
          </w:p>
        </w:tc>
      </w:tr>
      <w:tr w:rsidR="002B600E" w14:paraId="388056F0" w14:textId="7067946B" w:rsidTr="003E26D3">
        <w:trPr>
          <w:trHeight w:val="432"/>
        </w:trPr>
        <w:tc>
          <w:tcPr>
            <w:tcW w:w="2400" w:type="dxa"/>
            <w:vMerge/>
            <w:tcBorders>
              <w:top w:val="nil"/>
              <w:right w:val="single" w:sz="8" w:space="0" w:color="000000"/>
            </w:tcBorders>
          </w:tcPr>
          <w:p w14:paraId="3492E5EC" w14:textId="77777777" w:rsidR="002B600E" w:rsidRDefault="002B600E" w:rsidP="002B600E">
            <w:pPr>
              <w:rPr>
                <w:sz w:val="2"/>
                <w:szCs w:val="2"/>
              </w:rPr>
            </w:pPr>
          </w:p>
        </w:tc>
        <w:tc>
          <w:tcPr>
            <w:tcW w:w="7524" w:type="dxa"/>
            <w:tcBorders>
              <w:left w:val="single" w:sz="8" w:space="0" w:color="000000"/>
              <w:right w:val="single" w:sz="6" w:space="0" w:color="000000"/>
            </w:tcBorders>
            <w:shd w:val="clear" w:color="auto" w:fill="F2DBDB" w:themeFill="accent2" w:themeFillTint="33"/>
          </w:tcPr>
          <w:p w14:paraId="028B5027" w14:textId="77777777" w:rsidR="002B600E" w:rsidRDefault="002B600E" w:rsidP="002B600E">
            <w:pPr>
              <w:pStyle w:val="TableParagraph"/>
              <w:spacing w:before="28" w:line="190" w:lineRule="atLeast"/>
              <w:ind w:left="453" w:hanging="246"/>
              <w:rPr>
                <w:sz w:val="16"/>
              </w:rPr>
            </w:pPr>
            <w:r>
              <w:rPr>
                <w:b/>
                <w:sz w:val="16"/>
              </w:rPr>
              <w:t xml:space="preserve">3. </w:t>
            </w:r>
            <w:r>
              <w:rPr>
                <w:sz w:val="16"/>
              </w:rPr>
              <w:t>The system SHOULD provide the ability to capture and maintain user-created instructions, and/or prompts when ordering diagnostic tests or procedures.</w:t>
            </w:r>
          </w:p>
        </w:tc>
        <w:tc>
          <w:tcPr>
            <w:tcW w:w="956" w:type="dxa"/>
            <w:tcBorders>
              <w:left w:val="single" w:sz="6" w:space="0" w:color="000000"/>
              <w:right w:val="single" w:sz="6" w:space="0" w:color="000000"/>
            </w:tcBorders>
            <w:shd w:val="clear" w:color="auto" w:fill="F2DBDB" w:themeFill="accent2" w:themeFillTint="33"/>
          </w:tcPr>
          <w:p w14:paraId="358E8B3C" w14:textId="77777777" w:rsidR="002B600E" w:rsidRDefault="002B600E" w:rsidP="002B600E">
            <w:pPr>
              <w:pStyle w:val="TableParagraph"/>
              <w:spacing w:before="107"/>
              <w:ind w:left="324" w:right="308"/>
              <w:jc w:val="center"/>
              <w:rPr>
                <w:sz w:val="16"/>
              </w:rPr>
            </w:pPr>
            <w:r>
              <w:rPr>
                <w:sz w:val="16"/>
              </w:rPr>
              <w:t>412</w:t>
            </w:r>
          </w:p>
        </w:tc>
        <w:tc>
          <w:tcPr>
            <w:tcW w:w="956" w:type="dxa"/>
            <w:tcBorders>
              <w:left w:val="single" w:sz="6" w:space="0" w:color="000000"/>
              <w:right w:val="single" w:sz="6" w:space="0" w:color="000000"/>
            </w:tcBorders>
            <w:shd w:val="clear" w:color="auto" w:fill="F2DBDB" w:themeFill="accent2" w:themeFillTint="33"/>
          </w:tcPr>
          <w:p w14:paraId="06D22D39" w14:textId="3F878E97" w:rsidR="002B600E" w:rsidRDefault="003E26D3" w:rsidP="002B600E">
            <w:pPr>
              <w:pStyle w:val="TableParagraph"/>
              <w:spacing w:before="107"/>
              <w:ind w:left="324" w:right="308"/>
              <w:jc w:val="center"/>
              <w:rPr>
                <w:sz w:val="16"/>
              </w:rPr>
            </w:pPr>
            <w:r>
              <w:rPr>
                <w:sz w:val="16"/>
              </w:rPr>
              <w:t>A</w:t>
            </w:r>
          </w:p>
        </w:tc>
        <w:tc>
          <w:tcPr>
            <w:tcW w:w="956" w:type="dxa"/>
            <w:tcBorders>
              <w:left w:val="single" w:sz="6" w:space="0" w:color="000000"/>
              <w:right w:val="single" w:sz="6" w:space="0" w:color="000000"/>
            </w:tcBorders>
            <w:shd w:val="clear" w:color="auto" w:fill="F2DBDB" w:themeFill="accent2" w:themeFillTint="33"/>
          </w:tcPr>
          <w:p w14:paraId="50B5AF54" w14:textId="06E7D48F" w:rsidR="002B600E" w:rsidRDefault="002B600E" w:rsidP="002B600E">
            <w:pPr>
              <w:pStyle w:val="TableParagraph"/>
              <w:spacing w:before="107"/>
              <w:ind w:left="324" w:right="308"/>
              <w:jc w:val="center"/>
              <w:rPr>
                <w:sz w:val="16"/>
              </w:rPr>
            </w:pPr>
          </w:p>
        </w:tc>
      </w:tr>
      <w:tr w:rsidR="002B600E" w14:paraId="60DE2A7F" w14:textId="6513F711" w:rsidTr="004A6546">
        <w:trPr>
          <w:trHeight w:val="432"/>
        </w:trPr>
        <w:tc>
          <w:tcPr>
            <w:tcW w:w="2400" w:type="dxa"/>
            <w:vMerge/>
            <w:tcBorders>
              <w:top w:val="nil"/>
              <w:right w:val="single" w:sz="8" w:space="0" w:color="000000"/>
            </w:tcBorders>
          </w:tcPr>
          <w:p w14:paraId="2E941360" w14:textId="77777777" w:rsidR="002B600E" w:rsidRDefault="002B600E" w:rsidP="002B600E">
            <w:pPr>
              <w:rPr>
                <w:sz w:val="2"/>
                <w:szCs w:val="2"/>
              </w:rPr>
            </w:pPr>
          </w:p>
        </w:tc>
        <w:tc>
          <w:tcPr>
            <w:tcW w:w="7524" w:type="dxa"/>
            <w:tcBorders>
              <w:left w:val="single" w:sz="8" w:space="0" w:color="000000"/>
              <w:right w:val="single" w:sz="6" w:space="0" w:color="000000"/>
            </w:tcBorders>
          </w:tcPr>
          <w:p w14:paraId="01B809B8" w14:textId="77777777" w:rsidR="002B600E" w:rsidRDefault="002B600E" w:rsidP="002B600E">
            <w:pPr>
              <w:pStyle w:val="TableParagraph"/>
              <w:spacing w:before="28" w:line="190" w:lineRule="atLeast"/>
              <w:ind w:left="453" w:hanging="246"/>
              <w:rPr>
                <w:sz w:val="16"/>
              </w:rPr>
            </w:pPr>
            <w:r>
              <w:rPr>
                <w:b/>
                <w:sz w:val="16"/>
              </w:rPr>
              <w:t xml:space="preserve">4. </w:t>
            </w:r>
            <w:r>
              <w:rPr>
                <w:sz w:val="16"/>
              </w:rPr>
              <w:t>The system SHALL provide the ability to manage the status (e.g., requisitioned, completed, in process) of diagnostic test(s).</w:t>
            </w:r>
          </w:p>
        </w:tc>
        <w:tc>
          <w:tcPr>
            <w:tcW w:w="956" w:type="dxa"/>
            <w:tcBorders>
              <w:left w:val="single" w:sz="6" w:space="0" w:color="000000"/>
              <w:right w:val="single" w:sz="6" w:space="0" w:color="000000"/>
            </w:tcBorders>
          </w:tcPr>
          <w:p w14:paraId="0C598208" w14:textId="77777777" w:rsidR="002B600E" w:rsidRDefault="002B600E" w:rsidP="002B600E">
            <w:pPr>
              <w:pStyle w:val="TableParagraph"/>
              <w:spacing w:before="107"/>
              <w:ind w:left="324" w:right="308"/>
              <w:jc w:val="center"/>
              <w:rPr>
                <w:sz w:val="16"/>
              </w:rPr>
            </w:pPr>
            <w:r>
              <w:rPr>
                <w:sz w:val="16"/>
              </w:rPr>
              <w:t>413</w:t>
            </w:r>
          </w:p>
        </w:tc>
        <w:tc>
          <w:tcPr>
            <w:tcW w:w="956" w:type="dxa"/>
            <w:tcBorders>
              <w:left w:val="single" w:sz="6" w:space="0" w:color="000000"/>
              <w:right w:val="single" w:sz="6" w:space="0" w:color="000000"/>
            </w:tcBorders>
          </w:tcPr>
          <w:p w14:paraId="30636D16" w14:textId="0BCE30EA" w:rsidR="002B600E" w:rsidRDefault="003E26D3" w:rsidP="002B600E">
            <w:pPr>
              <w:pStyle w:val="TableParagraph"/>
              <w:spacing w:before="107"/>
              <w:ind w:left="324" w:right="308"/>
              <w:jc w:val="center"/>
              <w:rPr>
                <w:sz w:val="16"/>
              </w:rPr>
            </w:pPr>
            <w:r>
              <w:rPr>
                <w:sz w:val="16"/>
              </w:rPr>
              <w:t>N/C</w:t>
            </w:r>
          </w:p>
        </w:tc>
        <w:tc>
          <w:tcPr>
            <w:tcW w:w="956" w:type="dxa"/>
            <w:tcBorders>
              <w:left w:val="single" w:sz="6" w:space="0" w:color="000000"/>
              <w:right w:val="single" w:sz="6" w:space="0" w:color="000000"/>
            </w:tcBorders>
          </w:tcPr>
          <w:p w14:paraId="49FA20F1" w14:textId="481D8AD2" w:rsidR="002B600E" w:rsidRDefault="002B600E" w:rsidP="002B600E">
            <w:pPr>
              <w:pStyle w:val="TableParagraph"/>
              <w:spacing w:before="107"/>
              <w:ind w:left="324" w:right="308"/>
              <w:jc w:val="center"/>
              <w:rPr>
                <w:sz w:val="16"/>
              </w:rPr>
            </w:pPr>
          </w:p>
        </w:tc>
      </w:tr>
      <w:tr w:rsidR="002B600E" w14:paraId="7B85FC08" w14:textId="1BCE8842" w:rsidTr="003E26D3">
        <w:trPr>
          <w:trHeight w:val="431"/>
        </w:trPr>
        <w:tc>
          <w:tcPr>
            <w:tcW w:w="2400" w:type="dxa"/>
            <w:vMerge/>
            <w:tcBorders>
              <w:top w:val="nil"/>
              <w:right w:val="single" w:sz="8" w:space="0" w:color="000000"/>
            </w:tcBorders>
          </w:tcPr>
          <w:p w14:paraId="461146CF" w14:textId="77777777" w:rsidR="002B600E" w:rsidRDefault="002B600E" w:rsidP="002B600E">
            <w:pPr>
              <w:rPr>
                <w:sz w:val="2"/>
                <w:szCs w:val="2"/>
              </w:rPr>
            </w:pPr>
          </w:p>
        </w:tc>
        <w:tc>
          <w:tcPr>
            <w:tcW w:w="7524" w:type="dxa"/>
            <w:tcBorders>
              <w:left w:val="single" w:sz="8" w:space="0" w:color="000000"/>
              <w:right w:val="single" w:sz="6" w:space="0" w:color="000000"/>
            </w:tcBorders>
            <w:shd w:val="clear" w:color="auto" w:fill="F2DBDB" w:themeFill="accent2" w:themeFillTint="33"/>
          </w:tcPr>
          <w:p w14:paraId="1FD64759" w14:textId="77777777" w:rsidR="002B600E" w:rsidRDefault="002B600E" w:rsidP="002B600E">
            <w:pPr>
              <w:pStyle w:val="TableParagraph"/>
              <w:spacing w:before="28" w:line="190" w:lineRule="atLeast"/>
              <w:ind w:left="453" w:hanging="246"/>
              <w:rPr>
                <w:sz w:val="16"/>
              </w:rPr>
            </w:pPr>
            <w:r>
              <w:rPr>
                <w:b/>
                <w:sz w:val="16"/>
              </w:rPr>
              <w:t xml:space="preserve">5. </w:t>
            </w:r>
            <w:r>
              <w:rPr>
                <w:sz w:val="16"/>
              </w:rPr>
              <w:t>The system SHOULD provide the ability to capture and render patient instructions relevant to the diagnostic test ordered.</w:t>
            </w:r>
          </w:p>
        </w:tc>
        <w:tc>
          <w:tcPr>
            <w:tcW w:w="956" w:type="dxa"/>
            <w:tcBorders>
              <w:left w:val="single" w:sz="6" w:space="0" w:color="000000"/>
              <w:right w:val="single" w:sz="6" w:space="0" w:color="000000"/>
            </w:tcBorders>
            <w:shd w:val="clear" w:color="auto" w:fill="F2DBDB" w:themeFill="accent2" w:themeFillTint="33"/>
          </w:tcPr>
          <w:p w14:paraId="7A7BD421" w14:textId="77777777" w:rsidR="002B600E" w:rsidRDefault="002B600E" w:rsidP="002B600E">
            <w:pPr>
              <w:pStyle w:val="TableParagraph"/>
              <w:spacing w:before="107"/>
              <w:ind w:left="324" w:right="308"/>
              <w:jc w:val="center"/>
              <w:rPr>
                <w:sz w:val="16"/>
              </w:rPr>
            </w:pPr>
            <w:r>
              <w:rPr>
                <w:sz w:val="16"/>
              </w:rPr>
              <w:t>414</w:t>
            </w:r>
          </w:p>
        </w:tc>
        <w:tc>
          <w:tcPr>
            <w:tcW w:w="956" w:type="dxa"/>
            <w:tcBorders>
              <w:left w:val="single" w:sz="6" w:space="0" w:color="000000"/>
              <w:right w:val="single" w:sz="6" w:space="0" w:color="000000"/>
            </w:tcBorders>
            <w:shd w:val="clear" w:color="auto" w:fill="F2DBDB" w:themeFill="accent2" w:themeFillTint="33"/>
          </w:tcPr>
          <w:p w14:paraId="0C6B3611" w14:textId="00372C05" w:rsidR="002B600E" w:rsidRDefault="003E26D3" w:rsidP="002B600E">
            <w:pPr>
              <w:pStyle w:val="TableParagraph"/>
              <w:spacing w:before="107"/>
              <w:ind w:left="324" w:right="308"/>
              <w:jc w:val="center"/>
              <w:rPr>
                <w:sz w:val="16"/>
              </w:rPr>
            </w:pPr>
            <w:r>
              <w:rPr>
                <w:sz w:val="16"/>
              </w:rPr>
              <w:t>A</w:t>
            </w:r>
          </w:p>
        </w:tc>
        <w:tc>
          <w:tcPr>
            <w:tcW w:w="956" w:type="dxa"/>
            <w:tcBorders>
              <w:left w:val="single" w:sz="6" w:space="0" w:color="000000"/>
              <w:right w:val="single" w:sz="6" w:space="0" w:color="000000"/>
            </w:tcBorders>
            <w:shd w:val="clear" w:color="auto" w:fill="F2DBDB" w:themeFill="accent2" w:themeFillTint="33"/>
          </w:tcPr>
          <w:p w14:paraId="5D4E031F" w14:textId="715CB3D0" w:rsidR="002B600E" w:rsidRDefault="002B600E" w:rsidP="002B600E">
            <w:pPr>
              <w:pStyle w:val="TableParagraph"/>
              <w:spacing w:before="107"/>
              <w:ind w:left="324" w:right="308"/>
              <w:jc w:val="center"/>
              <w:rPr>
                <w:sz w:val="16"/>
              </w:rPr>
            </w:pPr>
          </w:p>
        </w:tc>
      </w:tr>
      <w:tr w:rsidR="002B600E" w14:paraId="4BF45C94" w14:textId="14DAB07A" w:rsidTr="004A6546">
        <w:trPr>
          <w:trHeight w:val="432"/>
        </w:trPr>
        <w:tc>
          <w:tcPr>
            <w:tcW w:w="2400" w:type="dxa"/>
            <w:vMerge/>
            <w:tcBorders>
              <w:top w:val="nil"/>
              <w:right w:val="single" w:sz="8" w:space="0" w:color="000000"/>
            </w:tcBorders>
          </w:tcPr>
          <w:p w14:paraId="5E22BD75" w14:textId="77777777" w:rsidR="002B600E" w:rsidRDefault="002B600E" w:rsidP="002B600E">
            <w:pPr>
              <w:rPr>
                <w:sz w:val="2"/>
                <w:szCs w:val="2"/>
              </w:rPr>
            </w:pPr>
          </w:p>
        </w:tc>
        <w:tc>
          <w:tcPr>
            <w:tcW w:w="7524" w:type="dxa"/>
            <w:tcBorders>
              <w:left w:val="single" w:sz="8" w:space="0" w:color="000000"/>
              <w:right w:val="single" w:sz="6" w:space="0" w:color="000000"/>
            </w:tcBorders>
          </w:tcPr>
          <w:p w14:paraId="75CB29C3" w14:textId="77777777" w:rsidR="002B600E" w:rsidRDefault="002B600E" w:rsidP="002B600E">
            <w:pPr>
              <w:pStyle w:val="TableParagraph"/>
              <w:spacing w:before="28" w:line="190" w:lineRule="atLeast"/>
              <w:ind w:left="453" w:right="104" w:hanging="246"/>
              <w:rPr>
                <w:sz w:val="16"/>
              </w:rPr>
            </w:pPr>
            <w:r>
              <w:rPr>
                <w:b/>
                <w:sz w:val="16"/>
              </w:rPr>
              <w:t xml:space="preserve">6. </w:t>
            </w:r>
            <w:r>
              <w:rPr>
                <w:sz w:val="16"/>
              </w:rPr>
              <w:t>The system SHALL provide the ability to transmit orders to the recipient (s) for order fulfillment of the diagnostic test.</w:t>
            </w:r>
          </w:p>
        </w:tc>
        <w:tc>
          <w:tcPr>
            <w:tcW w:w="956" w:type="dxa"/>
            <w:tcBorders>
              <w:left w:val="single" w:sz="6" w:space="0" w:color="000000"/>
              <w:right w:val="single" w:sz="6" w:space="0" w:color="000000"/>
            </w:tcBorders>
          </w:tcPr>
          <w:p w14:paraId="0E0E0C23" w14:textId="77777777" w:rsidR="002B600E" w:rsidRDefault="002B600E" w:rsidP="002B600E">
            <w:pPr>
              <w:pStyle w:val="TableParagraph"/>
              <w:spacing w:before="107"/>
              <w:ind w:left="324" w:right="308"/>
              <w:jc w:val="center"/>
              <w:rPr>
                <w:sz w:val="16"/>
              </w:rPr>
            </w:pPr>
            <w:r>
              <w:rPr>
                <w:sz w:val="16"/>
              </w:rPr>
              <w:t>415</w:t>
            </w:r>
          </w:p>
        </w:tc>
        <w:tc>
          <w:tcPr>
            <w:tcW w:w="956" w:type="dxa"/>
            <w:tcBorders>
              <w:left w:val="single" w:sz="6" w:space="0" w:color="000000"/>
              <w:right w:val="single" w:sz="6" w:space="0" w:color="000000"/>
            </w:tcBorders>
          </w:tcPr>
          <w:p w14:paraId="62D32FD3" w14:textId="15C6C980" w:rsidR="002B600E" w:rsidRDefault="003E26D3" w:rsidP="002B600E">
            <w:pPr>
              <w:pStyle w:val="TableParagraph"/>
              <w:spacing w:before="107"/>
              <w:ind w:left="324" w:right="308"/>
              <w:jc w:val="center"/>
              <w:rPr>
                <w:sz w:val="16"/>
              </w:rPr>
            </w:pPr>
            <w:r>
              <w:rPr>
                <w:sz w:val="16"/>
              </w:rPr>
              <w:t>N/C</w:t>
            </w:r>
          </w:p>
        </w:tc>
        <w:tc>
          <w:tcPr>
            <w:tcW w:w="956" w:type="dxa"/>
            <w:tcBorders>
              <w:left w:val="single" w:sz="6" w:space="0" w:color="000000"/>
              <w:right w:val="single" w:sz="6" w:space="0" w:color="000000"/>
            </w:tcBorders>
          </w:tcPr>
          <w:p w14:paraId="24B10799" w14:textId="0805D543" w:rsidR="002B600E" w:rsidRDefault="002B600E" w:rsidP="002B600E">
            <w:pPr>
              <w:pStyle w:val="TableParagraph"/>
              <w:spacing w:before="107"/>
              <w:ind w:left="324" w:right="308"/>
              <w:jc w:val="center"/>
              <w:rPr>
                <w:sz w:val="16"/>
              </w:rPr>
            </w:pPr>
          </w:p>
        </w:tc>
      </w:tr>
      <w:tr w:rsidR="002B600E" w14:paraId="5D82426B" w14:textId="367D32CD" w:rsidTr="004A6546">
        <w:trPr>
          <w:trHeight w:val="431"/>
        </w:trPr>
        <w:tc>
          <w:tcPr>
            <w:tcW w:w="2400" w:type="dxa"/>
            <w:vMerge/>
            <w:tcBorders>
              <w:top w:val="nil"/>
              <w:right w:val="single" w:sz="8" w:space="0" w:color="000000"/>
            </w:tcBorders>
          </w:tcPr>
          <w:p w14:paraId="789066A4" w14:textId="77777777" w:rsidR="002B600E" w:rsidRDefault="002B600E" w:rsidP="002B600E">
            <w:pPr>
              <w:rPr>
                <w:sz w:val="2"/>
                <w:szCs w:val="2"/>
              </w:rPr>
            </w:pPr>
          </w:p>
        </w:tc>
        <w:tc>
          <w:tcPr>
            <w:tcW w:w="7524" w:type="dxa"/>
            <w:tcBorders>
              <w:left w:val="single" w:sz="8" w:space="0" w:color="000000"/>
              <w:right w:val="single" w:sz="6" w:space="0" w:color="000000"/>
            </w:tcBorders>
          </w:tcPr>
          <w:p w14:paraId="56BE895A" w14:textId="77777777" w:rsidR="002B600E" w:rsidRDefault="002B600E" w:rsidP="002B600E">
            <w:pPr>
              <w:pStyle w:val="TableParagraph"/>
              <w:spacing w:before="28" w:line="190" w:lineRule="atLeast"/>
              <w:ind w:left="453" w:hanging="246"/>
              <w:rPr>
                <w:sz w:val="16"/>
              </w:rPr>
            </w:pPr>
            <w:r>
              <w:rPr>
                <w:b/>
                <w:sz w:val="16"/>
              </w:rPr>
              <w:t xml:space="preserve">7. </w:t>
            </w:r>
            <w:r>
              <w:rPr>
                <w:sz w:val="16"/>
              </w:rPr>
              <w:t>The system SHOULD provide the ability to transmit supporting detailed documentation to the recipient (s) for order fulfillment of the diagnostic test.</w:t>
            </w:r>
          </w:p>
        </w:tc>
        <w:tc>
          <w:tcPr>
            <w:tcW w:w="956" w:type="dxa"/>
            <w:tcBorders>
              <w:left w:val="single" w:sz="6" w:space="0" w:color="000000"/>
              <w:right w:val="single" w:sz="6" w:space="0" w:color="000000"/>
            </w:tcBorders>
          </w:tcPr>
          <w:p w14:paraId="66A83190" w14:textId="77777777" w:rsidR="002B600E" w:rsidRDefault="002B600E" w:rsidP="002B600E">
            <w:pPr>
              <w:pStyle w:val="TableParagraph"/>
              <w:spacing w:before="107"/>
              <w:ind w:left="324" w:right="308"/>
              <w:jc w:val="center"/>
              <w:rPr>
                <w:sz w:val="16"/>
              </w:rPr>
            </w:pPr>
            <w:r>
              <w:rPr>
                <w:sz w:val="16"/>
              </w:rPr>
              <w:t>416</w:t>
            </w:r>
          </w:p>
        </w:tc>
        <w:tc>
          <w:tcPr>
            <w:tcW w:w="956" w:type="dxa"/>
            <w:tcBorders>
              <w:left w:val="single" w:sz="6" w:space="0" w:color="000000"/>
              <w:right w:val="single" w:sz="6" w:space="0" w:color="000000"/>
            </w:tcBorders>
          </w:tcPr>
          <w:p w14:paraId="26B6F127" w14:textId="455B3DD5" w:rsidR="002B600E" w:rsidRDefault="003E26D3" w:rsidP="002B600E">
            <w:pPr>
              <w:pStyle w:val="TableParagraph"/>
              <w:spacing w:before="107"/>
              <w:ind w:left="324" w:right="308"/>
              <w:jc w:val="center"/>
              <w:rPr>
                <w:sz w:val="16"/>
              </w:rPr>
            </w:pPr>
            <w:r>
              <w:rPr>
                <w:sz w:val="16"/>
              </w:rPr>
              <w:t>N/C</w:t>
            </w:r>
          </w:p>
        </w:tc>
        <w:tc>
          <w:tcPr>
            <w:tcW w:w="956" w:type="dxa"/>
            <w:tcBorders>
              <w:left w:val="single" w:sz="6" w:space="0" w:color="000000"/>
              <w:right w:val="single" w:sz="6" w:space="0" w:color="000000"/>
            </w:tcBorders>
          </w:tcPr>
          <w:p w14:paraId="7C12C17A" w14:textId="5ADE8C3D" w:rsidR="002B600E" w:rsidRDefault="002B600E" w:rsidP="002B600E">
            <w:pPr>
              <w:pStyle w:val="TableParagraph"/>
              <w:spacing w:before="107"/>
              <w:ind w:left="324" w:right="308"/>
              <w:jc w:val="center"/>
              <w:rPr>
                <w:sz w:val="16"/>
              </w:rPr>
            </w:pPr>
          </w:p>
        </w:tc>
      </w:tr>
      <w:tr w:rsidR="002B600E" w14:paraId="00C4E556" w14:textId="769571CF" w:rsidTr="004A6546">
        <w:trPr>
          <w:trHeight w:val="239"/>
        </w:trPr>
        <w:tc>
          <w:tcPr>
            <w:tcW w:w="2400" w:type="dxa"/>
            <w:vMerge/>
            <w:tcBorders>
              <w:top w:val="nil"/>
              <w:right w:val="single" w:sz="8" w:space="0" w:color="000000"/>
            </w:tcBorders>
          </w:tcPr>
          <w:p w14:paraId="693AEC4B" w14:textId="77777777" w:rsidR="002B600E" w:rsidRDefault="002B600E" w:rsidP="002B600E">
            <w:pPr>
              <w:rPr>
                <w:sz w:val="2"/>
                <w:szCs w:val="2"/>
              </w:rPr>
            </w:pPr>
          </w:p>
        </w:tc>
        <w:tc>
          <w:tcPr>
            <w:tcW w:w="7524" w:type="dxa"/>
            <w:tcBorders>
              <w:left w:val="single" w:sz="8" w:space="0" w:color="000000"/>
              <w:right w:val="single" w:sz="6" w:space="0" w:color="000000"/>
            </w:tcBorders>
          </w:tcPr>
          <w:p w14:paraId="1487E8E4" w14:textId="77777777" w:rsidR="002B600E" w:rsidRDefault="002B600E" w:rsidP="002B600E">
            <w:pPr>
              <w:pStyle w:val="TableParagraph"/>
              <w:spacing w:before="35"/>
              <w:ind w:left="207"/>
              <w:rPr>
                <w:sz w:val="16"/>
              </w:rPr>
            </w:pPr>
            <w:r>
              <w:rPr>
                <w:b/>
                <w:sz w:val="16"/>
              </w:rPr>
              <w:t xml:space="preserve">8. </w:t>
            </w:r>
            <w:r>
              <w:rPr>
                <w:sz w:val="16"/>
              </w:rPr>
              <w:t>The system SHALL conform to function</w:t>
            </w:r>
            <w:r>
              <w:rPr>
                <w:color w:val="0000FF"/>
                <w:sz w:val="16"/>
              </w:rPr>
              <w:t xml:space="preserve"> </w:t>
            </w:r>
            <w:hyperlink w:anchor="_bookmark44" w:history="1">
              <w:r>
                <w:rPr>
                  <w:color w:val="0000FF"/>
                  <w:sz w:val="16"/>
                  <w:u w:val="single" w:color="0000FF"/>
                </w:rPr>
                <w:t>CPS.4.3</w:t>
              </w:r>
            </w:hyperlink>
            <w:r>
              <w:rPr>
                <w:color w:val="0000FF"/>
                <w:sz w:val="16"/>
              </w:rPr>
              <w:t xml:space="preserve"> </w:t>
            </w:r>
            <w:r>
              <w:rPr>
                <w:sz w:val="16"/>
              </w:rPr>
              <w:t>(Support for Non-Medication Ordering).</w:t>
            </w:r>
          </w:p>
        </w:tc>
        <w:tc>
          <w:tcPr>
            <w:tcW w:w="956" w:type="dxa"/>
            <w:tcBorders>
              <w:left w:val="single" w:sz="6" w:space="0" w:color="000000"/>
              <w:right w:val="single" w:sz="6" w:space="0" w:color="000000"/>
            </w:tcBorders>
          </w:tcPr>
          <w:p w14:paraId="3CFE3F08" w14:textId="77777777" w:rsidR="002B600E" w:rsidRDefault="002B600E" w:rsidP="002B600E">
            <w:pPr>
              <w:pStyle w:val="TableParagraph"/>
              <w:spacing w:before="11"/>
              <w:ind w:left="324" w:right="308"/>
              <w:jc w:val="center"/>
              <w:rPr>
                <w:sz w:val="16"/>
              </w:rPr>
            </w:pPr>
            <w:r>
              <w:rPr>
                <w:sz w:val="16"/>
              </w:rPr>
              <w:t>417</w:t>
            </w:r>
          </w:p>
        </w:tc>
        <w:tc>
          <w:tcPr>
            <w:tcW w:w="956" w:type="dxa"/>
            <w:tcBorders>
              <w:left w:val="single" w:sz="6" w:space="0" w:color="000000"/>
              <w:right w:val="single" w:sz="6" w:space="0" w:color="000000"/>
            </w:tcBorders>
          </w:tcPr>
          <w:p w14:paraId="7B558716" w14:textId="6AD47C43" w:rsidR="002B600E" w:rsidRDefault="003E26D3" w:rsidP="002B600E">
            <w:pPr>
              <w:pStyle w:val="TableParagraph"/>
              <w:spacing w:before="11"/>
              <w:ind w:left="324" w:right="308"/>
              <w:jc w:val="center"/>
              <w:rPr>
                <w:sz w:val="16"/>
              </w:rPr>
            </w:pPr>
            <w:r>
              <w:rPr>
                <w:sz w:val="16"/>
              </w:rPr>
              <w:t>N/C</w:t>
            </w:r>
          </w:p>
        </w:tc>
        <w:tc>
          <w:tcPr>
            <w:tcW w:w="956" w:type="dxa"/>
            <w:tcBorders>
              <w:left w:val="single" w:sz="6" w:space="0" w:color="000000"/>
              <w:right w:val="single" w:sz="6" w:space="0" w:color="000000"/>
            </w:tcBorders>
          </w:tcPr>
          <w:p w14:paraId="5E3C0237" w14:textId="534E3BB6" w:rsidR="002B600E" w:rsidRDefault="002B600E" w:rsidP="002B600E">
            <w:pPr>
              <w:pStyle w:val="TableParagraph"/>
              <w:spacing w:before="11"/>
              <w:ind w:left="324" w:right="308"/>
              <w:jc w:val="center"/>
              <w:rPr>
                <w:sz w:val="16"/>
              </w:rPr>
            </w:pPr>
          </w:p>
        </w:tc>
      </w:tr>
      <w:tr w:rsidR="002B600E" w14:paraId="25562E7E" w14:textId="3F2DE719" w:rsidTr="003E26D3">
        <w:trPr>
          <w:trHeight w:val="432"/>
        </w:trPr>
        <w:tc>
          <w:tcPr>
            <w:tcW w:w="2400" w:type="dxa"/>
            <w:vMerge/>
            <w:tcBorders>
              <w:top w:val="nil"/>
              <w:right w:val="single" w:sz="8" w:space="0" w:color="000000"/>
            </w:tcBorders>
          </w:tcPr>
          <w:p w14:paraId="1C9EB60A" w14:textId="77777777" w:rsidR="002B600E" w:rsidRDefault="002B600E" w:rsidP="002B600E">
            <w:pPr>
              <w:rPr>
                <w:sz w:val="2"/>
                <w:szCs w:val="2"/>
              </w:rPr>
            </w:pPr>
          </w:p>
        </w:tc>
        <w:tc>
          <w:tcPr>
            <w:tcW w:w="7524" w:type="dxa"/>
            <w:tcBorders>
              <w:left w:val="single" w:sz="8" w:space="0" w:color="000000"/>
              <w:right w:val="single" w:sz="6" w:space="0" w:color="000000"/>
            </w:tcBorders>
            <w:shd w:val="clear" w:color="auto" w:fill="A6A6A6" w:themeFill="background1" w:themeFillShade="A6"/>
          </w:tcPr>
          <w:p w14:paraId="0FBA4E0A" w14:textId="77777777" w:rsidR="002B600E" w:rsidRDefault="002B600E" w:rsidP="002B600E">
            <w:pPr>
              <w:pStyle w:val="TableParagraph"/>
              <w:spacing w:before="28" w:line="190" w:lineRule="atLeast"/>
              <w:ind w:left="453" w:right="104" w:hanging="246"/>
              <w:rPr>
                <w:sz w:val="16"/>
              </w:rPr>
            </w:pPr>
            <w:r>
              <w:rPr>
                <w:b/>
                <w:sz w:val="16"/>
              </w:rPr>
              <w:t xml:space="preserve">9. </w:t>
            </w:r>
            <w:r>
              <w:rPr>
                <w:sz w:val="16"/>
              </w:rPr>
              <w:t>The system MAY provide the ability to transmit order activity to public health authorities according to scope of practice, organizational policy, and/or jurisdictional law.</w:t>
            </w:r>
          </w:p>
        </w:tc>
        <w:tc>
          <w:tcPr>
            <w:tcW w:w="956" w:type="dxa"/>
            <w:tcBorders>
              <w:left w:val="single" w:sz="6" w:space="0" w:color="000000"/>
              <w:right w:val="single" w:sz="6" w:space="0" w:color="000000"/>
            </w:tcBorders>
            <w:shd w:val="clear" w:color="auto" w:fill="A6A6A6" w:themeFill="background1" w:themeFillShade="A6"/>
          </w:tcPr>
          <w:p w14:paraId="7950A1A5" w14:textId="77777777" w:rsidR="002B600E" w:rsidRDefault="002B600E" w:rsidP="002B600E">
            <w:pPr>
              <w:pStyle w:val="TableParagraph"/>
              <w:spacing w:before="107"/>
              <w:ind w:left="324" w:right="308"/>
              <w:jc w:val="center"/>
              <w:rPr>
                <w:sz w:val="16"/>
              </w:rPr>
            </w:pPr>
            <w:r>
              <w:rPr>
                <w:sz w:val="16"/>
              </w:rPr>
              <w:t>418</w:t>
            </w:r>
          </w:p>
        </w:tc>
        <w:tc>
          <w:tcPr>
            <w:tcW w:w="956" w:type="dxa"/>
            <w:tcBorders>
              <w:left w:val="single" w:sz="6" w:space="0" w:color="000000"/>
              <w:right w:val="single" w:sz="6" w:space="0" w:color="000000"/>
            </w:tcBorders>
            <w:shd w:val="clear" w:color="auto" w:fill="A6A6A6" w:themeFill="background1" w:themeFillShade="A6"/>
          </w:tcPr>
          <w:p w14:paraId="0D763DCC" w14:textId="74B01005" w:rsidR="002B600E" w:rsidRDefault="003E26D3" w:rsidP="002B600E">
            <w:pPr>
              <w:pStyle w:val="TableParagraph"/>
              <w:spacing w:before="107"/>
              <w:ind w:left="324" w:right="308"/>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tcPr>
          <w:p w14:paraId="5F07923B" w14:textId="1B2C4C42" w:rsidR="002B600E" w:rsidRDefault="002B600E" w:rsidP="002B600E">
            <w:pPr>
              <w:pStyle w:val="TableParagraph"/>
              <w:spacing w:before="107"/>
              <w:ind w:left="324" w:right="308"/>
              <w:jc w:val="center"/>
              <w:rPr>
                <w:sz w:val="16"/>
              </w:rPr>
            </w:pPr>
          </w:p>
        </w:tc>
      </w:tr>
      <w:tr w:rsidR="002B600E" w14:paraId="7F1C33E2" w14:textId="4081CDB5" w:rsidTr="003E26D3">
        <w:trPr>
          <w:trHeight w:val="429"/>
        </w:trPr>
        <w:tc>
          <w:tcPr>
            <w:tcW w:w="2400" w:type="dxa"/>
            <w:vMerge/>
            <w:tcBorders>
              <w:top w:val="nil"/>
              <w:right w:val="single" w:sz="8" w:space="0" w:color="000000"/>
            </w:tcBorders>
          </w:tcPr>
          <w:p w14:paraId="76425716" w14:textId="77777777" w:rsidR="002B600E" w:rsidRDefault="002B600E" w:rsidP="002B600E">
            <w:pPr>
              <w:rPr>
                <w:sz w:val="2"/>
                <w:szCs w:val="2"/>
              </w:rPr>
            </w:pPr>
          </w:p>
        </w:tc>
        <w:tc>
          <w:tcPr>
            <w:tcW w:w="7524" w:type="dxa"/>
            <w:tcBorders>
              <w:left w:val="single" w:sz="8" w:space="0" w:color="000000"/>
              <w:bottom w:val="single" w:sz="6" w:space="0" w:color="000000"/>
              <w:right w:val="single" w:sz="6" w:space="0" w:color="000000"/>
            </w:tcBorders>
            <w:shd w:val="clear" w:color="auto" w:fill="C6D9F1" w:themeFill="text2" w:themeFillTint="33"/>
          </w:tcPr>
          <w:p w14:paraId="6A13D37C" w14:textId="77777777" w:rsidR="002B600E" w:rsidRDefault="002B600E" w:rsidP="002B600E">
            <w:pPr>
              <w:pStyle w:val="TableParagraph"/>
              <w:spacing w:before="28" w:line="190" w:lineRule="atLeast"/>
              <w:ind w:left="453" w:hanging="335"/>
              <w:rPr>
                <w:sz w:val="16"/>
              </w:rPr>
            </w:pPr>
            <w:r>
              <w:rPr>
                <w:b/>
                <w:sz w:val="16"/>
              </w:rPr>
              <w:t xml:space="preserve">10. </w:t>
            </w:r>
            <w:r>
              <w:rPr>
                <w:sz w:val="16"/>
              </w:rPr>
              <w:t>IF subsequent orders are being captured, THEN the system SHOULD provide the ability to render prior diagnostic results for a given patient.</w:t>
            </w:r>
          </w:p>
        </w:tc>
        <w:tc>
          <w:tcPr>
            <w:tcW w:w="956" w:type="dxa"/>
            <w:tcBorders>
              <w:left w:val="single" w:sz="6" w:space="0" w:color="000000"/>
              <w:bottom w:val="single" w:sz="6" w:space="0" w:color="000000"/>
              <w:right w:val="single" w:sz="6" w:space="0" w:color="000000"/>
            </w:tcBorders>
            <w:shd w:val="clear" w:color="auto" w:fill="C6D9F1" w:themeFill="text2" w:themeFillTint="33"/>
          </w:tcPr>
          <w:p w14:paraId="15A53CDA" w14:textId="77777777" w:rsidR="002B600E" w:rsidRDefault="002B600E" w:rsidP="002B600E">
            <w:pPr>
              <w:pStyle w:val="TableParagraph"/>
              <w:spacing w:before="107"/>
              <w:ind w:left="324" w:right="308"/>
              <w:jc w:val="center"/>
              <w:rPr>
                <w:sz w:val="16"/>
              </w:rPr>
            </w:pPr>
            <w:r>
              <w:rPr>
                <w:sz w:val="16"/>
              </w:rPr>
              <w:t>419</w:t>
            </w:r>
          </w:p>
        </w:tc>
        <w:tc>
          <w:tcPr>
            <w:tcW w:w="956" w:type="dxa"/>
            <w:tcBorders>
              <w:left w:val="single" w:sz="6" w:space="0" w:color="000000"/>
              <w:bottom w:val="single" w:sz="6" w:space="0" w:color="000000"/>
              <w:right w:val="single" w:sz="6" w:space="0" w:color="000000"/>
            </w:tcBorders>
            <w:shd w:val="clear" w:color="auto" w:fill="C6D9F1" w:themeFill="text2" w:themeFillTint="33"/>
          </w:tcPr>
          <w:p w14:paraId="4520ABDD" w14:textId="11E96A68" w:rsidR="002B600E" w:rsidRDefault="003E26D3" w:rsidP="002B600E">
            <w:pPr>
              <w:pStyle w:val="TableParagraph"/>
              <w:spacing w:before="107"/>
              <w:ind w:left="324" w:right="308"/>
              <w:jc w:val="center"/>
              <w:rPr>
                <w:sz w:val="16"/>
              </w:rPr>
            </w:pPr>
            <w:r>
              <w:rPr>
                <w:sz w:val="16"/>
              </w:rPr>
              <w:t>B/M</w:t>
            </w:r>
          </w:p>
        </w:tc>
        <w:tc>
          <w:tcPr>
            <w:tcW w:w="956" w:type="dxa"/>
            <w:tcBorders>
              <w:left w:val="single" w:sz="6" w:space="0" w:color="000000"/>
              <w:bottom w:val="single" w:sz="6" w:space="0" w:color="000000"/>
              <w:right w:val="single" w:sz="6" w:space="0" w:color="000000"/>
            </w:tcBorders>
            <w:shd w:val="clear" w:color="auto" w:fill="C6D9F1" w:themeFill="text2" w:themeFillTint="33"/>
          </w:tcPr>
          <w:p w14:paraId="4EBD5E49" w14:textId="0C2D68F8" w:rsidR="002B600E" w:rsidRDefault="002B600E" w:rsidP="002B600E">
            <w:pPr>
              <w:pStyle w:val="TableParagraph"/>
              <w:spacing w:before="107"/>
              <w:ind w:left="324" w:right="308"/>
              <w:jc w:val="center"/>
              <w:rPr>
                <w:sz w:val="16"/>
              </w:rPr>
            </w:pPr>
          </w:p>
        </w:tc>
      </w:tr>
      <w:tr w:rsidR="002B600E" w14:paraId="248F1D45" w14:textId="51D705F0" w:rsidTr="004A6546">
        <w:trPr>
          <w:trHeight w:val="429"/>
        </w:trPr>
        <w:tc>
          <w:tcPr>
            <w:tcW w:w="2400" w:type="dxa"/>
            <w:vMerge/>
            <w:tcBorders>
              <w:top w:val="nil"/>
              <w:right w:val="single" w:sz="8" w:space="0" w:color="000000"/>
            </w:tcBorders>
          </w:tcPr>
          <w:p w14:paraId="77FF6A3F" w14:textId="77777777" w:rsidR="002B600E" w:rsidRDefault="002B600E" w:rsidP="002B600E">
            <w:pPr>
              <w:rPr>
                <w:sz w:val="2"/>
                <w:szCs w:val="2"/>
              </w:rPr>
            </w:pPr>
          </w:p>
        </w:tc>
        <w:tc>
          <w:tcPr>
            <w:tcW w:w="7524" w:type="dxa"/>
            <w:tcBorders>
              <w:top w:val="single" w:sz="6" w:space="0" w:color="000000"/>
              <w:left w:val="single" w:sz="8" w:space="0" w:color="000000"/>
              <w:right w:val="single" w:sz="6" w:space="0" w:color="000000"/>
            </w:tcBorders>
          </w:tcPr>
          <w:p w14:paraId="1C9BEA8D" w14:textId="77777777" w:rsidR="002B600E" w:rsidRDefault="002B600E" w:rsidP="002B600E">
            <w:pPr>
              <w:pStyle w:val="TableParagraph"/>
              <w:spacing w:before="26" w:line="190" w:lineRule="atLeast"/>
              <w:ind w:left="453" w:hanging="335"/>
              <w:rPr>
                <w:sz w:val="16"/>
              </w:rPr>
            </w:pPr>
            <w:r>
              <w:rPr>
                <w:b/>
                <w:sz w:val="16"/>
              </w:rPr>
              <w:t xml:space="preserve">11. </w:t>
            </w:r>
            <w:r>
              <w:rPr>
                <w:sz w:val="16"/>
              </w:rPr>
              <w:t>The system SHOULD capture and render complete patient demographic information for diagnostic orders according to scope of practice, organizational policy, and/or jurisdictional law.</w:t>
            </w:r>
          </w:p>
        </w:tc>
        <w:tc>
          <w:tcPr>
            <w:tcW w:w="956" w:type="dxa"/>
            <w:tcBorders>
              <w:top w:val="single" w:sz="6" w:space="0" w:color="000000"/>
              <w:left w:val="single" w:sz="6" w:space="0" w:color="000000"/>
              <w:right w:val="single" w:sz="6" w:space="0" w:color="000000"/>
            </w:tcBorders>
          </w:tcPr>
          <w:p w14:paraId="2481D9D9" w14:textId="77777777" w:rsidR="002B600E" w:rsidRDefault="002B600E" w:rsidP="002B600E">
            <w:pPr>
              <w:pStyle w:val="TableParagraph"/>
              <w:spacing w:before="104"/>
              <w:ind w:left="324" w:right="308"/>
              <w:jc w:val="center"/>
              <w:rPr>
                <w:sz w:val="16"/>
              </w:rPr>
            </w:pPr>
            <w:r>
              <w:rPr>
                <w:sz w:val="16"/>
              </w:rPr>
              <w:t>420</w:t>
            </w:r>
          </w:p>
        </w:tc>
        <w:tc>
          <w:tcPr>
            <w:tcW w:w="956" w:type="dxa"/>
            <w:tcBorders>
              <w:top w:val="single" w:sz="6" w:space="0" w:color="000000"/>
              <w:left w:val="single" w:sz="6" w:space="0" w:color="000000"/>
              <w:right w:val="single" w:sz="6" w:space="0" w:color="000000"/>
            </w:tcBorders>
          </w:tcPr>
          <w:p w14:paraId="47BC1552" w14:textId="63B4211C" w:rsidR="002B600E" w:rsidRDefault="003E26D3" w:rsidP="002B600E">
            <w:pPr>
              <w:pStyle w:val="TableParagraph"/>
              <w:spacing w:before="104"/>
              <w:ind w:left="324" w:right="308"/>
              <w:jc w:val="center"/>
              <w:rPr>
                <w:sz w:val="16"/>
              </w:rPr>
            </w:pPr>
            <w:r>
              <w:rPr>
                <w:sz w:val="16"/>
              </w:rPr>
              <w:t>N/C</w:t>
            </w:r>
          </w:p>
        </w:tc>
        <w:tc>
          <w:tcPr>
            <w:tcW w:w="956" w:type="dxa"/>
            <w:tcBorders>
              <w:top w:val="single" w:sz="6" w:space="0" w:color="000000"/>
              <w:left w:val="single" w:sz="6" w:space="0" w:color="000000"/>
              <w:right w:val="single" w:sz="6" w:space="0" w:color="000000"/>
            </w:tcBorders>
          </w:tcPr>
          <w:p w14:paraId="410BA5D9" w14:textId="116E18DA" w:rsidR="002B600E" w:rsidRDefault="002B600E" w:rsidP="002B600E">
            <w:pPr>
              <w:pStyle w:val="TableParagraph"/>
              <w:spacing w:before="104"/>
              <w:ind w:left="324" w:right="308"/>
              <w:jc w:val="center"/>
              <w:rPr>
                <w:sz w:val="16"/>
              </w:rPr>
            </w:pPr>
          </w:p>
        </w:tc>
      </w:tr>
      <w:tr w:rsidR="002B600E" w14:paraId="44AC26CA" w14:textId="76E6519E" w:rsidTr="003E26D3">
        <w:trPr>
          <w:trHeight w:val="432"/>
        </w:trPr>
        <w:tc>
          <w:tcPr>
            <w:tcW w:w="2400" w:type="dxa"/>
            <w:vMerge/>
            <w:tcBorders>
              <w:top w:val="nil"/>
              <w:right w:val="single" w:sz="8" w:space="0" w:color="000000"/>
            </w:tcBorders>
          </w:tcPr>
          <w:p w14:paraId="2162A5D4" w14:textId="77777777" w:rsidR="002B600E" w:rsidRDefault="002B600E" w:rsidP="002B600E">
            <w:pPr>
              <w:rPr>
                <w:sz w:val="2"/>
                <w:szCs w:val="2"/>
              </w:rPr>
            </w:pPr>
          </w:p>
        </w:tc>
        <w:tc>
          <w:tcPr>
            <w:tcW w:w="7524" w:type="dxa"/>
            <w:tcBorders>
              <w:left w:val="single" w:sz="8" w:space="0" w:color="000000"/>
              <w:bottom w:val="single" w:sz="6" w:space="0" w:color="000000"/>
              <w:right w:val="single" w:sz="6" w:space="0" w:color="000000"/>
            </w:tcBorders>
            <w:shd w:val="clear" w:color="auto" w:fill="C6D9F1" w:themeFill="text2" w:themeFillTint="33"/>
          </w:tcPr>
          <w:p w14:paraId="60806D9C" w14:textId="77777777" w:rsidR="002B600E" w:rsidRDefault="002B600E" w:rsidP="002B600E">
            <w:pPr>
              <w:pStyle w:val="TableParagraph"/>
              <w:spacing w:before="28" w:line="190" w:lineRule="atLeast"/>
              <w:ind w:left="453" w:hanging="335"/>
              <w:rPr>
                <w:sz w:val="16"/>
              </w:rPr>
            </w:pPr>
            <w:r>
              <w:rPr>
                <w:b/>
                <w:sz w:val="16"/>
              </w:rPr>
              <w:t xml:space="preserve">12. </w:t>
            </w:r>
            <w:r>
              <w:rPr>
                <w:sz w:val="16"/>
              </w:rPr>
              <w:t>The system MAY provide the ability to include an indication (e.g., clinical rationale, reason, link to Problem list) for ordering the test(s).</w:t>
            </w:r>
          </w:p>
        </w:tc>
        <w:tc>
          <w:tcPr>
            <w:tcW w:w="956" w:type="dxa"/>
            <w:tcBorders>
              <w:left w:val="single" w:sz="6" w:space="0" w:color="000000"/>
              <w:bottom w:val="single" w:sz="6" w:space="0" w:color="000000"/>
              <w:right w:val="single" w:sz="6" w:space="0" w:color="000000"/>
            </w:tcBorders>
            <w:shd w:val="clear" w:color="auto" w:fill="C6D9F1" w:themeFill="text2" w:themeFillTint="33"/>
          </w:tcPr>
          <w:p w14:paraId="39F9F155" w14:textId="77777777" w:rsidR="002B600E" w:rsidRDefault="002B600E" w:rsidP="002B600E">
            <w:pPr>
              <w:pStyle w:val="TableParagraph"/>
              <w:spacing w:before="107"/>
              <w:ind w:left="324" w:right="308"/>
              <w:jc w:val="center"/>
              <w:rPr>
                <w:sz w:val="16"/>
              </w:rPr>
            </w:pPr>
            <w:r>
              <w:rPr>
                <w:sz w:val="16"/>
              </w:rPr>
              <w:t>421</w:t>
            </w:r>
          </w:p>
        </w:tc>
        <w:tc>
          <w:tcPr>
            <w:tcW w:w="956" w:type="dxa"/>
            <w:tcBorders>
              <w:left w:val="single" w:sz="6" w:space="0" w:color="000000"/>
              <w:bottom w:val="single" w:sz="6" w:space="0" w:color="000000"/>
              <w:right w:val="single" w:sz="6" w:space="0" w:color="000000"/>
            </w:tcBorders>
            <w:shd w:val="clear" w:color="auto" w:fill="C6D9F1" w:themeFill="text2" w:themeFillTint="33"/>
          </w:tcPr>
          <w:p w14:paraId="0A9FE3E4" w14:textId="08297B3B" w:rsidR="002B600E" w:rsidRDefault="003E26D3" w:rsidP="002B600E">
            <w:pPr>
              <w:pStyle w:val="TableParagraph"/>
              <w:spacing w:before="107"/>
              <w:ind w:left="324" w:right="308"/>
              <w:jc w:val="center"/>
              <w:rPr>
                <w:sz w:val="16"/>
              </w:rPr>
            </w:pPr>
            <w:r>
              <w:rPr>
                <w:sz w:val="16"/>
              </w:rPr>
              <w:t>B/M</w:t>
            </w:r>
          </w:p>
        </w:tc>
        <w:tc>
          <w:tcPr>
            <w:tcW w:w="956" w:type="dxa"/>
            <w:tcBorders>
              <w:left w:val="single" w:sz="6" w:space="0" w:color="000000"/>
              <w:bottom w:val="single" w:sz="6" w:space="0" w:color="000000"/>
              <w:right w:val="single" w:sz="6" w:space="0" w:color="000000"/>
            </w:tcBorders>
            <w:shd w:val="clear" w:color="auto" w:fill="C6D9F1" w:themeFill="text2" w:themeFillTint="33"/>
          </w:tcPr>
          <w:p w14:paraId="7CD607CA" w14:textId="158AD87D" w:rsidR="002B600E" w:rsidRDefault="002B600E" w:rsidP="002B600E">
            <w:pPr>
              <w:pStyle w:val="TableParagraph"/>
              <w:spacing w:before="107"/>
              <w:ind w:left="324" w:right="308"/>
              <w:jc w:val="center"/>
              <w:rPr>
                <w:sz w:val="16"/>
              </w:rPr>
            </w:pPr>
          </w:p>
        </w:tc>
      </w:tr>
    </w:tbl>
    <w:p w14:paraId="15860816" w14:textId="77777777" w:rsidR="00DE40F7" w:rsidRDefault="00DE40F7">
      <w:r>
        <w:br w:type="page"/>
      </w:r>
    </w:p>
    <w:p w14:paraId="7264DD82" w14:textId="77777777" w:rsidR="004B2E32" w:rsidRDefault="004B2E32" w:rsidP="004B2E32">
      <w:pPr>
        <w:spacing w:line="172" w:lineRule="exact"/>
        <w:jc w:val="center"/>
        <w:rPr>
          <w:sz w:val="16"/>
        </w:rPr>
        <w:sectPr w:rsidR="004B2E32" w:rsidSect="004A6546">
          <w:footerReference w:type="default" r:id="rId70"/>
          <w:pgSz w:w="15840" w:h="12240" w:orient="landscape"/>
          <w:pgMar w:top="600" w:right="600" w:bottom="520" w:left="380" w:header="348" w:footer="187" w:gutter="0"/>
          <w:cols w:space="720"/>
          <w:docGrid w:linePitch="299"/>
        </w:sectPr>
      </w:pPr>
    </w:p>
    <w:p w14:paraId="2292CB8D" w14:textId="5CDDEF17" w:rsidR="004B2E32" w:rsidRDefault="004B2E32" w:rsidP="004B2E32">
      <w:pPr>
        <w:pStyle w:val="BodyText"/>
      </w:pPr>
      <w:r>
        <w:rPr>
          <w:rFonts w:ascii="Arial"/>
          <w:noProof/>
        </w:rPr>
        <w:lastRenderedPageBreak/>
        <mc:AlternateContent>
          <mc:Choice Requires="wps">
            <w:drawing>
              <wp:anchor distT="0" distB="0" distL="114300" distR="114300" simplePos="0" relativeHeight="502450864" behindDoc="0" locked="0" layoutInCell="1" allowOverlap="1" wp14:anchorId="41BB491B" wp14:editId="6C728CA8">
                <wp:simplePos x="0" y="0"/>
                <wp:positionH relativeFrom="page">
                  <wp:posOffset>457199</wp:posOffset>
                </wp:positionH>
                <wp:positionV relativeFrom="page">
                  <wp:posOffset>457200</wp:posOffset>
                </wp:positionV>
                <wp:extent cx="8353425" cy="9405620"/>
                <wp:effectExtent l="0" t="0" r="9525" b="508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3425" cy="9405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12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3"/>
                              <w:gridCol w:w="956"/>
                              <w:gridCol w:w="956"/>
                              <w:gridCol w:w="956"/>
                            </w:tblGrid>
                            <w:tr w:rsidR="001A5AA1" w14:paraId="60E172DF" w14:textId="350E7B22" w:rsidTr="006D40DC">
                              <w:trPr>
                                <w:trHeight w:val="573"/>
                              </w:trPr>
                              <w:tc>
                                <w:tcPr>
                                  <w:tcW w:w="2400" w:type="dxa"/>
                                  <w:tcBorders>
                                    <w:bottom w:val="single" w:sz="12" w:space="0" w:color="000000"/>
                                    <w:right w:val="single" w:sz="4" w:space="0" w:color="FFFFFF"/>
                                  </w:tcBorders>
                                  <w:shd w:val="clear" w:color="auto" w:fill="00B050"/>
                                </w:tcPr>
                                <w:p w14:paraId="28100396" w14:textId="77777777" w:rsidR="001A5AA1" w:rsidRDefault="001A5AA1" w:rsidP="00DE40F7">
                                  <w:pPr>
                                    <w:pStyle w:val="TableParagraph"/>
                                    <w:spacing w:line="171" w:lineRule="exact"/>
                                    <w:ind w:left="85"/>
                                    <w:rPr>
                                      <w:b/>
                                      <w:sz w:val="16"/>
                                    </w:rPr>
                                  </w:pPr>
                                  <w:r>
                                    <w:rPr>
                                      <w:b/>
                                      <w:sz w:val="16"/>
                                    </w:rPr>
                                    <w:t>Section/Id#:</w:t>
                                  </w:r>
                                </w:p>
                                <w:p w14:paraId="09666B09" w14:textId="77777777" w:rsidR="001A5AA1" w:rsidRDefault="001A5AA1" w:rsidP="00DE40F7">
                                  <w:pPr>
                                    <w:pStyle w:val="TableParagraph"/>
                                    <w:spacing w:before="8"/>
                                    <w:ind w:left="85" w:right="1813"/>
                                    <w:rPr>
                                      <w:b/>
                                      <w:sz w:val="16"/>
                                    </w:rPr>
                                  </w:pPr>
                                  <w:r>
                                    <w:rPr>
                                      <w:b/>
                                      <w:sz w:val="16"/>
                                    </w:rPr>
                                    <w:t>Type:</w:t>
                                  </w:r>
                                </w:p>
                                <w:p w14:paraId="3924EE12" w14:textId="77777777" w:rsidR="001A5AA1" w:rsidRDefault="001A5AA1" w:rsidP="00DE40F7">
                                  <w:pPr>
                                    <w:pStyle w:val="TableParagraph"/>
                                    <w:spacing w:before="8"/>
                                    <w:ind w:left="85" w:right="1813"/>
                                    <w:rPr>
                                      <w:b/>
                                      <w:sz w:val="16"/>
                                    </w:rPr>
                                  </w:pPr>
                                  <w:r>
                                    <w:rPr>
                                      <w:b/>
                                      <w:sz w:val="16"/>
                                    </w:rPr>
                                    <w:t>Name:</w:t>
                                  </w:r>
                                </w:p>
                              </w:tc>
                              <w:tc>
                                <w:tcPr>
                                  <w:tcW w:w="7523" w:type="dxa"/>
                                  <w:tcBorders>
                                    <w:left w:val="single" w:sz="4" w:space="0" w:color="FFFFFF"/>
                                    <w:bottom w:val="single" w:sz="12" w:space="0" w:color="000000"/>
                                    <w:right w:val="single" w:sz="4" w:space="0" w:color="FFFFFF"/>
                                  </w:tcBorders>
                                  <w:shd w:val="clear" w:color="auto" w:fill="00B050"/>
                                </w:tcPr>
                                <w:p w14:paraId="58CDEC0C" w14:textId="77777777" w:rsidR="001A5AA1" w:rsidRDefault="001A5AA1" w:rsidP="00DE40F7">
                                  <w:pPr>
                                    <w:pStyle w:val="TableParagraph"/>
                                    <w:spacing w:before="6"/>
                                    <w:rPr>
                                      <w:sz w:val="15"/>
                                    </w:rPr>
                                  </w:pPr>
                                </w:p>
                                <w:p w14:paraId="6EE57B72" w14:textId="77777777" w:rsidR="001A5AA1" w:rsidRDefault="001A5AA1" w:rsidP="00DE40F7">
                                  <w:pPr>
                                    <w:pStyle w:val="TableParagraph"/>
                                    <w:ind w:left="85"/>
                                    <w:rPr>
                                      <w:b/>
                                      <w:sz w:val="16"/>
                                    </w:rPr>
                                  </w:pPr>
                                  <w:r>
                                    <w:rPr>
                                      <w:b/>
                                      <w:sz w:val="16"/>
                                    </w:rPr>
                                    <w:t>Conformance Criteria</w:t>
                                  </w:r>
                                </w:p>
                              </w:tc>
                              <w:tc>
                                <w:tcPr>
                                  <w:tcW w:w="956" w:type="dxa"/>
                                  <w:tcBorders>
                                    <w:left w:val="single" w:sz="4" w:space="0" w:color="FFFFFF"/>
                                    <w:bottom w:val="single" w:sz="12" w:space="0" w:color="000000"/>
                                  </w:tcBorders>
                                  <w:shd w:val="clear" w:color="auto" w:fill="00B050"/>
                                  <w:vAlign w:val="center"/>
                                </w:tcPr>
                                <w:p w14:paraId="2F2CB326" w14:textId="6A0A8F2D" w:rsidR="001A5AA1" w:rsidRDefault="001A5AA1" w:rsidP="003B6206">
                                  <w:pPr>
                                    <w:pStyle w:val="TableParagraph"/>
                                    <w:ind w:left="0"/>
                                    <w:jc w:val="center"/>
                                    <w:rPr>
                                      <w:b/>
                                      <w:sz w:val="16"/>
                                    </w:rPr>
                                  </w:pPr>
                                  <w:r w:rsidRPr="000E4DCC">
                                    <w:rPr>
                                      <w:b/>
                                      <w:sz w:val="16"/>
                                      <w:szCs w:val="16"/>
                                    </w:rPr>
                                    <w:t>Row#</w:t>
                                  </w:r>
                                </w:p>
                              </w:tc>
                              <w:tc>
                                <w:tcPr>
                                  <w:tcW w:w="956" w:type="dxa"/>
                                  <w:tcBorders>
                                    <w:left w:val="single" w:sz="4" w:space="0" w:color="FFFFFF"/>
                                    <w:bottom w:val="single" w:sz="12" w:space="0" w:color="000000"/>
                                    <w:right w:val="single" w:sz="4" w:space="0" w:color="FFFFFF"/>
                                  </w:tcBorders>
                                  <w:shd w:val="clear" w:color="auto" w:fill="00B050"/>
                                  <w:vAlign w:val="center"/>
                                </w:tcPr>
                                <w:p w14:paraId="72F93BA2" w14:textId="3223B1C7" w:rsidR="001A5AA1" w:rsidRDefault="001A5AA1" w:rsidP="003B6206">
                                  <w:pPr>
                                    <w:pStyle w:val="TableParagraph"/>
                                    <w:ind w:left="0"/>
                                    <w:jc w:val="center"/>
                                    <w:rPr>
                                      <w:sz w:val="15"/>
                                    </w:rPr>
                                  </w:pPr>
                                  <w:r w:rsidRPr="000E4DCC">
                                    <w:rPr>
                                      <w:b/>
                                      <w:sz w:val="16"/>
                                      <w:szCs w:val="16"/>
                                    </w:rPr>
                                    <w:t>Criteria Status</w:t>
                                  </w:r>
                                </w:p>
                              </w:tc>
                              <w:tc>
                                <w:tcPr>
                                  <w:tcW w:w="956" w:type="dxa"/>
                                  <w:tcBorders>
                                    <w:left w:val="single" w:sz="4" w:space="0" w:color="FFFFFF"/>
                                    <w:bottom w:val="single" w:sz="12" w:space="0" w:color="000000"/>
                                  </w:tcBorders>
                                  <w:shd w:val="clear" w:color="auto" w:fill="00B050"/>
                                  <w:vAlign w:val="center"/>
                                </w:tcPr>
                                <w:p w14:paraId="079687B8" w14:textId="1E67DF82" w:rsidR="001A5AA1" w:rsidRDefault="001A5AA1" w:rsidP="003B6206">
                                  <w:pPr>
                                    <w:pStyle w:val="TableParagraph"/>
                                    <w:ind w:left="0"/>
                                    <w:jc w:val="center"/>
                                    <w:rPr>
                                      <w:sz w:val="15"/>
                                    </w:rPr>
                                  </w:pPr>
                                  <w:r w:rsidRPr="000E4DCC">
                                    <w:rPr>
                                      <w:b/>
                                      <w:sz w:val="16"/>
                                      <w:szCs w:val="16"/>
                                    </w:rPr>
                                    <w:t>Mapping to R1</w:t>
                                  </w:r>
                                </w:p>
                              </w:tc>
                            </w:tr>
                            <w:tr w:rsidR="001A5AA1" w14:paraId="1F38B5F4" w14:textId="34E15272" w:rsidTr="00477D98">
                              <w:trPr>
                                <w:trHeight w:val="186"/>
                              </w:trPr>
                              <w:tc>
                                <w:tcPr>
                                  <w:tcW w:w="2400" w:type="dxa"/>
                                  <w:tcBorders>
                                    <w:top w:val="single" w:sz="12" w:space="0" w:color="000000"/>
                                    <w:bottom w:val="single" w:sz="2" w:space="0" w:color="000000"/>
                                  </w:tcBorders>
                                  <w:shd w:val="clear" w:color="auto" w:fill="99FF99"/>
                                </w:tcPr>
                                <w:p w14:paraId="4400CC73" w14:textId="29D110EE" w:rsidR="001A5AA1" w:rsidRDefault="001A5AA1" w:rsidP="00DE40F7">
                                  <w:pPr>
                                    <w:pStyle w:val="TableParagraph"/>
                                    <w:spacing w:line="167" w:lineRule="exact"/>
                                    <w:ind w:left="85"/>
                                    <w:rPr>
                                      <w:sz w:val="16"/>
                                    </w:rPr>
                                  </w:pPr>
                                  <w:r>
                                    <w:rPr>
                                      <w:sz w:val="16"/>
                                    </w:rPr>
                                    <w:t>CP 4.5</w:t>
                                  </w:r>
                                </w:p>
                              </w:tc>
                              <w:tc>
                                <w:tcPr>
                                  <w:tcW w:w="7523" w:type="dxa"/>
                                  <w:vMerge w:val="restart"/>
                                  <w:tcBorders>
                                    <w:top w:val="single" w:sz="12" w:space="0" w:color="000000"/>
                                  </w:tcBorders>
                                  <w:shd w:val="clear" w:color="auto" w:fill="99FF99"/>
                                  <w:vAlign w:val="center"/>
                                </w:tcPr>
                                <w:p w14:paraId="6DB01FC8" w14:textId="3340D12B" w:rsidR="001A5AA1" w:rsidRPr="00A127D8" w:rsidRDefault="001A5AA1" w:rsidP="00A127D8">
                                  <w:pPr>
                                    <w:pStyle w:val="TableParagraph"/>
                                    <w:ind w:left="86"/>
                                    <w:jc w:val="center"/>
                                    <w:rPr>
                                      <w:b/>
                                      <w:sz w:val="24"/>
                                    </w:rPr>
                                  </w:pPr>
                                  <w:r w:rsidRPr="00A127D8">
                                    <w:rPr>
                                      <w:b/>
                                      <w:sz w:val="24"/>
                                    </w:rPr>
                                    <w:t>Manage Orders for Blood Products and Other Biologics</w:t>
                                  </w:r>
                                </w:p>
                              </w:tc>
                              <w:tc>
                                <w:tcPr>
                                  <w:tcW w:w="956" w:type="dxa"/>
                                  <w:vMerge w:val="restart"/>
                                  <w:tcBorders>
                                    <w:top w:val="single" w:sz="12" w:space="0" w:color="000000"/>
                                  </w:tcBorders>
                                  <w:shd w:val="clear" w:color="auto" w:fill="99FF99"/>
                                  <w:vAlign w:val="center"/>
                                </w:tcPr>
                                <w:p w14:paraId="18C02ADA" w14:textId="77777777" w:rsidR="001A5AA1" w:rsidRDefault="001A5AA1" w:rsidP="003B6206">
                                  <w:pPr>
                                    <w:pStyle w:val="TableParagraph"/>
                                    <w:ind w:left="0"/>
                                    <w:jc w:val="center"/>
                                    <w:rPr>
                                      <w:sz w:val="16"/>
                                    </w:rPr>
                                  </w:pPr>
                                </w:p>
                              </w:tc>
                              <w:tc>
                                <w:tcPr>
                                  <w:tcW w:w="956" w:type="dxa"/>
                                  <w:vMerge w:val="restart"/>
                                  <w:tcBorders>
                                    <w:top w:val="single" w:sz="12" w:space="0" w:color="000000"/>
                                  </w:tcBorders>
                                  <w:shd w:val="clear" w:color="auto" w:fill="99FF99"/>
                                  <w:vAlign w:val="center"/>
                                </w:tcPr>
                                <w:p w14:paraId="4B3F8A62" w14:textId="44DB50D5" w:rsidR="001A5AA1" w:rsidRDefault="001A5AA1" w:rsidP="003B6206">
                                  <w:pPr>
                                    <w:pStyle w:val="TableParagraph"/>
                                    <w:ind w:left="0"/>
                                    <w:jc w:val="center"/>
                                    <w:rPr>
                                      <w:sz w:val="16"/>
                                    </w:rPr>
                                  </w:pPr>
                                  <w:r>
                                    <w:rPr>
                                      <w:sz w:val="16"/>
                                    </w:rPr>
                                    <w:t>Include</w:t>
                                  </w:r>
                                </w:p>
                              </w:tc>
                              <w:tc>
                                <w:tcPr>
                                  <w:tcW w:w="956" w:type="dxa"/>
                                  <w:vMerge w:val="restart"/>
                                  <w:tcBorders>
                                    <w:top w:val="single" w:sz="12" w:space="0" w:color="000000"/>
                                  </w:tcBorders>
                                  <w:shd w:val="clear" w:color="auto" w:fill="99FF99"/>
                                  <w:vAlign w:val="center"/>
                                </w:tcPr>
                                <w:p w14:paraId="4324A685" w14:textId="5E71B527" w:rsidR="001A5AA1" w:rsidRDefault="001A5AA1" w:rsidP="003B6206">
                                  <w:pPr>
                                    <w:pStyle w:val="TableParagraph"/>
                                    <w:ind w:left="0"/>
                                    <w:jc w:val="center"/>
                                    <w:rPr>
                                      <w:sz w:val="16"/>
                                    </w:rPr>
                                  </w:pPr>
                                </w:p>
                              </w:tc>
                            </w:tr>
                            <w:tr w:rsidR="001A5AA1" w14:paraId="0E439B12" w14:textId="77777777" w:rsidTr="00477D98">
                              <w:trPr>
                                <w:trHeight w:val="186"/>
                              </w:trPr>
                              <w:tc>
                                <w:tcPr>
                                  <w:tcW w:w="2400" w:type="dxa"/>
                                  <w:tcBorders>
                                    <w:top w:val="single" w:sz="6" w:space="0" w:color="000000"/>
                                    <w:bottom w:val="single" w:sz="2" w:space="0" w:color="000000"/>
                                  </w:tcBorders>
                                  <w:shd w:val="clear" w:color="auto" w:fill="99FF99"/>
                                </w:tcPr>
                                <w:p w14:paraId="5D9C56EC" w14:textId="10069FE1" w:rsidR="001A5AA1" w:rsidRDefault="001A5AA1" w:rsidP="00DE40F7">
                                  <w:pPr>
                                    <w:pStyle w:val="TableParagraph"/>
                                    <w:spacing w:line="167" w:lineRule="exact"/>
                                    <w:ind w:left="85"/>
                                    <w:rPr>
                                      <w:sz w:val="16"/>
                                    </w:rPr>
                                  </w:pPr>
                                  <w:r>
                                    <w:rPr>
                                      <w:sz w:val="16"/>
                                    </w:rPr>
                                    <w:t>Function</w:t>
                                  </w:r>
                                </w:p>
                              </w:tc>
                              <w:tc>
                                <w:tcPr>
                                  <w:tcW w:w="7523" w:type="dxa"/>
                                  <w:vMerge/>
                                  <w:shd w:val="clear" w:color="auto" w:fill="99FF99"/>
                                </w:tcPr>
                                <w:p w14:paraId="51BF968B" w14:textId="77777777" w:rsidR="001A5AA1" w:rsidRDefault="001A5AA1" w:rsidP="00DE40F7">
                                  <w:pPr>
                                    <w:pStyle w:val="TableParagraph"/>
                                    <w:spacing w:line="168" w:lineRule="exact"/>
                                    <w:ind w:left="85"/>
                                    <w:rPr>
                                      <w:sz w:val="16"/>
                                    </w:rPr>
                                  </w:pPr>
                                </w:p>
                              </w:tc>
                              <w:tc>
                                <w:tcPr>
                                  <w:tcW w:w="956" w:type="dxa"/>
                                  <w:vMerge/>
                                  <w:shd w:val="clear" w:color="auto" w:fill="99FF99"/>
                                </w:tcPr>
                                <w:p w14:paraId="3DFF212C" w14:textId="77777777" w:rsidR="001A5AA1" w:rsidRDefault="001A5AA1" w:rsidP="00DE40F7">
                                  <w:pPr>
                                    <w:pStyle w:val="TableParagraph"/>
                                    <w:rPr>
                                      <w:sz w:val="16"/>
                                    </w:rPr>
                                  </w:pPr>
                                </w:p>
                              </w:tc>
                              <w:tc>
                                <w:tcPr>
                                  <w:tcW w:w="956" w:type="dxa"/>
                                  <w:vMerge/>
                                  <w:shd w:val="clear" w:color="auto" w:fill="99FF99"/>
                                </w:tcPr>
                                <w:p w14:paraId="7FA8642E" w14:textId="77777777" w:rsidR="001A5AA1" w:rsidRDefault="001A5AA1" w:rsidP="00DE40F7">
                                  <w:pPr>
                                    <w:pStyle w:val="TableParagraph"/>
                                    <w:rPr>
                                      <w:sz w:val="16"/>
                                    </w:rPr>
                                  </w:pPr>
                                </w:p>
                              </w:tc>
                              <w:tc>
                                <w:tcPr>
                                  <w:tcW w:w="956" w:type="dxa"/>
                                  <w:vMerge/>
                                  <w:shd w:val="clear" w:color="auto" w:fill="99FF99"/>
                                </w:tcPr>
                                <w:p w14:paraId="7A1838AF" w14:textId="77777777" w:rsidR="001A5AA1" w:rsidRDefault="001A5AA1" w:rsidP="00DE40F7">
                                  <w:pPr>
                                    <w:pStyle w:val="TableParagraph"/>
                                    <w:rPr>
                                      <w:sz w:val="16"/>
                                    </w:rPr>
                                  </w:pPr>
                                </w:p>
                              </w:tc>
                            </w:tr>
                            <w:tr w:rsidR="001A5AA1" w14:paraId="0F13DF2F" w14:textId="5AAC4F40" w:rsidTr="003B6206">
                              <w:trPr>
                                <w:trHeight w:val="980"/>
                              </w:trPr>
                              <w:tc>
                                <w:tcPr>
                                  <w:tcW w:w="12791" w:type="dxa"/>
                                  <w:gridSpan w:val="5"/>
                                  <w:tcBorders>
                                    <w:bottom w:val="single" w:sz="6" w:space="0" w:color="000000"/>
                                  </w:tcBorders>
                                  <w:shd w:val="clear" w:color="auto" w:fill="A6A6A6" w:themeFill="background1" w:themeFillShade="A6"/>
                                </w:tcPr>
                                <w:p w14:paraId="71C311E3" w14:textId="77777777" w:rsidR="001A5AA1" w:rsidRDefault="001A5AA1" w:rsidP="00DE40F7">
                                  <w:pPr>
                                    <w:pStyle w:val="TableParagraph"/>
                                    <w:spacing w:before="67"/>
                                    <w:ind w:left="725"/>
                                    <w:rPr>
                                      <w:sz w:val="16"/>
                                    </w:rPr>
                                  </w:pPr>
                                  <w:r>
                                    <w:rPr>
                                      <w:b/>
                                      <w:sz w:val="16"/>
                                    </w:rPr>
                                    <w:t xml:space="preserve">Statement: </w:t>
                                  </w:r>
                                  <w:r>
                                    <w:rPr>
                                      <w:sz w:val="16"/>
                                    </w:rPr>
                                    <w:t>Communicate with appropriate sources or registries to manage orders for blood products or other biologics.</w:t>
                                  </w:r>
                                </w:p>
                                <w:p w14:paraId="1F694177" w14:textId="63922800" w:rsidR="001A5AA1" w:rsidRDefault="001A5AA1" w:rsidP="00DE40F7">
                                  <w:pPr>
                                    <w:pStyle w:val="TableParagraph"/>
                                    <w:spacing w:before="67"/>
                                    <w:ind w:left="725"/>
                                    <w:rPr>
                                      <w:b/>
                                      <w:sz w:val="16"/>
                                    </w:rPr>
                                  </w:pPr>
                                  <w:r>
                                    <w:rPr>
                                      <w:b/>
                                      <w:sz w:val="16"/>
                                    </w:rPr>
                                    <w:t xml:space="preserve">Description: </w:t>
                                  </w:r>
                                  <w:r>
                                    <w:rPr>
                                      <w:sz w:val="16"/>
                                    </w:rPr>
                                    <w:t>Interact with a blood bank system or other source to support orders for blood products or other biologics including discontinuance</w:t>
                                  </w:r>
                                  <w:r>
                                    <w:rPr>
                                      <w:spacing w:val="-3"/>
                                      <w:sz w:val="16"/>
                                    </w:rPr>
                                    <w:t xml:space="preserve"> </w:t>
                                  </w:r>
                                  <w:r>
                                    <w:rPr>
                                      <w:sz w:val="16"/>
                                    </w:rPr>
                                    <w:t>orders.</w:t>
                                  </w:r>
                                  <w:r>
                                    <w:rPr>
                                      <w:spacing w:val="-3"/>
                                      <w:sz w:val="16"/>
                                    </w:rPr>
                                    <w:t xml:space="preserve"> </w:t>
                                  </w:r>
                                  <w:r>
                                    <w:rPr>
                                      <w:sz w:val="16"/>
                                    </w:rPr>
                                    <w:t>Use</w:t>
                                  </w:r>
                                  <w:r>
                                    <w:rPr>
                                      <w:spacing w:val="-3"/>
                                      <w:sz w:val="16"/>
                                    </w:rPr>
                                    <w:t xml:space="preserve"> </w:t>
                                  </w:r>
                                  <w:r>
                                    <w:rPr>
                                      <w:sz w:val="16"/>
                                    </w:rPr>
                                    <w:t>of</w:t>
                                  </w:r>
                                  <w:r>
                                    <w:rPr>
                                      <w:spacing w:val="-3"/>
                                      <w:sz w:val="16"/>
                                    </w:rPr>
                                    <w:t xml:space="preserve"> </w:t>
                                  </w:r>
                                  <w:r>
                                    <w:rPr>
                                      <w:sz w:val="16"/>
                                    </w:rPr>
                                    <w:t>such</w:t>
                                  </w:r>
                                  <w:r>
                                    <w:rPr>
                                      <w:spacing w:val="-3"/>
                                      <w:sz w:val="16"/>
                                    </w:rPr>
                                    <w:t xml:space="preserve"> </w:t>
                                  </w:r>
                                  <w:r>
                                    <w:rPr>
                                      <w:sz w:val="16"/>
                                    </w:rPr>
                                    <w:t>products</w:t>
                                  </w:r>
                                  <w:r>
                                    <w:rPr>
                                      <w:spacing w:val="-3"/>
                                      <w:sz w:val="16"/>
                                    </w:rPr>
                                    <w:t xml:space="preserve"> </w:t>
                                  </w:r>
                                  <w:r>
                                    <w:rPr>
                                      <w:sz w:val="16"/>
                                    </w:rPr>
                                    <w:t>in</w:t>
                                  </w:r>
                                  <w:r>
                                    <w:rPr>
                                      <w:spacing w:val="-3"/>
                                      <w:sz w:val="16"/>
                                    </w:rPr>
                                    <w:t xml:space="preserve"> </w:t>
                                  </w:r>
                                  <w:r>
                                    <w:rPr>
                                      <w:sz w:val="16"/>
                                    </w:rPr>
                                    <w:t>the</w:t>
                                  </w:r>
                                  <w:r>
                                    <w:rPr>
                                      <w:spacing w:val="-3"/>
                                      <w:sz w:val="16"/>
                                    </w:rPr>
                                    <w:t xml:space="preserve"> </w:t>
                                  </w:r>
                                  <w:r>
                                    <w:rPr>
                                      <w:sz w:val="16"/>
                                    </w:rPr>
                                    <w:t>provision</w:t>
                                  </w:r>
                                  <w:r>
                                    <w:rPr>
                                      <w:spacing w:val="-3"/>
                                      <w:sz w:val="16"/>
                                    </w:rPr>
                                    <w:t xml:space="preserve"> </w:t>
                                  </w:r>
                                  <w:r>
                                    <w:rPr>
                                      <w:sz w:val="16"/>
                                    </w:rPr>
                                    <w:t>of</w:t>
                                  </w:r>
                                  <w:r>
                                    <w:rPr>
                                      <w:spacing w:val="-3"/>
                                      <w:sz w:val="16"/>
                                    </w:rPr>
                                    <w:t xml:space="preserve"> </w:t>
                                  </w:r>
                                  <w:r>
                                    <w:rPr>
                                      <w:sz w:val="16"/>
                                    </w:rPr>
                                    <w:t>care</w:t>
                                  </w:r>
                                  <w:r>
                                    <w:rPr>
                                      <w:spacing w:val="-3"/>
                                      <w:sz w:val="16"/>
                                    </w:rPr>
                                    <w:t xml:space="preserve"> </w:t>
                                  </w:r>
                                  <w:r>
                                    <w:rPr>
                                      <w:sz w:val="16"/>
                                    </w:rPr>
                                    <w:t>is</w:t>
                                  </w:r>
                                  <w:r>
                                    <w:rPr>
                                      <w:spacing w:val="-3"/>
                                      <w:sz w:val="16"/>
                                    </w:rPr>
                                    <w:t xml:space="preserve"> </w:t>
                                  </w:r>
                                  <w:r>
                                    <w:rPr>
                                      <w:sz w:val="16"/>
                                    </w:rPr>
                                    <w:t>captured.</w:t>
                                  </w:r>
                                  <w:r>
                                    <w:rPr>
                                      <w:spacing w:val="-3"/>
                                      <w:sz w:val="16"/>
                                    </w:rPr>
                                    <w:t xml:space="preserve"> </w:t>
                                  </w:r>
                                  <w:r>
                                    <w:rPr>
                                      <w:sz w:val="16"/>
                                    </w:rPr>
                                    <w:t>Blood</w:t>
                                  </w:r>
                                  <w:r>
                                    <w:rPr>
                                      <w:spacing w:val="-3"/>
                                      <w:sz w:val="16"/>
                                    </w:rPr>
                                    <w:t xml:space="preserve"> </w:t>
                                  </w:r>
                                  <w:r>
                                    <w:rPr>
                                      <w:sz w:val="16"/>
                                    </w:rPr>
                                    <w:t>bank</w:t>
                                  </w:r>
                                  <w:r>
                                    <w:rPr>
                                      <w:spacing w:val="-3"/>
                                      <w:sz w:val="16"/>
                                    </w:rPr>
                                    <w:t xml:space="preserve"> </w:t>
                                  </w:r>
                                  <w:r>
                                    <w:rPr>
                                      <w:sz w:val="16"/>
                                    </w:rPr>
                                    <w:t>or</w:t>
                                  </w:r>
                                  <w:r>
                                    <w:rPr>
                                      <w:spacing w:val="-3"/>
                                      <w:sz w:val="16"/>
                                    </w:rPr>
                                    <w:t xml:space="preserve"> </w:t>
                                  </w:r>
                                  <w:r>
                                    <w:rPr>
                                      <w:sz w:val="16"/>
                                    </w:rPr>
                                    <w:t>other</w:t>
                                  </w:r>
                                  <w:r>
                                    <w:rPr>
                                      <w:spacing w:val="-3"/>
                                      <w:sz w:val="16"/>
                                    </w:rPr>
                                    <w:t xml:space="preserve"> </w:t>
                                  </w:r>
                                  <w:r>
                                    <w:rPr>
                                      <w:sz w:val="16"/>
                                    </w:rPr>
                                    <w:t>functionality</w:t>
                                  </w:r>
                                  <w:r>
                                    <w:rPr>
                                      <w:spacing w:val="-3"/>
                                      <w:sz w:val="16"/>
                                    </w:rPr>
                                    <w:t xml:space="preserve"> </w:t>
                                  </w:r>
                                  <w:r>
                                    <w:rPr>
                                      <w:sz w:val="16"/>
                                    </w:rPr>
                                    <w:t>that</w:t>
                                  </w:r>
                                  <w:r>
                                    <w:rPr>
                                      <w:spacing w:val="-3"/>
                                      <w:sz w:val="16"/>
                                    </w:rPr>
                                    <w:t xml:space="preserve"> </w:t>
                                  </w:r>
                                  <w:r>
                                    <w:rPr>
                                      <w:sz w:val="16"/>
                                    </w:rPr>
                                    <w:t>may</w:t>
                                  </w:r>
                                  <w:r>
                                    <w:rPr>
                                      <w:spacing w:val="-3"/>
                                      <w:sz w:val="16"/>
                                    </w:rPr>
                                    <w:t xml:space="preserve"> </w:t>
                                  </w:r>
                                  <w:r>
                                    <w:rPr>
                                      <w:sz w:val="16"/>
                                    </w:rPr>
                                    <w:t>come</w:t>
                                  </w:r>
                                  <w:r>
                                    <w:rPr>
                                      <w:spacing w:val="-3"/>
                                      <w:sz w:val="16"/>
                                    </w:rPr>
                                    <w:t xml:space="preserve"> </w:t>
                                  </w:r>
                                  <w:r>
                                    <w:rPr>
                                      <w:sz w:val="16"/>
                                    </w:rPr>
                                    <w:t>under jurisdictional</w:t>
                                  </w:r>
                                  <w:r>
                                    <w:rPr>
                                      <w:spacing w:val="-5"/>
                                      <w:sz w:val="16"/>
                                    </w:rPr>
                                    <w:t xml:space="preserve"> </w:t>
                                  </w:r>
                                  <w:r>
                                    <w:rPr>
                                      <w:sz w:val="16"/>
                                    </w:rPr>
                                    <w:t>law</w:t>
                                  </w:r>
                                  <w:r>
                                    <w:rPr>
                                      <w:spacing w:val="-5"/>
                                      <w:sz w:val="16"/>
                                    </w:rPr>
                                    <w:t xml:space="preserve"> </w:t>
                                  </w:r>
                                  <w:r>
                                    <w:rPr>
                                      <w:sz w:val="16"/>
                                    </w:rPr>
                                    <w:t>or</w:t>
                                  </w:r>
                                  <w:r>
                                    <w:rPr>
                                      <w:spacing w:val="-5"/>
                                      <w:sz w:val="16"/>
                                    </w:rPr>
                                    <w:t xml:space="preserve"> </w:t>
                                  </w:r>
                                  <w:r>
                                    <w:rPr>
                                      <w:sz w:val="16"/>
                                    </w:rPr>
                                    <w:t>other</w:t>
                                  </w:r>
                                  <w:r>
                                    <w:rPr>
                                      <w:spacing w:val="-5"/>
                                      <w:sz w:val="16"/>
                                    </w:rPr>
                                    <w:t xml:space="preserve"> </w:t>
                                  </w:r>
                                  <w:r>
                                    <w:rPr>
                                      <w:sz w:val="16"/>
                                    </w:rPr>
                                    <w:t>regulation</w:t>
                                  </w:r>
                                  <w:r>
                                    <w:rPr>
                                      <w:spacing w:val="-5"/>
                                      <w:sz w:val="16"/>
                                    </w:rPr>
                                    <w:t xml:space="preserve"> </w:t>
                                  </w:r>
                                  <w:r>
                                    <w:rPr>
                                      <w:sz w:val="16"/>
                                    </w:rPr>
                                    <w:t>(e.g.,</w:t>
                                  </w:r>
                                  <w:r>
                                    <w:rPr>
                                      <w:spacing w:val="-5"/>
                                      <w:sz w:val="16"/>
                                    </w:rPr>
                                    <w:t xml:space="preserve"> </w:t>
                                  </w:r>
                                  <w:r>
                                    <w:rPr>
                                      <w:sz w:val="16"/>
                                    </w:rPr>
                                    <w:t>by</w:t>
                                  </w:r>
                                  <w:r>
                                    <w:rPr>
                                      <w:spacing w:val="-5"/>
                                      <w:sz w:val="16"/>
                                    </w:rPr>
                                    <w:t xml:space="preserve"> </w:t>
                                  </w:r>
                                  <w:r>
                                    <w:rPr>
                                      <w:sz w:val="16"/>
                                    </w:rPr>
                                    <w:t>the</w:t>
                                  </w:r>
                                  <w:r>
                                    <w:rPr>
                                      <w:spacing w:val="-5"/>
                                      <w:sz w:val="16"/>
                                    </w:rPr>
                                    <w:t xml:space="preserve"> </w:t>
                                  </w:r>
                                  <w:r>
                                    <w:rPr>
                                      <w:sz w:val="16"/>
                                    </w:rPr>
                                    <w:t>FDA</w:t>
                                  </w:r>
                                  <w:r>
                                    <w:rPr>
                                      <w:spacing w:val="-5"/>
                                      <w:sz w:val="16"/>
                                    </w:rPr>
                                    <w:t xml:space="preserve"> </w:t>
                                  </w:r>
                                  <w:r>
                                    <w:rPr>
                                      <w:sz w:val="16"/>
                                    </w:rPr>
                                    <w:t>in</w:t>
                                  </w:r>
                                  <w:r>
                                    <w:rPr>
                                      <w:spacing w:val="-5"/>
                                      <w:sz w:val="16"/>
                                    </w:rPr>
                                    <w:t xml:space="preserve"> </w:t>
                                  </w:r>
                                  <w:r>
                                    <w:rPr>
                                      <w:sz w:val="16"/>
                                    </w:rPr>
                                    <w:t>the</w:t>
                                  </w:r>
                                  <w:r>
                                    <w:rPr>
                                      <w:spacing w:val="-5"/>
                                      <w:sz w:val="16"/>
                                    </w:rPr>
                                    <w:t xml:space="preserve"> </w:t>
                                  </w:r>
                                  <w:r>
                                    <w:rPr>
                                      <w:sz w:val="16"/>
                                    </w:rPr>
                                    <w:t>United</w:t>
                                  </w:r>
                                  <w:r>
                                    <w:rPr>
                                      <w:spacing w:val="-5"/>
                                      <w:sz w:val="16"/>
                                    </w:rPr>
                                    <w:t xml:space="preserve"> </w:t>
                                  </w:r>
                                  <w:r>
                                    <w:rPr>
                                      <w:sz w:val="16"/>
                                    </w:rPr>
                                    <w:t>States)</w:t>
                                  </w:r>
                                  <w:r>
                                    <w:rPr>
                                      <w:spacing w:val="-5"/>
                                      <w:sz w:val="16"/>
                                    </w:rPr>
                                    <w:t xml:space="preserve"> </w:t>
                                  </w:r>
                                  <w:r>
                                    <w:rPr>
                                      <w:sz w:val="16"/>
                                    </w:rPr>
                                    <w:t>is</w:t>
                                  </w:r>
                                  <w:r>
                                    <w:rPr>
                                      <w:spacing w:val="-5"/>
                                      <w:sz w:val="16"/>
                                    </w:rPr>
                                    <w:t xml:space="preserve"> </w:t>
                                  </w:r>
                                  <w:r>
                                    <w:rPr>
                                      <w:sz w:val="16"/>
                                    </w:rPr>
                                    <w:t>not</w:t>
                                  </w:r>
                                  <w:r>
                                    <w:rPr>
                                      <w:spacing w:val="-5"/>
                                      <w:sz w:val="16"/>
                                    </w:rPr>
                                    <w:t xml:space="preserve"> </w:t>
                                  </w:r>
                                  <w:r>
                                    <w:rPr>
                                      <w:sz w:val="16"/>
                                    </w:rPr>
                                    <w:t>required;</w:t>
                                  </w:r>
                                  <w:r>
                                    <w:rPr>
                                      <w:spacing w:val="-5"/>
                                      <w:sz w:val="16"/>
                                    </w:rPr>
                                    <w:t xml:space="preserve"> </w:t>
                                  </w:r>
                                  <w:r>
                                    <w:rPr>
                                      <w:sz w:val="16"/>
                                    </w:rPr>
                                    <w:t>functional</w:t>
                                  </w:r>
                                  <w:r>
                                    <w:rPr>
                                      <w:spacing w:val="-5"/>
                                      <w:sz w:val="16"/>
                                    </w:rPr>
                                    <w:t xml:space="preserve"> </w:t>
                                  </w:r>
                                  <w:r>
                                    <w:rPr>
                                      <w:sz w:val="16"/>
                                    </w:rPr>
                                    <w:t>communication</w:t>
                                  </w:r>
                                  <w:r>
                                    <w:rPr>
                                      <w:spacing w:val="-5"/>
                                      <w:sz w:val="16"/>
                                    </w:rPr>
                                    <w:t xml:space="preserve"> </w:t>
                                  </w:r>
                                  <w:r>
                                    <w:rPr>
                                      <w:sz w:val="16"/>
                                    </w:rPr>
                                    <w:t>with</w:t>
                                  </w:r>
                                  <w:r>
                                    <w:rPr>
                                      <w:spacing w:val="-5"/>
                                      <w:sz w:val="16"/>
                                    </w:rPr>
                                    <w:t xml:space="preserve"> </w:t>
                                  </w:r>
                                  <w:r>
                                    <w:rPr>
                                      <w:sz w:val="16"/>
                                    </w:rPr>
                                    <w:t>such</w:t>
                                  </w:r>
                                  <w:r>
                                    <w:rPr>
                                      <w:spacing w:val="-5"/>
                                      <w:sz w:val="16"/>
                                    </w:rPr>
                                    <w:t xml:space="preserve"> </w:t>
                                  </w:r>
                                  <w:r>
                                    <w:rPr>
                                      <w:sz w:val="16"/>
                                    </w:rPr>
                                    <w:t>a</w:t>
                                  </w:r>
                                  <w:r>
                                    <w:rPr>
                                      <w:spacing w:val="-5"/>
                                      <w:sz w:val="16"/>
                                    </w:rPr>
                                    <w:t xml:space="preserve"> </w:t>
                                  </w:r>
                                  <w:r>
                                    <w:rPr>
                                      <w:sz w:val="16"/>
                                    </w:rPr>
                                    <w:t>system is required.</w:t>
                                  </w:r>
                                </w:p>
                              </w:tc>
                            </w:tr>
                            <w:tr w:rsidR="001A5AA1" w14:paraId="50235649" w14:textId="24012555" w:rsidTr="003B6206">
                              <w:trPr>
                                <w:trHeight w:val="237"/>
                              </w:trPr>
                              <w:tc>
                                <w:tcPr>
                                  <w:tcW w:w="2400" w:type="dxa"/>
                                  <w:vMerge w:val="restart"/>
                                  <w:tcBorders>
                                    <w:bottom w:val="single" w:sz="6" w:space="0" w:color="000000"/>
                                    <w:right w:val="single" w:sz="8" w:space="0" w:color="000000"/>
                                  </w:tcBorders>
                                </w:tcPr>
                                <w:p w14:paraId="0865BFAE" w14:textId="77777777" w:rsidR="001A5AA1" w:rsidRDefault="001A5AA1" w:rsidP="00DE40F7">
                                  <w:pPr>
                                    <w:pStyle w:val="TableParagraph"/>
                                    <w:rPr>
                                      <w:sz w:val="16"/>
                                    </w:rPr>
                                  </w:pPr>
                                </w:p>
                              </w:tc>
                              <w:tc>
                                <w:tcPr>
                                  <w:tcW w:w="7523" w:type="dxa"/>
                                  <w:tcBorders>
                                    <w:top w:val="single" w:sz="6" w:space="0" w:color="000000"/>
                                    <w:left w:val="single" w:sz="8" w:space="0" w:color="000000"/>
                                    <w:right w:val="single" w:sz="6" w:space="0" w:color="000000"/>
                                  </w:tcBorders>
                                  <w:shd w:val="clear" w:color="auto" w:fill="A6A6A6" w:themeFill="background1" w:themeFillShade="A6"/>
                                </w:tcPr>
                                <w:p w14:paraId="42773321" w14:textId="77777777" w:rsidR="001A5AA1" w:rsidRDefault="001A5AA1" w:rsidP="00DE40F7">
                                  <w:pPr>
                                    <w:pStyle w:val="TableParagraph"/>
                                    <w:spacing w:before="35" w:line="183" w:lineRule="exact"/>
                                    <w:ind w:left="207"/>
                                    <w:rPr>
                                      <w:sz w:val="16"/>
                                    </w:rPr>
                                  </w:pPr>
                                  <w:r>
                                    <w:rPr>
                                      <w:b/>
                                      <w:sz w:val="16"/>
                                    </w:rPr>
                                    <w:t xml:space="preserve">1. </w:t>
                                  </w:r>
                                  <w:r>
                                    <w:rPr>
                                      <w:sz w:val="16"/>
                                    </w:rPr>
                                    <w:t>The system SHALL provide the ability to manage orders for blood products and biological products.</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71F14650" w14:textId="77777777" w:rsidR="001A5AA1" w:rsidRDefault="001A5AA1" w:rsidP="00F47F3F">
                                  <w:pPr>
                                    <w:pStyle w:val="TableParagraph"/>
                                    <w:ind w:left="0"/>
                                    <w:jc w:val="center"/>
                                    <w:rPr>
                                      <w:sz w:val="16"/>
                                    </w:rPr>
                                  </w:pPr>
                                  <w:r>
                                    <w:rPr>
                                      <w:sz w:val="16"/>
                                    </w:rPr>
                                    <w:t>423</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6D82DFD8" w14:textId="086B17DE" w:rsidR="001A5AA1" w:rsidRDefault="001A5AA1" w:rsidP="00F47F3F">
                                  <w:pPr>
                                    <w:pStyle w:val="TableParagraph"/>
                                    <w:ind w:left="0"/>
                                    <w:jc w:val="center"/>
                                    <w:rPr>
                                      <w:sz w:val="16"/>
                                    </w:rPr>
                                  </w:pPr>
                                  <w:r>
                                    <w:rPr>
                                      <w:sz w:val="16"/>
                                    </w:rPr>
                                    <w:t>D</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5B020312" w14:textId="098C7C22" w:rsidR="001A5AA1" w:rsidRDefault="001A5AA1" w:rsidP="00F47F3F">
                                  <w:pPr>
                                    <w:pStyle w:val="TableParagraph"/>
                                    <w:ind w:left="0"/>
                                    <w:jc w:val="center"/>
                                    <w:rPr>
                                      <w:sz w:val="16"/>
                                    </w:rPr>
                                  </w:pPr>
                                </w:p>
                              </w:tc>
                            </w:tr>
                            <w:tr w:rsidR="001A5AA1" w14:paraId="7B4DBDD6" w14:textId="773CB788" w:rsidTr="003B6206">
                              <w:trPr>
                                <w:trHeight w:val="427"/>
                              </w:trPr>
                              <w:tc>
                                <w:tcPr>
                                  <w:tcW w:w="2400" w:type="dxa"/>
                                  <w:vMerge/>
                                  <w:tcBorders>
                                    <w:top w:val="nil"/>
                                    <w:bottom w:val="single" w:sz="6" w:space="0" w:color="000000"/>
                                    <w:right w:val="single" w:sz="8" w:space="0" w:color="000000"/>
                                  </w:tcBorders>
                                </w:tcPr>
                                <w:p w14:paraId="76B205A8" w14:textId="77777777" w:rsidR="001A5AA1" w:rsidRDefault="001A5AA1" w:rsidP="00DE40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269007C0" w14:textId="77777777" w:rsidR="001A5AA1" w:rsidRDefault="001A5AA1" w:rsidP="00DE40F7">
                                  <w:pPr>
                                    <w:pStyle w:val="TableParagraph"/>
                                    <w:spacing w:before="26" w:line="190" w:lineRule="atLeast"/>
                                    <w:ind w:left="453" w:right="3" w:hanging="246"/>
                                    <w:rPr>
                                      <w:sz w:val="16"/>
                                    </w:rPr>
                                  </w:pPr>
                                  <w:r>
                                    <w:rPr>
                                      <w:b/>
                                      <w:sz w:val="16"/>
                                    </w:rPr>
                                    <w:t xml:space="preserve">2. </w:t>
                                  </w:r>
                                  <w:r>
                                    <w:rPr>
                                      <w:sz w:val="16"/>
                                    </w:rPr>
                                    <w:t>The system SHALL provide the ability to manage the status (e.g., requisitioned, completed, in process) of blood product, and/or biological product orders.</w:t>
                                  </w:r>
                                </w:p>
                              </w:tc>
                              <w:tc>
                                <w:tcPr>
                                  <w:tcW w:w="956" w:type="dxa"/>
                                  <w:tcBorders>
                                    <w:left w:val="single" w:sz="6" w:space="0" w:color="000000"/>
                                    <w:right w:val="single" w:sz="6" w:space="0" w:color="000000"/>
                                  </w:tcBorders>
                                  <w:shd w:val="clear" w:color="auto" w:fill="A6A6A6" w:themeFill="background1" w:themeFillShade="A6"/>
                                  <w:vAlign w:val="center"/>
                                </w:tcPr>
                                <w:p w14:paraId="7E862531" w14:textId="77777777" w:rsidR="001A5AA1" w:rsidRDefault="001A5AA1" w:rsidP="00F47F3F">
                                  <w:pPr>
                                    <w:pStyle w:val="TableParagraph"/>
                                    <w:ind w:left="0"/>
                                    <w:jc w:val="center"/>
                                    <w:rPr>
                                      <w:sz w:val="16"/>
                                    </w:rPr>
                                  </w:pPr>
                                  <w:r>
                                    <w:rPr>
                                      <w:sz w:val="16"/>
                                    </w:rPr>
                                    <w:t>424</w:t>
                                  </w:r>
                                </w:p>
                              </w:tc>
                              <w:tc>
                                <w:tcPr>
                                  <w:tcW w:w="956" w:type="dxa"/>
                                  <w:tcBorders>
                                    <w:left w:val="single" w:sz="6" w:space="0" w:color="000000"/>
                                    <w:right w:val="single" w:sz="6" w:space="0" w:color="000000"/>
                                  </w:tcBorders>
                                  <w:shd w:val="clear" w:color="auto" w:fill="A6A6A6" w:themeFill="background1" w:themeFillShade="A6"/>
                                  <w:vAlign w:val="center"/>
                                </w:tcPr>
                                <w:p w14:paraId="2D81C8B4" w14:textId="0F7F462A" w:rsidR="001A5AA1" w:rsidRDefault="001A5AA1" w:rsidP="00F47F3F">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6F59CF1E" w14:textId="50D243D9" w:rsidR="001A5AA1" w:rsidRDefault="001A5AA1" w:rsidP="00F47F3F">
                                  <w:pPr>
                                    <w:pStyle w:val="TableParagraph"/>
                                    <w:ind w:left="0"/>
                                    <w:jc w:val="center"/>
                                    <w:rPr>
                                      <w:sz w:val="16"/>
                                    </w:rPr>
                                  </w:pPr>
                                </w:p>
                              </w:tc>
                            </w:tr>
                            <w:tr w:rsidR="001A5AA1" w14:paraId="68995FB3" w14:textId="636BB5B2" w:rsidTr="003B6206">
                              <w:trPr>
                                <w:trHeight w:val="427"/>
                              </w:trPr>
                              <w:tc>
                                <w:tcPr>
                                  <w:tcW w:w="2400" w:type="dxa"/>
                                  <w:vMerge/>
                                  <w:tcBorders>
                                    <w:top w:val="nil"/>
                                    <w:bottom w:val="single" w:sz="6" w:space="0" w:color="000000"/>
                                    <w:right w:val="single" w:sz="8" w:space="0" w:color="000000"/>
                                  </w:tcBorders>
                                </w:tcPr>
                                <w:p w14:paraId="7078B074" w14:textId="77777777" w:rsidR="001A5AA1" w:rsidRDefault="001A5AA1" w:rsidP="00DE40F7">
                                  <w:pPr>
                                    <w:rPr>
                                      <w:sz w:val="2"/>
                                      <w:szCs w:val="2"/>
                                    </w:rPr>
                                  </w:pPr>
                                </w:p>
                              </w:tc>
                              <w:tc>
                                <w:tcPr>
                                  <w:tcW w:w="7523" w:type="dxa"/>
                                  <w:tcBorders>
                                    <w:left w:val="single" w:sz="8" w:space="0" w:color="000000"/>
                                    <w:bottom w:val="single" w:sz="6" w:space="0" w:color="000000"/>
                                    <w:right w:val="single" w:sz="6" w:space="0" w:color="000000"/>
                                  </w:tcBorders>
                                  <w:shd w:val="clear" w:color="auto" w:fill="A6A6A6" w:themeFill="background1" w:themeFillShade="A6"/>
                                </w:tcPr>
                                <w:p w14:paraId="611639C4" w14:textId="77777777" w:rsidR="001A5AA1" w:rsidRDefault="001A5AA1" w:rsidP="00DE40F7">
                                  <w:pPr>
                                    <w:pStyle w:val="TableParagraph"/>
                                    <w:spacing w:before="26" w:line="190" w:lineRule="atLeast"/>
                                    <w:ind w:left="453" w:right="130" w:hanging="246"/>
                                    <w:rPr>
                                      <w:sz w:val="16"/>
                                    </w:rPr>
                                  </w:pPr>
                                  <w:r>
                                    <w:rPr>
                                      <w:b/>
                                      <w:sz w:val="16"/>
                                    </w:rPr>
                                    <w:t xml:space="preserve">3. </w:t>
                                  </w:r>
                                  <w:r>
                                    <w:rPr>
                                      <w:sz w:val="16"/>
                                    </w:rPr>
                                    <w:t>The system SHALL provide the ability to manage storage request orders for blood products, and</w:t>
                                  </w:r>
                                  <w:proofErr w:type="gramStart"/>
                                  <w:r>
                                    <w:rPr>
                                      <w:sz w:val="16"/>
                                    </w:rPr>
                                    <w:t>/  or</w:t>
                                  </w:r>
                                  <w:proofErr w:type="gramEnd"/>
                                  <w:r>
                                    <w:rPr>
                                      <w:sz w:val="16"/>
                                    </w:rPr>
                                    <w:t xml:space="preserve"> biological products.</w:t>
                                  </w:r>
                                </w:p>
                              </w:tc>
                              <w:tc>
                                <w:tcPr>
                                  <w:tcW w:w="956" w:type="dxa"/>
                                  <w:tcBorders>
                                    <w:left w:val="single" w:sz="6" w:space="0" w:color="000000"/>
                                    <w:bottom w:val="single" w:sz="6" w:space="0" w:color="000000"/>
                                    <w:right w:val="single" w:sz="6" w:space="0" w:color="000000"/>
                                  </w:tcBorders>
                                  <w:shd w:val="clear" w:color="auto" w:fill="A6A6A6" w:themeFill="background1" w:themeFillShade="A6"/>
                                  <w:vAlign w:val="center"/>
                                </w:tcPr>
                                <w:p w14:paraId="2CB2F623" w14:textId="77777777" w:rsidR="001A5AA1" w:rsidRDefault="001A5AA1" w:rsidP="00F47F3F">
                                  <w:pPr>
                                    <w:pStyle w:val="TableParagraph"/>
                                    <w:ind w:left="0"/>
                                    <w:jc w:val="center"/>
                                    <w:rPr>
                                      <w:sz w:val="16"/>
                                    </w:rPr>
                                  </w:pPr>
                                  <w:r>
                                    <w:rPr>
                                      <w:sz w:val="16"/>
                                    </w:rPr>
                                    <w:t>425</w:t>
                                  </w:r>
                                </w:p>
                              </w:tc>
                              <w:tc>
                                <w:tcPr>
                                  <w:tcW w:w="956" w:type="dxa"/>
                                  <w:tcBorders>
                                    <w:left w:val="single" w:sz="6" w:space="0" w:color="000000"/>
                                    <w:bottom w:val="single" w:sz="6" w:space="0" w:color="000000"/>
                                    <w:right w:val="single" w:sz="6" w:space="0" w:color="000000"/>
                                  </w:tcBorders>
                                  <w:shd w:val="clear" w:color="auto" w:fill="A6A6A6" w:themeFill="background1" w:themeFillShade="A6"/>
                                  <w:vAlign w:val="center"/>
                                </w:tcPr>
                                <w:p w14:paraId="24FD3D27" w14:textId="20B37AAC" w:rsidR="001A5AA1" w:rsidRDefault="001A5AA1" w:rsidP="00F47F3F">
                                  <w:pPr>
                                    <w:pStyle w:val="TableParagraph"/>
                                    <w:ind w:left="0"/>
                                    <w:jc w:val="center"/>
                                    <w:rPr>
                                      <w:sz w:val="16"/>
                                    </w:rPr>
                                  </w:pPr>
                                  <w:r>
                                    <w:rPr>
                                      <w:sz w:val="16"/>
                                    </w:rPr>
                                    <w:t>D</w:t>
                                  </w:r>
                                </w:p>
                              </w:tc>
                              <w:tc>
                                <w:tcPr>
                                  <w:tcW w:w="956" w:type="dxa"/>
                                  <w:tcBorders>
                                    <w:left w:val="single" w:sz="6" w:space="0" w:color="000000"/>
                                    <w:bottom w:val="single" w:sz="6" w:space="0" w:color="000000"/>
                                    <w:right w:val="single" w:sz="6" w:space="0" w:color="000000"/>
                                  </w:tcBorders>
                                  <w:shd w:val="clear" w:color="auto" w:fill="A6A6A6" w:themeFill="background1" w:themeFillShade="A6"/>
                                  <w:vAlign w:val="center"/>
                                </w:tcPr>
                                <w:p w14:paraId="36265AFC" w14:textId="66FD784E" w:rsidR="001A5AA1" w:rsidRDefault="001A5AA1" w:rsidP="00F47F3F">
                                  <w:pPr>
                                    <w:pStyle w:val="TableParagraph"/>
                                    <w:ind w:left="0"/>
                                    <w:jc w:val="center"/>
                                    <w:rPr>
                                      <w:sz w:val="16"/>
                                    </w:rPr>
                                  </w:pPr>
                                </w:p>
                              </w:tc>
                            </w:tr>
                            <w:tr w:rsidR="001A5AA1" w14:paraId="4770A315" w14:textId="787D4FE8" w:rsidTr="003B6206">
                              <w:trPr>
                                <w:trHeight w:val="427"/>
                              </w:trPr>
                              <w:tc>
                                <w:tcPr>
                                  <w:tcW w:w="2400" w:type="dxa"/>
                                  <w:vMerge/>
                                  <w:tcBorders>
                                    <w:top w:val="nil"/>
                                    <w:bottom w:val="single" w:sz="6" w:space="0" w:color="000000"/>
                                    <w:right w:val="single" w:sz="8" w:space="0" w:color="000000"/>
                                  </w:tcBorders>
                                </w:tcPr>
                                <w:p w14:paraId="5EF93EB3" w14:textId="77777777" w:rsidR="001A5AA1" w:rsidRDefault="001A5AA1" w:rsidP="00DE40F7">
                                  <w:pPr>
                                    <w:rPr>
                                      <w:sz w:val="2"/>
                                      <w:szCs w:val="2"/>
                                    </w:rPr>
                                  </w:pPr>
                                </w:p>
                              </w:tc>
                              <w:tc>
                                <w:tcPr>
                                  <w:tcW w:w="7523" w:type="dxa"/>
                                  <w:tcBorders>
                                    <w:top w:val="single" w:sz="6" w:space="0" w:color="000000"/>
                                    <w:left w:val="single" w:sz="8" w:space="0" w:color="000000"/>
                                    <w:right w:val="single" w:sz="6" w:space="0" w:color="000000"/>
                                  </w:tcBorders>
                                  <w:shd w:val="clear" w:color="auto" w:fill="A6A6A6" w:themeFill="background1" w:themeFillShade="A6"/>
                                </w:tcPr>
                                <w:p w14:paraId="1AE74FB7" w14:textId="77777777" w:rsidR="001A5AA1" w:rsidRDefault="001A5AA1" w:rsidP="00DE40F7">
                                  <w:pPr>
                                    <w:pStyle w:val="TableParagraph"/>
                                    <w:spacing w:before="26" w:line="190" w:lineRule="atLeast"/>
                                    <w:ind w:left="453" w:right="3" w:hanging="246"/>
                                    <w:rPr>
                                      <w:sz w:val="16"/>
                                    </w:rPr>
                                  </w:pPr>
                                  <w:r>
                                    <w:rPr>
                                      <w:b/>
                                      <w:sz w:val="16"/>
                                    </w:rPr>
                                    <w:t xml:space="preserve">4. </w:t>
                                  </w:r>
                                  <w:r>
                                    <w:rPr>
                                      <w:sz w:val="16"/>
                                    </w:rPr>
                                    <w:t>The system SHALL provide the ability to manage the status of storage request orders (e.g., requisitioned, completed, in process) for blood products, and/or biological products.</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36E9EE88" w14:textId="77777777" w:rsidR="001A5AA1" w:rsidRDefault="001A5AA1" w:rsidP="00F47F3F">
                                  <w:pPr>
                                    <w:pStyle w:val="TableParagraph"/>
                                    <w:ind w:left="0"/>
                                    <w:jc w:val="center"/>
                                    <w:rPr>
                                      <w:sz w:val="16"/>
                                    </w:rPr>
                                  </w:pPr>
                                  <w:r>
                                    <w:rPr>
                                      <w:sz w:val="16"/>
                                    </w:rPr>
                                    <w:t>426</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366783D8" w14:textId="2075E1EB" w:rsidR="001A5AA1" w:rsidRDefault="001A5AA1" w:rsidP="00F47F3F">
                                  <w:pPr>
                                    <w:pStyle w:val="TableParagraph"/>
                                    <w:ind w:left="0"/>
                                    <w:jc w:val="center"/>
                                    <w:rPr>
                                      <w:sz w:val="16"/>
                                    </w:rPr>
                                  </w:pPr>
                                  <w:r>
                                    <w:rPr>
                                      <w:sz w:val="16"/>
                                    </w:rPr>
                                    <w:t>D</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7A6F79BA" w14:textId="221FBB77" w:rsidR="001A5AA1" w:rsidRDefault="001A5AA1" w:rsidP="00F47F3F">
                                  <w:pPr>
                                    <w:pStyle w:val="TableParagraph"/>
                                    <w:ind w:left="0"/>
                                    <w:jc w:val="center"/>
                                    <w:rPr>
                                      <w:sz w:val="16"/>
                                    </w:rPr>
                                  </w:pPr>
                                </w:p>
                              </w:tc>
                            </w:tr>
                            <w:tr w:rsidR="001A5AA1" w14:paraId="472CEB03" w14:textId="219DDDEB" w:rsidTr="003B6206">
                              <w:trPr>
                                <w:trHeight w:val="435"/>
                              </w:trPr>
                              <w:tc>
                                <w:tcPr>
                                  <w:tcW w:w="2400" w:type="dxa"/>
                                  <w:vMerge/>
                                  <w:tcBorders>
                                    <w:top w:val="nil"/>
                                    <w:bottom w:val="single" w:sz="6" w:space="0" w:color="000000"/>
                                    <w:right w:val="single" w:sz="8" w:space="0" w:color="000000"/>
                                  </w:tcBorders>
                                </w:tcPr>
                                <w:p w14:paraId="472D4800" w14:textId="77777777" w:rsidR="001A5AA1" w:rsidRDefault="001A5AA1" w:rsidP="00DE40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2F300D01" w14:textId="77777777" w:rsidR="001A5AA1" w:rsidRDefault="001A5AA1" w:rsidP="00DE40F7">
                                  <w:pPr>
                                    <w:pStyle w:val="TableParagraph"/>
                                    <w:spacing w:before="26" w:line="190" w:lineRule="atLeast"/>
                                    <w:ind w:left="453" w:right="51" w:hanging="246"/>
                                    <w:jc w:val="both"/>
                                    <w:rPr>
                                      <w:sz w:val="16"/>
                                    </w:rPr>
                                  </w:pPr>
                                  <w:r>
                                    <w:rPr>
                                      <w:b/>
                                      <w:sz w:val="16"/>
                                    </w:rPr>
                                    <w:t xml:space="preserve">5. </w:t>
                                  </w:r>
                                  <w:r>
                                    <w:rPr>
                                      <w:sz w:val="16"/>
                                    </w:rPr>
                                    <w:t>The system SHALL conform to function</w:t>
                                  </w:r>
                                  <w:r>
                                    <w:rPr>
                                      <w:color w:val="0000FF"/>
                                      <w:sz w:val="16"/>
                                    </w:rPr>
                                    <w:t xml:space="preserve"> </w:t>
                                  </w:r>
                                  <w:hyperlink w:anchor="_bookmark52" w:history="1">
                                    <w:r>
                                      <w:rPr>
                                        <w:color w:val="0000FF"/>
                                        <w:sz w:val="16"/>
                                        <w:u w:val="single" w:color="0000FF"/>
                                      </w:rPr>
                                      <w:t>CPS.9.2</w:t>
                                    </w:r>
                                  </w:hyperlink>
                                  <w:r>
                                    <w:rPr>
                                      <w:color w:val="0000FF"/>
                                      <w:sz w:val="16"/>
                                    </w:rPr>
                                    <w:t xml:space="preserve"> </w:t>
                                  </w:r>
                                  <w:r>
                                    <w:rPr>
                                      <w:sz w:val="16"/>
                                    </w:rPr>
                                    <w:t>(Support for Inter-Provider Communication) to provide the ability to exchange blood product, and/or biological products between members of the care team.</w:t>
                                  </w:r>
                                </w:p>
                              </w:tc>
                              <w:tc>
                                <w:tcPr>
                                  <w:tcW w:w="956" w:type="dxa"/>
                                  <w:tcBorders>
                                    <w:left w:val="single" w:sz="6" w:space="0" w:color="000000"/>
                                    <w:right w:val="single" w:sz="6" w:space="0" w:color="000000"/>
                                  </w:tcBorders>
                                  <w:shd w:val="clear" w:color="auto" w:fill="A6A6A6" w:themeFill="background1" w:themeFillShade="A6"/>
                                  <w:vAlign w:val="center"/>
                                </w:tcPr>
                                <w:p w14:paraId="15465B65" w14:textId="77777777" w:rsidR="001A5AA1" w:rsidRDefault="001A5AA1" w:rsidP="00F47F3F">
                                  <w:pPr>
                                    <w:pStyle w:val="TableParagraph"/>
                                    <w:ind w:left="0"/>
                                    <w:jc w:val="center"/>
                                    <w:rPr>
                                      <w:sz w:val="16"/>
                                    </w:rPr>
                                  </w:pPr>
                                  <w:r>
                                    <w:rPr>
                                      <w:sz w:val="16"/>
                                    </w:rPr>
                                    <w:t>427</w:t>
                                  </w:r>
                                </w:p>
                              </w:tc>
                              <w:tc>
                                <w:tcPr>
                                  <w:tcW w:w="956" w:type="dxa"/>
                                  <w:tcBorders>
                                    <w:left w:val="single" w:sz="6" w:space="0" w:color="000000"/>
                                    <w:right w:val="single" w:sz="6" w:space="0" w:color="000000"/>
                                  </w:tcBorders>
                                  <w:shd w:val="clear" w:color="auto" w:fill="A6A6A6" w:themeFill="background1" w:themeFillShade="A6"/>
                                  <w:vAlign w:val="center"/>
                                </w:tcPr>
                                <w:p w14:paraId="120C2D47" w14:textId="6568A825" w:rsidR="001A5AA1" w:rsidRDefault="001A5AA1" w:rsidP="00F47F3F">
                                  <w:pPr>
                                    <w:pStyle w:val="TableParagraph"/>
                                    <w:ind w:left="0"/>
                                    <w:jc w:val="center"/>
                                    <w:rPr>
                                      <w:sz w:val="17"/>
                                    </w:rPr>
                                  </w:pPr>
                                  <w:r>
                                    <w:rPr>
                                      <w:sz w:val="17"/>
                                    </w:rPr>
                                    <w:t>D</w:t>
                                  </w:r>
                                </w:p>
                              </w:tc>
                              <w:tc>
                                <w:tcPr>
                                  <w:tcW w:w="956" w:type="dxa"/>
                                  <w:tcBorders>
                                    <w:left w:val="single" w:sz="6" w:space="0" w:color="000000"/>
                                    <w:right w:val="single" w:sz="6" w:space="0" w:color="000000"/>
                                  </w:tcBorders>
                                  <w:shd w:val="clear" w:color="auto" w:fill="A6A6A6" w:themeFill="background1" w:themeFillShade="A6"/>
                                  <w:vAlign w:val="center"/>
                                </w:tcPr>
                                <w:p w14:paraId="405731E6" w14:textId="3C39D77A" w:rsidR="001A5AA1" w:rsidRDefault="001A5AA1" w:rsidP="00F47F3F">
                                  <w:pPr>
                                    <w:pStyle w:val="TableParagraph"/>
                                    <w:ind w:left="0"/>
                                    <w:jc w:val="center"/>
                                    <w:rPr>
                                      <w:sz w:val="17"/>
                                    </w:rPr>
                                  </w:pPr>
                                </w:p>
                              </w:tc>
                            </w:tr>
                            <w:tr w:rsidR="001A5AA1" w14:paraId="14115297" w14:textId="6C2220DD" w:rsidTr="003B6206">
                              <w:trPr>
                                <w:trHeight w:val="427"/>
                              </w:trPr>
                              <w:tc>
                                <w:tcPr>
                                  <w:tcW w:w="2400" w:type="dxa"/>
                                  <w:vMerge/>
                                  <w:tcBorders>
                                    <w:top w:val="nil"/>
                                    <w:bottom w:val="single" w:sz="6" w:space="0" w:color="000000"/>
                                    <w:right w:val="single" w:sz="8" w:space="0" w:color="000000"/>
                                  </w:tcBorders>
                                </w:tcPr>
                                <w:p w14:paraId="2140AA35" w14:textId="77777777" w:rsidR="001A5AA1" w:rsidRDefault="001A5AA1" w:rsidP="00DE40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48CE7E1B" w14:textId="77777777" w:rsidR="001A5AA1" w:rsidRDefault="001A5AA1" w:rsidP="00DE40F7">
                                  <w:pPr>
                                    <w:pStyle w:val="TableParagraph"/>
                                    <w:spacing w:before="26" w:line="190" w:lineRule="atLeast"/>
                                    <w:ind w:left="453" w:right="130" w:hanging="246"/>
                                    <w:rPr>
                                      <w:sz w:val="16"/>
                                    </w:rPr>
                                  </w:pPr>
                                  <w:r>
                                    <w:rPr>
                                      <w:b/>
                                      <w:sz w:val="16"/>
                                    </w:rPr>
                                    <w:t xml:space="preserve">6. </w:t>
                                  </w:r>
                                  <w:r>
                                    <w:rPr>
                                      <w:sz w:val="16"/>
                                    </w:rPr>
                                    <w:t>The system SHALL provide the ability to manage the use of blood products and other biologics in the provision of care.</w:t>
                                  </w:r>
                                </w:p>
                              </w:tc>
                              <w:tc>
                                <w:tcPr>
                                  <w:tcW w:w="956" w:type="dxa"/>
                                  <w:tcBorders>
                                    <w:left w:val="single" w:sz="6" w:space="0" w:color="000000"/>
                                    <w:right w:val="single" w:sz="6" w:space="0" w:color="000000"/>
                                  </w:tcBorders>
                                  <w:shd w:val="clear" w:color="auto" w:fill="A6A6A6" w:themeFill="background1" w:themeFillShade="A6"/>
                                  <w:vAlign w:val="center"/>
                                </w:tcPr>
                                <w:p w14:paraId="34C8BD42" w14:textId="77777777" w:rsidR="001A5AA1" w:rsidRDefault="001A5AA1" w:rsidP="00F47F3F">
                                  <w:pPr>
                                    <w:pStyle w:val="TableParagraph"/>
                                    <w:ind w:left="0"/>
                                    <w:jc w:val="center"/>
                                    <w:rPr>
                                      <w:sz w:val="16"/>
                                    </w:rPr>
                                  </w:pPr>
                                  <w:r>
                                    <w:rPr>
                                      <w:sz w:val="16"/>
                                    </w:rPr>
                                    <w:t>428</w:t>
                                  </w:r>
                                </w:p>
                              </w:tc>
                              <w:tc>
                                <w:tcPr>
                                  <w:tcW w:w="956" w:type="dxa"/>
                                  <w:tcBorders>
                                    <w:left w:val="single" w:sz="6" w:space="0" w:color="000000"/>
                                    <w:right w:val="single" w:sz="6" w:space="0" w:color="000000"/>
                                  </w:tcBorders>
                                  <w:shd w:val="clear" w:color="auto" w:fill="A6A6A6" w:themeFill="background1" w:themeFillShade="A6"/>
                                  <w:vAlign w:val="center"/>
                                </w:tcPr>
                                <w:p w14:paraId="26DF263F" w14:textId="7B0780FC" w:rsidR="001A5AA1" w:rsidRDefault="001A5AA1" w:rsidP="00F47F3F">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7453B618" w14:textId="7831BAFB" w:rsidR="001A5AA1" w:rsidRDefault="001A5AA1" w:rsidP="00F47F3F">
                                  <w:pPr>
                                    <w:pStyle w:val="TableParagraph"/>
                                    <w:ind w:left="0"/>
                                    <w:jc w:val="center"/>
                                    <w:rPr>
                                      <w:sz w:val="16"/>
                                    </w:rPr>
                                  </w:pPr>
                                </w:p>
                              </w:tc>
                            </w:tr>
                            <w:tr w:rsidR="001A5AA1" w14:paraId="3E765984" w14:textId="4A7DA1A4" w:rsidTr="003B6206">
                              <w:trPr>
                                <w:trHeight w:val="810"/>
                              </w:trPr>
                              <w:tc>
                                <w:tcPr>
                                  <w:tcW w:w="2400" w:type="dxa"/>
                                  <w:vMerge/>
                                  <w:tcBorders>
                                    <w:top w:val="nil"/>
                                    <w:bottom w:val="single" w:sz="12" w:space="0" w:color="000000"/>
                                    <w:right w:val="single" w:sz="8" w:space="0" w:color="000000"/>
                                  </w:tcBorders>
                                </w:tcPr>
                                <w:p w14:paraId="779A1483" w14:textId="77777777" w:rsidR="001A5AA1" w:rsidRDefault="001A5AA1" w:rsidP="00DE40F7">
                                  <w:pPr>
                                    <w:rPr>
                                      <w:sz w:val="2"/>
                                      <w:szCs w:val="2"/>
                                    </w:rPr>
                                  </w:pPr>
                                </w:p>
                              </w:tc>
                              <w:tc>
                                <w:tcPr>
                                  <w:tcW w:w="7523" w:type="dxa"/>
                                  <w:tcBorders>
                                    <w:left w:val="single" w:sz="8" w:space="0" w:color="000000"/>
                                    <w:bottom w:val="single" w:sz="12" w:space="0" w:color="000000"/>
                                    <w:right w:val="single" w:sz="6" w:space="0" w:color="000000"/>
                                  </w:tcBorders>
                                  <w:shd w:val="clear" w:color="auto" w:fill="A6A6A6" w:themeFill="background1" w:themeFillShade="A6"/>
                                </w:tcPr>
                                <w:p w14:paraId="6D11E57D" w14:textId="77777777" w:rsidR="001A5AA1" w:rsidRDefault="001A5AA1" w:rsidP="00DE40F7">
                                  <w:pPr>
                                    <w:pStyle w:val="TableParagraph"/>
                                    <w:spacing w:before="26" w:line="190" w:lineRule="atLeast"/>
                                    <w:ind w:left="453" w:right="51" w:hanging="246"/>
                                    <w:jc w:val="both"/>
                                    <w:rPr>
                                      <w:sz w:val="16"/>
                                    </w:rPr>
                                  </w:pPr>
                                  <w:r>
                                    <w:rPr>
                                      <w:b/>
                                      <w:sz w:val="16"/>
                                    </w:rPr>
                                    <w:t xml:space="preserve">7. </w:t>
                                  </w:r>
                                  <w:r>
                                    <w:rPr>
                                      <w:sz w:val="16"/>
                                    </w:rPr>
                                    <w:t>The system SHOULD provide the ability to manage information associated with the collection and administration</w:t>
                                  </w:r>
                                  <w:r>
                                    <w:rPr>
                                      <w:spacing w:val="-6"/>
                                      <w:sz w:val="16"/>
                                    </w:rPr>
                                    <w:t xml:space="preserve"> </w:t>
                                  </w:r>
                                  <w:r>
                                    <w:rPr>
                                      <w:sz w:val="16"/>
                                    </w:rPr>
                                    <w:t>of</w:t>
                                  </w:r>
                                  <w:r>
                                    <w:rPr>
                                      <w:spacing w:val="-6"/>
                                      <w:sz w:val="16"/>
                                    </w:rPr>
                                    <w:t xml:space="preserve"> </w:t>
                                  </w:r>
                                  <w:r>
                                    <w:rPr>
                                      <w:sz w:val="16"/>
                                    </w:rPr>
                                    <w:t>non-blood</w:t>
                                  </w:r>
                                  <w:r>
                                    <w:rPr>
                                      <w:spacing w:val="-6"/>
                                      <w:sz w:val="16"/>
                                    </w:rPr>
                                    <w:t xml:space="preserve"> </w:t>
                                  </w:r>
                                  <w:r>
                                    <w:rPr>
                                      <w:sz w:val="16"/>
                                    </w:rPr>
                                    <w:t>biologics</w:t>
                                  </w:r>
                                  <w:r>
                                    <w:rPr>
                                      <w:spacing w:val="-6"/>
                                      <w:sz w:val="16"/>
                                    </w:rPr>
                                    <w:t xml:space="preserve"> </w:t>
                                  </w:r>
                                  <w:r>
                                    <w:rPr>
                                      <w:sz w:val="16"/>
                                    </w:rPr>
                                    <w:t>(e.g.,</w:t>
                                  </w:r>
                                  <w:r>
                                    <w:rPr>
                                      <w:spacing w:val="-6"/>
                                      <w:sz w:val="16"/>
                                    </w:rPr>
                                    <w:t xml:space="preserve"> </w:t>
                                  </w:r>
                                  <w:r>
                                    <w:rPr>
                                      <w:sz w:val="16"/>
                                    </w:rPr>
                                    <w:t>breast</w:t>
                                  </w:r>
                                  <w:r>
                                    <w:rPr>
                                      <w:spacing w:val="-6"/>
                                      <w:sz w:val="16"/>
                                    </w:rPr>
                                    <w:t xml:space="preserve"> </w:t>
                                  </w:r>
                                  <w:r>
                                    <w:rPr>
                                      <w:sz w:val="16"/>
                                    </w:rPr>
                                    <w:t>milk</w:t>
                                  </w:r>
                                  <w:r>
                                    <w:rPr>
                                      <w:spacing w:val="-6"/>
                                      <w:sz w:val="16"/>
                                    </w:rPr>
                                    <w:t xml:space="preserve"> </w:t>
                                  </w:r>
                                  <w:r>
                                    <w:rPr>
                                      <w:sz w:val="16"/>
                                    </w:rPr>
                                    <w:t>products),</w:t>
                                  </w:r>
                                  <w:r>
                                    <w:rPr>
                                      <w:spacing w:val="-6"/>
                                      <w:sz w:val="16"/>
                                    </w:rPr>
                                    <w:t xml:space="preserve"> </w:t>
                                  </w:r>
                                  <w:r>
                                    <w:rPr>
                                      <w:sz w:val="16"/>
                                    </w:rPr>
                                    <w:t>including</w:t>
                                  </w:r>
                                  <w:r>
                                    <w:rPr>
                                      <w:spacing w:val="-6"/>
                                      <w:sz w:val="16"/>
                                    </w:rPr>
                                    <w:t xml:space="preserve"> </w:t>
                                  </w:r>
                                  <w:r>
                                    <w:rPr>
                                      <w:sz w:val="16"/>
                                    </w:rPr>
                                    <w:t>donor</w:t>
                                  </w:r>
                                  <w:r>
                                    <w:rPr>
                                      <w:spacing w:val="-6"/>
                                      <w:sz w:val="16"/>
                                    </w:rPr>
                                    <w:t xml:space="preserve"> </w:t>
                                  </w:r>
                                  <w:r>
                                    <w:rPr>
                                      <w:sz w:val="16"/>
                                    </w:rPr>
                                    <w:t>and</w:t>
                                  </w:r>
                                  <w:r>
                                    <w:rPr>
                                      <w:spacing w:val="-6"/>
                                      <w:sz w:val="16"/>
                                    </w:rPr>
                                    <w:t xml:space="preserve"> </w:t>
                                  </w:r>
                                  <w:r>
                                    <w:rPr>
                                      <w:sz w:val="16"/>
                                    </w:rPr>
                                    <w:t>recipient,</w:t>
                                  </w:r>
                                  <w:r>
                                    <w:rPr>
                                      <w:spacing w:val="-6"/>
                                      <w:sz w:val="16"/>
                                    </w:rPr>
                                    <w:t xml:space="preserve"> </w:t>
                                  </w:r>
                                  <w:r>
                                    <w:rPr>
                                      <w:sz w:val="16"/>
                                    </w:rPr>
                                    <w:t>and/ or patient-identifying data, aliquot-identifying data, amount, route (e.g., oral versus tube), expiration date and time of administration.</w:t>
                                  </w:r>
                                </w:p>
                              </w:tc>
                              <w:tc>
                                <w:tcPr>
                                  <w:tcW w:w="956"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5FE710A4" w14:textId="77777777" w:rsidR="001A5AA1" w:rsidRDefault="001A5AA1" w:rsidP="00F47F3F">
                                  <w:pPr>
                                    <w:pStyle w:val="TableParagraph"/>
                                    <w:ind w:left="0"/>
                                    <w:jc w:val="center"/>
                                    <w:rPr>
                                      <w:sz w:val="16"/>
                                    </w:rPr>
                                  </w:pPr>
                                  <w:r>
                                    <w:rPr>
                                      <w:sz w:val="16"/>
                                    </w:rPr>
                                    <w:t>429</w:t>
                                  </w:r>
                                </w:p>
                              </w:tc>
                              <w:tc>
                                <w:tcPr>
                                  <w:tcW w:w="956"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5D5E41D0" w14:textId="69EC32D0" w:rsidR="001A5AA1" w:rsidRPr="00DE40F7" w:rsidRDefault="001A5AA1" w:rsidP="00F47F3F">
                                  <w:pPr>
                                    <w:pStyle w:val="TableParagraph"/>
                                    <w:ind w:left="0"/>
                                    <w:jc w:val="center"/>
                                    <w:rPr>
                                      <w:sz w:val="16"/>
                                      <w:szCs w:val="16"/>
                                    </w:rPr>
                                  </w:pPr>
                                  <w:r>
                                    <w:rPr>
                                      <w:sz w:val="16"/>
                                      <w:szCs w:val="16"/>
                                    </w:rPr>
                                    <w:t>D</w:t>
                                  </w:r>
                                </w:p>
                              </w:tc>
                              <w:tc>
                                <w:tcPr>
                                  <w:tcW w:w="956"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50AEF236" w14:textId="59CB0A7D" w:rsidR="001A5AA1" w:rsidRPr="00DE40F7" w:rsidRDefault="001A5AA1" w:rsidP="00F47F3F">
                                  <w:pPr>
                                    <w:pStyle w:val="TableParagraph"/>
                                    <w:ind w:left="0"/>
                                    <w:jc w:val="center"/>
                                    <w:rPr>
                                      <w:sz w:val="16"/>
                                      <w:szCs w:val="16"/>
                                    </w:rPr>
                                  </w:pPr>
                                </w:p>
                              </w:tc>
                            </w:tr>
                            <w:tr w:rsidR="001A5AA1" w14:paraId="7D7366FA" w14:textId="628ECF17" w:rsidTr="00477D98">
                              <w:trPr>
                                <w:trHeight w:val="186"/>
                              </w:trPr>
                              <w:tc>
                                <w:tcPr>
                                  <w:tcW w:w="2400" w:type="dxa"/>
                                  <w:tcBorders>
                                    <w:top w:val="single" w:sz="12" w:space="0" w:color="000000"/>
                                    <w:bottom w:val="single" w:sz="2" w:space="0" w:color="000000"/>
                                  </w:tcBorders>
                                  <w:shd w:val="clear" w:color="auto" w:fill="99FF99"/>
                                </w:tcPr>
                                <w:p w14:paraId="5D54F30B" w14:textId="77777777" w:rsidR="001A5AA1" w:rsidRDefault="001A5AA1" w:rsidP="00DE40F7">
                                  <w:pPr>
                                    <w:pStyle w:val="TableParagraph"/>
                                    <w:spacing w:line="167" w:lineRule="exact"/>
                                    <w:ind w:left="85"/>
                                    <w:rPr>
                                      <w:sz w:val="16"/>
                                    </w:rPr>
                                  </w:pPr>
                                  <w:r>
                                    <w:rPr>
                                      <w:sz w:val="16"/>
                                    </w:rPr>
                                    <w:t>CP.4.6</w:t>
                                  </w:r>
                                </w:p>
                              </w:tc>
                              <w:tc>
                                <w:tcPr>
                                  <w:tcW w:w="7523" w:type="dxa"/>
                                  <w:vMerge w:val="restart"/>
                                  <w:tcBorders>
                                    <w:top w:val="single" w:sz="12" w:space="0" w:color="000000"/>
                                  </w:tcBorders>
                                  <w:shd w:val="clear" w:color="auto" w:fill="99FF99"/>
                                  <w:vAlign w:val="center"/>
                                </w:tcPr>
                                <w:p w14:paraId="1EFCE1E3" w14:textId="26DADE0F" w:rsidR="001A5AA1" w:rsidRDefault="001A5AA1" w:rsidP="00A127D8">
                                  <w:pPr>
                                    <w:pStyle w:val="TableParagraph"/>
                                    <w:ind w:left="86"/>
                                    <w:jc w:val="center"/>
                                    <w:rPr>
                                      <w:sz w:val="16"/>
                                    </w:rPr>
                                  </w:pPr>
                                  <w:r w:rsidRPr="00A127D8">
                                    <w:rPr>
                                      <w:b/>
                                      <w:sz w:val="24"/>
                                    </w:rPr>
                                    <w:t xml:space="preserve">Manage </w:t>
                                  </w:r>
                                  <w:r>
                                    <w:rPr>
                                      <w:b/>
                                      <w:sz w:val="24"/>
                                    </w:rPr>
                                    <w:t xml:space="preserve">Nutrition </w:t>
                                  </w:r>
                                  <w:r w:rsidRPr="00A127D8">
                                    <w:rPr>
                                      <w:b/>
                                      <w:sz w:val="24"/>
                                    </w:rPr>
                                    <w:t>Orders for Referral</w:t>
                                  </w:r>
                                </w:p>
                              </w:tc>
                              <w:tc>
                                <w:tcPr>
                                  <w:tcW w:w="956" w:type="dxa"/>
                                  <w:vMerge w:val="restart"/>
                                  <w:tcBorders>
                                    <w:top w:val="single" w:sz="12" w:space="0" w:color="000000"/>
                                  </w:tcBorders>
                                  <w:shd w:val="clear" w:color="auto" w:fill="99FF99"/>
                                  <w:vAlign w:val="center"/>
                                </w:tcPr>
                                <w:p w14:paraId="520DFB6D" w14:textId="77777777" w:rsidR="001A5AA1" w:rsidRDefault="001A5AA1" w:rsidP="003B6206">
                                  <w:pPr>
                                    <w:pStyle w:val="TableParagraph"/>
                                    <w:ind w:left="0"/>
                                    <w:jc w:val="center"/>
                                    <w:rPr>
                                      <w:sz w:val="16"/>
                                    </w:rPr>
                                  </w:pPr>
                                  <w:r>
                                    <w:rPr>
                                      <w:sz w:val="16"/>
                                    </w:rPr>
                                    <w:t>430</w:t>
                                  </w:r>
                                </w:p>
                              </w:tc>
                              <w:tc>
                                <w:tcPr>
                                  <w:tcW w:w="956" w:type="dxa"/>
                                  <w:vMerge w:val="restart"/>
                                  <w:tcBorders>
                                    <w:top w:val="single" w:sz="12" w:space="0" w:color="000000"/>
                                  </w:tcBorders>
                                  <w:shd w:val="clear" w:color="auto" w:fill="99FF99"/>
                                  <w:vAlign w:val="center"/>
                                </w:tcPr>
                                <w:p w14:paraId="692080B5" w14:textId="481CAA39" w:rsidR="001A5AA1" w:rsidRDefault="001A5AA1" w:rsidP="003B6206">
                                  <w:pPr>
                                    <w:pStyle w:val="TableParagraph"/>
                                    <w:ind w:left="0"/>
                                    <w:jc w:val="center"/>
                                    <w:rPr>
                                      <w:sz w:val="15"/>
                                    </w:rPr>
                                  </w:pPr>
                                  <w:r>
                                    <w:rPr>
                                      <w:sz w:val="15"/>
                                    </w:rPr>
                                    <w:t>Include</w:t>
                                  </w:r>
                                </w:p>
                              </w:tc>
                              <w:tc>
                                <w:tcPr>
                                  <w:tcW w:w="956" w:type="dxa"/>
                                  <w:vMerge w:val="restart"/>
                                  <w:tcBorders>
                                    <w:top w:val="single" w:sz="12" w:space="0" w:color="000000"/>
                                  </w:tcBorders>
                                  <w:shd w:val="clear" w:color="auto" w:fill="99FF99"/>
                                  <w:vAlign w:val="center"/>
                                </w:tcPr>
                                <w:p w14:paraId="1BAB9E84" w14:textId="1F62E627" w:rsidR="001A5AA1" w:rsidRDefault="001A5AA1" w:rsidP="003B6206">
                                  <w:pPr>
                                    <w:pStyle w:val="TableParagraph"/>
                                    <w:ind w:left="0"/>
                                    <w:jc w:val="center"/>
                                    <w:rPr>
                                      <w:sz w:val="15"/>
                                    </w:rPr>
                                  </w:pPr>
                                  <w:r>
                                    <w:rPr>
                                      <w:sz w:val="15"/>
                                    </w:rPr>
                                    <w:t>DC.1.7.2.4</w:t>
                                  </w:r>
                                </w:p>
                              </w:tc>
                            </w:tr>
                            <w:tr w:rsidR="001A5AA1" w14:paraId="70236033" w14:textId="21ECFCC8" w:rsidTr="00477D98">
                              <w:trPr>
                                <w:trHeight w:val="185"/>
                              </w:trPr>
                              <w:tc>
                                <w:tcPr>
                                  <w:tcW w:w="2400" w:type="dxa"/>
                                  <w:tcBorders>
                                    <w:top w:val="single" w:sz="2" w:space="0" w:color="000000"/>
                                    <w:bottom w:val="single" w:sz="2" w:space="0" w:color="000000"/>
                                  </w:tcBorders>
                                  <w:shd w:val="clear" w:color="auto" w:fill="99FF99"/>
                                </w:tcPr>
                                <w:p w14:paraId="4F42719E" w14:textId="77777777" w:rsidR="001A5AA1" w:rsidRDefault="001A5AA1" w:rsidP="00DE40F7">
                                  <w:pPr>
                                    <w:pStyle w:val="TableParagraph"/>
                                    <w:spacing w:line="166" w:lineRule="exact"/>
                                    <w:ind w:left="85"/>
                                    <w:rPr>
                                      <w:sz w:val="16"/>
                                    </w:rPr>
                                  </w:pPr>
                                  <w:r>
                                    <w:rPr>
                                      <w:sz w:val="16"/>
                                    </w:rPr>
                                    <w:t>Function</w:t>
                                  </w:r>
                                </w:p>
                              </w:tc>
                              <w:tc>
                                <w:tcPr>
                                  <w:tcW w:w="7523" w:type="dxa"/>
                                  <w:vMerge/>
                                  <w:tcBorders>
                                    <w:top w:val="nil"/>
                                  </w:tcBorders>
                                  <w:shd w:val="clear" w:color="auto" w:fill="99FF99"/>
                                </w:tcPr>
                                <w:p w14:paraId="430D8A59" w14:textId="77777777" w:rsidR="001A5AA1" w:rsidRDefault="001A5AA1" w:rsidP="00DE40F7">
                                  <w:pPr>
                                    <w:rPr>
                                      <w:sz w:val="2"/>
                                      <w:szCs w:val="2"/>
                                    </w:rPr>
                                  </w:pPr>
                                </w:p>
                              </w:tc>
                              <w:tc>
                                <w:tcPr>
                                  <w:tcW w:w="956" w:type="dxa"/>
                                  <w:vMerge/>
                                  <w:tcBorders>
                                    <w:top w:val="nil"/>
                                  </w:tcBorders>
                                  <w:shd w:val="clear" w:color="auto" w:fill="99FF99"/>
                                </w:tcPr>
                                <w:p w14:paraId="79814AE6" w14:textId="77777777" w:rsidR="001A5AA1" w:rsidRDefault="001A5AA1" w:rsidP="003B6206">
                                  <w:pPr>
                                    <w:rPr>
                                      <w:sz w:val="2"/>
                                      <w:szCs w:val="2"/>
                                    </w:rPr>
                                  </w:pPr>
                                </w:p>
                              </w:tc>
                              <w:tc>
                                <w:tcPr>
                                  <w:tcW w:w="956" w:type="dxa"/>
                                  <w:vMerge/>
                                  <w:shd w:val="clear" w:color="auto" w:fill="99FF99"/>
                                </w:tcPr>
                                <w:p w14:paraId="7110C8F9" w14:textId="77777777" w:rsidR="001A5AA1" w:rsidRDefault="001A5AA1" w:rsidP="003B6206">
                                  <w:pPr>
                                    <w:rPr>
                                      <w:sz w:val="2"/>
                                      <w:szCs w:val="2"/>
                                    </w:rPr>
                                  </w:pPr>
                                </w:p>
                              </w:tc>
                              <w:tc>
                                <w:tcPr>
                                  <w:tcW w:w="956" w:type="dxa"/>
                                  <w:vMerge/>
                                  <w:shd w:val="clear" w:color="auto" w:fill="99FF99"/>
                                </w:tcPr>
                                <w:p w14:paraId="1BAA3B6E" w14:textId="1EF67C71" w:rsidR="001A5AA1" w:rsidRDefault="001A5AA1" w:rsidP="003B6206">
                                  <w:pPr>
                                    <w:rPr>
                                      <w:sz w:val="2"/>
                                      <w:szCs w:val="2"/>
                                    </w:rPr>
                                  </w:pPr>
                                </w:p>
                              </w:tc>
                            </w:tr>
                            <w:tr w:rsidR="001A5AA1" w14:paraId="634882C4" w14:textId="497EAD43" w:rsidTr="003B6206">
                              <w:trPr>
                                <w:trHeight w:val="1133"/>
                              </w:trPr>
                              <w:tc>
                                <w:tcPr>
                                  <w:tcW w:w="12791" w:type="dxa"/>
                                  <w:gridSpan w:val="5"/>
                                  <w:tcBorders>
                                    <w:bottom w:val="single" w:sz="6" w:space="0" w:color="000000"/>
                                  </w:tcBorders>
                                  <w:shd w:val="clear" w:color="auto" w:fill="FFC000"/>
                                </w:tcPr>
                                <w:p w14:paraId="17F3BE31" w14:textId="77777777" w:rsidR="001A5AA1" w:rsidRPr="003B6206" w:rsidRDefault="001A5AA1" w:rsidP="003B6206">
                                  <w:pPr>
                                    <w:pStyle w:val="TableParagraph"/>
                                    <w:ind w:left="270" w:right="95"/>
                                    <w:rPr>
                                      <w:sz w:val="16"/>
                                    </w:rPr>
                                  </w:pPr>
                                  <w:r w:rsidRPr="003B6206">
                                    <w:rPr>
                                      <w:b/>
                                      <w:sz w:val="16"/>
                                    </w:rPr>
                                    <w:t>Statement</w:t>
                                  </w:r>
                                  <w:r w:rsidRPr="003B6206">
                                    <w:rPr>
                                      <w:sz w:val="16"/>
                                    </w:rPr>
                                    <w:t>: Enable the origination, documentation and tracking of nutrition referrals between care providers or healthcare organizations, including clinical and administrative details of the referral, and consents and authorizations for disclosures as required.</w:t>
                                  </w:r>
                                </w:p>
                                <w:p w14:paraId="1BC9B491" w14:textId="7CD42E32" w:rsidR="001A5AA1" w:rsidRDefault="001A5AA1" w:rsidP="003B6206">
                                  <w:pPr>
                                    <w:pStyle w:val="TableParagraph"/>
                                    <w:spacing w:before="67" w:line="249" w:lineRule="auto"/>
                                    <w:ind w:left="270" w:right="630"/>
                                    <w:jc w:val="both"/>
                                    <w:rPr>
                                      <w:b/>
                                      <w:sz w:val="16"/>
                                    </w:rPr>
                                  </w:pPr>
                                  <w:r w:rsidRPr="003B6206">
                                    <w:rPr>
                                      <w:b/>
                                      <w:sz w:val="16"/>
                                    </w:rPr>
                                    <w:t>Description</w:t>
                                  </w:r>
                                  <w:r w:rsidRPr="003B6206">
                                    <w:rPr>
                                      <w:sz w:val="16"/>
                                    </w:rPr>
                                    <w:t>: Documentation and tracking of a nutrition referral from one care provider to another is supported, whether the referred to or referring providers are internal or external to the healthcare organization. Guidelines for whether a particular referral for a particular patient is appropriate in a clinical context and with regard to administrative factors such as insurance may be provided to the care provider at the time the referral is created.</w:t>
                                  </w:r>
                                </w:p>
                              </w:tc>
                            </w:tr>
                            <w:tr w:rsidR="001A5AA1" w14:paraId="510BC8E6" w14:textId="2420CE42" w:rsidTr="003B6206">
                              <w:trPr>
                                <w:trHeight w:val="429"/>
                              </w:trPr>
                              <w:tc>
                                <w:tcPr>
                                  <w:tcW w:w="2400" w:type="dxa"/>
                                  <w:vMerge w:val="restart"/>
                                  <w:tcBorders>
                                    <w:bottom w:val="single" w:sz="6" w:space="0" w:color="000000"/>
                                    <w:right w:val="single" w:sz="8" w:space="0" w:color="000000"/>
                                  </w:tcBorders>
                                  <w:shd w:val="clear" w:color="auto" w:fill="FFC000"/>
                                </w:tcPr>
                                <w:p w14:paraId="6FCD871F" w14:textId="77777777" w:rsidR="001A5AA1" w:rsidRDefault="001A5AA1" w:rsidP="003B6206">
                                  <w:pPr>
                                    <w:pStyle w:val="TableParagraph"/>
                                    <w:rPr>
                                      <w:sz w:val="16"/>
                                    </w:rPr>
                                  </w:pPr>
                                </w:p>
                              </w:tc>
                              <w:tc>
                                <w:tcPr>
                                  <w:tcW w:w="7523" w:type="dxa"/>
                                  <w:tcBorders>
                                    <w:top w:val="single" w:sz="6" w:space="0" w:color="000000"/>
                                    <w:left w:val="single" w:sz="8" w:space="0" w:color="000000"/>
                                    <w:right w:val="single" w:sz="6" w:space="0" w:color="000000"/>
                                  </w:tcBorders>
                                  <w:shd w:val="clear" w:color="auto" w:fill="FFC000"/>
                                </w:tcPr>
                                <w:p w14:paraId="3AC59C02" w14:textId="377CAC25" w:rsidR="001A5AA1" w:rsidRDefault="001A5AA1" w:rsidP="003B6206">
                                  <w:pPr>
                                    <w:pStyle w:val="TableParagraph"/>
                                    <w:tabs>
                                      <w:tab w:val="left" w:pos="465"/>
                                    </w:tabs>
                                    <w:ind w:left="465" w:right="183" w:hanging="360"/>
                                    <w:rPr>
                                      <w:sz w:val="16"/>
                                    </w:rPr>
                                  </w:pPr>
                                  <w:r>
                                    <w:rPr>
                                      <w:sz w:val="18"/>
                                    </w:rPr>
                                    <w:t>1.</w:t>
                                  </w:r>
                                  <w:r>
                                    <w:rPr>
                                      <w:sz w:val="18"/>
                                    </w:rPr>
                                    <w:tab/>
                                    <w:t xml:space="preserve">The system </w:t>
                                  </w:r>
                                  <w:r>
                                    <w:rPr>
                                      <w:b/>
                                      <w:sz w:val="18"/>
                                    </w:rPr>
                                    <w:t xml:space="preserve">SHALL </w:t>
                                  </w:r>
                                  <w:r>
                                    <w:rPr>
                                      <w:sz w:val="18"/>
                                    </w:rPr>
                                    <w:t>provide the ability to capture and communicate nutrition referral(s) to other care provider (s), whether internal or external to</w:t>
                                  </w:r>
                                  <w:r>
                                    <w:rPr>
                                      <w:spacing w:val="-4"/>
                                      <w:sz w:val="18"/>
                                    </w:rPr>
                                    <w:t xml:space="preserve"> </w:t>
                                  </w:r>
                                  <w:r>
                                    <w:rPr>
                                      <w:sz w:val="18"/>
                                    </w:rPr>
                                    <w:t>the organization.</w:t>
                                  </w:r>
                                </w:p>
                              </w:tc>
                              <w:tc>
                                <w:tcPr>
                                  <w:tcW w:w="956" w:type="dxa"/>
                                  <w:tcBorders>
                                    <w:top w:val="single" w:sz="6" w:space="0" w:color="000000"/>
                                    <w:left w:val="single" w:sz="6" w:space="0" w:color="000000"/>
                                    <w:right w:val="single" w:sz="6" w:space="0" w:color="000000"/>
                                  </w:tcBorders>
                                  <w:shd w:val="clear" w:color="auto" w:fill="FFC000"/>
                                  <w:vAlign w:val="center"/>
                                </w:tcPr>
                                <w:p w14:paraId="49FEDA5C" w14:textId="77777777" w:rsidR="001A5AA1" w:rsidRDefault="001A5AA1" w:rsidP="003B6206">
                                  <w:pPr>
                                    <w:pStyle w:val="TableParagraph"/>
                                    <w:ind w:left="0"/>
                                    <w:jc w:val="center"/>
                                    <w:rPr>
                                      <w:sz w:val="16"/>
                                    </w:rPr>
                                  </w:pPr>
                                  <w:r>
                                    <w:rPr>
                                      <w:sz w:val="16"/>
                                    </w:rPr>
                                    <w:t>431</w:t>
                                  </w:r>
                                </w:p>
                              </w:tc>
                              <w:tc>
                                <w:tcPr>
                                  <w:tcW w:w="956" w:type="dxa"/>
                                  <w:tcBorders>
                                    <w:top w:val="single" w:sz="6" w:space="0" w:color="000000"/>
                                    <w:left w:val="single" w:sz="6" w:space="0" w:color="000000"/>
                                    <w:right w:val="single" w:sz="6" w:space="0" w:color="000000"/>
                                  </w:tcBorders>
                                  <w:shd w:val="clear" w:color="auto" w:fill="FFC000"/>
                                  <w:vAlign w:val="center"/>
                                </w:tcPr>
                                <w:p w14:paraId="42A29152" w14:textId="259D4461" w:rsidR="001A5AA1" w:rsidRDefault="001A5AA1" w:rsidP="003B6206">
                                  <w:pPr>
                                    <w:pStyle w:val="TableParagraph"/>
                                    <w:ind w:left="0"/>
                                    <w:jc w:val="center"/>
                                    <w:rPr>
                                      <w:sz w:val="16"/>
                                    </w:rPr>
                                  </w:pPr>
                                  <w:r>
                                    <w:rPr>
                                      <w:sz w:val="16"/>
                                    </w:rPr>
                                    <w:t>N/C</w:t>
                                  </w:r>
                                </w:p>
                              </w:tc>
                              <w:tc>
                                <w:tcPr>
                                  <w:tcW w:w="956" w:type="dxa"/>
                                  <w:tcBorders>
                                    <w:top w:val="single" w:sz="6" w:space="0" w:color="000000"/>
                                    <w:left w:val="single" w:sz="6" w:space="0" w:color="000000"/>
                                    <w:right w:val="single" w:sz="6" w:space="0" w:color="000000"/>
                                  </w:tcBorders>
                                  <w:shd w:val="clear" w:color="auto" w:fill="FFC000"/>
                                  <w:vAlign w:val="center"/>
                                </w:tcPr>
                                <w:p w14:paraId="19957A91" w14:textId="09093E2A" w:rsidR="001A5AA1" w:rsidRDefault="001A5AA1" w:rsidP="003B6206">
                                  <w:pPr>
                                    <w:pStyle w:val="TableParagraph"/>
                                    <w:ind w:left="0"/>
                                    <w:jc w:val="center"/>
                                    <w:rPr>
                                      <w:sz w:val="16"/>
                                    </w:rPr>
                                  </w:pPr>
                                </w:p>
                              </w:tc>
                            </w:tr>
                            <w:tr w:rsidR="001A5AA1" w14:paraId="5A008F83" w14:textId="168BD62F" w:rsidTr="003B6206">
                              <w:trPr>
                                <w:trHeight w:val="427"/>
                              </w:trPr>
                              <w:tc>
                                <w:tcPr>
                                  <w:tcW w:w="2400" w:type="dxa"/>
                                  <w:vMerge/>
                                  <w:tcBorders>
                                    <w:top w:val="nil"/>
                                    <w:bottom w:val="single" w:sz="6" w:space="0" w:color="000000"/>
                                    <w:right w:val="single" w:sz="8" w:space="0" w:color="000000"/>
                                  </w:tcBorders>
                                  <w:shd w:val="clear" w:color="auto" w:fill="FFC000"/>
                                </w:tcPr>
                                <w:p w14:paraId="4C26F25A"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0D2C3586" w14:textId="1B361DBF" w:rsidR="001A5AA1" w:rsidRDefault="001A5AA1" w:rsidP="003B6206">
                                  <w:pPr>
                                    <w:pStyle w:val="TableParagraph"/>
                                    <w:tabs>
                                      <w:tab w:val="left" w:pos="465"/>
                                    </w:tabs>
                                    <w:ind w:left="465" w:right="183" w:hanging="360"/>
                                    <w:rPr>
                                      <w:sz w:val="16"/>
                                    </w:rPr>
                                  </w:pPr>
                                  <w:r>
                                    <w:rPr>
                                      <w:sz w:val="18"/>
                                    </w:rPr>
                                    <w:t>2.</w:t>
                                  </w:r>
                                  <w:r>
                                    <w:rPr>
                                      <w:sz w:val="18"/>
                                    </w:rPr>
                                    <w:tab/>
                                    <w:t xml:space="preserve">The system </w:t>
                                  </w:r>
                                  <w:r>
                                    <w:rPr>
                                      <w:b/>
                                      <w:sz w:val="18"/>
                                    </w:rPr>
                                    <w:t xml:space="preserve">SHALL </w:t>
                                  </w:r>
                                  <w:r>
                                    <w:rPr>
                                      <w:sz w:val="18"/>
                                    </w:rPr>
                                    <w:t>provide the ability to capture clinical nutrition details</w:t>
                                  </w:r>
                                  <w:r>
                                    <w:rPr>
                                      <w:spacing w:val="-6"/>
                                      <w:sz w:val="18"/>
                                    </w:rPr>
                                    <w:t xml:space="preserve"> </w:t>
                                  </w:r>
                                  <w:r>
                                    <w:rPr>
                                      <w:sz w:val="18"/>
                                    </w:rPr>
                                    <w:t>as necessary for the referral.</w:t>
                                  </w:r>
                                </w:p>
                              </w:tc>
                              <w:tc>
                                <w:tcPr>
                                  <w:tcW w:w="956" w:type="dxa"/>
                                  <w:tcBorders>
                                    <w:left w:val="single" w:sz="6" w:space="0" w:color="000000"/>
                                    <w:right w:val="single" w:sz="6" w:space="0" w:color="000000"/>
                                  </w:tcBorders>
                                  <w:shd w:val="clear" w:color="auto" w:fill="FFC000"/>
                                  <w:vAlign w:val="center"/>
                                </w:tcPr>
                                <w:p w14:paraId="740E0C73" w14:textId="77777777" w:rsidR="001A5AA1" w:rsidRDefault="001A5AA1" w:rsidP="003B6206">
                                  <w:pPr>
                                    <w:pStyle w:val="TableParagraph"/>
                                    <w:ind w:left="0"/>
                                    <w:jc w:val="center"/>
                                    <w:rPr>
                                      <w:sz w:val="16"/>
                                    </w:rPr>
                                  </w:pPr>
                                  <w:r>
                                    <w:rPr>
                                      <w:sz w:val="16"/>
                                    </w:rPr>
                                    <w:t>432</w:t>
                                  </w:r>
                                </w:p>
                              </w:tc>
                              <w:tc>
                                <w:tcPr>
                                  <w:tcW w:w="956" w:type="dxa"/>
                                  <w:tcBorders>
                                    <w:left w:val="single" w:sz="6" w:space="0" w:color="000000"/>
                                    <w:right w:val="single" w:sz="6" w:space="0" w:color="000000"/>
                                  </w:tcBorders>
                                  <w:shd w:val="clear" w:color="auto" w:fill="FFC000"/>
                                  <w:vAlign w:val="center"/>
                                </w:tcPr>
                                <w:p w14:paraId="35E70E1E" w14:textId="613E5026" w:rsidR="001A5AA1" w:rsidRDefault="001A5AA1" w:rsidP="003B6206">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0DA483D2" w14:textId="71ADDC3D" w:rsidR="001A5AA1" w:rsidRDefault="001A5AA1" w:rsidP="003B6206">
                                  <w:pPr>
                                    <w:pStyle w:val="TableParagraph"/>
                                    <w:ind w:left="0"/>
                                    <w:jc w:val="center"/>
                                    <w:rPr>
                                      <w:sz w:val="16"/>
                                    </w:rPr>
                                  </w:pPr>
                                </w:p>
                              </w:tc>
                            </w:tr>
                            <w:tr w:rsidR="001A5AA1" w14:paraId="766FEF52" w14:textId="7B61D259" w:rsidTr="003B6206">
                              <w:trPr>
                                <w:trHeight w:val="427"/>
                              </w:trPr>
                              <w:tc>
                                <w:tcPr>
                                  <w:tcW w:w="2400" w:type="dxa"/>
                                  <w:vMerge/>
                                  <w:tcBorders>
                                    <w:top w:val="nil"/>
                                    <w:bottom w:val="single" w:sz="6" w:space="0" w:color="000000"/>
                                    <w:right w:val="single" w:sz="8" w:space="0" w:color="000000"/>
                                  </w:tcBorders>
                                  <w:shd w:val="clear" w:color="auto" w:fill="FFC000"/>
                                </w:tcPr>
                                <w:p w14:paraId="628E789E"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0EB6320C" w14:textId="0FA9FA4E" w:rsidR="001A5AA1" w:rsidRDefault="001A5AA1" w:rsidP="003B6206">
                                  <w:pPr>
                                    <w:pStyle w:val="TableParagraph"/>
                                    <w:tabs>
                                      <w:tab w:val="left" w:pos="465"/>
                                    </w:tabs>
                                    <w:ind w:left="465" w:right="183" w:hanging="360"/>
                                    <w:rPr>
                                      <w:sz w:val="16"/>
                                    </w:rPr>
                                  </w:pPr>
                                  <w:r>
                                    <w:rPr>
                                      <w:sz w:val="18"/>
                                    </w:rPr>
                                    <w:t>3.</w:t>
                                  </w:r>
                                  <w:r>
                                    <w:rPr>
                                      <w:sz w:val="18"/>
                                    </w:rPr>
                                    <w:tab/>
                                    <w:t xml:space="preserve">The system </w:t>
                                  </w:r>
                                  <w:r>
                                    <w:rPr>
                                      <w:b/>
                                      <w:sz w:val="18"/>
                                    </w:rPr>
                                    <w:t xml:space="preserve">SHALL </w:t>
                                  </w:r>
                                  <w:r>
                                    <w:rPr>
                                      <w:sz w:val="18"/>
                                    </w:rPr>
                                    <w:t>provide the ability to capture administrative details (such as insurance information, consents and authorizations for disclosure)</w:t>
                                  </w:r>
                                  <w:r>
                                    <w:rPr>
                                      <w:spacing w:val="-3"/>
                                      <w:sz w:val="18"/>
                                    </w:rPr>
                                    <w:t xml:space="preserve"> </w:t>
                                  </w:r>
                                  <w:r>
                                    <w:rPr>
                                      <w:sz w:val="18"/>
                                    </w:rPr>
                                    <w:t>as necessary for the nutrition referral.</w:t>
                                  </w:r>
                                </w:p>
                              </w:tc>
                              <w:tc>
                                <w:tcPr>
                                  <w:tcW w:w="956" w:type="dxa"/>
                                  <w:tcBorders>
                                    <w:left w:val="single" w:sz="6" w:space="0" w:color="000000"/>
                                    <w:right w:val="single" w:sz="6" w:space="0" w:color="000000"/>
                                  </w:tcBorders>
                                  <w:shd w:val="clear" w:color="auto" w:fill="FFC000"/>
                                  <w:vAlign w:val="center"/>
                                </w:tcPr>
                                <w:p w14:paraId="7EAAB85E" w14:textId="77777777" w:rsidR="001A5AA1" w:rsidRDefault="001A5AA1" w:rsidP="003B6206">
                                  <w:pPr>
                                    <w:pStyle w:val="TableParagraph"/>
                                    <w:ind w:left="0"/>
                                    <w:jc w:val="center"/>
                                    <w:rPr>
                                      <w:sz w:val="16"/>
                                    </w:rPr>
                                  </w:pPr>
                                  <w:r>
                                    <w:rPr>
                                      <w:sz w:val="16"/>
                                    </w:rPr>
                                    <w:t>433</w:t>
                                  </w:r>
                                </w:p>
                              </w:tc>
                              <w:tc>
                                <w:tcPr>
                                  <w:tcW w:w="956" w:type="dxa"/>
                                  <w:tcBorders>
                                    <w:left w:val="single" w:sz="6" w:space="0" w:color="000000"/>
                                    <w:right w:val="single" w:sz="6" w:space="0" w:color="000000"/>
                                  </w:tcBorders>
                                  <w:shd w:val="clear" w:color="auto" w:fill="FFC000"/>
                                  <w:vAlign w:val="center"/>
                                </w:tcPr>
                                <w:p w14:paraId="597A860B" w14:textId="2E959E31" w:rsidR="001A5AA1" w:rsidRDefault="001A5AA1" w:rsidP="003B6206">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72CF8FF9" w14:textId="7C155569" w:rsidR="001A5AA1" w:rsidRDefault="001A5AA1" w:rsidP="003B6206">
                                  <w:pPr>
                                    <w:pStyle w:val="TableParagraph"/>
                                    <w:ind w:left="0"/>
                                    <w:jc w:val="center"/>
                                    <w:rPr>
                                      <w:sz w:val="16"/>
                                    </w:rPr>
                                  </w:pPr>
                                </w:p>
                              </w:tc>
                            </w:tr>
                            <w:tr w:rsidR="001A5AA1" w14:paraId="41AF6C63" w14:textId="1FD3362D" w:rsidTr="003B6206">
                              <w:trPr>
                                <w:trHeight w:val="282"/>
                              </w:trPr>
                              <w:tc>
                                <w:tcPr>
                                  <w:tcW w:w="2400" w:type="dxa"/>
                                  <w:vMerge/>
                                  <w:tcBorders>
                                    <w:top w:val="nil"/>
                                    <w:bottom w:val="single" w:sz="6" w:space="0" w:color="000000"/>
                                    <w:right w:val="single" w:sz="8" w:space="0" w:color="000000"/>
                                  </w:tcBorders>
                                  <w:shd w:val="clear" w:color="auto" w:fill="FFC000"/>
                                </w:tcPr>
                                <w:p w14:paraId="3F3D22B0"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27688431" w14:textId="36B0EFAA" w:rsidR="001A5AA1" w:rsidRDefault="001A5AA1" w:rsidP="003B6206">
                                  <w:pPr>
                                    <w:pStyle w:val="TableParagraph"/>
                                    <w:spacing w:before="26" w:line="190" w:lineRule="atLeast"/>
                                    <w:ind w:left="453" w:right="51" w:hanging="246"/>
                                    <w:jc w:val="both"/>
                                    <w:rPr>
                                      <w:sz w:val="16"/>
                                    </w:rPr>
                                  </w:pPr>
                                  <w:r>
                                    <w:rPr>
                                      <w:sz w:val="18"/>
                                    </w:rPr>
                                    <w:t>4.</w:t>
                                  </w:r>
                                  <w:r>
                                    <w:rPr>
                                      <w:sz w:val="18"/>
                                    </w:rPr>
                                    <w:tab/>
                                    <w:t xml:space="preserve">The system </w:t>
                                  </w:r>
                                  <w:r>
                                    <w:rPr>
                                      <w:b/>
                                      <w:sz w:val="18"/>
                                    </w:rPr>
                                    <w:t xml:space="preserve">SHALL </w:t>
                                  </w:r>
                                  <w:r>
                                    <w:rPr>
                                      <w:sz w:val="18"/>
                                    </w:rPr>
                                    <w:t>present captured nutrition referral</w:t>
                                  </w:r>
                                  <w:r>
                                    <w:rPr>
                                      <w:spacing w:val="-1"/>
                                      <w:sz w:val="18"/>
                                    </w:rPr>
                                    <w:t xml:space="preserve"> </w:t>
                                  </w:r>
                                  <w:r>
                                    <w:rPr>
                                      <w:sz w:val="18"/>
                                    </w:rPr>
                                    <w:t>information.</w:t>
                                  </w:r>
                                </w:p>
                              </w:tc>
                              <w:tc>
                                <w:tcPr>
                                  <w:tcW w:w="956" w:type="dxa"/>
                                  <w:tcBorders>
                                    <w:left w:val="single" w:sz="6" w:space="0" w:color="000000"/>
                                    <w:right w:val="single" w:sz="6" w:space="0" w:color="000000"/>
                                  </w:tcBorders>
                                  <w:shd w:val="clear" w:color="auto" w:fill="FFC000"/>
                                  <w:vAlign w:val="center"/>
                                </w:tcPr>
                                <w:p w14:paraId="074D75DE" w14:textId="77777777" w:rsidR="001A5AA1" w:rsidRDefault="001A5AA1" w:rsidP="003B6206">
                                  <w:pPr>
                                    <w:pStyle w:val="TableParagraph"/>
                                    <w:ind w:left="0"/>
                                    <w:jc w:val="center"/>
                                    <w:rPr>
                                      <w:sz w:val="16"/>
                                    </w:rPr>
                                  </w:pPr>
                                  <w:r>
                                    <w:rPr>
                                      <w:sz w:val="16"/>
                                    </w:rPr>
                                    <w:t>434</w:t>
                                  </w:r>
                                </w:p>
                              </w:tc>
                              <w:tc>
                                <w:tcPr>
                                  <w:tcW w:w="956" w:type="dxa"/>
                                  <w:tcBorders>
                                    <w:left w:val="single" w:sz="6" w:space="0" w:color="000000"/>
                                    <w:right w:val="single" w:sz="6" w:space="0" w:color="000000"/>
                                  </w:tcBorders>
                                  <w:shd w:val="clear" w:color="auto" w:fill="FFC000"/>
                                  <w:vAlign w:val="center"/>
                                </w:tcPr>
                                <w:p w14:paraId="482128C2" w14:textId="3CE29637" w:rsidR="001A5AA1" w:rsidRDefault="001A5AA1" w:rsidP="003B6206">
                                  <w:pPr>
                                    <w:pStyle w:val="TableParagraph"/>
                                    <w:ind w:left="0"/>
                                    <w:jc w:val="center"/>
                                    <w:rPr>
                                      <w:sz w:val="17"/>
                                    </w:rPr>
                                  </w:pPr>
                                  <w:r>
                                    <w:rPr>
                                      <w:sz w:val="16"/>
                                    </w:rPr>
                                    <w:t>N/C</w:t>
                                  </w:r>
                                </w:p>
                              </w:tc>
                              <w:tc>
                                <w:tcPr>
                                  <w:tcW w:w="956" w:type="dxa"/>
                                  <w:tcBorders>
                                    <w:left w:val="single" w:sz="6" w:space="0" w:color="000000"/>
                                    <w:right w:val="single" w:sz="6" w:space="0" w:color="000000"/>
                                  </w:tcBorders>
                                  <w:shd w:val="clear" w:color="auto" w:fill="FFC000"/>
                                  <w:vAlign w:val="center"/>
                                </w:tcPr>
                                <w:p w14:paraId="04D2136D" w14:textId="4C753939" w:rsidR="001A5AA1" w:rsidRDefault="001A5AA1" w:rsidP="003B6206">
                                  <w:pPr>
                                    <w:pStyle w:val="TableParagraph"/>
                                    <w:ind w:left="0"/>
                                    <w:jc w:val="center"/>
                                    <w:rPr>
                                      <w:sz w:val="17"/>
                                    </w:rPr>
                                  </w:pPr>
                                </w:p>
                              </w:tc>
                            </w:tr>
                            <w:tr w:rsidR="001A5AA1" w14:paraId="27832419" w14:textId="0A3FDD1F" w:rsidTr="003B6206">
                              <w:trPr>
                                <w:trHeight w:val="426"/>
                              </w:trPr>
                              <w:tc>
                                <w:tcPr>
                                  <w:tcW w:w="2400" w:type="dxa"/>
                                  <w:vMerge/>
                                  <w:tcBorders>
                                    <w:top w:val="nil"/>
                                    <w:bottom w:val="single" w:sz="6" w:space="0" w:color="000000"/>
                                    <w:right w:val="single" w:sz="8" w:space="0" w:color="000000"/>
                                  </w:tcBorders>
                                  <w:shd w:val="clear" w:color="auto" w:fill="FFC000"/>
                                </w:tcPr>
                                <w:p w14:paraId="01DDE849"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3924F596" w14:textId="3CE726AC" w:rsidR="001A5AA1" w:rsidRDefault="001A5AA1" w:rsidP="003B6206">
                                  <w:pPr>
                                    <w:pStyle w:val="TableParagraph"/>
                                    <w:spacing w:before="26" w:line="190" w:lineRule="atLeast"/>
                                    <w:ind w:left="453" w:right="3" w:hanging="246"/>
                                    <w:rPr>
                                      <w:sz w:val="16"/>
                                    </w:rPr>
                                  </w:pPr>
                                  <w:r>
                                    <w:rPr>
                                      <w:sz w:val="18"/>
                                    </w:rPr>
                                    <w:t>5.</w:t>
                                  </w:r>
                                  <w:r>
                                    <w:rPr>
                                      <w:sz w:val="18"/>
                                    </w:rPr>
                                    <w:tab/>
                                    <w:t xml:space="preserve">The system </w:t>
                                  </w:r>
                                  <w:r>
                                    <w:rPr>
                                      <w:b/>
                                      <w:sz w:val="18"/>
                                    </w:rPr>
                                    <w:t xml:space="preserve">SHOULD </w:t>
                                  </w:r>
                                  <w:r>
                                    <w:rPr>
                                      <w:sz w:val="18"/>
                                    </w:rPr>
                                    <w:t>provide the ability to capture completion of a nutrition referral appointment or</w:t>
                                  </w:r>
                                  <w:r>
                                    <w:rPr>
                                      <w:spacing w:val="-14"/>
                                      <w:sz w:val="18"/>
                                    </w:rPr>
                                    <w:t xml:space="preserve"> </w:t>
                                  </w:r>
                                  <w:r>
                                    <w:rPr>
                                      <w:sz w:val="18"/>
                                    </w:rPr>
                                    <w:t>service</w:t>
                                  </w:r>
                                </w:p>
                              </w:tc>
                              <w:tc>
                                <w:tcPr>
                                  <w:tcW w:w="956" w:type="dxa"/>
                                  <w:tcBorders>
                                    <w:left w:val="single" w:sz="6" w:space="0" w:color="000000"/>
                                    <w:right w:val="single" w:sz="6" w:space="0" w:color="000000"/>
                                  </w:tcBorders>
                                  <w:shd w:val="clear" w:color="auto" w:fill="FFC000"/>
                                  <w:vAlign w:val="center"/>
                                </w:tcPr>
                                <w:p w14:paraId="59EE56C2" w14:textId="77777777" w:rsidR="001A5AA1" w:rsidRDefault="001A5AA1" w:rsidP="003B6206">
                                  <w:pPr>
                                    <w:pStyle w:val="TableParagraph"/>
                                    <w:ind w:left="0"/>
                                    <w:jc w:val="center"/>
                                    <w:rPr>
                                      <w:sz w:val="16"/>
                                    </w:rPr>
                                  </w:pPr>
                                  <w:r>
                                    <w:rPr>
                                      <w:sz w:val="16"/>
                                    </w:rPr>
                                    <w:t>435</w:t>
                                  </w:r>
                                </w:p>
                              </w:tc>
                              <w:tc>
                                <w:tcPr>
                                  <w:tcW w:w="956" w:type="dxa"/>
                                  <w:tcBorders>
                                    <w:left w:val="single" w:sz="6" w:space="0" w:color="000000"/>
                                    <w:right w:val="single" w:sz="6" w:space="0" w:color="000000"/>
                                  </w:tcBorders>
                                  <w:shd w:val="clear" w:color="auto" w:fill="FFC000"/>
                                  <w:vAlign w:val="center"/>
                                </w:tcPr>
                                <w:p w14:paraId="24F7EF9A" w14:textId="5BA9A2B5" w:rsidR="001A5AA1" w:rsidRDefault="001A5AA1" w:rsidP="003B6206">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4F129B4B" w14:textId="3B256747" w:rsidR="001A5AA1" w:rsidRDefault="001A5AA1" w:rsidP="003B6206">
                                  <w:pPr>
                                    <w:pStyle w:val="TableParagraph"/>
                                    <w:ind w:left="0"/>
                                    <w:jc w:val="center"/>
                                    <w:rPr>
                                      <w:sz w:val="16"/>
                                    </w:rPr>
                                  </w:pPr>
                                </w:p>
                              </w:tc>
                            </w:tr>
                            <w:tr w:rsidR="001A5AA1" w14:paraId="0CF05DF2" w14:textId="17DC6C75" w:rsidTr="003B6206">
                              <w:trPr>
                                <w:trHeight w:val="237"/>
                              </w:trPr>
                              <w:tc>
                                <w:tcPr>
                                  <w:tcW w:w="2400" w:type="dxa"/>
                                  <w:vMerge/>
                                  <w:tcBorders>
                                    <w:top w:val="nil"/>
                                    <w:bottom w:val="single" w:sz="6" w:space="0" w:color="000000"/>
                                    <w:right w:val="single" w:sz="8" w:space="0" w:color="000000"/>
                                  </w:tcBorders>
                                  <w:shd w:val="clear" w:color="auto" w:fill="FFC000"/>
                                </w:tcPr>
                                <w:p w14:paraId="6D0CA1D4"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18A93E8D" w14:textId="0A46F82B" w:rsidR="001A5AA1" w:rsidRDefault="001A5AA1" w:rsidP="003B6206">
                                  <w:pPr>
                                    <w:pStyle w:val="TableParagraph"/>
                                    <w:tabs>
                                      <w:tab w:val="left" w:pos="465"/>
                                    </w:tabs>
                                    <w:spacing w:line="202" w:lineRule="exact"/>
                                    <w:ind w:left="105"/>
                                    <w:rPr>
                                      <w:sz w:val="16"/>
                                    </w:rPr>
                                  </w:pPr>
                                  <w:r>
                                    <w:rPr>
                                      <w:sz w:val="18"/>
                                    </w:rPr>
                                    <w:t>6.</w:t>
                                  </w:r>
                                  <w:r>
                                    <w:rPr>
                                      <w:sz w:val="18"/>
                                    </w:rPr>
                                    <w:tab/>
                                    <w:t xml:space="preserve">The system </w:t>
                                  </w:r>
                                  <w:r>
                                    <w:rPr>
                                      <w:b/>
                                      <w:sz w:val="18"/>
                                    </w:rPr>
                                    <w:t xml:space="preserve">SHOULD </w:t>
                                  </w:r>
                                  <w:r>
                                    <w:rPr>
                                      <w:sz w:val="18"/>
                                    </w:rPr>
                                    <w:t>provide</w:t>
                                  </w:r>
                                  <w:r>
                                    <w:rPr>
                                      <w:spacing w:val="-9"/>
                                      <w:sz w:val="18"/>
                                    </w:rPr>
                                    <w:t xml:space="preserve"> </w:t>
                                  </w:r>
                                  <w:r>
                                    <w:rPr>
                                      <w:sz w:val="18"/>
                                    </w:rPr>
                                    <w:t>nutrition diagnosis based clinical guidelines for making a referral.</w:t>
                                  </w:r>
                                </w:p>
                              </w:tc>
                              <w:tc>
                                <w:tcPr>
                                  <w:tcW w:w="956" w:type="dxa"/>
                                  <w:tcBorders>
                                    <w:left w:val="single" w:sz="6" w:space="0" w:color="000000"/>
                                    <w:right w:val="single" w:sz="6" w:space="0" w:color="000000"/>
                                  </w:tcBorders>
                                  <w:shd w:val="clear" w:color="auto" w:fill="FFC000"/>
                                  <w:vAlign w:val="center"/>
                                </w:tcPr>
                                <w:p w14:paraId="2FD15681" w14:textId="77777777" w:rsidR="001A5AA1" w:rsidRDefault="001A5AA1" w:rsidP="003B6206">
                                  <w:pPr>
                                    <w:pStyle w:val="TableParagraph"/>
                                    <w:ind w:left="0"/>
                                    <w:jc w:val="center"/>
                                    <w:rPr>
                                      <w:sz w:val="16"/>
                                    </w:rPr>
                                  </w:pPr>
                                  <w:r>
                                    <w:rPr>
                                      <w:sz w:val="16"/>
                                    </w:rPr>
                                    <w:t>436</w:t>
                                  </w:r>
                                </w:p>
                              </w:tc>
                              <w:tc>
                                <w:tcPr>
                                  <w:tcW w:w="956" w:type="dxa"/>
                                  <w:tcBorders>
                                    <w:left w:val="single" w:sz="6" w:space="0" w:color="000000"/>
                                    <w:right w:val="single" w:sz="6" w:space="0" w:color="000000"/>
                                  </w:tcBorders>
                                  <w:shd w:val="clear" w:color="auto" w:fill="FFC000"/>
                                  <w:vAlign w:val="center"/>
                                </w:tcPr>
                                <w:p w14:paraId="2DAC45E7" w14:textId="15D3D4B8" w:rsidR="001A5AA1" w:rsidRDefault="001A5AA1" w:rsidP="003B6206">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7E3980AB" w14:textId="56AFB47F" w:rsidR="001A5AA1" w:rsidRDefault="001A5AA1" w:rsidP="003B6206">
                                  <w:pPr>
                                    <w:pStyle w:val="TableParagraph"/>
                                    <w:ind w:left="0"/>
                                    <w:jc w:val="center"/>
                                    <w:rPr>
                                      <w:sz w:val="16"/>
                                    </w:rPr>
                                  </w:pPr>
                                </w:p>
                              </w:tc>
                            </w:tr>
                            <w:tr w:rsidR="001A5AA1" w14:paraId="2313BDF6" w14:textId="7F0A1ADA" w:rsidTr="003B6206">
                              <w:trPr>
                                <w:trHeight w:val="273"/>
                              </w:trPr>
                              <w:tc>
                                <w:tcPr>
                                  <w:tcW w:w="2400" w:type="dxa"/>
                                  <w:vMerge/>
                                  <w:tcBorders>
                                    <w:top w:val="nil"/>
                                    <w:bottom w:val="single" w:sz="6" w:space="0" w:color="000000"/>
                                    <w:right w:val="single" w:sz="8" w:space="0" w:color="000000"/>
                                  </w:tcBorders>
                                  <w:shd w:val="clear" w:color="auto" w:fill="FFC000"/>
                                </w:tcPr>
                                <w:p w14:paraId="7C50C089" w14:textId="77777777" w:rsidR="001A5AA1" w:rsidRDefault="001A5AA1" w:rsidP="003B6206">
                                  <w:pPr>
                                    <w:rPr>
                                      <w:sz w:val="2"/>
                                      <w:szCs w:val="2"/>
                                    </w:rPr>
                                  </w:pPr>
                                </w:p>
                              </w:tc>
                              <w:tc>
                                <w:tcPr>
                                  <w:tcW w:w="7523" w:type="dxa"/>
                                  <w:tcBorders>
                                    <w:left w:val="single" w:sz="8" w:space="0" w:color="000000"/>
                                    <w:bottom w:val="single" w:sz="6" w:space="0" w:color="000000"/>
                                    <w:right w:val="single" w:sz="6" w:space="0" w:color="000000"/>
                                  </w:tcBorders>
                                  <w:shd w:val="clear" w:color="auto" w:fill="FFC000"/>
                                </w:tcPr>
                                <w:p w14:paraId="40F74DBE" w14:textId="1C3FD4CB" w:rsidR="001A5AA1" w:rsidRDefault="001A5AA1" w:rsidP="003B6206">
                                  <w:pPr>
                                    <w:pStyle w:val="TableParagraph"/>
                                    <w:spacing w:before="26" w:line="190" w:lineRule="atLeast"/>
                                    <w:ind w:left="453" w:right="3" w:hanging="246"/>
                                    <w:rPr>
                                      <w:sz w:val="16"/>
                                    </w:rPr>
                                  </w:pPr>
                                  <w:r>
                                    <w:rPr>
                                      <w:sz w:val="18"/>
                                    </w:rPr>
                                    <w:t>7.</w:t>
                                  </w:r>
                                  <w:r>
                                    <w:rPr>
                                      <w:sz w:val="18"/>
                                    </w:rPr>
                                    <w:tab/>
                                    <w:t xml:space="preserve">The system </w:t>
                                  </w:r>
                                  <w:r>
                                    <w:rPr>
                                      <w:b/>
                                      <w:sz w:val="18"/>
                                    </w:rPr>
                                    <w:t xml:space="preserve">MAY </w:t>
                                  </w:r>
                                  <w:r>
                                    <w:rPr>
                                      <w:sz w:val="18"/>
                                    </w:rPr>
                                    <w:t>provide order sets</w:t>
                                  </w:r>
                                  <w:r>
                                    <w:rPr>
                                      <w:spacing w:val="-14"/>
                                      <w:sz w:val="18"/>
                                    </w:rPr>
                                    <w:t xml:space="preserve"> </w:t>
                                  </w:r>
                                  <w:r>
                                    <w:rPr>
                                      <w:sz w:val="18"/>
                                    </w:rPr>
                                    <w:t>for nutrition referral preparation.</w:t>
                                  </w:r>
                                </w:p>
                              </w:tc>
                              <w:tc>
                                <w:tcPr>
                                  <w:tcW w:w="956" w:type="dxa"/>
                                  <w:tcBorders>
                                    <w:left w:val="single" w:sz="6" w:space="0" w:color="000000"/>
                                    <w:bottom w:val="single" w:sz="6" w:space="0" w:color="000000"/>
                                    <w:right w:val="single" w:sz="6" w:space="0" w:color="000000"/>
                                  </w:tcBorders>
                                  <w:shd w:val="clear" w:color="auto" w:fill="FFC000"/>
                                  <w:vAlign w:val="center"/>
                                </w:tcPr>
                                <w:p w14:paraId="6A6E432B" w14:textId="77777777" w:rsidR="001A5AA1" w:rsidRDefault="001A5AA1" w:rsidP="003B6206">
                                  <w:pPr>
                                    <w:pStyle w:val="TableParagraph"/>
                                    <w:ind w:left="0"/>
                                    <w:jc w:val="center"/>
                                    <w:rPr>
                                      <w:sz w:val="16"/>
                                    </w:rPr>
                                  </w:pPr>
                                  <w:r>
                                    <w:rPr>
                                      <w:sz w:val="16"/>
                                    </w:rPr>
                                    <w:t>437</w:t>
                                  </w:r>
                                </w:p>
                              </w:tc>
                              <w:tc>
                                <w:tcPr>
                                  <w:tcW w:w="956" w:type="dxa"/>
                                  <w:tcBorders>
                                    <w:left w:val="single" w:sz="6" w:space="0" w:color="000000"/>
                                    <w:bottom w:val="single" w:sz="6" w:space="0" w:color="000000"/>
                                    <w:right w:val="single" w:sz="6" w:space="0" w:color="000000"/>
                                  </w:tcBorders>
                                  <w:shd w:val="clear" w:color="auto" w:fill="FFC000"/>
                                  <w:vAlign w:val="center"/>
                                </w:tcPr>
                                <w:p w14:paraId="0B00A647" w14:textId="7A945DF3" w:rsidR="001A5AA1" w:rsidRDefault="001A5AA1" w:rsidP="003B6206">
                                  <w:pPr>
                                    <w:pStyle w:val="TableParagraph"/>
                                    <w:ind w:left="0"/>
                                    <w:jc w:val="center"/>
                                    <w:rPr>
                                      <w:sz w:val="16"/>
                                    </w:rPr>
                                  </w:pPr>
                                  <w:r>
                                    <w:rPr>
                                      <w:sz w:val="16"/>
                                    </w:rPr>
                                    <w:t>N/C</w:t>
                                  </w:r>
                                </w:p>
                              </w:tc>
                              <w:tc>
                                <w:tcPr>
                                  <w:tcW w:w="956" w:type="dxa"/>
                                  <w:tcBorders>
                                    <w:left w:val="single" w:sz="6" w:space="0" w:color="000000"/>
                                    <w:bottom w:val="single" w:sz="6" w:space="0" w:color="000000"/>
                                    <w:right w:val="single" w:sz="6" w:space="0" w:color="000000"/>
                                  </w:tcBorders>
                                  <w:shd w:val="clear" w:color="auto" w:fill="FFC000"/>
                                  <w:vAlign w:val="center"/>
                                </w:tcPr>
                                <w:p w14:paraId="41B50B6A" w14:textId="4502799F" w:rsidR="001A5AA1" w:rsidRDefault="001A5AA1" w:rsidP="003B6206">
                                  <w:pPr>
                                    <w:pStyle w:val="TableParagraph"/>
                                    <w:ind w:left="0"/>
                                    <w:jc w:val="center"/>
                                    <w:rPr>
                                      <w:sz w:val="16"/>
                                    </w:rPr>
                                  </w:pPr>
                                </w:p>
                              </w:tc>
                            </w:tr>
                            <w:tr w:rsidR="001A5AA1" w14:paraId="440E2B88" w14:textId="5983C2D7" w:rsidTr="003B6206">
                              <w:trPr>
                                <w:trHeight w:val="427"/>
                              </w:trPr>
                              <w:tc>
                                <w:tcPr>
                                  <w:tcW w:w="2400" w:type="dxa"/>
                                  <w:vMerge/>
                                  <w:tcBorders>
                                    <w:top w:val="nil"/>
                                    <w:bottom w:val="single" w:sz="6" w:space="0" w:color="000000"/>
                                    <w:right w:val="single" w:sz="8" w:space="0" w:color="000000"/>
                                  </w:tcBorders>
                                  <w:shd w:val="clear" w:color="auto" w:fill="FFC000"/>
                                </w:tcPr>
                                <w:p w14:paraId="476B4B14" w14:textId="77777777" w:rsidR="001A5AA1" w:rsidRDefault="001A5AA1" w:rsidP="003B6206">
                                  <w:pPr>
                                    <w:rPr>
                                      <w:sz w:val="2"/>
                                      <w:szCs w:val="2"/>
                                    </w:rPr>
                                  </w:pPr>
                                </w:p>
                              </w:tc>
                              <w:tc>
                                <w:tcPr>
                                  <w:tcW w:w="7523" w:type="dxa"/>
                                  <w:tcBorders>
                                    <w:top w:val="single" w:sz="6" w:space="0" w:color="000000"/>
                                    <w:left w:val="single" w:sz="8" w:space="0" w:color="000000"/>
                                    <w:right w:val="single" w:sz="6" w:space="0" w:color="000000"/>
                                  </w:tcBorders>
                                  <w:shd w:val="clear" w:color="auto" w:fill="FFC000"/>
                                </w:tcPr>
                                <w:p w14:paraId="7A2C0764" w14:textId="0EDEB14E" w:rsidR="001A5AA1" w:rsidRDefault="001A5AA1" w:rsidP="003B6206">
                                  <w:pPr>
                                    <w:pStyle w:val="TableParagraph"/>
                                    <w:tabs>
                                      <w:tab w:val="left" w:pos="465"/>
                                    </w:tabs>
                                    <w:ind w:left="465" w:right="183" w:hanging="360"/>
                                    <w:rPr>
                                      <w:sz w:val="16"/>
                                    </w:rPr>
                                  </w:pPr>
                                  <w:r>
                                    <w:rPr>
                                      <w:sz w:val="18"/>
                                    </w:rPr>
                                    <w:t>8.</w:t>
                                  </w:r>
                                  <w:r>
                                    <w:rPr>
                                      <w:sz w:val="18"/>
                                    </w:rPr>
                                    <w:tab/>
                                    <w:t xml:space="preserve">The system </w:t>
                                  </w:r>
                                  <w:r>
                                    <w:rPr>
                                      <w:b/>
                                      <w:sz w:val="18"/>
                                    </w:rPr>
                                    <w:t xml:space="preserve">SHALL </w:t>
                                  </w:r>
                                  <w:r>
                                    <w:rPr>
                                      <w:sz w:val="18"/>
                                    </w:rPr>
                                    <w:t>provide the ability to document transfer of care according to organizational policy, scope</w:t>
                                  </w:r>
                                  <w:r>
                                    <w:rPr>
                                      <w:spacing w:val="-3"/>
                                      <w:sz w:val="18"/>
                                    </w:rPr>
                                    <w:t xml:space="preserve"> </w:t>
                                  </w:r>
                                  <w:r>
                                    <w:rPr>
                                      <w:sz w:val="18"/>
                                    </w:rPr>
                                    <w:t>of practice, and jurisdictional law.</w:t>
                                  </w:r>
                                </w:p>
                              </w:tc>
                              <w:tc>
                                <w:tcPr>
                                  <w:tcW w:w="956" w:type="dxa"/>
                                  <w:tcBorders>
                                    <w:top w:val="single" w:sz="6" w:space="0" w:color="000000"/>
                                    <w:left w:val="single" w:sz="6" w:space="0" w:color="000000"/>
                                    <w:right w:val="single" w:sz="6" w:space="0" w:color="000000"/>
                                  </w:tcBorders>
                                  <w:shd w:val="clear" w:color="auto" w:fill="FFC000"/>
                                  <w:vAlign w:val="center"/>
                                </w:tcPr>
                                <w:p w14:paraId="06249253" w14:textId="77777777" w:rsidR="001A5AA1" w:rsidRDefault="001A5AA1" w:rsidP="003B6206">
                                  <w:pPr>
                                    <w:pStyle w:val="TableParagraph"/>
                                    <w:ind w:left="0"/>
                                    <w:jc w:val="center"/>
                                    <w:rPr>
                                      <w:sz w:val="16"/>
                                    </w:rPr>
                                  </w:pPr>
                                  <w:r>
                                    <w:rPr>
                                      <w:sz w:val="16"/>
                                    </w:rPr>
                                    <w:t>438</w:t>
                                  </w:r>
                                </w:p>
                              </w:tc>
                              <w:tc>
                                <w:tcPr>
                                  <w:tcW w:w="956" w:type="dxa"/>
                                  <w:tcBorders>
                                    <w:top w:val="single" w:sz="6" w:space="0" w:color="000000"/>
                                    <w:left w:val="single" w:sz="6" w:space="0" w:color="000000"/>
                                    <w:right w:val="single" w:sz="6" w:space="0" w:color="000000"/>
                                  </w:tcBorders>
                                  <w:shd w:val="clear" w:color="auto" w:fill="FFC000"/>
                                  <w:vAlign w:val="center"/>
                                </w:tcPr>
                                <w:p w14:paraId="5FC02E6E" w14:textId="28E51B94" w:rsidR="001A5AA1" w:rsidRDefault="001A5AA1" w:rsidP="003B6206">
                                  <w:pPr>
                                    <w:pStyle w:val="TableParagraph"/>
                                    <w:ind w:left="0"/>
                                    <w:jc w:val="center"/>
                                    <w:rPr>
                                      <w:sz w:val="16"/>
                                    </w:rPr>
                                  </w:pPr>
                                  <w:r>
                                    <w:rPr>
                                      <w:sz w:val="16"/>
                                    </w:rPr>
                                    <w:t>N/C</w:t>
                                  </w:r>
                                </w:p>
                              </w:tc>
                              <w:tc>
                                <w:tcPr>
                                  <w:tcW w:w="956" w:type="dxa"/>
                                  <w:tcBorders>
                                    <w:top w:val="single" w:sz="6" w:space="0" w:color="000000"/>
                                    <w:left w:val="single" w:sz="6" w:space="0" w:color="000000"/>
                                    <w:right w:val="single" w:sz="6" w:space="0" w:color="000000"/>
                                  </w:tcBorders>
                                  <w:shd w:val="clear" w:color="auto" w:fill="FFC000"/>
                                  <w:vAlign w:val="center"/>
                                </w:tcPr>
                                <w:p w14:paraId="2ED68A13" w14:textId="32F79948" w:rsidR="001A5AA1" w:rsidRDefault="001A5AA1" w:rsidP="003B6206">
                                  <w:pPr>
                                    <w:pStyle w:val="TableParagraph"/>
                                    <w:ind w:left="0"/>
                                    <w:jc w:val="center"/>
                                    <w:rPr>
                                      <w:sz w:val="16"/>
                                    </w:rPr>
                                  </w:pPr>
                                </w:p>
                              </w:tc>
                            </w:tr>
                            <w:tr w:rsidR="001A5AA1" w14:paraId="474EA7AE" w14:textId="777BB7D1" w:rsidTr="003B6206">
                              <w:trPr>
                                <w:trHeight w:val="426"/>
                              </w:trPr>
                              <w:tc>
                                <w:tcPr>
                                  <w:tcW w:w="2400" w:type="dxa"/>
                                  <w:vMerge/>
                                  <w:tcBorders>
                                    <w:top w:val="nil"/>
                                    <w:bottom w:val="single" w:sz="6" w:space="0" w:color="000000"/>
                                    <w:right w:val="single" w:sz="8" w:space="0" w:color="000000"/>
                                  </w:tcBorders>
                                  <w:shd w:val="clear" w:color="auto" w:fill="FFC000"/>
                                </w:tcPr>
                                <w:p w14:paraId="6EA8CEC7"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5D11A858" w14:textId="3839D679" w:rsidR="001A5AA1" w:rsidRDefault="001A5AA1" w:rsidP="003B6206">
                                  <w:pPr>
                                    <w:pStyle w:val="TableParagraph"/>
                                    <w:tabs>
                                      <w:tab w:val="left" w:pos="465"/>
                                    </w:tabs>
                                    <w:ind w:left="465" w:right="164" w:hanging="360"/>
                                    <w:rPr>
                                      <w:sz w:val="16"/>
                                    </w:rPr>
                                  </w:pPr>
                                  <w:r>
                                    <w:rPr>
                                      <w:sz w:val="18"/>
                                    </w:rPr>
                                    <w:t>9.</w:t>
                                  </w:r>
                                  <w:r>
                                    <w:rPr>
                                      <w:sz w:val="18"/>
                                    </w:rPr>
                                    <w:tab/>
                                    <w:t xml:space="preserve">The system </w:t>
                                  </w:r>
                                  <w:r>
                                    <w:rPr>
                                      <w:b/>
                                      <w:sz w:val="18"/>
                                    </w:rPr>
                                    <w:t xml:space="preserve">MAY </w:t>
                                  </w:r>
                                  <w:r>
                                    <w:rPr>
                                      <w:sz w:val="18"/>
                                    </w:rPr>
                                    <w:t>provide guidelines to the provider about the appropriateness of a nutrition referral for a</w:t>
                                  </w:r>
                                  <w:r>
                                    <w:rPr>
                                      <w:spacing w:val="-8"/>
                                      <w:sz w:val="18"/>
                                    </w:rPr>
                                    <w:t xml:space="preserve"> </w:t>
                                  </w:r>
                                  <w:r>
                                    <w:rPr>
                                      <w:sz w:val="18"/>
                                    </w:rPr>
                                    <w:t>particular patient.</w:t>
                                  </w:r>
                                </w:p>
                              </w:tc>
                              <w:tc>
                                <w:tcPr>
                                  <w:tcW w:w="956" w:type="dxa"/>
                                  <w:tcBorders>
                                    <w:left w:val="single" w:sz="6" w:space="0" w:color="000000"/>
                                    <w:right w:val="single" w:sz="6" w:space="0" w:color="000000"/>
                                  </w:tcBorders>
                                  <w:shd w:val="clear" w:color="auto" w:fill="FFC000"/>
                                  <w:vAlign w:val="center"/>
                                </w:tcPr>
                                <w:p w14:paraId="09742225" w14:textId="77777777" w:rsidR="001A5AA1" w:rsidRDefault="001A5AA1" w:rsidP="003B6206">
                                  <w:pPr>
                                    <w:pStyle w:val="TableParagraph"/>
                                    <w:ind w:left="0"/>
                                    <w:jc w:val="center"/>
                                    <w:rPr>
                                      <w:sz w:val="16"/>
                                    </w:rPr>
                                  </w:pPr>
                                  <w:r>
                                    <w:rPr>
                                      <w:sz w:val="16"/>
                                    </w:rPr>
                                    <w:t>439</w:t>
                                  </w:r>
                                </w:p>
                              </w:tc>
                              <w:tc>
                                <w:tcPr>
                                  <w:tcW w:w="956" w:type="dxa"/>
                                  <w:tcBorders>
                                    <w:left w:val="single" w:sz="6" w:space="0" w:color="000000"/>
                                    <w:right w:val="single" w:sz="6" w:space="0" w:color="000000"/>
                                  </w:tcBorders>
                                  <w:shd w:val="clear" w:color="auto" w:fill="FFC000"/>
                                  <w:vAlign w:val="center"/>
                                </w:tcPr>
                                <w:p w14:paraId="324E3D82" w14:textId="785FD09B" w:rsidR="001A5AA1" w:rsidRDefault="001A5AA1" w:rsidP="003B6206">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6047C09D" w14:textId="6AC2128B" w:rsidR="001A5AA1" w:rsidRDefault="001A5AA1" w:rsidP="003B6206">
                                  <w:pPr>
                                    <w:pStyle w:val="TableParagraph"/>
                                    <w:ind w:left="0"/>
                                    <w:jc w:val="center"/>
                                    <w:rPr>
                                      <w:sz w:val="16"/>
                                    </w:rPr>
                                  </w:pPr>
                                </w:p>
                              </w:tc>
                            </w:tr>
                            <w:tr w:rsidR="001A5AA1" w14:paraId="2BAB6F3F" w14:textId="3BB53242" w:rsidTr="003B6206">
                              <w:trPr>
                                <w:trHeight w:val="183"/>
                              </w:trPr>
                              <w:tc>
                                <w:tcPr>
                                  <w:tcW w:w="2400" w:type="dxa"/>
                                  <w:vMerge/>
                                  <w:tcBorders>
                                    <w:top w:val="nil"/>
                                    <w:bottom w:val="single" w:sz="6" w:space="0" w:color="000000"/>
                                    <w:right w:val="single" w:sz="8" w:space="0" w:color="000000"/>
                                  </w:tcBorders>
                                </w:tcPr>
                                <w:p w14:paraId="2F838791"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63F498D8" w14:textId="77777777" w:rsidR="001A5AA1" w:rsidRDefault="001A5AA1" w:rsidP="003B6206">
                                  <w:pPr>
                                    <w:pStyle w:val="TableParagraph"/>
                                    <w:spacing w:before="26" w:line="190" w:lineRule="atLeast"/>
                                    <w:ind w:left="453" w:right="3" w:hanging="335"/>
                                    <w:rPr>
                                      <w:sz w:val="16"/>
                                    </w:rPr>
                                  </w:pPr>
                                  <w:r>
                                    <w:rPr>
                                      <w:b/>
                                      <w:sz w:val="16"/>
                                    </w:rPr>
                                    <w:t xml:space="preserve">10. </w:t>
                                  </w:r>
                                  <w:r>
                                    <w:rPr>
                                      <w:sz w:val="16"/>
                                    </w:rPr>
                                    <w:t>The system MAY provide the ability to capture a notification that the patient fulfilled a referred appointment.</w:t>
                                  </w:r>
                                </w:p>
                              </w:tc>
                              <w:tc>
                                <w:tcPr>
                                  <w:tcW w:w="956" w:type="dxa"/>
                                  <w:tcBorders>
                                    <w:left w:val="single" w:sz="6" w:space="0" w:color="000000"/>
                                    <w:right w:val="single" w:sz="6" w:space="0" w:color="000000"/>
                                  </w:tcBorders>
                                  <w:shd w:val="clear" w:color="auto" w:fill="A6A6A6" w:themeFill="background1" w:themeFillShade="A6"/>
                                </w:tcPr>
                                <w:p w14:paraId="39988823" w14:textId="77777777" w:rsidR="001A5AA1" w:rsidRDefault="001A5AA1" w:rsidP="003B6206">
                                  <w:pPr>
                                    <w:pStyle w:val="TableParagraph"/>
                                    <w:spacing w:before="104"/>
                                    <w:ind w:left="325" w:right="307"/>
                                    <w:jc w:val="center"/>
                                    <w:rPr>
                                      <w:sz w:val="16"/>
                                    </w:rPr>
                                  </w:pPr>
                                  <w:r>
                                    <w:rPr>
                                      <w:sz w:val="16"/>
                                    </w:rPr>
                                    <w:t>440</w:t>
                                  </w:r>
                                </w:p>
                              </w:tc>
                              <w:tc>
                                <w:tcPr>
                                  <w:tcW w:w="956" w:type="dxa"/>
                                  <w:tcBorders>
                                    <w:left w:val="single" w:sz="6" w:space="0" w:color="000000"/>
                                    <w:right w:val="single" w:sz="6" w:space="0" w:color="000000"/>
                                  </w:tcBorders>
                                  <w:shd w:val="clear" w:color="auto" w:fill="A6A6A6" w:themeFill="background1" w:themeFillShade="A6"/>
                                </w:tcPr>
                                <w:p w14:paraId="03FAD0DB" w14:textId="0ED2D454" w:rsidR="001A5AA1" w:rsidRDefault="001A5AA1" w:rsidP="003B6206">
                                  <w:pPr>
                                    <w:pStyle w:val="TableParagraph"/>
                                    <w:spacing w:before="104"/>
                                    <w:ind w:left="325" w:right="307"/>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tcPr>
                                <w:p w14:paraId="3155E50B" w14:textId="7E9A63FD" w:rsidR="001A5AA1" w:rsidRDefault="001A5AA1" w:rsidP="003B6206">
                                  <w:pPr>
                                    <w:pStyle w:val="TableParagraph"/>
                                    <w:spacing w:before="104"/>
                                    <w:ind w:left="325" w:right="307"/>
                                    <w:jc w:val="center"/>
                                    <w:rPr>
                                      <w:sz w:val="16"/>
                                    </w:rPr>
                                  </w:pPr>
                                </w:p>
                              </w:tc>
                            </w:tr>
                            <w:tr w:rsidR="001A5AA1" w14:paraId="75B4CE34" w14:textId="4740B362" w:rsidTr="003B6206">
                              <w:trPr>
                                <w:trHeight w:val="426"/>
                              </w:trPr>
                              <w:tc>
                                <w:tcPr>
                                  <w:tcW w:w="2400" w:type="dxa"/>
                                  <w:vMerge/>
                                  <w:tcBorders>
                                    <w:top w:val="nil"/>
                                    <w:bottom w:val="single" w:sz="6" w:space="0" w:color="000000"/>
                                    <w:right w:val="single" w:sz="8" w:space="0" w:color="000000"/>
                                  </w:tcBorders>
                                </w:tcPr>
                                <w:p w14:paraId="6AD79721"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6BCDC59F" w14:textId="77777777" w:rsidR="001A5AA1" w:rsidRDefault="001A5AA1" w:rsidP="003B6206">
                                  <w:pPr>
                                    <w:pStyle w:val="TableParagraph"/>
                                    <w:spacing w:before="26" w:line="190" w:lineRule="atLeast"/>
                                    <w:ind w:left="453" w:right="3" w:hanging="335"/>
                                    <w:rPr>
                                      <w:sz w:val="16"/>
                                    </w:rPr>
                                  </w:pPr>
                                  <w:r>
                                    <w:rPr>
                                      <w:b/>
                                      <w:sz w:val="16"/>
                                    </w:rPr>
                                    <w:t xml:space="preserve">11. </w:t>
                                  </w:r>
                                  <w:r>
                                    <w:rPr>
                                      <w:sz w:val="16"/>
                                    </w:rPr>
                                    <w:t>The system SHOULD provide the ability to determine and render diagnosis-based clinical guidelines for making a referral.</w:t>
                                  </w:r>
                                </w:p>
                              </w:tc>
                              <w:tc>
                                <w:tcPr>
                                  <w:tcW w:w="956" w:type="dxa"/>
                                  <w:tcBorders>
                                    <w:left w:val="single" w:sz="6" w:space="0" w:color="000000"/>
                                    <w:right w:val="single" w:sz="6" w:space="0" w:color="000000"/>
                                  </w:tcBorders>
                                  <w:shd w:val="clear" w:color="auto" w:fill="A6A6A6" w:themeFill="background1" w:themeFillShade="A6"/>
                                </w:tcPr>
                                <w:p w14:paraId="50234FAF" w14:textId="77777777" w:rsidR="001A5AA1" w:rsidRDefault="001A5AA1" w:rsidP="003B6206">
                                  <w:pPr>
                                    <w:pStyle w:val="TableParagraph"/>
                                    <w:spacing w:before="104"/>
                                    <w:ind w:left="325" w:right="307"/>
                                    <w:jc w:val="center"/>
                                    <w:rPr>
                                      <w:sz w:val="16"/>
                                    </w:rPr>
                                  </w:pPr>
                                  <w:r>
                                    <w:rPr>
                                      <w:sz w:val="16"/>
                                    </w:rPr>
                                    <w:t>441</w:t>
                                  </w:r>
                                </w:p>
                              </w:tc>
                              <w:tc>
                                <w:tcPr>
                                  <w:tcW w:w="956" w:type="dxa"/>
                                  <w:tcBorders>
                                    <w:left w:val="single" w:sz="6" w:space="0" w:color="000000"/>
                                    <w:right w:val="single" w:sz="6" w:space="0" w:color="000000"/>
                                  </w:tcBorders>
                                  <w:shd w:val="clear" w:color="auto" w:fill="A6A6A6" w:themeFill="background1" w:themeFillShade="A6"/>
                                </w:tcPr>
                                <w:p w14:paraId="39FAB31D" w14:textId="49286478" w:rsidR="001A5AA1" w:rsidRDefault="001A5AA1" w:rsidP="003B6206">
                                  <w:pPr>
                                    <w:pStyle w:val="TableParagraph"/>
                                    <w:spacing w:before="104"/>
                                    <w:ind w:left="325" w:right="307"/>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tcPr>
                                <w:p w14:paraId="182E8F05" w14:textId="482B236C" w:rsidR="001A5AA1" w:rsidRDefault="001A5AA1" w:rsidP="003B6206">
                                  <w:pPr>
                                    <w:pStyle w:val="TableParagraph"/>
                                    <w:spacing w:before="104"/>
                                    <w:ind w:left="325" w:right="307"/>
                                    <w:jc w:val="center"/>
                                    <w:rPr>
                                      <w:sz w:val="16"/>
                                    </w:rPr>
                                  </w:pPr>
                                </w:p>
                              </w:tc>
                            </w:tr>
                            <w:tr w:rsidR="001A5AA1" w14:paraId="74E34364" w14:textId="4D31732E" w:rsidTr="003B6206">
                              <w:trPr>
                                <w:trHeight w:val="429"/>
                              </w:trPr>
                              <w:tc>
                                <w:tcPr>
                                  <w:tcW w:w="2400" w:type="dxa"/>
                                  <w:vMerge/>
                                  <w:tcBorders>
                                    <w:top w:val="nil"/>
                                    <w:bottom w:val="single" w:sz="6" w:space="0" w:color="000000"/>
                                    <w:right w:val="single" w:sz="8" w:space="0" w:color="000000"/>
                                  </w:tcBorders>
                                </w:tcPr>
                                <w:p w14:paraId="345794BB" w14:textId="77777777" w:rsidR="001A5AA1" w:rsidRDefault="001A5AA1" w:rsidP="003B6206">
                                  <w:pPr>
                                    <w:rPr>
                                      <w:sz w:val="2"/>
                                      <w:szCs w:val="2"/>
                                    </w:rPr>
                                  </w:pPr>
                                </w:p>
                              </w:tc>
                              <w:tc>
                                <w:tcPr>
                                  <w:tcW w:w="7523" w:type="dxa"/>
                                  <w:tcBorders>
                                    <w:left w:val="single" w:sz="8" w:space="0" w:color="000000"/>
                                    <w:bottom w:val="single" w:sz="6" w:space="0" w:color="000000"/>
                                    <w:right w:val="single" w:sz="6" w:space="0" w:color="000000"/>
                                  </w:tcBorders>
                                  <w:shd w:val="clear" w:color="auto" w:fill="A6A6A6" w:themeFill="background1" w:themeFillShade="A6"/>
                                </w:tcPr>
                                <w:p w14:paraId="1EF19CE2" w14:textId="77777777" w:rsidR="001A5AA1" w:rsidRDefault="001A5AA1" w:rsidP="003B6206">
                                  <w:pPr>
                                    <w:pStyle w:val="TableParagraph"/>
                                    <w:spacing w:before="26" w:line="190" w:lineRule="atLeast"/>
                                    <w:ind w:left="453" w:right="3" w:hanging="335"/>
                                    <w:rPr>
                                      <w:sz w:val="16"/>
                                    </w:rPr>
                                  </w:pPr>
                                  <w:r>
                                    <w:rPr>
                                      <w:b/>
                                      <w:sz w:val="16"/>
                                    </w:rPr>
                                    <w:t xml:space="preserve">12. </w:t>
                                  </w:r>
                                  <w:r>
                                    <w:rPr>
                                      <w:sz w:val="16"/>
                                    </w:rPr>
                                    <w:t>The system SHOULD provide the ability to determine the contents of a referral order by rendering order sets for review by the provider.</w:t>
                                  </w:r>
                                </w:p>
                              </w:tc>
                              <w:tc>
                                <w:tcPr>
                                  <w:tcW w:w="956" w:type="dxa"/>
                                  <w:tcBorders>
                                    <w:left w:val="single" w:sz="6" w:space="0" w:color="000000"/>
                                    <w:bottom w:val="single" w:sz="6" w:space="0" w:color="000000"/>
                                    <w:right w:val="single" w:sz="6" w:space="0" w:color="000000"/>
                                  </w:tcBorders>
                                  <w:shd w:val="clear" w:color="auto" w:fill="A6A6A6" w:themeFill="background1" w:themeFillShade="A6"/>
                                </w:tcPr>
                                <w:p w14:paraId="361C4080" w14:textId="77777777" w:rsidR="001A5AA1" w:rsidRDefault="001A5AA1" w:rsidP="003B6206">
                                  <w:pPr>
                                    <w:pStyle w:val="TableParagraph"/>
                                    <w:spacing w:before="104"/>
                                    <w:ind w:left="325" w:right="307"/>
                                    <w:jc w:val="center"/>
                                    <w:rPr>
                                      <w:sz w:val="16"/>
                                    </w:rPr>
                                  </w:pPr>
                                  <w:r>
                                    <w:rPr>
                                      <w:sz w:val="16"/>
                                    </w:rPr>
                                    <w:t>442</w:t>
                                  </w:r>
                                </w:p>
                              </w:tc>
                              <w:tc>
                                <w:tcPr>
                                  <w:tcW w:w="956" w:type="dxa"/>
                                  <w:tcBorders>
                                    <w:left w:val="single" w:sz="6" w:space="0" w:color="000000"/>
                                    <w:bottom w:val="single" w:sz="6" w:space="0" w:color="000000"/>
                                    <w:right w:val="single" w:sz="6" w:space="0" w:color="000000"/>
                                  </w:tcBorders>
                                  <w:shd w:val="clear" w:color="auto" w:fill="A6A6A6" w:themeFill="background1" w:themeFillShade="A6"/>
                                </w:tcPr>
                                <w:p w14:paraId="231AD3B6" w14:textId="2DA33426" w:rsidR="001A5AA1" w:rsidRDefault="001A5AA1" w:rsidP="003B6206">
                                  <w:pPr>
                                    <w:pStyle w:val="TableParagraph"/>
                                    <w:spacing w:before="104"/>
                                    <w:ind w:left="325" w:right="307"/>
                                    <w:jc w:val="center"/>
                                    <w:rPr>
                                      <w:sz w:val="16"/>
                                    </w:rPr>
                                  </w:pPr>
                                  <w:r>
                                    <w:rPr>
                                      <w:sz w:val="16"/>
                                    </w:rPr>
                                    <w:t>D</w:t>
                                  </w:r>
                                </w:p>
                              </w:tc>
                              <w:tc>
                                <w:tcPr>
                                  <w:tcW w:w="956" w:type="dxa"/>
                                  <w:tcBorders>
                                    <w:left w:val="single" w:sz="6" w:space="0" w:color="000000"/>
                                    <w:bottom w:val="single" w:sz="6" w:space="0" w:color="000000"/>
                                    <w:right w:val="single" w:sz="6" w:space="0" w:color="000000"/>
                                  </w:tcBorders>
                                  <w:shd w:val="clear" w:color="auto" w:fill="A6A6A6" w:themeFill="background1" w:themeFillShade="A6"/>
                                </w:tcPr>
                                <w:p w14:paraId="7D1C86AC" w14:textId="61B620F2" w:rsidR="001A5AA1" w:rsidRDefault="001A5AA1" w:rsidP="003B6206">
                                  <w:pPr>
                                    <w:pStyle w:val="TableParagraph"/>
                                    <w:spacing w:before="104"/>
                                    <w:ind w:left="325" w:right="307"/>
                                    <w:jc w:val="center"/>
                                    <w:rPr>
                                      <w:sz w:val="16"/>
                                    </w:rPr>
                                  </w:pPr>
                                </w:p>
                              </w:tc>
                            </w:tr>
                            <w:tr w:rsidR="001A5AA1" w14:paraId="14AA91BA" w14:textId="4A6761F4" w:rsidTr="004A6546">
                              <w:trPr>
                                <w:trHeight w:val="189"/>
                              </w:trPr>
                              <w:tc>
                                <w:tcPr>
                                  <w:tcW w:w="2400" w:type="dxa"/>
                                  <w:tcBorders>
                                    <w:top w:val="single" w:sz="6" w:space="0" w:color="000000"/>
                                    <w:bottom w:val="single" w:sz="2" w:space="0" w:color="000000"/>
                                  </w:tcBorders>
                                </w:tcPr>
                                <w:p w14:paraId="4D9D4BD0" w14:textId="77777777" w:rsidR="001A5AA1" w:rsidRDefault="001A5AA1" w:rsidP="003B6206">
                                  <w:pPr>
                                    <w:pStyle w:val="TableParagraph"/>
                                    <w:spacing w:line="169" w:lineRule="exact"/>
                                    <w:ind w:left="85"/>
                                    <w:rPr>
                                      <w:sz w:val="16"/>
                                    </w:rPr>
                                  </w:pPr>
                                  <w:r>
                                    <w:rPr>
                                      <w:sz w:val="16"/>
                                    </w:rPr>
                                    <w:t>CP.5</w:t>
                                  </w:r>
                                </w:p>
                              </w:tc>
                              <w:tc>
                                <w:tcPr>
                                  <w:tcW w:w="7523" w:type="dxa"/>
                                  <w:vMerge w:val="restart"/>
                                  <w:tcBorders>
                                    <w:top w:val="single" w:sz="6" w:space="0" w:color="000000"/>
                                    <w:bottom w:val="dotted" w:sz="4" w:space="0" w:color="000000"/>
                                  </w:tcBorders>
                                </w:tcPr>
                                <w:p w14:paraId="26724767" w14:textId="77777777" w:rsidR="001A5AA1" w:rsidRDefault="001A5AA1" w:rsidP="003B6206">
                                  <w:pPr>
                                    <w:pStyle w:val="TableParagraph"/>
                                    <w:rPr>
                                      <w:sz w:val="16"/>
                                    </w:rPr>
                                  </w:pPr>
                                </w:p>
                              </w:tc>
                              <w:tc>
                                <w:tcPr>
                                  <w:tcW w:w="956" w:type="dxa"/>
                                  <w:vMerge w:val="restart"/>
                                  <w:tcBorders>
                                    <w:top w:val="single" w:sz="6" w:space="0" w:color="000000"/>
                                    <w:bottom w:val="dotted" w:sz="4" w:space="0" w:color="000000"/>
                                  </w:tcBorders>
                                </w:tcPr>
                                <w:p w14:paraId="0929EFEC" w14:textId="77777777" w:rsidR="001A5AA1" w:rsidRDefault="001A5AA1" w:rsidP="003B6206">
                                  <w:pPr>
                                    <w:pStyle w:val="TableParagraph"/>
                                    <w:spacing w:before="10"/>
                                    <w:rPr>
                                      <w:sz w:val="15"/>
                                    </w:rPr>
                                  </w:pPr>
                                </w:p>
                                <w:p w14:paraId="28E5D860" w14:textId="77777777" w:rsidR="001A5AA1" w:rsidRDefault="001A5AA1" w:rsidP="003B6206">
                                  <w:pPr>
                                    <w:pStyle w:val="TableParagraph"/>
                                    <w:ind w:left="242" w:right="234"/>
                                    <w:jc w:val="center"/>
                                    <w:rPr>
                                      <w:sz w:val="16"/>
                                    </w:rPr>
                                  </w:pPr>
                                  <w:r>
                                    <w:rPr>
                                      <w:sz w:val="16"/>
                                    </w:rPr>
                                    <w:t>443</w:t>
                                  </w:r>
                                </w:p>
                              </w:tc>
                              <w:tc>
                                <w:tcPr>
                                  <w:tcW w:w="956" w:type="dxa"/>
                                  <w:tcBorders>
                                    <w:top w:val="single" w:sz="6" w:space="0" w:color="000000"/>
                                    <w:bottom w:val="dotted" w:sz="4" w:space="0" w:color="000000"/>
                                  </w:tcBorders>
                                </w:tcPr>
                                <w:p w14:paraId="32813860" w14:textId="77777777" w:rsidR="001A5AA1" w:rsidRDefault="001A5AA1" w:rsidP="003B6206">
                                  <w:pPr>
                                    <w:pStyle w:val="TableParagraph"/>
                                    <w:spacing w:before="10"/>
                                    <w:rPr>
                                      <w:sz w:val="15"/>
                                    </w:rPr>
                                  </w:pPr>
                                </w:p>
                              </w:tc>
                              <w:tc>
                                <w:tcPr>
                                  <w:tcW w:w="956" w:type="dxa"/>
                                  <w:tcBorders>
                                    <w:top w:val="single" w:sz="6" w:space="0" w:color="000000"/>
                                    <w:bottom w:val="dotted" w:sz="4" w:space="0" w:color="000000"/>
                                  </w:tcBorders>
                                </w:tcPr>
                                <w:p w14:paraId="7B25B603" w14:textId="5738A0E4" w:rsidR="001A5AA1" w:rsidRDefault="001A5AA1" w:rsidP="003B6206">
                                  <w:pPr>
                                    <w:pStyle w:val="TableParagraph"/>
                                    <w:spacing w:before="10"/>
                                    <w:rPr>
                                      <w:sz w:val="15"/>
                                    </w:rPr>
                                  </w:pPr>
                                </w:p>
                              </w:tc>
                            </w:tr>
                            <w:tr w:rsidR="001A5AA1" w14:paraId="31645786" w14:textId="70C49243" w:rsidTr="004A6546">
                              <w:trPr>
                                <w:trHeight w:val="185"/>
                              </w:trPr>
                              <w:tc>
                                <w:tcPr>
                                  <w:tcW w:w="2400" w:type="dxa"/>
                                  <w:tcBorders>
                                    <w:top w:val="single" w:sz="2" w:space="0" w:color="000000"/>
                                    <w:bottom w:val="single" w:sz="2" w:space="0" w:color="000000"/>
                                  </w:tcBorders>
                                </w:tcPr>
                                <w:p w14:paraId="6EA53E8C" w14:textId="77777777" w:rsidR="001A5AA1" w:rsidRDefault="001A5AA1" w:rsidP="003B6206">
                                  <w:pPr>
                                    <w:pStyle w:val="TableParagraph"/>
                                    <w:spacing w:line="166" w:lineRule="exact"/>
                                    <w:ind w:left="85"/>
                                    <w:rPr>
                                      <w:sz w:val="16"/>
                                    </w:rPr>
                                  </w:pPr>
                                  <w:r>
                                    <w:rPr>
                                      <w:sz w:val="16"/>
                                    </w:rPr>
                                    <w:t>Function</w:t>
                                  </w:r>
                                </w:p>
                              </w:tc>
                              <w:tc>
                                <w:tcPr>
                                  <w:tcW w:w="7523" w:type="dxa"/>
                                  <w:vMerge/>
                                  <w:tcBorders>
                                    <w:top w:val="nil"/>
                                    <w:bottom w:val="dotted" w:sz="4" w:space="0" w:color="000000"/>
                                  </w:tcBorders>
                                </w:tcPr>
                                <w:p w14:paraId="545D609E" w14:textId="77777777" w:rsidR="001A5AA1" w:rsidRDefault="001A5AA1" w:rsidP="003B6206">
                                  <w:pPr>
                                    <w:rPr>
                                      <w:sz w:val="2"/>
                                      <w:szCs w:val="2"/>
                                    </w:rPr>
                                  </w:pPr>
                                </w:p>
                              </w:tc>
                              <w:tc>
                                <w:tcPr>
                                  <w:tcW w:w="956" w:type="dxa"/>
                                  <w:vMerge/>
                                  <w:tcBorders>
                                    <w:top w:val="nil"/>
                                    <w:bottom w:val="dotted" w:sz="4" w:space="0" w:color="000000"/>
                                  </w:tcBorders>
                                </w:tcPr>
                                <w:p w14:paraId="1D506CA2" w14:textId="77777777" w:rsidR="001A5AA1" w:rsidRDefault="001A5AA1" w:rsidP="003B6206">
                                  <w:pPr>
                                    <w:rPr>
                                      <w:sz w:val="2"/>
                                      <w:szCs w:val="2"/>
                                    </w:rPr>
                                  </w:pPr>
                                </w:p>
                              </w:tc>
                              <w:tc>
                                <w:tcPr>
                                  <w:tcW w:w="956" w:type="dxa"/>
                                  <w:tcBorders>
                                    <w:top w:val="nil"/>
                                    <w:bottom w:val="dotted" w:sz="4" w:space="0" w:color="000000"/>
                                  </w:tcBorders>
                                </w:tcPr>
                                <w:p w14:paraId="52385F61" w14:textId="77777777" w:rsidR="001A5AA1" w:rsidRDefault="001A5AA1" w:rsidP="003B6206">
                                  <w:pPr>
                                    <w:rPr>
                                      <w:sz w:val="2"/>
                                      <w:szCs w:val="2"/>
                                    </w:rPr>
                                  </w:pPr>
                                </w:p>
                              </w:tc>
                              <w:tc>
                                <w:tcPr>
                                  <w:tcW w:w="956" w:type="dxa"/>
                                  <w:tcBorders>
                                    <w:top w:val="nil"/>
                                    <w:bottom w:val="dotted" w:sz="4" w:space="0" w:color="000000"/>
                                  </w:tcBorders>
                                </w:tcPr>
                                <w:p w14:paraId="402C1A3D" w14:textId="225C83C8" w:rsidR="001A5AA1" w:rsidRDefault="001A5AA1" w:rsidP="003B6206">
                                  <w:pPr>
                                    <w:rPr>
                                      <w:sz w:val="2"/>
                                      <w:szCs w:val="2"/>
                                    </w:rPr>
                                  </w:pPr>
                                </w:p>
                              </w:tc>
                            </w:tr>
                            <w:tr w:rsidR="001A5AA1" w14:paraId="11D525BF" w14:textId="76F76069" w:rsidTr="004A6546">
                              <w:trPr>
                                <w:trHeight w:val="80"/>
                              </w:trPr>
                              <w:tc>
                                <w:tcPr>
                                  <w:tcW w:w="2400" w:type="dxa"/>
                                  <w:tcBorders>
                                    <w:top w:val="single" w:sz="2" w:space="0" w:color="000000"/>
                                    <w:bottom w:val="dotted" w:sz="4" w:space="0" w:color="000000"/>
                                  </w:tcBorders>
                                </w:tcPr>
                                <w:p w14:paraId="717E6CE5" w14:textId="77777777" w:rsidR="001A5AA1" w:rsidRDefault="001A5AA1" w:rsidP="003B6206">
                                  <w:pPr>
                                    <w:pStyle w:val="TableParagraph"/>
                                    <w:rPr>
                                      <w:sz w:val="2"/>
                                    </w:rPr>
                                  </w:pPr>
                                </w:p>
                              </w:tc>
                              <w:tc>
                                <w:tcPr>
                                  <w:tcW w:w="7523" w:type="dxa"/>
                                  <w:vMerge/>
                                  <w:tcBorders>
                                    <w:top w:val="nil"/>
                                    <w:bottom w:val="dotted" w:sz="4" w:space="0" w:color="000000"/>
                                  </w:tcBorders>
                                </w:tcPr>
                                <w:p w14:paraId="1A247665" w14:textId="77777777" w:rsidR="001A5AA1" w:rsidRDefault="001A5AA1" w:rsidP="003B6206">
                                  <w:pPr>
                                    <w:rPr>
                                      <w:sz w:val="2"/>
                                      <w:szCs w:val="2"/>
                                    </w:rPr>
                                  </w:pPr>
                                </w:p>
                              </w:tc>
                              <w:tc>
                                <w:tcPr>
                                  <w:tcW w:w="956" w:type="dxa"/>
                                  <w:vMerge/>
                                  <w:tcBorders>
                                    <w:top w:val="nil"/>
                                    <w:bottom w:val="dotted" w:sz="4" w:space="0" w:color="000000"/>
                                  </w:tcBorders>
                                </w:tcPr>
                                <w:p w14:paraId="03DEB512" w14:textId="77777777" w:rsidR="001A5AA1" w:rsidRDefault="001A5AA1" w:rsidP="003B6206">
                                  <w:pPr>
                                    <w:rPr>
                                      <w:sz w:val="2"/>
                                      <w:szCs w:val="2"/>
                                    </w:rPr>
                                  </w:pPr>
                                </w:p>
                              </w:tc>
                              <w:tc>
                                <w:tcPr>
                                  <w:tcW w:w="956" w:type="dxa"/>
                                  <w:tcBorders>
                                    <w:top w:val="nil"/>
                                    <w:bottom w:val="dotted" w:sz="4" w:space="0" w:color="000000"/>
                                  </w:tcBorders>
                                </w:tcPr>
                                <w:p w14:paraId="13A14D5A" w14:textId="77777777" w:rsidR="001A5AA1" w:rsidRDefault="001A5AA1" w:rsidP="003B6206">
                                  <w:pPr>
                                    <w:rPr>
                                      <w:sz w:val="2"/>
                                      <w:szCs w:val="2"/>
                                    </w:rPr>
                                  </w:pPr>
                                </w:p>
                              </w:tc>
                              <w:tc>
                                <w:tcPr>
                                  <w:tcW w:w="956" w:type="dxa"/>
                                  <w:tcBorders>
                                    <w:top w:val="nil"/>
                                    <w:bottom w:val="dotted" w:sz="4" w:space="0" w:color="000000"/>
                                  </w:tcBorders>
                                </w:tcPr>
                                <w:p w14:paraId="0B3A9C93" w14:textId="57AFF044" w:rsidR="001A5AA1" w:rsidRDefault="001A5AA1" w:rsidP="003B6206">
                                  <w:pPr>
                                    <w:rPr>
                                      <w:sz w:val="2"/>
                                      <w:szCs w:val="2"/>
                                    </w:rPr>
                                  </w:pPr>
                                </w:p>
                              </w:tc>
                            </w:tr>
                            <w:tr w:rsidR="001A5AA1" w14:paraId="43DD77B1" w14:textId="629573C4" w:rsidTr="004A6546">
                              <w:trPr>
                                <w:trHeight w:val="99"/>
                              </w:trPr>
                              <w:tc>
                                <w:tcPr>
                                  <w:tcW w:w="2400" w:type="dxa"/>
                                  <w:tcBorders>
                                    <w:top w:val="dotted" w:sz="4" w:space="0" w:color="000000"/>
                                  </w:tcBorders>
                                </w:tcPr>
                                <w:p w14:paraId="3915B853" w14:textId="77777777" w:rsidR="001A5AA1" w:rsidRDefault="001A5AA1" w:rsidP="003B6206">
                                  <w:pPr>
                                    <w:pStyle w:val="TableParagraph"/>
                                    <w:rPr>
                                      <w:sz w:val="4"/>
                                    </w:rPr>
                                  </w:pPr>
                                </w:p>
                              </w:tc>
                              <w:tc>
                                <w:tcPr>
                                  <w:tcW w:w="7523" w:type="dxa"/>
                                  <w:tcBorders>
                                    <w:top w:val="dotted" w:sz="4" w:space="0" w:color="000000"/>
                                  </w:tcBorders>
                                </w:tcPr>
                                <w:p w14:paraId="114D1AE0" w14:textId="77777777" w:rsidR="001A5AA1" w:rsidRDefault="001A5AA1" w:rsidP="003B6206">
                                  <w:pPr>
                                    <w:pStyle w:val="TableParagraph"/>
                                    <w:spacing w:line="79" w:lineRule="exact"/>
                                    <w:ind w:left="2689" w:right="4201"/>
                                    <w:jc w:val="center"/>
                                    <w:rPr>
                                      <w:i/>
                                      <w:sz w:val="16"/>
                                    </w:rPr>
                                  </w:pPr>
                                  <w:r>
                                    <w:rPr>
                                      <w:i/>
                                      <w:sz w:val="16"/>
                                    </w:rPr>
                                    <w:t>Page: 19</w:t>
                                  </w:r>
                                </w:p>
                              </w:tc>
                              <w:tc>
                                <w:tcPr>
                                  <w:tcW w:w="956" w:type="dxa"/>
                                  <w:tcBorders>
                                    <w:top w:val="dotted" w:sz="4" w:space="0" w:color="000000"/>
                                  </w:tcBorders>
                                </w:tcPr>
                                <w:p w14:paraId="560CCB3B" w14:textId="77777777" w:rsidR="001A5AA1" w:rsidRDefault="001A5AA1" w:rsidP="003B6206">
                                  <w:pPr>
                                    <w:pStyle w:val="TableParagraph"/>
                                    <w:rPr>
                                      <w:sz w:val="4"/>
                                    </w:rPr>
                                  </w:pPr>
                                </w:p>
                              </w:tc>
                              <w:tc>
                                <w:tcPr>
                                  <w:tcW w:w="956" w:type="dxa"/>
                                  <w:tcBorders>
                                    <w:top w:val="dotted" w:sz="4" w:space="0" w:color="000000"/>
                                  </w:tcBorders>
                                </w:tcPr>
                                <w:p w14:paraId="4B62F591" w14:textId="77777777" w:rsidR="001A5AA1" w:rsidRDefault="001A5AA1" w:rsidP="003B6206">
                                  <w:pPr>
                                    <w:pStyle w:val="TableParagraph"/>
                                    <w:rPr>
                                      <w:sz w:val="4"/>
                                    </w:rPr>
                                  </w:pPr>
                                </w:p>
                              </w:tc>
                              <w:tc>
                                <w:tcPr>
                                  <w:tcW w:w="956" w:type="dxa"/>
                                  <w:tcBorders>
                                    <w:top w:val="dotted" w:sz="4" w:space="0" w:color="000000"/>
                                  </w:tcBorders>
                                </w:tcPr>
                                <w:p w14:paraId="1A87012B" w14:textId="2E2137B5" w:rsidR="001A5AA1" w:rsidRDefault="001A5AA1" w:rsidP="003B6206">
                                  <w:pPr>
                                    <w:pStyle w:val="TableParagraph"/>
                                    <w:rPr>
                                      <w:sz w:val="4"/>
                                    </w:rPr>
                                  </w:pPr>
                                </w:p>
                              </w:tc>
                            </w:tr>
                          </w:tbl>
                          <w:p w14:paraId="2245924D" w14:textId="77777777" w:rsidR="001A5AA1" w:rsidRDefault="001A5AA1" w:rsidP="004B2E3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B491B" id="Text Box 18" o:spid="_x0000_s1028" type="#_x0000_t202" style="position:absolute;margin-left:36pt;margin-top:36pt;width:657.75pt;height:740.6pt;z-index:50245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" filled="f" stroked="f">
                <v:textbox inset="0,0,0,0">
                  <w:txbxContent>
                    <w:tbl>
                      <w:tblPr>
                        <w:tblW w:w="12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3"/>
                        <w:gridCol w:w="956"/>
                        <w:gridCol w:w="956"/>
                        <w:gridCol w:w="956"/>
                      </w:tblGrid>
                      <w:tr w:rsidR="001A5AA1" w14:paraId="60E172DF" w14:textId="350E7B22" w:rsidTr="006D40DC">
                        <w:trPr>
                          <w:trHeight w:val="573"/>
                        </w:trPr>
                        <w:tc>
                          <w:tcPr>
                            <w:tcW w:w="2400" w:type="dxa"/>
                            <w:tcBorders>
                              <w:bottom w:val="single" w:sz="12" w:space="0" w:color="000000"/>
                              <w:right w:val="single" w:sz="4" w:space="0" w:color="FFFFFF"/>
                            </w:tcBorders>
                            <w:shd w:val="clear" w:color="auto" w:fill="00B050"/>
                          </w:tcPr>
                          <w:p w14:paraId="28100396" w14:textId="77777777" w:rsidR="001A5AA1" w:rsidRDefault="001A5AA1" w:rsidP="00DE40F7">
                            <w:pPr>
                              <w:pStyle w:val="TableParagraph"/>
                              <w:spacing w:line="171" w:lineRule="exact"/>
                              <w:ind w:left="85"/>
                              <w:rPr>
                                <w:b/>
                                <w:sz w:val="16"/>
                              </w:rPr>
                            </w:pPr>
                            <w:r>
                              <w:rPr>
                                <w:b/>
                                <w:sz w:val="16"/>
                              </w:rPr>
                              <w:t>Section/Id#:</w:t>
                            </w:r>
                          </w:p>
                          <w:p w14:paraId="09666B09" w14:textId="77777777" w:rsidR="001A5AA1" w:rsidRDefault="001A5AA1" w:rsidP="00DE40F7">
                            <w:pPr>
                              <w:pStyle w:val="TableParagraph"/>
                              <w:spacing w:before="8"/>
                              <w:ind w:left="85" w:right="1813"/>
                              <w:rPr>
                                <w:b/>
                                <w:sz w:val="16"/>
                              </w:rPr>
                            </w:pPr>
                            <w:r>
                              <w:rPr>
                                <w:b/>
                                <w:sz w:val="16"/>
                              </w:rPr>
                              <w:t>Type:</w:t>
                            </w:r>
                          </w:p>
                          <w:p w14:paraId="3924EE12" w14:textId="77777777" w:rsidR="001A5AA1" w:rsidRDefault="001A5AA1" w:rsidP="00DE40F7">
                            <w:pPr>
                              <w:pStyle w:val="TableParagraph"/>
                              <w:spacing w:before="8"/>
                              <w:ind w:left="85" w:right="1813"/>
                              <w:rPr>
                                <w:b/>
                                <w:sz w:val="16"/>
                              </w:rPr>
                            </w:pPr>
                            <w:r>
                              <w:rPr>
                                <w:b/>
                                <w:sz w:val="16"/>
                              </w:rPr>
                              <w:t>Name:</w:t>
                            </w:r>
                          </w:p>
                        </w:tc>
                        <w:tc>
                          <w:tcPr>
                            <w:tcW w:w="7523" w:type="dxa"/>
                            <w:tcBorders>
                              <w:left w:val="single" w:sz="4" w:space="0" w:color="FFFFFF"/>
                              <w:bottom w:val="single" w:sz="12" w:space="0" w:color="000000"/>
                              <w:right w:val="single" w:sz="4" w:space="0" w:color="FFFFFF"/>
                            </w:tcBorders>
                            <w:shd w:val="clear" w:color="auto" w:fill="00B050"/>
                          </w:tcPr>
                          <w:p w14:paraId="58CDEC0C" w14:textId="77777777" w:rsidR="001A5AA1" w:rsidRDefault="001A5AA1" w:rsidP="00DE40F7">
                            <w:pPr>
                              <w:pStyle w:val="TableParagraph"/>
                              <w:spacing w:before="6"/>
                              <w:rPr>
                                <w:sz w:val="15"/>
                              </w:rPr>
                            </w:pPr>
                          </w:p>
                          <w:p w14:paraId="6EE57B72" w14:textId="77777777" w:rsidR="001A5AA1" w:rsidRDefault="001A5AA1" w:rsidP="00DE40F7">
                            <w:pPr>
                              <w:pStyle w:val="TableParagraph"/>
                              <w:ind w:left="85"/>
                              <w:rPr>
                                <w:b/>
                                <w:sz w:val="16"/>
                              </w:rPr>
                            </w:pPr>
                            <w:r>
                              <w:rPr>
                                <w:b/>
                                <w:sz w:val="16"/>
                              </w:rPr>
                              <w:t>Conformance Criteria</w:t>
                            </w:r>
                          </w:p>
                        </w:tc>
                        <w:tc>
                          <w:tcPr>
                            <w:tcW w:w="956" w:type="dxa"/>
                            <w:tcBorders>
                              <w:left w:val="single" w:sz="4" w:space="0" w:color="FFFFFF"/>
                              <w:bottom w:val="single" w:sz="12" w:space="0" w:color="000000"/>
                            </w:tcBorders>
                            <w:shd w:val="clear" w:color="auto" w:fill="00B050"/>
                            <w:vAlign w:val="center"/>
                          </w:tcPr>
                          <w:p w14:paraId="2F2CB326" w14:textId="6A0A8F2D" w:rsidR="001A5AA1" w:rsidRDefault="001A5AA1" w:rsidP="003B6206">
                            <w:pPr>
                              <w:pStyle w:val="TableParagraph"/>
                              <w:ind w:left="0"/>
                              <w:jc w:val="center"/>
                              <w:rPr>
                                <w:b/>
                                <w:sz w:val="16"/>
                              </w:rPr>
                            </w:pPr>
                            <w:r w:rsidRPr="000E4DCC">
                              <w:rPr>
                                <w:b/>
                                <w:sz w:val="16"/>
                                <w:szCs w:val="16"/>
                              </w:rPr>
                              <w:t>Row#</w:t>
                            </w:r>
                          </w:p>
                        </w:tc>
                        <w:tc>
                          <w:tcPr>
                            <w:tcW w:w="956" w:type="dxa"/>
                            <w:tcBorders>
                              <w:left w:val="single" w:sz="4" w:space="0" w:color="FFFFFF"/>
                              <w:bottom w:val="single" w:sz="12" w:space="0" w:color="000000"/>
                              <w:right w:val="single" w:sz="4" w:space="0" w:color="FFFFFF"/>
                            </w:tcBorders>
                            <w:shd w:val="clear" w:color="auto" w:fill="00B050"/>
                            <w:vAlign w:val="center"/>
                          </w:tcPr>
                          <w:p w14:paraId="72F93BA2" w14:textId="3223B1C7" w:rsidR="001A5AA1" w:rsidRDefault="001A5AA1" w:rsidP="003B6206">
                            <w:pPr>
                              <w:pStyle w:val="TableParagraph"/>
                              <w:ind w:left="0"/>
                              <w:jc w:val="center"/>
                              <w:rPr>
                                <w:sz w:val="15"/>
                              </w:rPr>
                            </w:pPr>
                            <w:r w:rsidRPr="000E4DCC">
                              <w:rPr>
                                <w:b/>
                                <w:sz w:val="16"/>
                                <w:szCs w:val="16"/>
                              </w:rPr>
                              <w:t>Criteria Status</w:t>
                            </w:r>
                          </w:p>
                        </w:tc>
                        <w:tc>
                          <w:tcPr>
                            <w:tcW w:w="956" w:type="dxa"/>
                            <w:tcBorders>
                              <w:left w:val="single" w:sz="4" w:space="0" w:color="FFFFFF"/>
                              <w:bottom w:val="single" w:sz="12" w:space="0" w:color="000000"/>
                            </w:tcBorders>
                            <w:shd w:val="clear" w:color="auto" w:fill="00B050"/>
                            <w:vAlign w:val="center"/>
                          </w:tcPr>
                          <w:p w14:paraId="079687B8" w14:textId="1E67DF82" w:rsidR="001A5AA1" w:rsidRDefault="001A5AA1" w:rsidP="003B6206">
                            <w:pPr>
                              <w:pStyle w:val="TableParagraph"/>
                              <w:ind w:left="0"/>
                              <w:jc w:val="center"/>
                              <w:rPr>
                                <w:sz w:val="15"/>
                              </w:rPr>
                            </w:pPr>
                            <w:r w:rsidRPr="000E4DCC">
                              <w:rPr>
                                <w:b/>
                                <w:sz w:val="16"/>
                                <w:szCs w:val="16"/>
                              </w:rPr>
                              <w:t>Mapping to R1</w:t>
                            </w:r>
                          </w:p>
                        </w:tc>
                      </w:tr>
                      <w:tr w:rsidR="001A5AA1" w14:paraId="1F38B5F4" w14:textId="34E15272" w:rsidTr="00477D98">
                        <w:trPr>
                          <w:trHeight w:val="186"/>
                        </w:trPr>
                        <w:tc>
                          <w:tcPr>
                            <w:tcW w:w="2400" w:type="dxa"/>
                            <w:tcBorders>
                              <w:top w:val="single" w:sz="12" w:space="0" w:color="000000"/>
                              <w:bottom w:val="single" w:sz="2" w:space="0" w:color="000000"/>
                            </w:tcBorders>
                            <w:shd w:val="clear" w:color="auto" w:fill="99FF99"/>
                          </w:tcPr>
                          <w:p w14:paraId="4400CC73" w14:textId="29D110EE" w:rsidR="001A5AA1" w:rsidRDefault="001A5AA1" w:rsidP="00DE40F7">
                            <w:pPr>
                              <w:pStyle w:val="TableParagraph"/>
                              <w:spacing w:line="167" w:lineRule="exact"/>
                              <w:ind w:left="85"/>
                              <w:rPr>
                                <w:sz w:val="16"/>
                              </w:rPr>
                            </w:pPr>
                            <w:r>
                              <w:rPr>
                                <w:sz w:val="16"/>
                              </w:rPr>
                              <w:t>CP 4.5</w:t>
                            </w:r>
                          </w:p>
                        </w:tc>
                        <w:tc>
                          <w:tcPr>
                            <w:tcW w:w="7523" w:type="dxa"/>
                            <w:vMerge w:val="restart"/>
                            <w:tcBorders>
                              <w:top w:val="single" w:sz="12" w:space="0" w:color="000000"/>
                            </w:tcBorders>
                            <w:shd w:val="clear" w:color="auto" w:fill="99FF99"/>
                            <w:vAlign w:val="center"/>
                          </w:tcPr>
                          <w:p w14:paraId="6DB01FC8" w14:textId="3340D12B" w:rsidR="001A5AA1" w:rsidRPr="00A127D8" w:rsidRDefault="001A5AA1" w:rsidP="00A127D8">
                            <w:pPr>
                              <w:pStyle w:val="TableParagraph"/>
                              <w:ind w:left="86"/>
                              <w:jc w:val="center"/>
                              <w:rPr>
                                <w:b/>
                                <w:sz w:val="24"/>
                              </w:rPr>
                            </w:pPr>
                            <w:r w:rsidRPr="00A127D8">
                              <w:rPr>
                                <w:b/>
                                <w:sz w:val="24"/>
                              </w:rPr>
                              <w:t>Manage Orders for Blood Products and Other Biologics</w:t>
                            </w:r>
                          </w:p>
                        </w:tc>
                        <w:tc>
                          <w:tcPr>
                            <w:tcW w:w="956" w:type="dxa"/>
                            <w:vMerge w:val="restart"/>
                            <w:tcBorders>
                              <w:top w:val="single" w:sz="12" w:space="0" w:color="000000"/>
                            </w:tcBorders>
                            <w:shd w:val="clear" w:color="auto" w:fill="99FF99"/>
                            <w:vAlign w:val="center"/>
                          </w:tcPr>
                          <w:p w14:paraId="18C02ADA" w14:textId="77777777" w:rsidR="001A5AA1" w:rsidRDefault="001A5AA1" w:rsidP="003B6206">
                            <w:pPr>
                              <w:pStyle w:val="TableParagraph"/>
                              <w:ind w:left="0"/>
                              <w:jc w:val="center"/>
                              <w:rPr>
                                <w:sz w:val="16"/>
                              </w:rPr>
                            </w:pPr>
                          </w:p>
                        </w:tc>
                        <w:tc>
                          <w:tcPr>
                            <w:tcW w:w="956" w:type="dxa"/>
                            <w:vMerge w:val="restart"/>
                            <w:tcBorders>
                              <w:top w:val="single" w:sz="12" w:space="0" w:color="000000"/>
                            </w:tcBorders>
                            <w:shd w:val="clear" w:color="auto" w:fill="99FF99"/>
                            <w:vAlign w:val="center"/>
                          </w:tcPr>
                          <w:p w14:paraId="4B3F8A62" w14:textId="44DB50D5" w:rsidR="001A5AA1" w:rsidRDefault="001A5AA1" w:rsidP="003B6206">
                            <w:pPr>
                              <w:pStyle w:val="TableParagraph"/>
                              <w:ind w:left="0"/>
                              <w:jc w:val="center"/>
                              <w:rPr>
                                <w:sz w:val="16"/>
                              </w:rPr>
                            </w:pPr>
                            <w:r>
                              <w:rPr>
                                <w:sz w:val="16"/>
                              </w:rPr>
                              <w:t>Include</w:t>
                            </w:r>
                          </w:p>
                        </w:tc>
                        <w:tc>
                          <w:tcPr>
                            <w:tcW w:w="956" w:type="dxa"/>
                            <w:vMerge w:val="restart"/>
                            <w:tcBorders>
                              <w:top w:val="single" w:sz="12" w:space="0" w:color="000000"/>
                            </w:tcBorders>
                            <w:shd w:val="clear" w:color="auto" w:fill="99FF99"/>
                            <w:vAlign w:val="center"/>
                          </w:tcPr>
                          <w:p w14:paraId="4324A685" w14:textId="5E71B527" w:rsidR="001A5AA1" w:rsidRDefault="001A5AA1" w:rsidP="003B6206">
                            <w:pPr>
                              <w:pStyle w:val="TableParagraph"/>
                              <w:ind w:left="0"/>
                              <w:jc w:val="center"/>
                              <w:rPr>
                                <w:sz w:val="16"/>
                              </w:rPr>
                            </w:pPr>
                          </w:p>
                        </w:tc>
                      </w:tr>
                      <w:tr w:rsidR="001A5AA1" w14:paraId="0E439B12" w14:textId="77777777" w:rsidTr="00477D98">
                        <w:trPr>
                          <w:trHeight w:val="186"/>
                        </w:trPr>
                        <w:tc>
                          <w:tcPr>
                            <w:tcW w:w="2400" w:type="dxa"/>
                            <w:tcBorders>
                              <w:top w:val="single" w:sz="6" w:space="0" w:color="000000"/>
                              <w:bottom w:val="single" w:sz="2" w:space="0" w:color="000000"/>
                            </w:tcBorders>
                            <w:shd w:val="clear" w:color="auto" w:fill="99FF99"/>
                          </w:tcPr>
                          <w:p w14:paraId="5D9C56EC" w14:textId="10069FE1" w:rsidR="001A5AA1" w:rsidRDefault="001A5AA1" w:rsidP="00DE40F7">
                            <w:pPr>
                              <w:pStyle w:val="TableParagraph"/>
                              <w:spacing w:line="167" w:lineRule="exact"/>
                              <w:ind w:left="85"/>
                              <w:rPr>
                                <w:sz w:val="16"/>
                              </w:rPr>
                            </w:pPr>
                            <w:r>
                              <w:rPr>
                                <w:sz w:val="16"/>
                              </w:rPr>
                              <w:t>Function</w:t>
                            </w:r>
                          </w:p>
                        </w:tc>
                        <w:tc>
                          <w:tcPr>
                            <w:tcW w:w="7523" w:type="dxa"/>
                            <w:vMerge/>
                            <w:shd w:val="clear" w:color="auto" w:fill="99FF99"/>
                          </w:tcPr>
                          <w:p w14:paraId="51BF968B" w14:textId="77777777" w:rsidR="001A5AA1" w:rsidRDefault="001A5AA1" w:rsidP="00DE40F7">
                            <w:pPr>
                              <w:pStyle w:val="TableParagraph"/>
                              <w:spacing w:line="168" w:lineRule="exact"/>
                              <w:ind w:left="85"/>
                              <w:rPr>
                                <w:sz w:val="16"/>
                              </w:rPr>
                            </w:pPr>
                          </w:p>
                        </w:tc>
                        <w:tc>
                          <w:tcPr>
                            <w:tcW w:w="956" w:type="dxa"/>
                            <w:vMerge/>
                            <w:shd w:val="clear" w:color="auto" w:fill="99FF99"/>
                          </w:tcPr>
                          <w:p w14:paraId="3DFF212C" w14:textId="77777777" w:rsidR="001A5AA1" w:rsidRDefault="001A5AA1" w:rsidP="00DE40F7">
                            <w:pPr>
                              <w:pStyle w:val="TableParagraph"/>
                              <w:rPr>
                                <w:sz w:val="16"/>
                              </w:rPr>
                            </w:pPr>
                          </w:p>
                        </w:tc>
                        <w:tc>
                          <w:tcPr>
                            <w:tcW w:w="956" w:type="dxa"/>
                            <w:vMerge/>
                            <w:shd w:val="clear" w:color="auto" w:fill="99FF99"/>
                          </w:tcPr>
                          <w:p w14:paraId="7FA8642E" w14:textId="77777777" w:rsidR="001A5AA1" w:rsidRDefault="001A5AA1" w:rsidP="00DE40F7">
                            <w:pPr>
                              <w:pStyle w:val="TableParagraph"/>
                              <w:rPr>
                                <w:sz w:val="16"/>
                              </w:rPr>
                            </w:pPr>
                          </w:p>
                        </w:tc>
                        <w:tc>
                          <w:tcPr>
                            <w:tcW w:w="956" w:type="dxa"/>
                            <w:vMerge/>
                            <w:shd w:val="clear" w:color="auto" w:fill="99FF99"/>
                          </w:tcPr>
                          <w:p w14:paraId="7A1838AF" w14:textId="77777777" w:rsidR="001A5AA1" w:rsidRDefault="001A5AA1" w:rsidP="00DE40F7">
                            <w:pPr>
                              <w:pStyle w:val="TableParagraph"/>
                              <w:rPr>
                                <w:sz w:val="16"/>
                              </w:rPr>
                            </w:pPr>
                          </w:p>
                        </w:tc>
                      </w:tr>
                      <w:tr w:rsidR="001A5AA1" w14:paraId="0F13DF2F" w14:textId="5AAC4F40" w:rsidTr="003B6206">
                        <w:trPr>
                          <w:trHeight w:val="980"/>
                        </w:trPr>
                        <w:tc>
                          <w:tcPr>
                            <w:tcW w:w="12791" w:type="dxa"/>
                            <w:gridSpan w:val="5"/>
                            <w:tcBorders>
                              <w:bottom w:val="single" w:sz="6" w:space="0" w:color="000000"/>
                            </w:tcBorders>
                            <w:shd w:val="clear" w:color="auto" w:fill="A6A6A6" w:themeFill="background1" w:themeFillShade="A6"/>
                          </w:tcPr>
                          <w:p w14:paraId="71C311E3" w14:textId="77777777" w:rsidR="001A5AA1" w:rsidRDefault="001A5AA1" w:rsidP="00DE40F7">
                            <w:pPr>
                              <w:pStyle w:val="TableParagraph"/>
                              <w:spacing w:before="67"/>
                              <w:ind w:left="725"/>
                              <w:rPr>
                                <w:sz w:val="16"/>
                              </w:rPr>
                            </w:pPr>
                            <w:r>
                              <w:rPr>
                                <w:b/>
                                <w:sz w:val="16"/>
                              </w:rPr>
                              <w:t xml:space="preserve">Statement: </w:t>
                            </w:r>
                            <w:r>
                              <w:rPr>
                                <w:sz w:val="16"/>
                              </w:rPr>
                              <w:t>Communicate with appropriate sources or registries to manage orders for blood products or other biologics.</w:t>
                            </w:r>
                          </w:p>
                          <w:p w14:paraId="1F694177" w14:textId="63922800" w:rsidR="001A5AA1" w:rsidRDefault="001A5AA1" w:rsidP="00DE40F7">
                            <w:pPr>
                              <w:pStyle w:val="TableParagraph"/>
                              <w:spacing w:before="67"/>
                              <w:ind w:left="725"/>
                              <w:rPr>
                                <w:b/>
                                <w:sz w:val="16"/>
                              </w:rPr>
                            </w:pPr>
                            <w:r>
                              <w:rPr>
                                <w:b/>
                                <w:sz w:val="16"/>
                              </w:rPr>
                              <w:t xml:space="preserve">Description: </w:t>
                            </w:r>
                            <w:r>
                              <w:rPr>
                                <w:sz w:val="16"/>
                              </w:rPr>
                              <w:t>Interact with a blood bank system or other source to support orders for blood products or other biologics including discontinuance</w:t>
                            </w:r>
                            <w:r>
                              <w:rPr>
                                <w:spacing w:val="-3"/>
                                <w:sz w:val="16"/>
                              </w:rPr>
                              <w:t xml:space="preserve"> </w:t>
                            </w:r>
                            <w:r>
                              <w:rPr>
                                <w:sz w:val="16"/>
                              </w:rPr>
                              <w:t>orders.</w:t>
                            </w:r>
                            <w:r>
                              <w:rPr>
                                <w:spacing w:val="-3"/>
                                <w:sz w:val="16"/>
                              </w:rPr>
                              <w:t xml:space="preserve"> </w:t>
                            </w:r>
                            <w:r>
                              <w:rPr>
                                <w:sz w:val="16"/>
                              </w:rPr>
                              <w:t>Use</w:t>
                            </w:r>
                            <w:r>
                              <w:rPr>
                                <w:spacing w:val="-3"/>
                                <w:sz w:val="16"/>
                              </w:rPr>
                              <w:t xml:space="preserve"> </w:t>
                            </w:r>
                            <w:r>
                              <w:rPr>
                                <w:sz w:val="16"/>
                              </w:rPr>
                              <w:t>of</w:t>
                            </w:r>
                            <w:r>
                              <w:rPr>
                                <w:spacing w:val="-3"/>
                                <w:sz w:val="16"/>
                              </w:rPr>
                              <w:t xml:space="preserve"> </w:t>
                            </w:r>
                            <w:r>
                              <w:rPr>
                                <w:sz w:val="16"/>
                              </w:rPr>
                              <w:t>such</w:t>
                            </w:r>
                            <w:r>
                              <w:rPr>
                                <w:spacing w:val="-3"/>
                                <w:sz w:val="16"/>
                              </w:rPr>
                              <w:t xml:space="preserve"> </w:t>
                            </w:r>
                            <w:r>
                              <w:rPr>
                                <w:sz w:val="16"/>
                              </w:rPr>
                              <w:t>products</w:t>
                            </w:r>
                            <w:r>
                              <w:rPr>
                                <w:spacing w:val="-3"/>
                                <w:sz w:val="16"/>
                              </w:rPr>
                              <w:t xml:space="preserve"> </w:t>
                            </w:r>
                            <w:r>
                              <w:rPr>
                                <w:sz w:val="16"/>
                              </w:rPr>
                              <w:t>in</w:t>
                            </w:r>
                            <w:r>
                              <w:rPr>
                                <w:spacing w:val="-3"/>
                                <w:sz w:val="16"/>
                              </w:rPr>
                              <w:t xml:space="preserve"> </w:t>
                            </w:r>
                            <w:r>
                              <w:rPr>
                                <w:sz w:val="16"/>
                              </w:rPr>
                              <w:t>the</w:t>
                            </w:r>
                            <w:r>
                              <w:rPr>
                                <w:spacing w:val="-3"/>
                                <w:sz w:val="16"/>
                              </w:rPr>
                              <w:t xml:space="preserve"> </w:t>
                            </w:r>
                            <w:r>
                              <w:rPr>
                                <w:sz w:val="16"/>
                              </w:rPr>
                              <w:t>provision</w:t>
                            </w:r>
                            <w:r>
                              <w:rPr>
                                <w:spacing w:val="-3"/>
                                <w:sz w:val="16"/>
                              </w:rPr>
                              <w:t xml:space="preserve"> </w:t>
                            </w:r>
                            <w:r>
                              <w:rPr>
                                <w:sz w:val="16"/>
                              </w:rPr>
                              <w:t>of</w:t>
                            </w:r>
                            <w:r>
                              <w:rPr>
                                <w:spacing w:val="-3"/>
                                <w:sz w:val="16"/>
                              </w:rPr>
                              <w:t xml:space="preserve"> </w:t>
                            </w:r>
                            <w:r>
                              <w:rPr>
                                <w:sz w:val="16"/>
                              </w:rPr>
                              <w:t>care</w:t>
                            </w:r>
                            <w:r>
                              <w:rPr>
                                <w:spacing w:val="-3"/>
                                <w:sz w:val="16"/>
                              </w:rPr>
                              <w:t xml:space="preserve"> </w:t>
                            </w:r>
                            <w:r>
                              <w:rPr>
                                <w:sz w:val="16"/>
                              </w:rPr>
                              <w:t>is</w:t>
                            </w:r>
                            <w:r>
                              <w:rPr>
                                <w:spacing w:val="-3"/>
                                <w:sz w:val="16"/>
                              </w:rPr>
                              <w:t xml:space="preserve"> </w:t>
                            </w:r>
                            <w:r>
                              <w:rPr>
                                <w:sz w:val="16"/>
                              </w:rPr>
                              <w:t>captured.</w:t>
                            </w:r>
                            <w:r>
                              <w:rPr>
                                <w:spacing w:val="-3"/>
                                <w:sz w:val="16"/>
                              </w:rPr>
                              <w:t xml:space="preserve"> </w:t>
                            </w:r>
                            <w:r>
                              <w:rPr>
                                <w:sz w:val="16"/>
                              </w:rPr>
                              <w:t>Blood</w:t>
                            </w:r>
                            <w:r>
                              <w:rPr>
                                <w:spacing w:val="-3"/>
                                <w:sz w:val="16"/>
                              </w:rPr>
                              <w:t xml:space="preserve"> </w:t>
                            </w:r>
                            <w:r>
                              <w:rPr>
                                <w:sz w:val="16"/>
                              </w:rPr>
                              <w:t>bank</w:t>
                            </w:r>
                            <w:r>
                              <w:rPr>
                                <w:spacing w:val="-3"/>
                                <w:sz w:val="16"/>
                              </w:rPr>
                              <w:t xml:space="preserve"> </w:t>
                            </w:r>
                            <w:r>
                              <w:rPr>
                                <w:sz w:val="16"/>
                              </w:rPr>
                              <w:t>or</w:t>
                            </w:r>
                            <w:r>
                              <w:rPr>
                                <w:spacing w:val="-3"/>
                                <w:sz w:val="16"/>
                              </w:rPr>
                              <w:t xml:space="preserve"> </w:t>
                            </w:r>
                            <w:r>
                              <w:rPr>
                                <w:sz w:val="16"/>
                              </w:rPr>
                              <w:t>other</w:t>
                            </w:r>
                            <w:r>
                              <w:rPr>
                                <w:spacing w:val="-3"/>
                                <w:sz w:val="16"/>
                              </w:rPr>
                              <w:t xml:space="preserve"> </w:t>
                            </w:r>
                            <w:r>
                              <w:rPr>
                                <w:sz w:val="16"/>
                              </w:rPr>
                              <w:t>functionality</w:t>
                            </w:r>
                            <w:r>
                              <w:rPr>
                                <w:spacing w:val="-3"/>
                                <w:sz w:val="16"/>
                              </w:rPr>
                              <w:t xml:space="preserve"> </w:t>
                            </w:r>
                            <w:r>
                              <w:rPr>
                                <w:sz w:val="16"/>
                              </w:rPr>
                              <w:t>that</w:t>
                            </w:r>
                            <w:r>
                              <w:rPr>
                                <w:spacing w:val="-3"/>
                                <w:sz w:val="16"/>
                              </w:rPr>
                              <w:t xml:space="preserve"> </w:t>
                            </w:r>
                            <w:r>
                              <w:rPr>
                                <w:sz w:val="16"/>
                              </w:rPr>
                              <w:t>may</w:t>
                            </w:r>
                            <w:r>
                              <w:rPr>
                                <w:spacing w:val="-3"/>
                                <w:sz w:val="16"/>
                              </w:rPr>
                              <w:t xml:space="preserve"> </w:t>
                            </w:r>
                            <w:r>
                              <w:rPr>
                                <w:sz w:val="16"/>
                              </w:rPr>
                              <w:t>come</w:t>
                            </w:r>
                            <w:r>
                              <w:rPr>
                                <w:spacing w:val="-3"/>
                                <w:sz w:val="16"/>
                              </w:rPr>
                              <w:t xml:space="preserve"> </w:t>
                            </w:r>
                            <w:r>
                              <w:rPr>
                                <w:sz w:val="16"/>
                              </w:rPr>
                              <w:t>under jurisdictional</w:t>
                            </w:r>
                            <w:r>
                              <w:rPr>
                                <w:spacing w:val="-5"/>
                                <w:sz w:val="16"/>
                              </w:rPr>
                              <w:t xml:space="preserve"> </w:t>
                            </w:r>
                            <w:r>
                              <w:rPr>
                                <w:sz w:val="16"/>
                              </w:rPr>
                              <w:t>law</w:t>
                            </w:r>
                            <w:r>
                              <w:rPr>
                                <w:spacing w:val="-5"/>
                                <w:sz w:val="16"/>
                              </w:rPr>
                              <w:t xml:space="preserve"> </w:t>
                            </w:r>
                            <w:r>
                              <w:rPr>
                                <w:sz w:val="16"/>
                              </w:rPr>
                              <w:t>or</w:t>
                            </w:r>
                            <w:r>
                              <w:rPr>
                                <w:spacing w:val="-5"/>
                                <w:sz w:val="16"/>
                              </w:rPr>
                              <w:t xml:space="preserve"> </w:t>
                            </w:r>
                            <w:r>
                              <w:rPr>
                                <w:sz w:val="16"/>
                              </w:rPr>
                              <w:t>other</w:t>
                            </w:r>
                            <w:r>
                              <w:rPr>
                                <w:spacing w:val="-5"/>
                                <w:sz w:val="16"/>
                              </w:rPr>
                              <w:t xml:space="preserve"> </w:t>
                            </w:r>
                            <w:r>
                              <w:rPr>
                                <w:sz w:val="16"/>
                              </w:rPr>
                              <w:t>regulation</w:t>
                            </w:r>
                            <w:r>
                              <w:rPr>
                                <w:spacing w:val="-5"/>
                                <w:sz w:val="16"/>
                              </w:rPr>
                              <w:t xml:space="preserve"> </w:t>
                            </w:r>
                            <w:r>
                              <w:rPr>
                                <w:sz w:val="16"/>
                              </w:rPr>
                              <w:t>(e.g.,</w:t>
                            </w:r>
                            <w:r>
                              <w:rPr>
                                <w:spacing w:val="-5"/>
                                <w:sz w:val="16"/>
                              </w:rPr>
                              <w:t xml:space="preserve"> </w:t>
                            </w:r>
                            <w:r>
                              <w:rPr>
                                <w:sz w:val="16"/>
                              </w:rPr>
                              <w:t>by</w:t>
                            </w:r>
                            <w:r>
                              <w:rPr>
                                <w:spacing w:val="-5"/>
                                <w:sz w:val="16"/>
                              </w:rPr>
                              <w:t xml:space="preserve"> </w:t>
                            </w:r>
                            <w:r>
                              <w:rPr>
                                <w:sz w:val="16"/>
                              </w:rPr>
                              <w:t>the</w:t>
                            </w:r>
                            <w:r>
                              <w:rPr>
                                <w:spacing w:val="-5"/>
                                <w:sz w:val="16"/>
                              </w:rPr>
                              <w:t xml:space="preserve"> </w:t>
                            </w:r>
                            <w:r>
                              <w:rPr>
                                <w:sz w:val="16"/>
                              </w:rPr>
                              <w:t>FDA</w:t>
                            </w:r>
                            <w:r>
                              <w:rPr>
                                <w:spacing w:val="-5"/>
                                <w:sz w:val="16"/>
                              </w:rPr>
                              <w:t xml:space="preserve"> </w:t>
                            </w:r>
                            <w:r>
                              <w:rPr>
                                <w:sz w:val="16"/>
                              </w:rPr>
                              <w:t>in</w:t>
                            </w:r>
                            <w:r>
                              <w:rPr>
                                <w:spacing w:val="-5"/>
                                <w:sz w:val="16"/>
                              </w:rPr>
                              <w:t xml:space="preserve"> </w:t>
                            </w:r>
                            <w:r>
                              <w:rPr>
                                <w:sz w:val="16"/>
                              </w:rPr>
                              <w:t>the</w:t>
                            </w:r>
                            <w:r>
                              <w:rPr>
                                <w:spacing w:val="-5"/>
                                <w:sz w:val="16"/>
                              </w:rPr>
                              <w:t xml:space="preserve"> </w:t>
                            </w:r>
                            <w:r>
                              <w:rPr>
                                <w:sz w:val="16"/>
                              </w:rPr>
                              <w:t>United</w:t>
                            </w:r>
                            <w:r>
                              <w:rPr>
                                <w:spacing w:val="-5"/>
                                <w:sz w:val="16"/>
                              </w:rPr>
                              <w:t xml:space="preserve"> </w:t>
                            </w:r>
                            <w:r>
                              <w:rPr>
                                <w:sz w:val="16"/>
                              </w:rPr>
                              <w:t>States)</w:t>
                            </w:r>
                            <w:r>
                              <w:rPr>
                                <w:spacing w:val="-5"/>
                                <w:sz w:val="16"/>
                              </w:rPr>
                              <w:t xml:space="preserve"> </w:t>
                            </w:r>
                            <w:r>
                              <w:rPr>
                                <w:sz w:val="16"/>
                              </w:rPr>
                              <w:t>is</w:t>
                            </w:r>
                            <w:r>
                              <w:rPr>
                                <w:spacing w:val="-5"/>
                                <w:sz w:val="16"/>
                              </w:rPr>
                              <w:t xml:space="preserve"> </w:t>
                            </w:r>
                            <w:r>
                              <w:rPr>
                                <w:sz w:val="16"/>
                              </w:rPr>
                              <w:t>not</w:t>
                            </w:r>
                            <w:r>
                              <w:rPr>
                                <w:spacing w:val="-5"/>
                                <w:sz w:val="16"/>
                              </w:rPr>
                              <w:t xml:space="preserve"> </w:t>
                            </w:r>
                            <w:r>
                              <w:rPr>
                                <w:sz w:val="16"/>
                              </w:rPr>
                              <w:t>required;</w:t>
                            </w:r>
                            <w:r>
                              <w:rPr>
                                <w:spacing w:val="-5"/>
                                <w:sz w:val="16"/>
                              </w:rPr>
                              <w:t xml:space="preserve"> </w:t>
                            </w:r>
                            <w:r>
                              <w:rPr>
                                <w:sz w:val="16"/>
                              </w:rPr>
                              <w:t>functional</w:t>
                            </w:r>
                            <w:r>
                              <w:rPr>
                                <w:spacing w:val="-5"/>
                                <w:sz w:val="16"/>
                              </w:rPr>
                              <w:t xml:space="preserve"> </w:t>
                            </w:r>
                            <w:r>
                              <w:rPr>
                                <w:sz w:val="16"/>
                              </w:rPr>
                              <w:t>communication</w:t>
                            </w:r>
                            <w:r>
                              <w:rPr>
                                <w:spacing w:val="-5"/>
                                <w:sz w:val="16"/>
                              </w:rPr>
                              <w:t xml:space="preserve"> </w:t>
                            </w:r>
                            <w:r>
                              <w:rPr>
                                <w:sz w:val="16"/>
                              </w:rPr>
                              <w:t>with</w:t>
                            </w:r>
                            <w:r>
                              <w:rPr>
                                <w:spacing w:val="-5"/>
                                <w:sz w:val="16"/>
                              </w:rPr>
                              <w:t xml:space="preserve"> </w:t>
                            </w:r>
                            <w:r>
                              <w:rPr>
                                <w:sz w:val="16"/>
                              </w:rPr>
                              <w:t>such</w:t>
                            </w:r>
                            <w:r>
                              <w:rPr>
                                <w:spacing w:val="-5"/>
                                <w:sz w:val="16"/>
                              </w:rPr>
                              <w:t xml:space="preserve"> </w:t>
                            </w:r>
                            <w:r>
                              <w:rPr>
                                <w:sz w:val="16"/>
                              </w:rPr>
                              <w:t>a</w:t>
                            </w:r>
                            <w:r>
                              <w:rPr>
                                <w:spacing w:val="-5"/>
                                <w:sz w:val="16"/>
                              </w:rPr>
                              <w:t xml:space="preserve"> </w:t>
                            </w:r>
                            <w:r>
                              <w:rPr>
                                <w:sz w:val="16"/>
                              </w:rPr>
                              <w:t>system is required.</w:t>
                            </w:r>
                          </w:p>
                        </w:tc>
                      </w:tr>
                      <w:tr w:rsidR="001A5AA1" w14:paraId="50235649" w14:textId="24012555" w:rsidTr="003B6206">
                        <w:trPr>
                          <w:trHeight w:val="237"/>
                        </w:trPr>
                        <w:tc>
                          <w:tcPr>
                            <w:tcW w:w="2400" w:type="dxa"/>
                            <w:vMerge w:val="restart"/>
                            <w:tcBorders>
                              <w:bottom w:val="single" w:sz="6" w:space="0" w:color="000000"/>
                              <w:right w:val="single" w:sz="8" w:space="0" w:color="000000"/>
                            </w:tcBorders>
                          </w:tcPr>
                          <w:p w14:paraId="0865BFAE" w14:textId="77777777" w:rsidR="001A5AA1" w:rsidRDefault="001A5AA1" w:rsidP="00DE40F7">
                            <w:pPr>
                              <w:pStyle w:val="TableParagraph"/>
                              <w:rPr>
                                <w:sz w:val="16"/>
                              </w:rPr>
                            </w:pPr>
                          </w:p>
                        </w:tc>
                        <w:tc>
                          <w:tcPr>
                            <w:tcW w:w="7523" w:type="dxa"/>
                            <w:tcBorders>
                              <w:top w:val="single" w:sz="6" w:space="0" w:color="000000"/>
                              <w:left w:val="single" w:sz="8" w:space="0" w:color="000000"/>
                              <w:right w:val="single" w:sz="6" w:space="0" w:color="000000"/>
                            </w:tcBorders>
                            <w:shd w:val="clear" w:color="auto" w:fill="A6A6A6" w:themeFill="background1" w:themeFillShade="A6"/>
                          </w:tcPr>
                          <w:p w14:paraId="42773321" w14:textId="77777777" w:rsidR="001A5AA1" w:rsidRDefault="001A5AA1" w:rsidP="00DE40F7">
                            <w:pPr>
                              <w:pStyle w:val="TableParagraph"/>
                              <w:spacing w:before="35" w:line="183" w:lineRule="exact"/>
                              <w:ind w:left="207"/>
                              <w:rPr>
                                <w:sz w:val="16"/>
                              </w:rPr>
                            </w:pPr>
                            <w:r>
                              <w:rPr>
                                <w:b/>
                                <w:sz w:val="16"/>
                              </w:rPr>
                              <w:t xml:space="preserve">1. </w:t>
                            </w:r>
                            <w:r>
                              <w:rPr>
                                <w:sz w:val="16"/>
                              </w:rPr>
                              <w:t>The system SHALL provide the ability to manage orders for blood products and biological products.</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71F14650" w14:textId="77777777" w:rsidR="001A5AA1" w:rsidRDefault="001A5AA1" w:rsidP="00F47F3F">
                            <w:pPr>
                              <w:pStyle w:val="TableParagraph"/>
                              <w:ind w:left="0"/>
                              <w:jc w:val="center"/>
                              <w:rPr>
                                <w:sz w:val="16"/>
                              </w:rPr>
                            </w:pPr>
                            <w:r>
                              <w:rPr>
                                <w:sz w:val="16"/>
                              </w:rPr>
                              <w:t>423</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6D82DFD8" w14:textId="086B17DE" w:rsidR="001A5AA1" w:rsidRDefault="001A5AA1" w:rsidP="00F47F3F">
                            <w:pPr>
                              <w:pStyle w:val="TableParagraph"/>
                              <w:ind w:left="0"/>
                              <w:jc w:val="center"/>
                              <w:rPr>
                                <w:sz w:val="16"/>
                              </w:rPr>
                            </w:pPr>
                            <w:r>
                              <w:rPr>
                                <w:sz w:val="16"/>
                              </w:rPr>
                              <w:t>D</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5B020312" w14:textId="098C7C22" w:rsidR="001A5AA1" w:rsidRDefault="001A5AA1" w:rsidP="00F47F3F">
                            <w:pPr>
                              <w:pStyle w:val="TableParagraph"/>
                              <w:ind w:left="0"/>
                              <w:jc w:val="center"/>
                              <w:rPr>
                                <w:sz w:val="16"/>
                              </w:rPr>
                            </w:pPr>
                          </w:p>
                        </w:tc>
                      </w:tr>
                      <w:tr w:rsidR="001A5AA1" w14:paraId="7B4DBDD6" w14:textId="773CB788" w:rsidTr="003B6206">
                        <w:trPr>
                          <w:trHeight w:val="427"/>
                        </w:trPr>
                        <w:tc>
                          <w:tcPr>
                            <w:tcW w:w="2400" w:type="dxa"/>
                            <w:vMerge/>
                            <w:tcBorders>
                              <w:top w:val="nil"/>
                              <w:bottom w:val="single" w:sz="6" w:space="0" w:color="000000"/>
                              <w:right w:val="single" w:sz="8" w:space="0" w:color="000000"/>
                            </w:tcBorders>
                          </w:tcPr>
                          <w:p w14:paraId="76B205A8" w14:textId="77777777" w:rsidR="001A5AA1" w:rsidRDefault="001A5AA1" w:rsidP="00DE40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269007C0" w14:textId="77777777" w:rsidR="001A5AA1" w:rsidRDefault="001A5AA1" w:rsidP="00DE40F7">
                            <w:pPr>
                              <w:pStyle w:val="TableParagraph"/>
                              <w:spacing w:before="26" w:line="190" w:lineRule="atLeast"/>
                              <w:ind w:left="453" w:right="3" w:hanging="246"/>
                              <w:rPr>
                                <w:sz w:val="16"/>
                              </w:rPr>
                            </w:pPr>
                            <w:r>
                              <w:rPr>
                                <w:b/>
                                <w:sz w:val="16"/>
                              </w:rPr>
                              <w:t xml:space="preserve">2. </w:t>
                            </w:r>
                            <w:r>
                              <w:rPr>
                                <w:sz w:val="16"/>
                              </w:rPr>
                              <w:t>The system SHALL provide the ability to manage the status (e.g., requisitioned, completed, in process) of blood product, and/or biological product orders.</w:t>
                            </w:r>
                          </w:p>
                        </w:tc>
                        <w:tc>
                          <w:tcPr>
                            <w:tcW w:w="956" w:type="dxa"/>
                            <w:tcBorders>
                              <w:left w:val="single" w:sz="6" w:space="0" w:color="000000"/>
                              <w:right w:val="single" w:sz="6" w:space="0" w:color="000000"/>
                            </w:tcBorders>
                            <w:shd w:val="clear" w:color="auto" w:fill="A6A6A6" w:themeFill="background1" w:themeFillShade="A6"/>
                            <w:vAlign w:val="center"/>
                          </w:tcPr>
                          <w:p w14:paraId="7E862531" w14:textId="77777777" w:rsidR="001A5AA1" w:rsidRDefault="001A5AA1" w:rsidP="00F47F3F">
                            <w:pPr>
                              <w:pStyle w:val="TableParagraph"/>
                              <w:ind w:left="0"/>
                              <w:jc w:val="center"/>
                              <w:rPr>
                                <w:sz w:val="16"/>
                              </w:rPr>
                            </w:pPr>
                            <w:r>
                              <w:rPr>
                                <w:sz w:val="16"/>
                              </w:rPr>
                              <w:t>424</w:t>
                            </w:r>
                          </w:p>
                        </w:tc>
                        <w:tc>
                          <w:tcPr>
                            <w:tcW w:w="956" w:type="dxa"/>
                            <w:tcBorders>
                              <w:left w:val="single" w:sz="6" w:space="0" w:color="000000"/>
                              <w:right w:val="single" w:sz="6" w:space="0" w:color="000000"/>
                            </w:tcBorders>
                            <w:shd w:val="clear" w:color="auto" w:fill="A6A6A6" w:themeFill="background1" w:themeFillShade="A6"/>
                            <w:vAlign w:val="center"/>
                          </w:tcPr>
                          <w:p w14:paraId="2D81C8B4" w14:textId="0F7F462A" w:rsidR="001A5AA1" w:rsidRDefault="001A5AA1" w:rsidP="00F47F3F">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6F59CF1E" w14:textId="50D243D9" w:rsidR="001A5AA1" w:rsidRDefault="001A5AA1" w:rsidP="00F47F3F">
                            <w:pPr>
                              <w:pStyle w:val="TableParagraph"/>
                              <w:ind w:left="0"/>
                              <w:jc w:val="center"/>
                              <w:rPr>
                                <w:sz w:val="16"/>
                              </w:rPr>
                            </w:pPr>
                          </w:p>
                        </w:tc>
                      </w:tr>
                      <w:tr w:rsidR="001A5AA1" w14:paraId="68995FB3" w14:textId="636BB5B2" w:rsidTr="003B6206">
                        <w:trPr>
                          <w:trHeight w:val="427"/>
                        </w:trPr>
                        <w:tc>
                          <w:tcPr>
                            <w:tcW w:w="2400" w:type="dxa"/>
                            <w:vMerge/>
                            <w:tcBorders>
                              <w:top w:val="nil"/>
                              <w:bottom w:val="single" w:sz="6" w:space="0" w:color="000000"/>
                              <w:right w:val="single" w:sz="8" w:space="0" w:color="000000"/>
                            </w:tcBorders>
                          </w:tcPr>
                          <w:p w14:paraId="7078B074" w14:textId="77777777" w:rsidR="001A5AA1" w:rsidRDefault="001A5AA1" w:rsidP="00DE40F7">
                            <w:pPr>
                              <w:rPr>
                                <w:sz w:val="2"/>
                                <w:szCs w:val="2"/>
                              </w:rPr>
                            </w:pPr>
                          </w:p>
                        </w:tc>
                        <w:tc>
                          <w:tcPr>
                            <w:tcW w:w="7523" w:type="dxa"/>
                            <w:tcBorders>
                              <w:left w:val="single" w:sz="8" w:space="0" w:color="000000"/>
                              <w:bottom w:val="single" w:sz="6" w:space="0" w:color="000000"/>
                              <w:right w:val="single" w:sz="6" w:space="0" w:color="000000"/>
                            </w:tcBorders>
                            <w:shd w:val="clear" w:color="auto" w:fill="A6A6A6" w:themeFill="background1" w:themeFillShade="A6"/>
                          </w:tcPr>
                          <w:p w14:paraId="611639C4" w14:textId="77777777" w:rsidR="001A5AA1" w:rsidRDefault="001A5AA1" w:rsidP="00DE40F7">
                            <w:pPr>
                              <w:pStyle w:val="TableParagraph"/>
                              <w:spacing w:before="26" w:line="190" w:lineRule="atLeast"/>
                              <w:ind w:left="453" w:right="130" w:hanging="246"/>
                              <w:rPr>
                                <w:sz w:val="16"/>
                              </w:rPr>
                            </w:pPr>
                            <w:r>
                              <w:rPr>
                                <w:b/>
                                <w:sz w:val="16"/>
                              </w:rPr>
                              <w:t xml:space="preserve">3. </w:t>
                            </w:r>
                            <w:r>
                              <w:rPr>
                                <w:sz w:val="16"/>
                              </w:rPr>
                              <w:t>The system SHALL provide the ability to manage storage request orders for blood products, and</w:t>
                            </w:r>
                            <w:proofErr w:type="gramStart"/>
                            <w:r>
                              <w:rPr>
                                <w:sz w:val="16"/>
                              </w:rPr>
                              <w:t>/  or</w:t>
                            </w:r>
                            <w:proofErr w:type="gramEnd"/>
                            <w:r>
                              <w:rPr>
                                <w:sz w:val="16"/>
                              </w:rPr>
                              <w:t xml:space="preserve"> biological products.</w:t>
                            </w:r>
                          </w:p>
                        </w:tc>
                        <w:tc>
                          <w:tcPr>
                            <w:tcW w:w="956" w:type="dxa"/>
                            <w:tcBorders>
                              <w:left w:val="single" w:sz="6" w:space="0" w:color="000000"/>
                              <w:bottom w:val="single" w:sz="6" w:space="0" w:color="000000"/>
                              <w:right w:val="single" w:sz="6" w:space="0" w:color="000000"/>
                            </w:tcBorders>
                            <w:shd w:val="clear" w:color="auto" w:fill="A6A6A6" w:themeFill="background1" w:themeFillShade="A6"/>
                            <w:vAlign w:val="center"/>
                          </w:tcPr>
                          <w:p w14:paraId="2CB2F623" w14:textId="77777777" w:rsidR="001A5AA1" w:rsidRDefault="001A5AA1" w:rsidP="00F47F3F">
                            <w:pPr>
                              <w:pStyle w:val="TableParagraph"/>
                              <w:ind w:left="0"/>
                              <w:jc w:val="center"/>
                              <w:rPr>
                                <w:sz w:val="16"/>
                              </w:rPr>
                            </w:pPr>
                            <w:r>
                              <w:rPr>
                                <w:sz w:val="16"/>
                              </w:rPr>
                              <w:t>425</w:t>
                            </w:r>
                          </w:p>
                        </w:tc>
                        <w:tc>
                          <w:tcPr>
                            <w:tcW w:w="956" w:type="dxa"/>
                            <w:tcBorders>
                              <w:left w:val="single" w:sz="6" w:space="0" w:color="000000"/>
                              <w:bottom w:val="single" w:sz="6" w:space="0" w:color="000000"/>
                              <w:right w:val="single" w:sz="6" w:space="0" w:color="000000"/>
                            </w:tcBorders>
                            <w:shd w:val="clear" w:color="auto" w:fill="A6A6A6" w:themeFill="background1" w:themeFillShade="A6"/>
                            <w:vAlign w:val="center"/>
                          </w:tcPr>
                          <w:p w14:paraId="24FD3D27" w14:textId="20B37AAC" w:rsidR="001A5AA1" w:rsidRDefault="001A5AA1" w:rsidP="00F47F3F">
                            <w:pPr>
                              <w:pStyle w:val="TableParagraph"/>
                              <w:ind w:left="0"/>
                              <w:jc w:val="center"/>
                              <w:rPr>
                                <w:sz w:val="16"/>
                              </w:rPr>
                            </w:pPr>
                            <w:r>
                              <w:rPr>
                                <w:sz w:val="16"/>
                              </w:rPr>
                              <w:t>D</w:t>
                            </w:r>
                          </w:p>
                        </w:tc>
                        <w:tc>
                          <w:tcPr>
                            <w:tcW w:w="956" w:type="dxa"/>
                            <w:tcBorders>
                              <w:left w:val="single" w:sz="6" w:space="0" w:color="000000"/>
                              <w:bottom w:val="single" w:sz="6" w:space="0" w:color="000000"/>
                              <w:right w:val="single" w:sz="6" w:space="0" w:color="000000"/>
                            </w:tcBorders>
                            <w:shd w:val="clear" w:color="auto" w:fill="A6A6A6" w:themeFill="background1" w:themeFillShade="A6"/>
                            <w:vAlign w:val="center"/>
                          </w:tcPr>
                          <w:p w14:paraId="36265AFC" w14:textId="66FD784E" w:rsidR="001A5AA1" w:rsidRDefault="001A5AA1" w:rsidP="00F47F3F">
                            <w:pPr>
                              <w:pStyle w:val="TableParagraph"/>
                              <w:ind w:left="0"/>
                              <w:jc w:val="center"/>
                              <w:rPr>
                                <w:sz w:val="16"/>
                              </w:rPr>
                            </w:pPr>
                          </w:p>
                        </w:tc>
                      </w:tr>
                      <w:tr w:rsidR="001A5AA1" w14:paraId="4770A315" w14:textId="787D4FE8" w:rsidTr="003B6206">
                        <w:trPr>
                          <w:trHeight w:val="427"/>
                        </w:trPr>
                        <w:tc>
                          <w:tcPr>
                            <w:tcW w:w="2400" w:type="dxa"/>
                            <w:vMerge/>
                            <w:tcBorders>
                              <w:top w:val="nil"/>
                              <w:bottom w:val="single" w:sz="6" w:space="0" w:color="000000"/>
                              <w:right w:val="single" w:sz="8" w:space="0" w:color="000000"/>
                            </w:tcBorders>
                          </w:tcPr>
                          <w:p w14:paraId="5EF93EB3" w14:textId="77777777" w:rsidR="001A5AA1" w:rsidRDefault="001A5AA1" w:rsidP="00DE40F7">
                            <w:pPr>
                              <w:rPr>
                                <w:sz w:val="2"/>
                                <w:szCs w:val="2"/>
                              </w:rPr>
                            </w:pPr>
                          </w:p>
                        </w:tc>
                        <w:tc>
                          <w:tcPr>
                            <w:tcW w:w="7523" w:type="dxa"/>
                            <w:tcBorders>
                              <w:top w:val="single" w:sz="6" w:space="0" w:color="000000"/>
                              <w:left w:val="single" w:sz="8" w:space="0" w:color="000000"/>
                              <w:right w:val="single" w:sz="6" w:space="0" w:color="000000"/>
                            </w:tcBorders>
                            <w:shd w:val="clear" w:color="auto" w:fill="A6A6A6" w:themeFill="background1" w:themeFillShade="A6"/>
                          </w:tcPr>
                          <w:p w14:paraId="1AE74FB7" w14:textId="77777777" w:rsidR="001A5AA1" w:rsidRDefault="001A5AA1" w:rsidP="00DE40F7">
                            <w:pPr>
                              <w:pStyle w:val="TableParagraph"/>
                              <w:spacing w:before="26" w:line="190" w:lineRule="atLeast"/>
                              <w:ind w:left="453" w:right="3" w:hanging="246"/>
                              <w:rPr>
                                <w:sz w:val="16"/>
                              </w:rPr>
                            </w:pPr>
                            <w:r>
                              <w:rPr>
                                <w:b/>
                                <w:sz w:val="16"/>
                              </w:rPr>
                              <w:t xml:space="preserve">4. </w:t>
                            </w:r>
                            <w:r>
                              <w:rPr>
                                <w:sz w:val="16"/>
                              </w:rPr>
                              <w:t>The system SHALL provide the ability to manage the status of storage request orders (e.g., requisitioned, completed, in process) for blood products, and/or biological products.</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36E9EE88" w14:textId="77777777" w:rsidR="001A5AA1" w:rsidRDefault="001A5AA1" w:rsidP="00F47F3F">
                            <w:pPr>
                              <w:pStyle w:val="TableParagraph"/>
                              <w:ind w:left="0"/>
                              <w:jc w:val="center"/>
                              <w:rPr>
                                <w:sz w:val="16"/>
                              </w:rPr>
                            </w:pPr>
                            <w:r>
                              <w:rPr>
                                <w:sz w:val="16"/>
                              </w:rPr>
                              <w:t>426</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366783D8" w14:textId="2075E1EB" w:rsidR="001A5AA1" w:rsidRDefault="001A5AA1" w:rsidP="00F47F3F">
                            <w:pPr>
                              <w:pStyle w:val="TableParagraph"/>
                              <w:ind w:left="0"/>
                              <w:jc w:val="center"/>
                              <w:rPr>
                                <w:sz w:val="16"/>
                              </w:rPr>
                            </w:pPr>
                            <w:r>
                              <w:rPr>
                                <w:sz w:val="16"/>
                              </w:rPr>
                              <w:t>D</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7A6F79BA" w14:textId="221FBB77" w:rsidR="001A5AA1" w:rsidRDefault="001A5AA1" w:rsidP="00F47F3F">
                            <w:pPr>
                              <w:pStyle w:val="TableParagraph"/>
                              <w:ind w:left="0"/>
                              <w:jc w:val="center"/>
                              <w:rPr>
                                <w:sz w:val="16"/>
                              </w:rPr>
                            </w:pPr>
                          </w:p>
                        </w:tc>
                      </w:tr>
                      <w:tr w:rsidR="001A5AA1" w14:paraId="472CEB03" w14:textId="219DDDEB" w:rsidTr="003B6206">
                        <w:trPr>
                          <w:trHeight w:val="435"/>
                        </w:trPr>
                        <w:tc>
                          <w:tcPr>
                            <w:tcW w:w="2400" w:type="dxa"/>
                            <w:vMerge/>
                            <w:tcBorders>
                              <w:top w:val="nil"/>
                              <w:bottom w:val="single" w:sz="6" w:space="0" w:color="000000"/>
                              <w:right w:val="single" w:sz="8" w:space="0" w:color="000000"/>
                            </w:tcBorders>
                          </w:tcPr>
                          <w:p w14:paraId="472D4800" w14:textId="77777777" w:rsidR="001A5AA1" w:rsidRDefault="001A5AA1" w:rsidP="00DE40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2F300D01" w14:textId="77777777" w:rsidR="001A5AA1" w:rsidRDefault="001A5AA1" w:rsidP="00DE40F7">
                            <w:pPr>
                              <w:pStyle w:val="TableParagraph"/>
                              <w:spacing w:before="26" w:line="190" w:lineRule="atLeast"/>
                              <w:ind w:left="453" w:right="51" w:hanging="246"/>
                              <w:jc w:val="both"/>
                              <w:rPr>
                                <w:sz w:val="16"/>
                              </w:rPr>
                            </w:pPr>
                            <w:r>
                              <w:rPr>
                                <w:b/>
                                <w:sz w:val="16"/>
                              </w:rPr>
                              <w:t xml:space="preserve">5. </w:t>
                            </w:r>
                            <w:r>
                              <w:rPr>
                                <w:sz w:val="16"/>
                              </w:rPr>
                              <w:t>The system SHALL conform to function</w:t>
                            </w:r>
                            <w:r>
                              <w:rPr>
                                <w:color w:val="0000FF"/>
                                <w:sz w:val="16"/>
                              </w:rPr>
                              <w:t xml:space="preserve"> </w:t>
                            </w:r>
                            <w:hyperlink w:anchor="_bookmark52" w:history="1">
                              <w:r>
                                <w:rPr>
                                  <w:color w:val="0000FF"/>
                                  <w:sz w:val="16"/>
                                  <w:u w:val="single" w:color="0000FF"/>
                                </w:rPr>
                                <w:t>CPS.9.2</w:t>
                              </w:r>
                            </w:hyperlink>
                            <w:r>
                              <w:rPr>
                                <w:color w:val="0000FF"/>
                                <w:sz w:val="16"/>
                              </w:rPr>
                              <w:t xml:space="preserve"> </w:t>
                            </w:r>
                            <w:r>
                              <w:rPr>
                                <w:sz w:val="16"/>
                              </w:rPr>
                              <w:t>(Support for Inter-Provider Communication) to provide the ability to exchange blood product, and/or biological products between members of the care team.</w:t>
                            </w:r>
                          </w:p>
                        </w:tc>
                        <w:tc>
                          <w:tcPr>
                            <w:tcW w:w="956" w:type="dxa"/>
                            <w:tcBorders>
                              <w:left w:val="single" w:sz="6" w:space="0" w:color="000000"/>
                              <w:right w:val="single" w:sz="6" w:space="0" w:color="000000"/>
                            </w:tcBorders>
                            <w:shd w:val="clear" w:color="auto" w:fill="A6A6A6" w:themeFill="background1" w:themeFillShade="A6"/>
                            <w:vAlign w:val="center"/>
                          </w:tcPr>
                          <w:p w14:paraId="15465B65" w14:textId="77777777" w:rsidR="001A5AA1" w:rsidRDefault="001A5AA1" w:rsidP="00F47F3F">
                            <w:pPr>
                              <w:pStyle w:val="TableParagraph"/>
                              <w:ind w:left="0"/>
                              <w:jc w:val="center"/>
                              <w:rPr>
                                <w:sz w:val="16"/>
                              </w:rPr>
                            </w:pPr>
                            <w:r>
                              <w:rPr>
                                <w:sz w:val="16"/>
                              </w:rPr>
                              <w:t>427</w:t>
                            </w:r>
                          </w:p>
                        </w:tc>
                        <w:tc>
                          <w:tcPr>
                            <w:tcW w:w="956" w:type="dxa"/>
                            <w:tcBorders>
                              <w:left w:val="single" w:sz="6" w:space="0" w:color="000000"/>
                              <w:right w:val="single" w:sz="6" w:space="0" w:color="000000"/>
                            </w:tcBorders>
                            <w:shd w:val="clear" w:color="auto" w:fill="A6A6A6" w:themeFill="background1" w:themeFillShade="A6"/>
                            <w:vAlign w:val="center"/>
                          </w:tcPr>
                          <w:p w14:paraId="120C2D47" w14:textId="6568A825" w:rsidR="001A5AA1" w:rsidRDefault="001A5AA1" w:rsidP="00F47F3F">
                            <w:pPr>
                              <w:pStyle w:val="TableParagraph"/>
                              <w:ind w:left="0"/>
                              <w:jc w:val="center"/>
                              <w:rPr>
                                <w:sz w:val="17"/>
                              </w:rPr>
                            </w:pPr>
                            <w:r>
                              <w:rPr>
                                <w:sz w:val="17"/>
                              </w:rPr>
                              <w:t>D</w:t>
                            </w:r>
                          </w:p>
                        </w:tc>
                        <w:tc>
                          <w:tcPr>
                            <w:tcW w:w="956" w:type="dxa"/>
                            <w:tcBorders>
                              <w:left w:val="single" w:sz="6" w:space="0" w:color="000000"/>
                              <w:right w:val="single" w:sz="6" w:space="0" w:color="000000"/>
                            </w:tcBorders>
                            <w:shd w:val="clear" w:color="auto" w:fill="A6A6A6" w:themeFill="background1" w:themeFillShade="A6"/>
                            <w:vAlign w:val="center"/>
                          </w:tcPr>
                          <w:p w14:paraId="405731E6" w14:textId="3C39D77A" w:rsidR="001A5AA1" w:rsidRDefault="001A5AA1" w:rsidP="00F47F3F">
                            <w:pPr>
                              <w:pStyle w:val="TableParagraph"/>
                              <w:ind w:left="0"/>
                              <w:jc w:val="center"/>
                              <w:rPr>
                                <w:sz w:val="17"/>
                              </w:rPr>
                            </w:pPr>
                          </w:p>
                        </w:tc>
                      </w:tr>
                      <w:tr w:rsidR="001A5AA1" w14:paraId="14115297" w14:textId="6C2220DD" w:rsidTr="003B6206">
                        <w:trPr>
                          <w:trHeight w:val="427"/>
                        </w:trPr>
                        <w:tc>
                          <w:tcPr>
                            <w:tcW w:w="2400" w:type="dxa"/>
                            <w:vMerge/>
                            <w:tcBorders>
                              <w:top w:val="nil"/>
                              <w:bottom w:val="single" w:sz="6" w:space="0" w:color="000000"/>
                              <w:right w:val="single" w:sz="8" w:space="0" w:color="000000"/>
                            </w:tcBorders>
                          </w:tcPr>
                          <w:p w14:paraId="2140AA35" w14:textId="77777777" w:rsidR="001A5AA1" w:rsidRDefault="001A5AA1" w:rsidP="00DE40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48CE7E1B" w14:textId="77777777" w:rsidR="001A5AA1" w:rsidRDefault="001A5AA1" w:rsidP="00DE40F7">
                            <w:pPr>
                              <w:pStyle w:val="TableParagraph"/>
                              <w:spacing w:before="26" w:line="190" w:lineRule="atLeast"/>
                              <w:ind w:left="453" w:right="130" w:hanging="246"/>
                              <w:rPr>
                                <w:sz w:val="16"/>
                              </w:rPr>
                            </w:pPr>
                            <w:r>
                              <w:rPr>
                                <w:b/>
                                <w:sz w:val="16"/>
                              </w:rPr>
                              <w:t xml:space="preserve">6. </w:t>
                            </w:r>
                            <w:r>
                              <w:rPr>
                                <w:sz w:val="16"/>
                              </w:rPr>
                              <w:t>The system SHALL provide the ability to manage the use of blood products and other biologics in the provision of care.</w:t>
                            </w:r>
                          </w:p>
                        </w:tc>
                        <w:tc>
                          <w:tcPr>
                            <w:tcW w:w="956" w:type="dxa"/>
                            <w:tcBorders>
                              <w:left w:val="single" w:sz="6" w:space="0" w:color="000000"/>
                              <w:right w:val="single" w:sz="6" w:space="0" w:color="000000"/>
                            </w:tcBorders>
                            <w:shd w:val="clear" w:color="auto" w:fill="A6A6A6" w:themeFill="background1" w:themeFillShade="A6"/>
                            <w:vAlign w:val="center"/>
                          </w:tcPr>
                          <w:p w14:paraId="34C8BD42" w14:textId="77777777" w:rsidR="001A5AA1" w:rsidRDefault="001A5AA1" w:rsidP="00F47F3F">
                            <w:pPr>
                              <w:pStyle w:val="TableParagraph"/>
                              <w:ind w:left="0"/>
                              <w:jc w:val="center"/>
                              <w:rPr>
                                <w:sz w:val="16"/>
                              </w:rPr>
                            </w:pPr>
                            <w:r>
                              <w:rPr>
                                <w:sz w:val="16"/>
                              </w:rPr>
                              <w:t>428</w:t>
                            </w:r>
                          </w:p>
                        </w:tc>
                        <w:tc>
                          <w:tcPr>
                            <w:tcW w:w="956" w:type="dxa"/>
                            <w:tcBorders>
                              <w:left w:val="single" w:sz="6" w:space="0" w:color="000000"/>
                              <w:right w:val="single" w:sz="6" w:space="0" w:color="000000"/>
                            </w:tcBorders>
                            <w:shd w:val="clear" w:color="auto" w:fill="A6A6A6" w:themeFill="background1" w:themeFillShade="A6"/>
                            <w:vAlign w:val="center"/>
                          </w:tcPr>
                          <w:p w14:paraId="26DF263F" w14:textId="7B0780FC" w:rsidR="001A5AA1" w:rsidRDefault="001A5AA1" w:rsidP="00F47F3F">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7453B618" w14:textId="7831BAFB" w:rsidR="001A5AA1" w:rsidRDefault="001A5AA1" w:rsidP="00F47F3F">
                            <w:pPr>
                              <w:pStyle w:val="TableParagraph"/>
                              <w:ind w:left="0"/>
                              <w:jc w:val="center"/>
                              <w:rPr>
                                <w:sz w:val="16"/>
                              </w:rPr>
                            </w:pPr>
                          </w:p>
                        </w:tc>
                      </w:tr>
                      <w:tr w:rsidR="001A5AA1" w14:paraId="3E765984" w14:textId="4A7DA1A4" w:rsidTr="003B6206">
                        <w:trPr>
                          <w:trHeight w:val="810"/>
                        </w:trPr>
                        <w:tc>
                          <w:tcPr>
                            <w:tcW w:w="2400" w:type="dxa"/>
                            <w:vMerge/>
                            <w:tcBorders>
                              <w:top w:val="nil"/>
                              <w:bottom w:val="single" w:sz="12" w:space="0" w:color="000000"/>
                              <w:right w:val="single" w:sz="8" w:space="0" w:color="000000"/>
                            </w:tcBorders>
                          </w:tcPr>
                          <w:p w14:paraId="779A1483" w14:textId="77777777" w:rsidR="001A5AA1" w:rsidRDefault="001A5AA1" w:rsidP="00DE40F7">
                            <w:pPr>
                              <w:rPr>
                                <w:sz w:val="2"/>
                                <w:szCs w:val="2"/>
                              </w:rPr>
                            </w:pPr>
                          </w:p>
                        </w:tc>
                        <w:tc>
                          <w:tcPr>
                            <w:tcW w:w="7523" w:type="dxa"/>
                            <w:tcBorders>
                              <w:left w:val="single" w:sz="8" w:space="0" w:color="000000"/>
                              <w:bottom w:val="single" w:sz="12" w:space="0" w:color="000000"/>
                              <w:right w:val="single" w:sz="6" w:space="0" w:color="000000"/>
                            </w:tcBorders>
                            <w:shd w:val="clear" w:color="auto" w:fill="A6A6A6" w:themeFill="background1" w:themeFillShade="A6"/>
                          </w:tcPr>
                          <w:p w14:paraId="6D11E57D" w14:textId="77777777" w:rsidR="001A5AA1" w:rsidRDefault="001A5AA1" w:rsidP="00DE40F7">
                            <w:pPr>
                              <w:pStyle w:val="TableParagraph"/>
                              <w:spacing w:before="26" w:line="190" w:lineRule="atLeast"/>
                              <w:ind w:left="453" w:right="51" w:hanging="246"/>
                              <w:jc w:val="both"/>
                              <w:rPr>
                                <w:sz w:val="16"/>
                              </w:rPr>
                            </w:pPr>
                            <w:r>
                              <w:rPr>
                                <w:b/>
                                <w:sz w:val="16"/>
                              </w:rPr>
                              <w:t xml:space="preserve">7. </w:t>
                            </w:r>
                            <w:r>
                              <w:rPr>
                                <w:sz w:val="16"/>
                              </w:rPr>
                              <w:t>The system SHOULD provide the ability to manage information associated with the collection and administration</w:t>
                            </w:r>
                            <w:r>
                              <w:rPr>
                                <w:spacing w:val="-6"/>
                                <w:sz w:val="16"/>
                              </w:rPr>
                              <w:t xml:space="preserve"> </w:t>
                            </w:r>
                            <w:r>
                              <w:rPr>
                                <w:sz w:val="16"/>
                              </w:rPr>
                              <w:t>of</w:t>
                            </w:r>
                            <w:r>
                              <w:rPr>
                                <w:spacing w:val="-6"/>
                                <w:sz w:val="16"/>
                              </w:rPr>
                              <w:t xml:space="preserve"> </w:t>
                            </w:r>
                            <w:r>
                              <w:rPr>
                                <w:sz w:val="16"/>
                              </w:rPr>
                              <w:t>non-blood</w:t>
                            </w:r>
                            <w:r>
                              <w:rPr>
                                <w:spacing w:val="-6"/>
                                <w:sz w:val="16"/>
                              </w:rPr>
                              <w:t xml:space="preserve"> </w:t>
                            </w:r>
                            <w:r>
                              <w:rPr>
                                <w:sz w:val="16"/>
                              </w:rPr>
                              <w:t>biologics</w:t>
                            </w:r>
                            <w:r>
                              <w:rPr>
                                <w:spacing w:val="-6"/>
                                <w:sz w:val="16"/>
                              </w:rPr>
                              <w:t xml:space="preserve"> </w:t>
                            </w:r>
                            <w:r>
                              <w:rPr>
                                <w:sz w:val="16"/>
                              </w:rPr>
                              <w:t>(e.g.,</w:t>
                            </w:r>
                            <w:r>
                              <w:rPr>
                                <w:spacing w:val="-6"/>
                                <w:sz w:val="16"/>
                              </w:rPr>
                              <w:t xml:space="preserve"> </w:t>
                            </w:r>
                            <w:r>
                              <w:rPr>
                                <w:sz w:val="16"/>
                              </w:rPr>
                              <w:t>breast</w:t>
                            </w:r>
                            <w:r>
                              <w:rPr>
                                <w:spacing w:val="-6"/>
                                <w:sz w:val="16"/>
                              </w:rPr>
                              <w:t xml:space="preserve"> </w:t>
                            </w:r>
                            <w:r>
                              <w:rPr>
                                <w:sz w:val="16"/>
                              </w:rPr>
                              <w:t>milk</w:t>
                            </w:r>
                            <w:r>
                              <w:rPr>
                                <w:spacing w:val="-6"/>
                                <w:sz w:val="16"/>
                              </w:rPr>
                              <w:t xml:space="preserve"> </w:t>
                            </w:r>
                            <w:r>
                              <w:rPr>
                                <w:sz w:val="16"/>
                              </w:rPr>
                              <w:t>products),</w:t>
                            </w:r>
                            <w:r>
                              <w:rPr>
                                <w:spacing w:val="-6"/>
                                <w:sz w:val="16"/>
                              </w:rPr>
                              <w:t xml:space="preserve"> </w:t>
                            </w:r>
                            <w:r>
                              <w:rPr>
                                <w:sz w:val="16"/>
                              </w:rPr>
                              <w:t>including</w:t>
                            </w:r>
                            <w:r>
                              <w:rPr>
                                <w:spacing w:val="-6"/>
                                <w:sz w:val="16"/>
                              </w:rPr>
                              <w:t xml:space="preserve"> </w:t>
                            </w:r>
                            <w:r>
                              <w:rPr>
                                <w:sz w:val="16"/>
                              </w:rPr>
                              <w:t>donor</w:t>
                            </w:r>
                            <w:r>
                              <w:rPr>
                                <w:spacing w:val="-6"/>
                                <w:sz w:val="16"/>
                              </w:rPr>
                              <w:t xml:space="preserve"> </w:t>
                            </w:r>
                            <w:r>
                              <w:rPr>
                                <w:sz w:val="16"/>
                              </w:rPr>
                              <w:t>and</w:t>
                            </w:r>
                            <w:r>
                              <w:rPr>
                                <w:spacing w:val="-6"/>
                                <w:sz w:val="16"/>
                              </w:rPr>
                              <w:t xml:space="preserve"> </w:t>
                            </w:r>
                            <w:r>
                              <w:rPr>
                                <w:sz w:val="16"/>
                              </w:rPr>
                              <w:t>recipient,</w:t>
                            </w:r>
                            <w:r>
                              <w:rPr>
                                <w:spacing w:val="-6"/>
                                <w:sz w:val="16"/>
                              </w:rPr>
                              <w:t xml:space="preserve"> </w:t>
                            </w:r>
                            <w:r>
                              <w:rPr>
                                <w:sz w:val="16"/>
                              </w:rPr>
                              <w:t>and/ or patient-identifying data, aliquot-identifying data, amount, route (e.g., oral versus tube), expiration date and time of administration.</w:t>
                            </w:r>
                          </w:p>
                        </w:tc>
                        <w:tc>
                          <w:tcPr>
                            <w:tcW w:w="956"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5FE710A4" w14:textId="77777777" w:rsidR="001A5AA1" w:rsidRDefault="001A5AA1" w:rsidP="00F47F3F">
                            <w:pPr>
                              <w:pStyle w:val="TableParagraph"/>
                              <w:ind w:left="0"/>
                              <w:jc w:val="center"/>
                              <w:rPr>
                                <w:sz w:val="16"/>
                              </w:rPr>
                            </w:pPr>
                            <w:r>
                              <w:rPr>
                                <w:sz w:val="16"/>
                              </w:rPr>
                              <w:t>429</w:t>
                            </w:r>
                          </w:p>
                        </w:tc>
                        <w:tc>
                          <w:tcPr>
                            <w:tcW w:w="956"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5D5E41D0" w14:textId="69EC32D0" w:rsidR="001A5AA1" w:rsidRPr="00DE40F7" w:rsidRDefault="001A5AA1" w:rsidP="00F47F3F">
                            <w:pPr>
                              <w:pStyle w:val="TableParagraph"/>
                              <w:ind w:left="0"/>
                              <w:jc w:val="center"/>
                              <w:rPr>
                                <w:sz w:val="16"/>
                                <w:szCs w:val="16"/>
                              </w:rPr>
                            </w:pPr>
                            <w:r>
                              <w:rPr>
                                <w:sz w:val="16"/>
                                <w:szCs w:val="16"/>
                              </w:rPr>
                              <w:t>D</w:t>
                            </w:r>
                          </w:p>
                        </w:tc>
                        <w:tc>
                          <w:tcPr>
                            <w:tcW w:w="956"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50AEF236" w14:textId="59CB0A7D" w:rsidR="001A5AA1" w:rsidRPr="00DE40F7" w:rsidRDefault="001A5AA1" w:rsidP="00F47F3F">
                            <w:pPr>
                              <w:pStyle w:val="TableParagraph"/>
                              <w:ind w:left="0"/>
                              <w:jc w:val="center"/>
                              <w:rPr>
                                <w:sz w:val="16"/>
                                <w:szCs w:val="16"/>
                              </w:rPr>
                            </w:pPr>
                          </w:p>
                        </w:tc>
                      </w:tr>
                      <w:tr w:rsidR="001A5AA1" w14:paraId="7D7366FA" w14:textId="628ECF17" w:rsidTr="00477D98">
                        <w:trPr>
                          <w:trHeight w:val="186"/>
                        </w:trPr>
                        <w:tc>
                          <w:tcPr>
                            <w:tcW w:w="2400" w:type="dxa"/>
                            <w:tcBorders>
                              <w:top w:val="single" w:sz="12" w:space="0" w:color="000000"/>
                              <w:bottom w:val="single" w:sz="2" w:space="0" w:color="000000"/>
                            </w:tcBorders>
                            <w:shd w:val="clear" w:color="auto" w:fill="99FF99"/>
                          </w:tcPr>
                          <w:p w14:paraId="5D54F30B" w14:textId="77777777" w:rsidR="001A5AA1" w:rsidRDefault="001A5AA1" w:rsidP="00DE40F7">
                            <w:pPr>
                              <w:pStyle w:val="TableParagraph"/>
                              <w:spacing w:line="167" w:lineRule="exact"/>
                              <w:ind w:left="85"/>
                              <w:rPr>
                                <w:sz w:val="16"/>
                              </w:rPr>
                            </w:pPr>
                            <w:r>
                              <w:rPr>
                                <w:sz w:val="16"/>
                              </w:rPr>
                              <w:t>CP.4.6</w:t>
                            </w:r>
                          </w:p>
                        </w:tc>
                        <w:tc>
                          <w:tcPr>
                            <w:tcW w:w="7523" w:type="dxa"/>
                            <w:vMerge w:val="restart"/>
                            <w:tcBorders>
                              <w:top w:val="single" w:sz="12" w:space="0" w:color="000000"/>
                            </w:tcBorders>
                            <w:shd w:val="clear" w:color="auto" w:fill="99FF99"/>
                            <w:vAlign w:val="center"/>
                          </w:tcPr>
                          <w:p w14:paraId="1EFCE1E3" w14:textId="26DADE0F" w:rsidR="001A5AA1" w:rsidRDefault="001A5AA1" w:rsidP="00A127D8">
                            <w:pPr>
                              <w:pStyle w:val="TableParagraph"/>
                              <w:ind w:left="86"/>
                              <w:jc w:val="center"/>
                              <w:rPr>
                                <w:sz w:val="16"/>
                              </w:rPr>
                            </w:pPr>
                            <w:r w:rsidRPr="00A127D8">
                              <w:rPr>
                                <w:b/>
                                <w:sz w:val="24"/>
                              </w:rPr>
                              <w:t xml:space="preserve">Manage </w:t>
                            </w:r>
                            <w:r>
                              <w:rPr>
                                <w:b/>
                                <w:sz w:val="24"/>
                              </w:rPr>
                              <w:t xml:space="preserve">Nutrition </w:t>
                            </w:r>
                            <w:r w:rsidRPr="00A127D8">
                              <w:rPr>
                                <w:b/>
                                <w:sz w:val="24"/>
                              </w:rPr>
                              <w:t>Orders for Referral</w:t>
                            </w:r>
                          </w:p>
                        </w:tc>
                        <w:tc>
                          <w:tcPr>
                            <w:tcW w:w="956" w:type="dxa"/>
                            <w:vMerge w:val="restart"/>
                            <w:tcBorders>
                              <w:top w:val="single" w:sz="12" w:space="0" w:color="000000"/>
                            </w:tcBorders>
                            <w:shd w:val="clear" w:color="auto" w:fill="99FF99"/>
                            <w:vAlign w:val="center"/>
                          </w:tcPr>
                          <w:p w14:paraId="520DFB6D" w14:textId="77777777" w:rsidR="001A5AA1" w:rsidRDefault="001A5AA1" w:rsidP="003B6206">
                            <w:pPr>
                              <w:pStyle w:val="TableParagraph"/>
                              <w:ind w:left="0"/>
                              <w:jc w:val="center"/>
                              <w:rPr>
                                <w:sz w:val="16"/>
                              </w:rPr>
                            </w:pPr>
                            <w:r>
                              <w:rPr>
                                <w:sz w:val="16"/>
                              </w:rPr>
                              <w:t>430</w:t>
                            </w:r>
                          </w:p>
                        </w:tc>
                        <w:tc>
                          <w:tcPr>
                            <w:tcW w:w="956" w:type="dxa"/>
                            <w:vMerge w:val="restart"/>
                            <w:tcBorders>
                              <w:top w:val="single" w:sz="12" w:space="0" w:color="000000"/>
                            </w:tcBorders>
                            <w:shd w:val="clear" w:color="auto" w:fill="99FF99"/>
                            <w:vAlign w:val="center"/>
                          </w:tcPr>
                          <w:p w14:paraId="692080B5" w14:textId="481CAA39" w:rsidR="001A5AA1" w:rsidRDefault="001A5AA1" w:rsidP="003B6206">
                            <w:pPr>
                              <w:pStyle w:val="TableParagraph"/>
                              <w:ind w:left="0"/>
                              <w:jc w:val="center"/>
                              <w:rPr>
                                <w:sz w:val="15"/>
                              </w:rPr>
                            </w:pPr>
                            <w:r>
                              <w:rPr>
                                <w:sz w:val="15"/>
                              </w:rPr>
                              <w:t>Include</w:t>
                            </w:r>
                          </w:p>
                        </w:tc>
                        <w:tc>
                          <w:tcPr>
                            <w:tcW w:w="956" w:type="dxa"/>
                            <w:vMerge w:val="restart"/>
                            <w:tcBorders>
                              <w:top w:val="single" w:sz="12" w:space="0" w:color="000000"/>
                            </w:tcBorders>
                            <w:shd w:val="clear" w:color="auto" w:fill="99FF99"/>
                            <w:vAlign w:val="center"/>
                          </w:tcPr>
                          <w:p w14:paraId="1BAB9E84" w14:textId="1F62E627" w:rsidR="001A5AA1" w:rsidRDefault="001A5AA1" w:rsidP="003B6206">
                            <w:pPr>
                              <w:pStyle w:val="TableParagraph"/>
                              <w:ind w:left="0"/>
                              <w:jc w:val="center"/>
                              <w:rPr>
                                <w:sz w:val="15"/>
                              </w:rPr>
                            </w:pPr>
                            <w:r>
                              <w:rPr>
                                <w:sz w:val="15"/>
                              </w:rPr>
                              <w:t>DC.1.7.2.4</w:t>
                            </w:r>
                          </w:p>
                        </w:tc>
                      </w:tr>
                      <w:tr w:rsidR="001A5AA1" w14:paraId="70236033" w14:textId="21ECFCC8" w:rsidTr="00477D98">
                        <w:trPr>
                          <w:trHeight w:val="185"/>
                        </w:trPr>
                        <w:tc>
                          <w:tcPr>
                            <w:tcW w:w="2400" w:type="dxa"/>
                            <w:tcBorders>
                              <w:top w:val="single" w:sz="2" w:space="0" w:color="000000"/>
                              <w:bottom w:val="single" w:sz="2" w:space="0" w:color="000000"/>
                            </w:tcBorders>
                            <w:shd w:val="clear" w:color="auto" w:fill="99FF99"/>
                          </w:tcPr>
                          <w:p w14:paraId="4F42719E" w14:textId="77777777" w:rsidR="001A5AA1" w:rsidRDefault="001A5AA1" w:rsidP="00DE40F7">
                            <w:pPr>
                              <w:pStyle w:val="TableParagraph"/>
                              <w:spacing w:line="166" w:lineRule="exact"/>
                              <w:ind w:left="85"/>
                              <w:rPr>
                                <w:sz w:val="16"/>
                              </w:rPr>
                            </w:pPr>
                            <w:r>
                              <w:rPr>
                                <w:sz w:val="16"/>
                              </w:rPr>
                              <w:t>Function</w:t>
                            </w:r>
                          </w:p>
                        </w:tc>
                        <w:tc>
                          <w:tcPr>
                            <w:tcW w:w="7523" w:type="dxa"/>
                            <w:vMerge/>
                            <w:tcBorders>
                              <w:top w:val="nil"/>
                            </w:tcBorders>
                            <w:shd w:val="clear" w:color="auto" w:fill="99FF99"/>
                          </w:tcPr>
                          <w:p w14:paraId="430D8A59" w14:textId="77777777" w:rsidR="001A5AA1" w:rsidRDefault="001A5AA1" w:rsidP="00DE40F7">
                            <w:pPr>
                              <w:rPr>
                                <w:sz w:val="2"/>
                                <w:szCs w:val="2"/>
                              </w:rPr>
                            </w:pPr>
                          </w:p>
                        </w:tc>
                        <w:tc>
                          <w:tcPr>
                            <w:tcW w:w="956" w:type="dxa"/>
                            <w:vMerge/>
                            <w:tcBorders>
                              <w:top w:val="nil"/>
                            </w:tcBorders>
                            <w:shd w:val="clear" w:color="auto" w:fill="99FF99"/>
                          </w:tcPr>
                          <w:p w14:paraId="79814AE6" w14:textId="77777777" w:rsidR="001A5AA1" w:rsidRDefault="001A5AA1" w:rsidP="003B6206">
                            <w:pPr>
                              <w:rPr>
                                <w:sz w:val="2"/>
                                <w:szCs w:val="2"/>
                              </w:rPr>
                            </w:pPr>
                          </w:p>
                        </w:tc>
                        <w:tc>
                          <w:tcPr>
                            <w:tcW w:w="956" w:type="dxa"/>
                            <w:vMerge/>
                            <w:shd w:val="clear" w:color="auto" w:fill="99FF99"/>
                          </w:tcPr>
                          <w:p w14:paraId="7110C8F9" w14:textId="77777777" w:rsidR="001A5AA1" w:rsidRDefault="001A5AA1" w:rsidP="003B6206">
                            <w:pPr>
                              <w:rPr>
                                <w:sz w:val="2"/>
                                <w:szCs w:val="2"/>
                              </w:rPr>
                            </w:pPr>
                          </w:p>
                        </w:tc>
                        <w:tc>
                          <w:tcPr>
                            <w:tcW w:w="956" w:type="dxa"/>
                            <w:vMerge/>
                            <w:shd w:val="clear" w:color="auto" w:fill="99FF99"/>
                          </w:tcPr>
                          <w:p w14:paraId="1BAA3B6E" w14:textId="1EF67C71" w:rsidR="001A5AA1" w:rsidRDefault="001A5AA1" w:rsidP="003B6206">
                            <w:pPr>
                              <w:rPr>
                                <w:sz w:val="2"/>
                                <w:szCs w:val="2"/>
                              </w:rPr>
                            </w:pPr>
                          </w:p>
                        </w:tc>
                      </w:tr>
                      <w:tr w:rsidR="001A5AA1" w14:paraId="634882C4" w14:textId="497EAD43" w:rsidTr="003B6206">
                        <w:trPr>
                          <w:trHeight w:val="1133"/>
                        </w:trPr>
                        <w:tc>
                          <w:tcPr>
                            <w:tcW w:w="12791" w:type="dxa"/>
                            <w:gridSpan w:val="5"/>
                            <w:tcBorders>
                              <w:bottom w:val="single" w:sz="6" w:space="0" w:color="000000"/>
                            </w:tcBorders>
                            <w:shd w:val="clear" w:color="auto" w:fill="FFC000"/>
                          </w:tcPr>
                          <w:p w14:paraId="17F3BE31" w14:textId="77777777" w:rsidR="001A5AA1" w:rsidRPr="003B6206" w:rsidRDefault="001A5AA1" w:rsidP="003B6206">
                            <w:pPr>
                              <w:pStyle w:val="TableParagraph"/>
                              <w:ind w:left="270" w:right="95"/>
                              <w:rPr>
                                <w:sz w:val="16"/>
                              </w:rPr>
                            </w:pPr>
                            <w:r w:rsidRPr="003B6206">
                              <w:rPr>
                                <w:b/>
                                <w:sz w:val="16"/>
                              </w:rPr>
                              <w:t>Statement</w:t>
                            </w:r>
                            <w:r w:rsidRPr="003B6206">
                              <w:rPr>
                                <w:sz w:val="16"/>
                              </w:rPr>
                              <w:t>: Enable the origination, documentation and tracking of nutrition referrals between care providers or healthcare organizations, including clinical and administrative details of the referral, and consents and authorizations for disclosures as required.</w:t>
                            </w:r>
                          </w:p>
                          <w:p w14:paraId="1BC9B491" w14:textId="7CD42E32" w:rsidR="001A5AA1" w:rsidRDefault="001A5AA1" w:rsidP="003B6206">
                            <w:pPr>
                              <w:pStyle w:val="TableParagraph"/>
                              <w:spacing w:before="67" w:line="249" w:lineRule="auto"/>
                              <w:ind w:left="270" w:right="630"/>
                              <w:jc w:val="both"/>
                              <w:rPr>
                                <w:b/>
                                <w:sz w:val="16"/>
                              </w:rPr>
                            </w:pPr>
                            <w:r w:rsidRPr="003B6206">
                              <w:rPr>
                                <w:b/>
                                <w:sz w:val="16"/>
                              </w:rPr>
                              <w:t>Description</w:t>
                            </w:r>
                            <w:r w:rsidRPr="003B6206">
                              <w:rPr>
                                <w:sz w:val="16"/>
                              </w:rPr>
                              <w:t>: Documentation and tracking of a nutrition referral from one care provider to another is supported, whether the referred to or referring providers are internal or external to the healthcare organization. Guidelines for whether a particular referral for a particular patient is appropriate in a clinical context and with regard to administrative factors such as insurance may be provided to the care provider at the time the referral is created.</w:t>
                            </w:r>
                          </w:p>
                        </w:tc>
                      </w:tr>
                      <w:tr w:rsidR="001A5AA1" w14:paraId="510BC8E6" w14:textId="2420CE42" w:rsidTr="003B6206">
                        <w:trPr>
                          <w:trHeight w:val="429"/>
                        </w:trPr>
                        <w:tc>
                          <w:tcPr>
                            <w:tcW w:w="2400" w:type="dxa"/>
                            <w:vMerge w:val="restart"/>
                            <w:tcBorders>
                              <w:bottom w:val="single" w:sz="6" w:space="0" w:color="000000"/>
                              <w:right w:val="single" w:sz="8" w:space="0" w:color="000000"/>
                            </w:tcBorders>
                            <w:shd w:val="clear" w:color="auto" w:fill="FFC000"/>
                          </w:tcPr>
                          <w:p w14:paraId="6FCD871F" w14:textId="77777777" w:rsidR="001A5AA1" w:rsidRDefault="001A5AA1" w:rsidP="003B6206">
                            <w:pPr>
                              <w:pStyle w:val="TableParagraph"/>
                              <w:rPr>
                                <w:sz w:val="16"/>
                              </w:rPr>
                            </w:pPr>
                          </w:p>
                        </w:tc>
                        <w:tc>
                          <w:tcPr>
                            <w:tcW w:w="7523" w:type="dxa"/>
                            <w:tcBorders>
                              <w:top w:val="single" w:sz="6" w:space="0" w:color="000000"/>
                              <w:left w:val="single" w:sz="8" w:space="0" w:color="000000"/>
                              <w:right w:val="single" w:sz="6" w:space="0" w:color="000000"/>
                            </w:tcBorders>
                            <w:shd w:val="clear" w:color="auto" w:fill="FFC000"/>
                          </w:tcPr>
                          <w:p w14:paraId="3AC59C02" w14:textId="377CAC25" w:rsidR="001A5AA1" w:rsidRDefault="001A5AA1" w:rsidP="003B6206">
                            <w:pPr>
                              <w:pStyle w:val="TableParagraph"/>
                              <w:tabs>
                                <w:tab w:val="left" w:pos="465"/>
                              </w:tabs>
                              <w:ind w:left="465" w:right="183" w:hanging="360"/>
                              <w:rPr>
                                <w:sz w:val="16"/>
                              </w:rPr>
                            </w:pPr>
                            <w:r>
                              <w:rPr>
                                <w:sz w:val="18"/>
                              </w:rPr>
                              <w:t>1.</w:t>
                            </w:r>
                            <w:r>
                              <w:rPr>
                                <w:sz w:val="18"/>
                              </w:rPr>
                              <w:tab/>
                              <w:t xml:space="preserve">The system </w:t>
                            </w:r>
                            <w:r>
                              <w:rPr>
                                <w:b/>
                                <w:sz w:val="18"/>
                              </w:rPr>
                              <w:t xml:space="preserve">SHALL </w:t>
                            </w:r>
                            <w:r>
                              <w:rPr>
                                <w:sz w:val="18"/>
                              </w:rPr>
                              <w:t>provide the ability to capture and communicate nutrition referral(s) to other care provider (s), whether internal or external to</w:t>
                            </w:r>
                            <w:r>
                              <w:rPr>
                                <w:spacing w:val="-4"/>
                                <w:sz w:val="18"/>
                              </w:rPr>
                              <w:t xml:space="preserve"> </w:t>
                            </w:r>
                            <w:r>
                              <w:rPr>
                                <w:sz w:val="18"/>
                              </w:rPr>
                              <w:t>the organization.</w:t>
                            </w:r>
                          </w:p>
                        </w:tc>
                        <w:tc>
                          <w:tcPr>
                            <w:tcW w:w="956" w:type="dxa"/>
                            <w:tcBorders>
                              <w:top w:val="single" w:sz="6" w:space="0" w:color="000000"/>
                              <w:left w:val="single" w:sz="6" w:space="0" w:color="000000"/>
                              <w:right w:val="single" w:sz="6" w:space="0" w:color="000000"/>
                            </w:tcBorders>
                            <w:shd w:val="clear" w:color="auto" w:fill="FFC000"/>
                            <w:vAlign w:val="center"/>
                          </w:tcPr>
                          <w:p w14:paraId="49FEDA5C" w14:textId="77777777" w:rsidR="001A5AA1" w:rsidRDefault="001A5AA1" w:rsidP="003B6206">
                            <w:pPr>
                              <w:pStyle w:val="TableParagraph"/>
                              <w:ind w:left="0"/>
                              <w:jc w:val="center"/>
                              <w:rPr>
                                <w:sz w:val="16"/>
                              </w:rPr>
                            </w:pPr>
                            <w:r>
                              <w:rPr>
                                <w:sz w:val="16"/>
                              </w:rPr>
                              <w:t>431</w:t>
                            </w:r>
                          </w:p>
                        </w:tc>
                        <w:tc>
                          <w:tcPr>
                            <w:tcW w:w="956" w:type="dxa"/>
                            <w:tcBorders>
                              <w:top w:val="single" w:sz="6" w:space="0" w:color="000000"/>
                              <w:left w:val="single" w:sz="6" w:space="0" w:color="000000"/>
                              <w:right w:val="single" w:sz="6" w:space="0" w:color="000000"/>
                            </w:tcBorders>
                            <w:shd w:val="clear" w:color="auto" w:fill="FFC000"/>
                            <w:vAlign w:val="center"/>
                          </w:tcPr>
                          <w:p w14:paraId="42A29152" w14:textId="259D4461" w:rsidR="001A5AA1" w:rsidRDefault="001A5AA1" w:rsidP="003B6206">
                            <w:pPr>
                              <w:pStyle w:val="TableParagraph"/>
                              <w:ind w:left="0"/>
                              <w:jc w:val="center"/>
                              <w:rPr>
                                <w:sz w:val="16"/>
                              </w:rPr>
                            </w:pPr>
                            <w:r>
                              <w:rPr>
                                <w:sz w:val="16"/>
                              </w:rPr>
                              <w:t>N/C</w:t>
                            </w:r>
                          </w:p>
                        </w:tc>
                        <w:tc>
                          <w:tcPr>
                            <w:tcW w:w="956" w:type="dxa"/>
                            <w:tcBorders>
                              <w:top w:val="single" w:sz="6" w:space="0" w:color="000000"/>
                              <w:left w:val="single" w:sz="6" w:space="0" w:color="000000"/>
                              <w:right w:val="single" w:sz="6" w:space="0" w:color="000000"/>
                            </w:tcBorders>
                            <w:shd w:val="clear" w:color="auto" w:fill="FFC000"/>
                            <w:vAlign w:val="center"/>
                          </w:tcPr>
                          <w:p w14:paraId="19957A91" w14:textId="09093E2A" w:rsidR="001A5AA1" w:rsidRDefault="001A5AA1" w:rsidP="003B6206">
                            <w:pPr>
                              <w:pStyle w:val="TableParagraph"/>
                              <w:ind w:left="0"/>
                              <w:jc w:val="center"/>
                              <w:rPr>
                                <w:sz w:val="16"/>
                              </w:rPr>
                            </w:pPr>
                          </w:p>
                        </w:tc>
                      </w:tr>
                      <w:tr w:rsidR="001A5AA1" w14:paraId="5A008F83" w14:textId="168BD62F" w:rsidTr="003B6206">
                        <w:trPr>
                          <w:trHeight w:val="427"/>
                        </w:trPr>
                        <w:tc>
                          <w:tcPr>
                            <w:tcW w:w="2400" w:type="dxa"/>
                            <w:vMerge/>
                            <w:tcBorders>
                              <w:top w:val="nil"/>
                              <w:bottom w:val="single" w:sz="6" w:space="0" w:color="000000"/>
                              <w:right w:val="single" w:sz="8" w:space="0" w:color="000000"/>
                            </w:tcBorders>
                            <w:shd w:val="clear" w:color="auto" w:fill="FFC000"/>
                          </w:tcPr>
                          <w:p w14:paraId="4C26F25A"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0D2C3586" w14:textId="1B361DBF" w:rsidR="001A5AA1" w:rsidRDefault="001A5AA1" w:rsidP="003B6206">
                            <w:pPr>
                              <w:pStyle w:val="TableParagraph"/>
                              <w:tabs>
                                <w:tab w:val="left" w:pos="465"/>
                              </w:tabs>
                              <w:ind w:left="465" w:right="183" w:hanging="360"/>
                              <w:rPr>
                                <w:sz w:val="16"/>
                              </w:rPr>
                            </w:pPr>
                            <w:r>
                              <w:rPr>
                                <w:sz w:val="18"/>
                              </w:rPr>
                              <w:t>2.</w:t>
                            </w:r>
                            <w:r>
                              <w:rPr>
                                <w:sz w:val="18"/>
                              </w:rPr>
                              <w:tab/>
                              <w:t xml:space="preserve">The system </w:t>
                            </w:r>
                            <w:r>
                              <w:rPr>
                                <w:b/>
                                <w:sz w:val="18"/>
                              </w:rPr>
                              <w:t xml:space="preserve">SHALL </w:t>
                            </w:r>
                            <w:r>
                              <w:rPr>
                                <w:sz w:val="18"/>
                              </w:rPr>
                              <w:t>provide the ability to capture clinical nutrition details</w:t>
                            </w:r>
                            <w:r>
                              <w:rPr>
                                <w:spacing w:val="-6"/>
                                <w:sz w:val="18"/>
                              </w:rPr>
                              <w:t xml:space="preserve"> </w:t>
                            </w:r>
                            <w:r>
                              <w:rPr>
                                <w:sz w:val="18"/>
                              </w:rPr>
                              <w:t>as necessary for the referral.</w:t>
                            </w:r>
                          </w:p>
                        </w:tc>
                        <w:tc>
                          <w:tcPr>
                            <w:tcW w:w="956" w:type="dxa"/>
                            <w:tcBorders>
                              <w:left w:val="single" w:sz="6" w:space="0" w:color="000000"/>
                              <w:right w:val="single" w:sz="6" w:space="0" w:color="000000"/>
                            </w:tcBorders>
                            <w:shd w:val="clear" w:color="auto" w:fill="FFC000"/>
                            <w:vAlign w:val="center"/>
                          </w:tcPr>
                          <w:p w14:paraId="740E0C73" w14:textId="77777777" w:rsidR="001A5AA1" w:rsidRDefault="001A5AA1" w:rsidP="003B6206">
                            <w:pPr>
                              <w:pStyle w:val="TableParagraph"/>
                              <w:ind w:left="0"/>
                              <w:jc w:val="center"/>
                              <w:rPr>
                                <w:sz w:val="16"/>
                              </w:rPr>
                            </w:pPr>
                            <w:r>
                              <w:rPr>
                                <w:sz w:val="16"/>
                              </w:rPr>
                              <w:t>432</w:t>
                            </w:r>
                          </w:p>
                        </w:tc>
                        <w:tc>
                          <w:tcPr>
                            <w:tcW w:w="956" w:type="dxa"/>
                            <w:tcBorders>
                              <w:left w:val="single" w:sz="6" w:space="0" w:color="000000"/>
                              <w:right w:val="single" w:sz="6" w:space="0" w:color="000000"/>
                            </w:tcBorders>
                            <w:shd w:val="clear" w:color="auto" w:fill="FFC000"/>
                            <w:vAlign w:val="center"/>
                          </w:tcPr>
                          <w:p w14:paraId="35E70E1E" w14:textId="613E5026" w:rsidR="001A5AA1" w:rsidRDefault="001A5AA1" w:rsidP="003B6206">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0DA483D2" w14:textId="71ADDC3D" w:rsidR="001A5AA1" w:rsidRDefault="001A5AA1" w:rsidP="003B6206">
                            <w:pPr>
                              <w:pStyle w:val="TableParagraph"/>
                              <w:ind w:left="0"/>
                              <w:jc w:val="center"/>
                              <w:rPr>
                                <w:sz w:val="16"/>
                              </w:rPr>
                            </w:pPr>
                          </w:p>
                        </w:tc>
                      </w:tr>
                      <w:tr w:rsidR="001A5AA1" w14:paraId="766FEF52" w14:textId="7B61D259" w:rsidTr="003B6206">
                        <w:trPr>
                          <w:trHeight w:val="427"/>
                        </w:trPr>
                        <w:tc>
                          <w:tcPr>
                            <w:tcW w:w="2400" w:type="dxa"/>
                            <w:vMerge/>
                            <w:tcBorders>
                              <w:top w:val="nil"/>
                              <w:bottom w:val="single" w:sz="6" w:space="0" w:color="000000"/>
                              <w:right w:val="single" w:sz="8" w:space="0" w:color="000000"/>
                            </w:tcBorders>
                            <w:shd w:val="clear" w:color="auto" w:fill="FFC000"/>
                          </w:tcPr>
                          <w:p w14:paraId="628E789E"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0EB6320C" w14:textId="0FA9FA4E" w:rsidR="001A5AA1" w:rsidRDefault="001A5AA1" w:rsidP="003B6206">
                            <w:pPr>
                              <w:pStyle w:val="TableParagraph"/>
                              <w:tabs>
                                <w:tab w:val="left" w:pos="465"/>
                              </w:tabs>
                              <w:ind w:left="465" w:right="183" w:hanging="360"/>
                              <w:rPr>
                                <w:sz w:val="16"/>
                              </w:rPr>
                            </w:pPr>
                            <w:r>
                              <w:rPr>
                                <w:sz w:val="18"/>
                              </w:rPr>
                              <w:t>3.</w:t>
                            </w:r>
                            <w:r>
                              <w:rPr>
                                <w:sz w:val="18"/>
                              </w:rPr>
                              <w:tab/>
                              <w:t xml:space="preserve">The system </w:t>
                            </w:r>
                            <w:r>
                              <w:rPr>
                                <w:b/>
                                <w:sz w:val="18"/>
                              </w:rPr>
                              <w:t xml:space="preserve">SHALL </w:t>
                            </w:r>
                            <w:r>
                              <w:rPr>
                                <w:sz w:val="18"/>
                              </w:rPr>
                              <w:t>provide the ability to capture administrative details (such as insurance information, consents and authorizations for disclosure)</w:t>
                            </w:r>
                            <w:r>
                              <w:rPr>
                                <w:spacing w:val="-3"/>
                                <w:sz w:val="18"/>
                              </w:rPr>
                              <w:t xml:space="preserve"> </w:t>
                            </w:r>
                            <w:r>
                              <w:rPr>
                                <w:sz w:val="18"/>
                              </w:rPr>
                              <w:t>as necessary for the nutrition referral.</w:t>
                            </w:r>
                          </w:p>
                        </w:tc>
                        <w:tc>
                          <w:tcPr>
                            <w:tcW w:w="956" w:type="dxa"/>
                            <w:tcBorders>
                              <w:left w:val="single" w:sz="6" w:space="0" w:color="000000"/>
                              <w:right w:val="single" w:sz="6" w:space="0" w:color="000000"/>
                            </w:tcBorders>
                            <w:shd w:val="clear" w:color="auto" w:fill="FFC000"/>
                            <w:vAlign w:val="center"/>
                          </w:tcPr>
                          <w:p w14:paraId="7EAAB85E" w14:textId="77777777" w:rsidR="001A5AA1" w:rsidRDefault="001A5AA1" w:rsidP="003B6206">
                            <w:pPr>
                              <w:pStyle w:val="TableParagraph"/>
                              <w:ind w:left="0"/>
                              <w:jc w:val="center"/>
                              <w:rPr>
                                <w:sz w:val="16"/>
                              </w:rPr>
                            </w:pPr>
                            <w:r>
                              <w:rPr>
                                <w:sz w:val="16"/>
                              </w:rPr>
                              <w:t>433</w:t>
                            </w:r>
                          </w:p>
                        </w:tc>
                        <w:tc>
                          <w:tcPr>
                            <w:tcW w:w="956" w:type="dxa"/>
                            <w:tcBorders>
                              <w:left w:val="single" w:sz="6" w:space="0" w:color="000000"/>
                              <w:right w:val="single" w:sz="6" w:space="0" w:color="000000"/>
                            </w:tcBorders>
                            <w:shd w:val="clear" w:color="auto" w:fill="FFC000"/>
                            <w:vAlign w:val="center"/>
                          </w:tcPr>
                          <w:p w14:paraId="597A860B" w14:textId="2E959E31" w:rsidR="001A5AA1" w:rsidRDefault="001A5AA1" w:rsidP="003B6206">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72CF8FF9" w14:textId="7C155569" w:rsidR="001A5AA1" w:rsidRDefault="001A5AA1" w:rsidP="003B6206">
                            <w:pPr>
                              <w:pStyle w:val="TableParagraph"/>
                              <w:ind w:left="0"/>
                              <w:jc w:val="center"/>
                              <w:rPr>
                                <w:sz w:val="16"/>
                              </w:rPr>
                            </w:pPr>
                          </w:p>
                        </w:tc>
                      </w:tr>
                      <w:tr w:rsidR="001A5AA1" w14:paraId="41AF6C63" w14:textId="1FD3362D" w:rsidTr="003B6206">
                        <w:trPr>
                          <w:trHeight w:val="282"/>
                        </w:trPr>
                        <w:tc>
                          <w:tcPr>
                            <w:tcW w:w="2400" w:type="dxa"/>
                            <w:vMerge/>
                            <w:tcBorders>
                              <w:top w:val="nil"/>
                              <w:bottom w:val="single" w:sz="6" w:space="0" w:color="000000"/>
                              <w:right w:val="single" w:sz="8" w:space="0" w:color="000000"/>
                            </w:tcBorders>
                            <w:shd w:val="clear" w:color="auto" w:fill="FFC000"/>
                          </w:tcPr>
                          <w:p w14:paraId="3F3D22B0"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27688431" w14:textId="36B0EFAA" w:rsidR="001A5AA1" w:rsidRDefault="001A5AA1" w:rsidP="003B6206">
                            <w:pPr>
                              <w:pStyle w:val="TableParagraph"/>
                              <w:spacing w:before="26" w:line="190" w:lineRule="atLeast"/>
                              <w:ind w:left="453" w:right="51" w:hanging="246"/>
                              <w:jc w:val="both"/>
                              <w:rPr>
                                <w:sz w:val="16"/>
                              </w:rPr>
                            </w:pPr>
                            <w:r>
                              <w:rPr>
                                <w:sz w:val="18"/>
                              </w:rPr>
                              <w:t>4.</w:t>
                            </w:r>
                            <w:r>
                              <w:rPr>
                                <w:sz w:val="18"/>
                              </w:rPr>
                              <w:tab/>
                              <w:t xml:space="preserve">The system </w:t>
                            </w:r>
                            <w:r>
                              <w:rPr>
                                <w:b/>
                                <w:sz w:val="18"/>
                              </w:rPr>
                              <w:t xml:space="preserve">SHALL </w:t>
                            </w:r>
                            <w:r>
                              <w:rPr>
                                <w:sz w:val="18"/>
                              </w:rPr>
                              <w:t>present captured nutrition referral</w:t>
                            </w:r>
                            <w:r>
                              <w:rPr>
                                <w:spacing w:val="-1"/>
                                <w:sz w:val="18"/>
                              </w:rPr>
                              <w:t xml:space="preserve"> </w:t>
                            </w:r>
                            <w:r>
                              <w:rPr>
                                <w:sz w:val="18"/>
                              </w:rPr>
                              <w:t>information.</w:t>
                            </w:r>
                          </w:p>
                        </w:tc>
                        <w:tc>
                          <w:tcPr>
                            <w:tcW w:w="956" w:type="dxa"/>
                            <w:tcBorders>
                              <w:left w:val="single" w:sz="6" w:space="0" w:color="000000"/>
                              <w:right w:val="single" w:sz="6" w:space="0" w:color="000000"/>
                            </w:tcBorders>
                            <w:shd w:val="clear" w:color="auto" w:fill="FFC000"/>
                            <w:vAlign w:val="center"/>
                          </w:tcPr>
                          <w:p w14:paraId="074D75DE" w14:textId="77777777" w:rsidR="001A5AA1" w:rsidRDefault="001A5AA1" w:rsidP="003B6206">
                            <w:pPr>
                              <w:pStyle w:val="TableParagraph"/>
                              <w:ind w:left="0"/>
                              <w:jc w:val="center"/>
                              <w:rPr>
                                <w:sz w:val="16"/>
                              </w:rPr>
                            </w:pPr>
                            <w:r>
                              <w:rPr>
                                <w:sz w:val="16"/>
                              </w:rPr>
                              <w:t>434</w:t>
                            </w:r>
                          </w:p>
                        </w:tc>
                        <w:tc>
                          <w:tcPr>
                            <w:tcW w:w="956" w:type="dxa"/>
                            <w:tcBorders>
                              <w:left w:val="single" w:sz="6" w:space="0" w:color="000000"/>
                              <w:right w:val="single" w:sz="6" w:space="0" w:color="000000"/>
                            </w:tcBorders>
                            <w:shd w:val="clear" w:color="auto" w:fill="FFC000"/>
                            <w:vAlign w:val="center"/>
                          </w:tcPr>
                          <w:p w14:paraId="482128C2" w14:textId="3CE29637" w:rsidR="001A5AA1" w:rsidRDefault="001A5AA1" w:rsidP="003B6206">
                            <w:pPr>
                              <w:pStyle w:val="TableParagraph"/>
                              <w:ind w:left="0"/>
                              <w:jc w:val="center"/>
                              <w:rPr>
                                <w:sz w:val="17"/>
                              </w:rPr>
                            </w:pPr>
                            <w:r>
                              <w:rPr>
                                <w:sz w:val="16"/>
                              </w:rPr>
                              <w:t>N/C</w:t>
                            </w:r>
                          </w:p>
                        </w:tc>
                        <w:tc>
                          <w:tcPr>
                            <w:tcW w:w="956" w:type="dxa"/>
                            <w:tcBorders>
                              <w:left w:val="single" w:sz="6" w:space="0" w:color="000000"/>
                              <w:right w:val="single" w:sz="6" w:space="0" w:color="000000"/>
                            </w:tcBorders>
                            <w:shd w:val="clear" w:color="auto" w:fill="FFC000"/>
                            <w:vAlign w:val="center"/>
                          </w:tcPr>
                          <w:p w14:paraId="04D2136D" w14:textId="4C753939" w:rsidR="001A5AA1" w:rsidRDefault="001A5AA1" w:rsidP="003B6206">
                            <w:pPr>
                              <w:pStyle w:val="TableParagraph"/>
                              <w:ind w:left="0"/>
                              <w:jc w:val="center"/>
                              <w:rPr>
                                <w:sz w:val="17"/>
                              </w:rPr>
                            </w:pPr>
                          </w:p>
                        </w:tc>
                      </w:tr>
                      <w:tr w:rsidR="001A5AA1" w14:paraId="27832419" w14:textId="0A3FDD1F" w:rsidTr="003B6206">
                        <w:trPr>
                          <w:trHeight w:val="426"/>
                        </w:trPr>
                        <w:tc>
                          <w:tcPr>
                            <w:tcW w:w="2400" w:type="dxa"/>
                            <w:vMerge/>
                            <w:tcBorders>
                              <w:top w:val="nil"/>
                              <w:bottom w:val="single" w:sz="6" w:space="0" w:color="000000"/>
                              <w:right w:val="single" w:sz="8" w:space="0" w:color="000000"/>
                            </w:tcBorders>
                            <w:shd w:val="clear" w:color="auto" w:fill="FFC000"/>
                          </w:tcPr>
                          <w:p w14:paraId="01DDE849"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3924F596" w14:textId="3CE726AC" w:rsidR="001A5AA1" w:rsidRDefault="001A5AA1" w:rsidP="003B6206">
                            <w:pPr>
                              <w:pStyle w:val="TableParagraph"/>
                              <w:spacing w:before="26" w:line="190" w:lineRule="atLeast"/>
                              <w:ind w:left="453" w:right="3" w:hanging="246"/>
                              <w:rPr>
                                <w:sz w:val="16"/>
                              </w:rPr>
                            </w:pPr>
                            <w:r>
                              <w:rPr>
                                <w:sz w:val="18"/>
                              </w:rPr>
                              <w:t>5.</w:t>
                            </w:r>
                            <w:r>
                              <w:rPr>
                                <w:sz w:val="18"/>
                              </w:rPr>
                              <w:tab/>
                              <w:t xml:space="preserve">The system </w:t>
                            </w:r>
                            <w:r>
                              <w:rPr>
                                <w:b/>
                                <w:sz w:val="18"/>
                              </w:rPr>
                              <w:t xml:space="preserve">SHOULD </w:t>
                            </w:r>
                            <w:r>
                              <w:rPr>
                                <w:sz w:val="18"/>
                              </w:rPr>
                              <w:t>provide the ability to capture completion of a nutrition referral appointment or</w:t>
                            </w:r>
                            <w:r>
                              <w:rPr>
                                <w:spacing w:val="-14"/>
                                <w:sz w:val="18"/>
                              </w:rPr>
                              <w:t xml:space="preserve"> </w:t>
                            </w:r>
                            <w:r>
                              <w:rPr>
                                <w:sz w:val="18"/>
                              </w:rPr>
                              <w:t>service</w:t>
                            </w:r>
                          </w:p>
                        </w:tc>
                        <w:tc>
                          <w:tcPr>
                            <w:tcW w:w="956" w:type="dxa"/>
                            <w:tcBorders>
                              <w:left w:val="single" w:sz="6" w:space="0" w:color="000000"/>
                              <w:right w:val="single" w:sz="6" w:space="0" w:color="000000"/>
                            </w:tcBorders>
                            <w:shd w:val="clear" w:color="auto" w:fill="FFC000"/>
                            <w:vAlign w:val="center"/>
                          </w:tcPr>
                          <w:p w14:paraId="59EE56C2" w14:textId="77777777" w:rsidR="001A5AA1" w:rsidRDefault="001A5AA1" w:rsidP="003B6206">
                            <w:pPr>
                              <w:pStyle w:val="TableParagraph"/>
                              <w:ind w:left="0"/>
                              <w:jc w:val="center"/>
                              <w:rPr>
                                <w:sz w:val="16"/>
                              </w:rPr>
                            </w:pPr>
                            <w:r>
                              <w:rPr>
                                <w:sz w:val="16"/>
                              </w:rPr>
                              <w:t>435</w:t>
                            </w:r>
                          </w:p>
                        </w:tc>
                        <w:tc>
                          <w:tcPr>
                            <w:tcW w:w="956" w:type="dxa"/>
                            <w:tcBorders>
                              <w:left w:val="single" w:sz="6" w:space="0" w:color="000000"/>
                              <w:right w:val="single" w:sz="6" w:space="0" w:color="000000"/>
                            </w:tcBorders>
                            <w:shd w:val="clear" w:color="auto" w:fill="FFC000"/>
                            <w:vAlign w:val="center"/>
                          </w:tcPr>
                          <w:p w14:paraId="24F7EF9A" w14:textId="5BA9A2B5" w:rsidR="001A5AA1" w:rsidRDefault="001A5AA1" w:rsidP="003B6206">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4F129B4B" w14:textId="3B256747" w:rsidR="001A5AA1" w:rsidRDefault="001A5AA1" w:rsidP="003B6206">
                            <w:pPr>
                              <w:pStyle w:val="TableParagraph"/>
                              <w:ind w:left="0"/>
                              <w:jc w:val="center"/>
                              <w:rPr>
                                <w:sz w:val="16"/>
                              </w:rPr>
                            </w:pPr>
                          </w:p>
                        </w:tc>
                      </w:tr>
                      <w:tr w:rsidR="001A5AA1" w14:paraId="0CF05DF2" w14:textId="17DC6C75" w:rsidTr="003B6206">
                        <w:trPr>
                          <w:trHeight w:val="237"/>
                        </w:trPr>
                        <w:tc>
                          <w:tcPr>
                            <w:tcW w:w="2400" w:type="dxa"/>
                            <w:vMerge/>
                            <w:tcBorders>
                              <w:top w:val="nil"/>
                              <w:bottom w:val="single" w:sz="6" w:space="0" w:color="000000"/>
                              <w:right w:val="single" w:sz="8" w:space="0" w:color="000000"/>
                            </w:tcBorders>
                            <w:shd w:val="clear" w:color="auto" w:fill="FFC000"/>
                          </w:tcPr>
                          <w:p w14:paraId="6D0CA1D4"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18A93E8D" w14:textId="0A46F82B" w:rsidR="001A5AA1" w:rsidRDefault="001A5AA1" w:rsidP="003B6206">
                            <w:pPr>
                              <w:pStyle w:val="TableParagraph"/>
                              <w:tabs>
                                <w:tab w:val="left" w:pos="465"/>
                              </w:tabs>
                              <w:spacing w:line="202" w:lineRule="exact"/>
                              <w:ind w:left="105"/>
                              <w:rPr>
                                <w:sz w:val="16"/>
                              </w:rPr>
                            </w:pPr>
                            <w:r>
                              <w:rPr>
                                <w:sz w:val="18"/>
                              </w:rPr>
                              <w:t>6.</w:t>
                            </w:r>
                            <w:r>
                              <w:rPr>
                                <w:sz w:val="18"/>
                              </w:rPr>
                              <w:tab/>
                              <w:t xml:space="preserve">The system </w:t>
                            </w:r>
                            <w:r>
                              <w:rPr>
                                <w:b/>
                                <w:sz w:val="18"/>
                              </w:rPr>
                              <w:t xml:space="preserve">SHOULD </w:t>
                            </w:r>
                            <w:r>
                              <w:rPr>
                                <w:sz w:val="18"/>
                              </w:rPr>
                              <w:t>provide</w:t>
                            </w:r>
                            <w:r>
                              <w:rPr>
                                <w:spacing w:val="-9"/>
                                <w:sz w:val="18"/>
                              </w:rPr>
                              <w:t xml:space="preserve"> </w:t>
                            </w:r>
                            <w:r>
                              <w:rPr>
                                <w:sz w:val="18"/>
                              </w:rPr>
                              <w:t>nutrition diagnosis based clinical guidelines for making a referral.</w:t>
                            </w:r>
                          </w:p>
                        </w:tc>
                        <w:tc>
                          <w:tcPr>
                            <w:tcW w:w="956" w:type="dxa"/>
                            <w:tcBorders>
                              <w:left w:val="single" w:sz="6" w:space="0" w:color="000000"/>
                              <w:right w:val="single" w:sz="6" w:space="0" w:color="000000"/>
                            </w:tcBorders>
                            <w:shd w:val="clear" w:color="auto" w:fill="FFC000"/>
                            <w:vAlign w:val="center"/>
                          </w:tcPr>
                          <w:p w14:paraId="2FD15681" w14:textId="77777777" w:rsidR="001A5AA1" w:rsidRDefault="001A5AA1" w:rsidP="003B6206">
                            <w:pPr>
                              <w:pStyle w:val="TableParagraph"/>
                              <w:ind w:left="0"/>
                              <w:jc w:val="center"/>
                              <w:rPr>
                                <w:sz w:val="16"/>
                              </w:rPr>
                            </w:pPr>
                            <w:r>
                              <w:rPr>
                                <w:sz w:val="16"/>
                              </w:rPr>
                              <w:t>436</w:t>
                            </w:r>
                          </w:p>
                        </w:tc>
                        <w:tc>
                          <w:tcPr>
                            <w:tcW w:w="956" w:type="dxa"/>
                            <w:tcBorders>
                              <w:left w:val="single" w:sz="6" w:space="0" w:color="000000"/>
                              <w:right w:val="single" w:sz="6" w:space="0" w:color="000000"/>
                            </w:tcBorders>
                            <w:shd w:val="clear" w:color="auto" w:fill="FFC000"/>
                            <w:vAlign w:val="center"/>
                          </w:tcPr>
                          <w:p w14:paraId="2DAC45E7" w14:textId="15D3D4B8" w:rsidR="001A5AA1" w:rsidRDefault="001A5AA1" w:rsidP="003B6206">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7E3980AB" w14:textId="56AFB47F" w:rsidR="001A5AA1" w:rsidRDefault="001A5AA1" w:rsidP="003B6206">
                            <w:pPr>
                              <w:pStyle w:val="TableParagraph"/>
                              <w:ind w:left="0"/>
                              <w:jc w:val="center"/>
                              <w:rPr>
                                <w:sz w:val="16"/>
                              </w:rPr>
                            </w:pPr>
                          </w:p>
                        </w:tc>
                      </w:tr>
                      <w:tr w:rsidR="001A5AA1" w14:paraId="2313BDF6" w14:textId="7F0A1ADA" w:rsidTr="003B6206">
                        <w:trPr>
                          <w:trHeight w:val="273"/>
                        </w:trPr>
                        <w:tc>
                          <w:tcPr>
                            <w:tcW w:w="2400" w:type="dxa"/>
                            <w:vMerge/>
                            <w:tcBorders>
                              <w:top w:val="nil"/>
                              <w:bottom w:val="single" w:sz="6" w:space="0" w:color="000000"/>
                              <w:right w:val="single" w:sz="8" w:space="0" w:color="000000"/>
                            </w:tcBorders>
                            <w:shd w:val="clear" w:color="auto" w:fill="FFC000"/>
                          </w:tcPr>
                          <w:p w14:paraId="7C50C089" w14:textId="77777777" w:rsidR="001A5AA1" w:rsidRDefault="001A5AA1" w:rsidP="003B6206">
                            <w:pPr>
                              <w:rPr>
                                <w:sz w:val="2"/>
                                <w:szCs w:val="2"/>
                              </w:rPr>
                            </w:pPr>
                          </w:p>
                        </w:tc>
                        <w:tc>
                          <w:tcPr>
                            <w:tcW w:w="7523" w:type="dxa"/>
                            <w:tcBorders>
                              <w:left w:val="single" w:sz="8" w:space="0" w:color="000000"/>
                              <w:bottom w:val="single" w:sz="6" w:space="0" w:color="000000"/>
                              <w:right w:val="single" w:sz="6" w:space="0" w:color="000000"/>
                            </w:tcBorders>
                            <w:shd w:val="clear" w:color="auto" w:fill="FFC000"/>
                          </w:tcPr>
                          <w:p w14:paraId="40F74DBE" w14:textId="1C3FD4CB" w:rsidR="001A5AA1" w:rsidRDefault="001A5AA1" w:rsidP="003B6206">
                            <w:pPr>
                              <w:pStyle w:val="TableParagraph"/>
                              <w:spacing w:before="26" w:line="190" w:lineRule="atLeast"/>
                              <w:ind w:left="453" w:right="3" w:hanging="246"/>
                              <w:rPr>
                                <w:sz w:val="16"/>
                              </w:rPr>
                            </w:pPr>
                            <w:r>
                              <w:rPr>
                                <w:sz w:val="18"/>
                              </w:rPr>
                              <w:t>7.</w:t>
                            </w:r>
                            <w:r>
                              <w:rPr>
                                <w:sz w:val="18"/>
                              </w:rPr>
                              <w:tab/>
                              <w:t xml:space="preserve">The system </w:t>
                            </w:r>
                            <w:r>
                              <w:rPr>
                                <w:b/>
                                <w:sz w:val="18"/>
                              </w:rPr>
                              <w:t xml:space="preserve">MAY </w:t>
                            </w:r>
                            <w:r>
                              <w:rPr>
                                <w:sz w:val="18"/>
                              </w:rPr>
                              <w:t>provide order sets</w:t>
                            </w:r>
                            <w:r>
                              <w:rPr>
                                <w:spacing w:val="-14"/>
                                <w:sz w:val="18"/>
                              </w:rPr>
                              <w:t xml:space="preserve"> </w:t>
                            </w:r>
                            <w:r>
                              <w:rPr>
                                <w:sz w:val="18"/>
                              </w:rPr>
                              <w:t>for nutrition referral preparation.</w:t>
                            </w:r>
                          </w:p>
                        </w:tc>
                        <w:tc>
                          <w:tcPr>
                            <w:tcW w:w="956" w:type="dxa"/>
                            <w:tcBorders>
                              <w:left w:val="single" w:sz="6" w:space="0" w:color="000000"/>
                              <w:bottom w:val="single" w:sz="6" w:space="0" w:color="000000"/>
                              <w:right w:val="single" w:sz="6" w:space="0" w:color="000000"/>
                            </w:tcBorders>
                            <w:shd w:val="clear" w:color="auto" w:fill="FFC000"/>
                            <w:vAlign w:val="center"/>
                          </w:tcPr>
                          <w:p w14:paraId="6A6E432B" w14:textId="77777777" w:rsidR="001A5AA1" w:rsidRDefault="001A5AA1" w:rsidP="003B6206">
                            <w:pPr>
                              <w:pStyle w:val="TableParagraph"/>
                              <w:ind w:left="0"/>
                              <w:jc w:val="center"/>
                              <w:rPr>
                                <w:sz w:val="16"/>
                              </w:rPr>
                            </w:pPr>
                            <w:r>
                              <w:rPr>
                                <w:sz w:val="16"/>
                              </w:rPr>
                              <w:t>437</w:t>
                            </w:r>
                          </w:p>
                        </w:tc>
                        <w:tc>
                          <w:tcPr>
                            <w:tcW w:w="956" w:type="dxa"/>
                            <w:tcBorders>
                              <w:left w:val="single" w:sz="6" w:space="0" w:color="000000"/>
                              <w:bottom w:val="single" w:sz="6" w:space="0" w:color="000000"/>
                              <w:right w:val="single" w:sz="6" w:space="0" w:color="000000"/>
                            </w:tcBorders>
                            <w:shd w:val="clear" w:color="auto" w:fill="FFC000"/>
                            <w:vAlign w:val="center"/>
                          </w:tcPr>
                          <w:p w14:paraId="0B00A647" w14:textId="7A945DF3" w:rsidR="001A5AA1" w:rsidRDefault="001A5AA1" w:rsidP="003B6206">
                            <w:pPr>
                              <w:pStyle w:val="TableParagraph"/>
                              <w:ind w:left="0"/>
                              <w:jc w:val="center"/>
                              <w:rPr>
                                <w:sz w:val="16"/>
                              </w:rPr>
                            </w:pPr>
                            <w:r>
                              <w:rPr>
                                <w:sz w:val="16"/>
                              </w:rPr>
                              <w:t>N/C</w:t>
                            </w:r>
                          </w:p>
                        </w:tc>
                        <w:tc>
                          <w:tcPr>
                            <w:tcW w:w="956" w:type="dxa"/>
                            <w:tcBorders>
                              <w:left w:val="single" w:sz="6" w:space="0" w:color="000000"/>
                              <w:bottom w:val="single" w:sz="6" w:space="0" w:color="000000"/>
                              <w:right w:val="single" w:sz="6" w:space="0" w:color="000000"/>
                            </w:tcBorders>
                            <w:shd w:val="clear" w:color="auto" w:fill="FFC000"/>
                            <w:vAlign w:val="center"/>
                          </w:tcPr>
                          <w:p w14:paraId="41B50B6A" w14:textId="4502799F" w:rsidR="001A5AA1" w:rsidRDefault="001A5AA1" w:rsidP="003B6206">
                            <w:pPr>
                              <w:pStyle w:val="TableParagraph"/>
                              <w:ind w:left="0"/>
                              <w:jc w:val="center"/>
                              <w:rPr>
                                <w:sz w:val="16"/>
                              </w:rPr>
                            </w:pPr>
                          </w:p>
                        </w:tc>
                      </w:tr>
                      <w:tr w:rsidR="001A5AA1" w14:paraId="440E2B88" w14:textId="5983C2D7" w:rsidTr="003B6206">
                        <w:trPr>
                          <w:trHeight w:val="427"/>
                        </w:trPr>
                        <w:tc>
                          <w:tcPr>
                            <w:tcW w:w="2400" w:type="dxa"/>
                            <w:vMerge/>
                            <w:tcBorders>
                              <w:top w:val="nil"/>
                              <w:bottom w:val="single" w:sz="6" w:space="0" w:color="000000"/>
                              <w:right w:val="single" w:sz="8" w:space="0" w:color="000000"/>
                            </w:tcBorders>
                            <w:shd w:val="clear" w:color="auto" w:fill="FFC000"/>
                          </w:tcPr>
                          <w:p w14:paraId="476B4B14" w14:textId="77777777" w:rsidR="001A5AA1" w:rsidRDefault="001A5AA1" w:rsidP="003B6206">
                            <w:pPr>
                              <w:rPr>
                                <w:sz w:val="2"/>
                                <w:szCs w:val="2"/>
                              </w:rPr>
                            </w:pPr>
                          </w:p>
                        </w:tc>
                        <w:tc>
                          <w:tcPr>
                            <w:tcW w:w="7523" w:type="dxa"/>
                            <w:tcBorders>
                              <w:top w:val="single" w:sz="6" w:space="0" w:color="000000"/>
                              <w:left w:val="single" w:sz="8" w:space="0" w:color="000000"/>
                              <w:right w:val="single" w:sz="6" w:space="0" w:color="000000"/>
                            </w:tcBorders>
                            <w:shd w:val="clear" w:color="auto" w:fill="FFC000"/>
                          </w:tcPr>
                          <w:p w14:paraId="7A2C0764" w14:textId="0EDEB14E" w:rsidR="001A5AA1" w:rsidRDefault="001A5AA1" w:rsidP="003B6206">
                            <w:pPr>
                              <w:pStyle w:val="TableParagraph"/>
                              <w:tabs>
                                <w:tab w:val="left" w:pos="465"/>
                              </w:tabs>
                              <w:ind w:left="465" w:right="183" w:hanging="360"/>
                              <w:rPr>
                                <w:sz w:val="16"/>
                              </w:rPr>
                            </w:pPr>
                            <w:r>
                              <w:rPr>
                                <w:sz w:val="18"/>
                              </w:rPr>
                              <w:t>8.</w:t>
                            </w:r>
                            <w:r>
                              <w:rPr>
                                <w:sz w:val="18"/>
                              </w:rPr>
                              <w:tab/>
                              <w:t xml:space="preserve">The system </w:t>
                            </w:r>
                            <w:r>
                              <w:rPr>
                                <w:b/>
                                <w:sz w:val="18"/>
                              </w:rPr>
                              <w:t xml:space="preserve">SHALL </w:t>
                            </w:r>
                            <w:r>
                              <w:rPr>
                                <w:sz w:val="18"/>
                              </w:rPr>
                              <w:t>provide the ability to document transfer of care according to organizational policy, scope</w:t>
                            </w:r>
                            <w:r>
                              <w:rPr>
                                <w:spacing w:val="-3"/>
                                <w:sz w:val="18"/>
                              </w:rPr>
                              <w:t xml:space="preserve"> </w:t>
                            </w:r>
                            <w:r>
                              <w:rPr>
                                <w:sz w:val="18"/>
                              </w:rPr>
                              <w:t>of practice, and jurisdictional law.</w:t>
                            </w:r>
                          </w:p>
                        </w:tc>
                        <w:tc>
                          <w:tcPr>
                            <w:tcW w:w="956" w:type="dxa"/>
                            <w:tcBorders>
                              <w:top w:val="single" w:sz="6" w:space="0" w:color="000000"/>
                              <w:left w:val="single" w:sz="6" w:space="0" w:color="000000"/>
                              <w:right w:val="single" w:sz="6" w:space="0" w:color="000000"/>
                            </w:tcBorders>
                            <w:shd w:val="clear" w:color="auto" w:fill="FFC000"/>
                            <w:vAlign w:val="center"/>
                          </w:tcPr>
                          <w:p w14:paraId="06249253" w14:textId="77777777" w:rsidR="001A5AA1" w:rsidRDefault="001A5AA1" w:rsidP="003B6206">
                            <w:pPr>
                              <w:pStyle w:val="TableParagraph"/>
                              <w:ind w:left="0"/>
                              <w:jc w:val="center"/>
                              <w:rPr>
                                <w:sz w:val="16"/>
                              </w:rPr>
                            </w:pPr>
                            <w:r>
                              <w:rPr>
                                <w:sz w:val="16"/>
                              </w:rPr>
                              <w:t>438</w:t>
                            </w:r>
                          </w:p>
                        </w:tc>
                        <w:tc>
                          <w:tcPr>
                            <w:tcW w:w="956" w:type="dxa"/>
                            <w:tcBorders>
                              <w:top w:val="single" w:sz="6" w:space="0" w:color="000000"/>
                              <w:left w:val="single" w:sz="6" w:space="0" w:color="000000"/>
                              <w:right w:val="single" w:sz="6" w:space="0" w:color="000000"/>
                            </w:tcBorders>
                            <w:shd w:val="clear" w:color="auto" w:fill="FFC000"/>
                            <w:vAlign w:val="center"/>
                          </w:tcPr>
                          <w:p w14:paraId="5FC02E6E" w14:textId="28E51B94" w:rsidR="001A5AA1" w:rsidRDefault="001A5AA1" w:rsidP="003B6206">
                            <w:pPr>
                              <w:pStyle w:val="TableParagraph"/>
                              <w:ind w:left="0"/>
                              <w:jc w:val="center"/>
                              <w:rPr>
                                <w:sz w:val="16"/>
                              </w:rPr>
                            </w:pPr>
                            <w:r>
                              <w:rPr>
                                <w:sz w:val="16"/>
                              </w:rPr>
                              <w:t>N/C</w:t>
                            </w:r>
                          </w:p>
                        </w:tc>
                        <w:tc>
                          <w:tcPr>
                            <w:tcW w:w="956" w:type="dxa"/>
                            <w:tcBorders>
                              <w:top w:val="single" w:sz="6" w:space="0" w:color="000000"/>
                              <w:left w:val="single" w:sz="6" w:space="0" w:color="000000"/>
                              <w:right w:val="single" w:sz="6" w:space="0" w:color="000000"/>
                            </w:tcBorders>
                            <w:shd w:val="clear" w:color="auto" w:fill="FFC000"/>
                            <w:vAlign w:val="center"/>
                          </w:tcPr>
                          <w:p w14:paraId="2ED68A13" w14:textId="32F79948" w:rsidR="001A5AA1" w:rsidRDefault="001A5AA1" w:rsidP="003B6206">
                            <w:pPr>
                              <w:pStyle w:val="TableParagraph"/>
                              <w:ind w:left="0"/>
                              <w:jc w:val="center"/>
                              <w:rPr>
                                <w:sz w:val="16"/>
                              </w:rPr>
                            </w:pPr>
                          </w:p>
                        </w:tc>
                      </w:tr>
                      <w:tr w:rsidR="001A5AA1" w14:paraId="474EA7AE" w14:textId="777BB7D1" w:rsidTr="003B6206">
                        <w:trPr>
                          <w:trHeight w:val="426"/>
                        </w:trPr>
                        <w:tc>
                          <w:tcPr>
                            <w:tcW w:w="2400" w:type="dxa"/>
                            <w:vMerge/>
                            <w:tcBorders>
                              <w:top w:val="nil"/>
                              <w:bottom w:val="single" w:sz="6" w:space="0" w:color="000000"/>
                              <w:right w:val="single" w:sz="8" w:space="0" w:color="000000"/>
                            </w:tcBorders>
                            <w:shd w:val="clear" w:color="auto" w:fill="FFC000"/>
                          </w:tcPr>
                          <w:p w14:paraId="6EA8CEC7"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FFC000"/>
                          </w:tcPr>
                          <w:p w14:paraId="5D11A858" w14:textId="3839D679" w:rsidR="001A5AA1" w:rsidRDefault="001A5AA1" w:rsidP="003B6206">
                            <w:pPr>
                              <w:pStyle w:val="TableParagraph"/>
                              <w:tabs>
                                <w:tab w:val="left" w:pos="465"/>
                              </w:tabs>
                              <w:ind w:left="465" w:right="164" w:hanging="360"/>
                              <w:rPr>
                                <w:sz w:val="16"/>
                              </w:rPr>
                            </w:pPr>
                            <w:r>
                              <w:rPr>
                                <w:sz w:val="18"/>
                              </w:rPr>
                              <w:t>9.</w:t>
                            </w:r>
                            <w:r>
                              <w:rPr>
                                <w:sz w:val="18"/>
                              </w:rPr>
                              <w:tab/>
                              <w:t xml:space="preserve">The system </w:t>
                            </w:r>
                            <w:r>
                              <w:rPr>
                                <w:b/>
                                <w:sz w:val="18"/>
                              </w:rPr>
                              <w:t xml:space="preserve">MAY </w:t>
                            </w:r>
                            <w:r>
                              <w:rPr>
                                <w:sz w:val="18"/>
                              </w:rPr>
                              <w:t>provide guidelines to the provider about the appropriateness of a nutrition referral for a</w:t>
                            </w:r>
                            <w:r>
                              <w:rPr>
                                <w:spacing w:val="-8"/>
                                <w:sz w:val="18"/>
                              </w:rPr>
                              <w:t xml:space="preserve"> </w:t>
                            </w:r>
                            <w:r>
                              <w:rPr>
                                <w:sz w:val="18"/>
                              </w:rPr>
                              <w:t>particular patient.</w:t>
                            </w:r>
                          </w:p>
                        </w:tc>
                        <w:tc>
                          <w:tcPr>
                            <w:tcW w:w="956" w:type="dxa"/>
                            <w:tcBorders>
                              <w:left w:val="single" w:sz="6" w:space="0" w:color="000000"/>
                              <w:right w:val="single" w:sz="6" w:space="0" w:color="000000"/>
                            </w:tcBorders>
                            <w:shd w:val="clear" w:color="auto" w:fill="FFC000"/>
                            <w:vAlign w:val="center"/>
                          </w:tcPr>
                          <w:p w14:paraId="09742225" w14:textId="77777777" w:rsidR="001A5AA1" w:rsidRDefault="001A5AA1" w:rsidP="003B6206">
                            <w:pPr>
                              <w:pStyle w:val="TableParagraph"/>
                              <w:ind w:left="0"/>
                              <w:jc w:val="center"/>
                              <w:rPr>
                                <w:sz w:val="16"/>
                              </w:rPr>
                            </w:pPr>
                            <w:r>
                              <w:rPr>
                                <w:sz w:val="16"/>
                              </w:rPr>
                              <w:t>439</w:t>
                            </w:r>
                          </w:p>
                        </w:tc>
                        <w:tc>
                          <w:tcPr>
                            <w:tcW w:w="956" w:type="dxa"/>
                            <w:tcBorders>
                              <w:left w:val="single" w:sz="6" w:space="0" w:color="000000"/>
                              <w:right w:val="single" w:sz="6" w:space="0" w:color="000000"/>
                            </w:tcBorders>
                            <w:shd w:val="clear" w:color="auto" w:fill="FFC000"/>
                            <w:vAlign w:val="center"/>
                          </w:tcPr>
                          <w:p w14:paraId="324E3D82" w14:textId="785FD09B" w:rsidR="001A5AA1" w:rsidRDefault="001A5AA1" w:rsidP="003B6206">
                            <w:pPr>
                              <w:pStyle w:val="TableParagraph"/>
                              <w:ind w:left="0"/>
                              <w:jc w:val="center"/>
                              <w:rPr>
                                <w:sz w:val="16"/>
                              </w:rPr>
                            </w:pPr>
                            <w:r>
                              <w:rPr>
                                <w:sz w:val="16"/>
                              </w:rPr>
                              <w:t>N/C</w:t>
                            </w:r>
                          </w:p>
                        </w:tc>
                        <w:tc>
                          <w:tcPr>
                            <w:tcW w:w="956" w:type="dxa"/>
                            <w:tcBorders>
                              <w:left w:val="single" w:sz="6" w:space="0" w:color="000000"/>
                              <w:right w:val="single" w:sz="6" w:space="0" w:color="000000"/>
                            </w:tcBorders>
                            <w:shd w:val="clear" w:color="auto" w:fill="FFC000"/>
                            <w:vAlign w:val="center"/>
                          </w:tcPr>
                          <w:p w14:paraId="6047C09D" w14:textId="6AC2128B" w:rsidR="001A5AA1" w:rsidRDefault="001A5AA1" w:rsidP="003B6206">
                            <w:pPr>
                              <w:pStyle w:val="TableParagraph"/>
                              <w:ind w:left="0"/>
                              <w:jc w:val="center"/>
                              <w:rPr>
                                <w:sz w:val="16"/>
                              </w:rPr>
                            </w:pPr>
                          </w:p>
                        </w:tc>
                      </w:tr>
                      <w:tr w:rsidR="001A5AA1" w14:paraId="2BAB6F3F" w14:textId="3BB53242" w:rsidTr="003B6206">
                        <w:trPr>
                          <w:trHeight w:val="183"/>
                        </w:trPr>
                        <w:tc>
                          <w:tcPr>
                            <w:tcW w:w="2400" w:type="dxa"/>
                            <w:vMerge/>
                            <w:tcBorders>
                              <w:top w:val="nil"/>
                              <w:bottom w:val="single" w:sz="6" w:space="0" w:color="000000"/>
                              <w:right w:val="single" w:sz="8" w:space="0" w:color="000000"/>
                            </w:tcBorders>
                          </w:tcPr>
                          <w:p w14:paraId="2F838791"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63F498D8" w14:textId="77777777" w:rsidR="001A5AA1" w:rsidRDefault="001A5AA1" w:rsidP="003B6206">
                            <w:pPr>
                              <w:pStyle w:val="TableParagraph"/>
                              <w:spacing w:before="26" w:line="190" w:lineRule="atLeast"/>
                              <w:ind w:left="453" w:right="3" w:hanging="335"/>
                              <w:rPr>
                                <w:sz w:val="16"/>
                              </w:rPr>
                            </w:pPr>
                            <w:r>
                              <w:rPr>
                                <w:b/>
                                <w:sz w:val="16"/>
                              </w:rPr>
                              <w:t xml:space="preserve">10. </w:t>
                            </w:r>
                            <w:r>
                              <w:rPr>
                                <w:sz w:val="16"/>
                              </w:rPr>
                              <w:t>The system MAY provide the ability to capture a notification that the patient fulfilled a referred appointment.</w:t>
                            </w:r>
                          </w:p>
                        </w:tc>
                        <w:tc>
                          <w:tcPr>
                            <w:tcW w:w="956" w:type="dxa"/>
                            <w:tcBorders>
                              <w:left w:val="single" w:sz="6" w:space="0" w:color="000000"/>
                              <w:right w:val="single" w:sz="6" w:space="0" w:color="000000"/>
                            </w:tcBorders>
                            <w:shd w:val="clear" w:color="auto" w:fill="A6A6A6" w:themeFill="background1" w:themeFillShade="A6"/>
                          </w:tcPr>
                          <w:p w14:paraId="39988823" w14:textId="77777777" w:rsidR="001A5AA1" w:rsidRDefault="001A5AA1" w:rsidP="003B6206">
                            <w:pPr>
                              <w:pStyle w:val="TableParagraph"/>
                              <w:spacing w:before="104"/>
                              <w:ind w:left="325" w:right="307"/>
                              <w:jc w:val="center"/>
                              <w:rPr>
                                <w:sz w:val="16"/>
                              </w:rPr>
                            </w:pPr>
                            <w:r>
                              <w:rPr>
                                <w:sz w:val="16"/>
                              </w:rPr>
                              <w:t>440</w:t>
                            </w:r>
                          </w:p>
                        </w:tc>
                        <w:tc>
                          <w:tcPr>
                            <w:tcW w:w="956" w:type="dxa"/>
                            <w:tcBorders>
                              <w:left w:val="single" w:sz="6" w:space="0" w:color="000000"/>
                              <w:right w:val="single" w:sz="6" w:space="0" w:color="000000"/>
                            </w:tcBorders>
                            <w:shd w:val="clear" w:color="auto" w:fill="A6A6A6" w:themeFill="background1" w:themeFillShade="A6"/>
                          </w:tcPr>
                          <w:p w14:paraId="03FAD0DB" w14:textId="0ED2D454" w:rsidR="001A5AA1" w:rsidRDefault="001A5AA1" w:rsidP="003B6206">
                            <w:pPr>
                              <w:pStyle w:val="TableParagraph"/>
                              <w:spacing w:before="104"/>
                              <w:ind w:left="325" w:right="307"/>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tcPr>
                          <w:p w14:paraId="3155E50B" w14:textId="7E9A63FD" w:rsidR="001A5AA1" w:rsidRDefault="001A5AA1" w:rsidP="003B6206">
                            <w:pPr>
                              <w:pStyle w:val="TableParagraph"/>
                              <w:spacing w:before="104"/>
                              <w:ind w:left="325" w:right="307"/>
                              <w:jc w:val="center"/>
                              <w:rPr>
                                <w:sz w:val="16"/>
                              </w:rPr>
                            </w:pPr>
                          </w:p>
                        </w:tc>
                      </w:tr>
                      <w:tr w:rsidR="001A5AA1" w14:paraId="75B4CE34" w14:textId="4740B362" w:rsidTr="003B6206">
                        <w:trPr>
                          <w:trHeight w:val="426"/>
                        </w:trPr>
                        <w:tc>
                          <w:tcPr>
                            <w:tcW w:w="2400" w:type="dxa"/>
                            <w:vMerge/>
                            <w:tcBorders>
                              <w:top w:val="nil"/>
                              <w:bottom w:val="single" w:sz="6" w:space="0" w:color="000000"/>
                              <w:right w:val="single" w:sz="8" w:space="0" w:color="000000"/>
                            </w:tcBorders>
                          </w:tcPr>
                          <w:p w14:paraId="6AD79721" w14:textId="77777777" w:rsidR="001A5AA1" w:rsidRDefault="001A5AA1" w:rsidP="003B6206">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6BCDC59F" w14:textId="77777777" w:rsidR="001A5AA1" w:rsidRDefault="001A5AA1" w:rsidP="003B6206">
                            <w:pPr>
                              <w:pStyle w:val="TableParagraph"/>
                              <w:spacing w:before="26" w:line="190" w:lineRule="atLeast"/>
                              <w:ind w:left="453" w:right="3" w:hanging="335"/>
                              <w:rPr>
                                <w:sz w:val="16"/>
                              </w:rPr>
                            </w:pPr>
                            <w:r>
                              <w:rPr>
                                <w:b/>
                                <w:sz w:val="16"/>
                              </w:rPr>
                              <w:t xml:space="preserve">11. </w:t>
                            </w:r>
                            <w:r>
                              <w:rPr>
                                <w:sz w:val="16"/>
                              </w:rPr>
                              <w:t>The system SHOULD provide the ability to determine and render diagnosis-based clinical guidelines for making a referral.</w:t>
                            </w:r>
                          </w:p>
                        </w:tc>
                        <w:tc>
                          <w:tcPr>
                            <w:tcW w:w="956" w:type="dxa"/>
                            <w:tcBorders>
                              <w:left w:val="single" w:sz="6" w:space="0" w:color="000000"/>
                              <w:right w:val="single" w:sz="6" w:space="0" w:color="000000"/>
                            </w:tcBorders>
                            <w:shd w:val="clear" w:color="auto" w:fill="A6A6A6" w:themeFill="background1" w:themeFillShade="A6"/>
                          </w:tcPr>
                          <w:p w14:paraId="50234FAF" w14:textId="77777777" w:rsidR="001A5AA1" w:rsidRDefault="001A5AA1" w:rsidP="003B6206">
                            <w:pPr>
                              <w:pStyle w:val="TableParagraph"/>
                              <w:spacing w:before="104"/>
                              <w:ind w:left="325" w:right="307"/>
                              <w:jc w:val="center"/>
                              <w:rPr>
                                <w:sz w:val="16"/>
                              </w:rPr>
                            </w:pPr>
                            <w:r>
                              <w:rPr>
                                <w:sz w:val="16"/>
                              </w:rPr>
                              <w:t>441</w:t>
                            </w:r>
                          </w:p>
                        </w:tc>
                        <w:tc>
                          <w:tcPr>
                            <w:tcW w:w="956" w:type="dxa"/>
                            <w:tcBorders>
                              <w:left w:val="single" w:sz="6" w:space="0" w:color="000000"/>
                              <w:right w:val="single" w:sz="6" w:space="0" w:color="000000"/>
                            </w:tcBorders>
                            <w:shd w:val="clear" w:color="auto" w:fill="A6A6A6" w:themeFill="background1" w:themeFillShade="A6"/>
                          </w:tcPr>
                          <w:p w14:paraId="39FAB31D" w14:textId="49286478" w:rsidR="001A5AA1" w:rsidRDefault="001A5AA1" w:rsidP="003B6206">
                            <w:pPr>
                              <w:pStyle w:val="TableParagraph"/>
                              <w:spacing w:before="104"/>
                              <w:ind w:left="325" w:right="307"/>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tcPr>
                          <w:p w14:paraId="182E8F05" w14:textId="482B236C" w:rsidR="001A5AA1" w:rsidRDefault="001A5AA1" w:rsidP="003B6206">
                            <w:pPr>
                              <w:pStyle w:val="TableParagraph"/>
                              <w:spacing w:before="104"/>
                              <w:ind w:left="325" w:right="307"/>
                              <w:jc w:val="center"/>
                              <w:rPr>
                                <w:sz w:val="16"/>
                              </w:rPr>
                            </w:pPr>
                          </w:p>
                        </w:tc>
                      </w:tr>
                      <w:tr w:rsidR="001A5AA1" w14:paraId="74E34364" w14:textId="4D31732E" w:rsidTr="003B6206">
                        <w:trPr>
                          <w:trHeight w:val="429"/>
                        </w:trPr>
                        <w:tc>
                          <w:tcPr>
                            <w:tcW w:w="2400" w:type="dxa"/>
                            <w:vMerge/>
                            <w:tcBorders>
                              <w:top w:val="nil"/>
                              <w:bottom w:val="single" w:sz="6" w:space="0" w:color="000000"/>
                              <w:right w:val="single" w:sz="8" w:space="0" w:color="000000"/>
                            </w:tcBorders>
                          </w:tcPr>
                          <w:p w14:paraId="345794BB" w14:textId="77777777" w:rsidR="001A5AA1" w:rsidRDefault="001A5AA1" w:rsidP="003B6206">
                            <w:pPr>
                              <w:rPr>
                                <w:sz w:val="2"/>
                                <w:szCs w:val="2"/>
                              </w:rPr>
                            </w:pPr>
                          </w:p>
                        </w:tc>
                        <w:tc>
                          <w:tcPr>
                            <w:tcW w:w="7523" w:type="dxa"/>
                            <w:tcBorders>
                              <w:left w:val="single" w:sz="8" w:space="0" w:color="000000"/>
                              <w:bottom w:val="single" w:sz="6" w:space="0" w:color="000000"/>
                              <w:right w:val="single" w:sz="6" w:space="0" w:color="000000"/>
                            </w:tcBorders>
                            <w:shd w:val="clear" w:color="auto" w:fill="A6A6A6" w:themeFill="background1" w:themeFillShade="A6"/>
                          </w:tcPr>
                          <w:p w14:paraId="1EF19CE2" w14:textId="77777777" w:rsidR="001A5AA1" w:rsidRDefault="001A5AA1" w:rsidP="003B6206">
                            <w:pPr>
                              <w:pStyle w:val="TableParagraph"/>
                              <w:spacing w:before="26" w:line="190" w:lineRule="atLeast"/>
                              <w:ind w:left="453" w:right="3" w:hanging="335"/>
                              <w:rPr>
                                <w:sz w:val="16"/>
                              </w:rPr>
                            </w:pPr>
                            <w:r>
                              <w:rPr>
                                <w:b/>
                                <w:sz w:val="16"/>
                              </w:rPr>
                              <w:t xml:space="preserve">12. </w:t>
                            </w:r>
                            <w:r>
                              <w:rPr>
                                <w:sz w:val="16"/>
                              </w:rPr>
                              <w:t>The system SHOULD provide the ability to determine the contents of a referral order by rendering order sets for review by the provider.</w:t>
                            </w:r>
                          </w:p>
                        </w:tc>
                        <w:tc>
                          <w:tcPr>
                            <w:tcW w:w="956" w:type="dxa"/>
                            <w:tcBorders>
                              <w:left w:val="single" w:sz="6" w:space="0" w:color="000000"/>
                              <w:bottom w:val="single" w:sz="6" w:space="0" w:color="000000"/>
                              <w:right w:val="single" w:sz="6" w:space="0" w:color="000000"/>
                            </w:tcBorders>
                            <w:shd w:val="clear" w:color="auto" w:fill="A6A6A6" w:themeFill="background1" w:themeFillShade="A6"/>
                          </w:tcPr>
                          <w:p w14:paraId="361C4080" w14:textId="77777777" w:rsidR="001A5AA1" w:rsidRDefault="001A5AA1" w:rsidP="003B6206">
                            <w:pPr>
                              <w:pStyle w:val="TableParagraph"/>
                              <w:spacing w:before="104"/>
                              <w:ind w:left="325" w:right="307"/>
                              <w:jc w:val="center"/>
                              <w:rPr>
                                <w:sz w:val="16"/>
                              </w:rPr>
                            </w:pPr>
                            <w:r>
                              <w:rPr>
                                <w:sz w:val="16"/>
                              </w:rPr>
                              <w:t>442</w:t>
                            </w:r>
                          </w:p>
                        </w:tc>
                        <w:tc>
                          <w:tcPr>
                            <w:tcW w:w="956" w:type="dxa"/>
                            <w:tcBorders>
                              <w:left w:val="single" w:sz="6" w:space="0" w:color="000000"/>
                              <w:bottom w:val="single" w:sz="6" w:space="0" w:color="000000"/>
                              <w:right w:val="single" w:sz="6" w:space="0" w:color="000000"/>
                            </w:tcBorders>
                            <w:shd w:val="clear" w:color="auto" w:fill="A6A6A6" w:themeFill="background1" w:themeFillShade="A6"/>
                          </w:tcPr>
                          <w:p w14:paraId="231AD3B6" w14:textId="2DA33426" w:rsidR="001A5AA1" w:rsidRDefault="001A5AA1" w:rsidP="003B6206">
                            <w:pPr>
                              <w:pStyle w:val="TableParagraph"/>
                              <w:spacing w:before="104"/>
                              <w:ind w:left="325" w:right="307"/>
                              <w:jc w:val="center"/>
                              <w:rPr>
                                <w:sz w:val="16"/>
                              </w:rPr>
                            </w:pPr>
                            <w:r>
                              <w:rPr>
                                <w:sz w:val="16"/>
                              </w:rPr>
                              <w:t>D</w:t>
                            </w:r>
                          </w:p>
                        </w:tc>
                        <w:tc>
                          <w:tcPr>
                            <w:tcW w:w="956" w:type="dxa"/>
                            <w:tcBorders>
                              <w:left w:val="single" w:sz="6" w:space="0" w:color="000000"/>
                              <w:bottom w:val="single" w:sz="6" w:space="0" w:color="000000"/>
                              <w:right w:val="single" w:sz="6" w:space="0" w:color="000000"/>
                            </w:tcBorders>
                            <w:shd w:val="clear" w:color="auto" w:fill="A6A6A6" w:themeFill="background1" w:themeFillShade="A6"/>
                          </w:tcPr>
                          <w:p w14:paraId="7D1C86AC" w14:textId="61B620F2" w:rsidR="001A5AA1" w:rsidRDefault="001A5AA1" w:rsidP="003B6206">
                            <w:pPr>
                              <w:pStyle w:val="TableParagraph"/>
                              <w:spacing w:before="104"/>
                              <w:ind w:left="325" w:right="307"/>
                              <w:jc w:val="center"/>
                              <w:rPr>
                                <w:sz w:val="16"/>
                              </w:rPr>
                            </w:pPr>
                          </w:p>
                        </w:tc>
                      </w:tr>
                      <w:tr w:rsidR="001A5AA1" w14:paraId="14AA91BA" w14:textId="4A6761F4" w:rsidTr="004A6546">
                        <w:trPr>
                          <w:trHeight w:val="189"/>
                        </w:trPr>
                        <w:tc>
                          <w:tcPr>
                            <w:tcW w:w="2400" w:type="dxa"/>
                            <w:tcBorders>
                              <w:top w:val="single" w:sz="6" w:space="0" w:color="000000"/>
                              <w:bottom w:val="single" w:sz="2" w:space="0" w:color="000000"/>
                            </w:tcBorders>
                          </w:tcPr>
                          <w:p w14:paraId="4D9D4BD0" w14:textId="77777777" w:rsidR="001A5AA1" w:rsidRDefault="001A5AA1" w:rsidP="003B6206">
                            <w:pPr>
                              <w:pStyle w:val="TableParagraph"/>
                              <w:spacing w:line="169" w:lineRule="exact"/>
                              <w:ind w:left="85"/>
                              <w:rPr>
                                <w:sz w:val="16"/>
                              </w:rPr>
                            </w:pPr>
                            <w:r>
                              <w:rPr>
                                <w:sz w:val="16"/>
                              </w:rPr>
                              <w:t>CP.5</w:t>
                            </w:r>
                          </w:p>
                        </w:tc>
                        <w:tc>
                          <w:tcPr>
                            <w:tcW w:w="7523" w:type="dxa"/>
                            <w:vMerge w:val="restart"/>
                            <w:tcBorders>
                              <w:top w:val="single" w:sz="6" w:space="0" w:color="000000"/>
                              <w:bottom w:val="dotted" w:sz="4" w:space="0" w:color="000000"/>
                            </w:tcBorders>
                          </w:tcPr>
                          <w:p w14:paraId="26724767" w14:textId="77777777" w:rsidR="001A5AA1" w:rsidRDefault="001A5AA1" w:rsidP="003B6206">
                            <w:pPr>
                              <w:pStyle w:val="TableParagraph"/>
                              <w:rPr>
                                <w:sz w:val="16"/>
                              </w:rPr>
                            </w:pPr>
                          </w:p>
                        </w:tc>
                        <w:tc>
                          <w:tcPr>
                            <w:tcW w:w="956" w:type="dxa"/>
                            <w:vMerge w:val="restart"/>
                            <w:tcBorders>
                              <w:top w:val="single" w:sz="6" w:space="0" w:color="000000"/>
                              <w:bottom w:val="dotted" w:sz="4" w:space="0" w:color="000000"/>
                            </w:tcBorders>
                          </w:tcPr>
                          <w:p w14:paraId="0929EFEC" w14:textId="77777777" w:rsidR="001A5AA1" w:rsidRDefault="001A5AA1" w:rsidP="003B6206">
                            <w:pPr>
                              <w:pStyle w:val="TableParagraph"/>
                              <w:spacing w:before="10"/>
                              <w:rPr>
                                <w:sz w:val="15"/>
                              </w:rPr>
                            </w:pPr>
                          </w:p>
                          <w:p w14:paraId="28E5D860" w14:textId="77777777" w:rsidR="001A5AA1" w:rsidRDefault="001A5AA1" w:rsidP="003B6206">
                            <w:pPr>
                              <w:pStyle w:val="TableParagraph"/>
                              <w:ind w:left="242" w:right="234"/>
                              <w:jc w:val="center"/>
                              <w:rPr>
                                <w:sz w:val="16"/>
                              </w:rPr>
                            </w:pPr>
                            <w:r>
                              <w:rPr>
                                <w:sz w:val="16"/>
                              </w:rPr>
                              <w:t>443</w:t>
                            </w:r>
                          </w:p>
                        </w:tc>
                        <w:tc>
                          <w:tcPr>
                            <w:tcW w:w="956" w:type="dxa"/>
                            <w:tcBorders>
                              <w:top w:val="single" w:sz="6" w:space="0" w:color="000000"/>
                              <w:bottom w:val="dotted" w:sz="4" w:space="0" w:color="000000"/>
                            </w:tcBorders>
                          </w:tcPr>
                          <w:p w14:paraId="32813860" w14:textId="77777777" w:rsidR="001A5AA1" w:rsidRDefault="001A5AA1" w:rsidP="003B6206">
                            <w:pPr>
                              <w:pStyle w:val="TableParagraph"/>
                              <w:spacing w:before="10"/>
                              <w:rPr>
                                <w:sz w:val="15"/>
                              </w:rPr>
                            </w:pPr>
                          </w:p>
                        </w:tc>
                        <w:tc>
                          <w:tcPr>
                            <w:tcW w:w="956" w:type="dxa"/>
                            <w:tcBorders>
                              <w:top w:val="single" w:sz="6" w:space="0" w:color="000000"/>
                              <w:bottom w:val="dotted" w:sz="4" w:space="0" w:color="000000"/>
                            </w:tcBorders>
                          </w:tcPr>
                          <w:p w14:paraId="7B25B603" w14:textId="5738A0E4" w:rsidR="001A5AA1" w:rsidRDefault="001A5AA1" w:rsidP="003B6206">
                            <w:pPr>
                              <w:pStyle w:val="TableParagraph"/>
                              <w:spacing w:before="10"/>
                              <w:rPr>
                                <w:sz w:val="15"/>
                              </w:rPr>
                            </w:pPr>
                          </w:p>
                        </w:tc>
                      </w:tr>
                      <w:tr w:rsidR="001A5AA1" w14:paraId="31645786" w14:textId="70C49243" w:rsidTr="004A6546">
                        <w:trPr>
                          <w:trHeight w:val="185"/>
                        </w:trPr>
                        <w:tc>
                          <w:tcPr>
                            <w:tcW w:w="2400" w:type="dxa"/>
                            <w:tcBorders>
                              <w:top w:val="single" w:sz="2" w:space="0" w:color="000000"/>
                              <w:bottom w:val="single" w:sz="2" w:space="0" w:color="000000"/>
                            </w:tcBorders>
                          </w:tcPr>
                          <w:p w14:paraId="6EA53E8C" w14:textId="77777777" w:rsidR="001A5AA1" w:rsidRDefault="001A5AA1" w:rsidP="003B6206">
                            <w:pPr>
                              <w:pStyle w:val="TableParagraph"/>
                              <w:spacing w:line="166" w:lineRule="exact"/>
                              <w:ind w:left="85"/>
                              <w:rPr>
                                <w:sz w:val="16"/>
                              </w:rPr>
                            </w:pPr>
                            <w:r>
                              <w:rPr>
                                <w:sz w:val="16"/>
                              </w:rPr>
                              <w:t>Function</w:t>
                            </w:r>
                          </w:p>
                        </w:tc>
                        <w:tc>
                          <w:tcPr>
                            <w:tcW w:w="7523" w:type="dxa"/>
                            <w:vMerge/>
                            <w:tcBorders>
                              <w:top w:val="nil"/>
                              <w:bottom w:val="dotted" w:sz="4" w:space="0" w:color="000000"/>
                            </w:tcBorders>
                          </w:tcPr>
                          <w:p w14:paraId="545D609E" w14:textId="77777777" w:rsidR="001A5AA1" w:rsidRDefault="001A5AA1" w:rsidP="003B6206">
                            <w:pPr>
                              <w:rPr>
                                <w:sz w:val="2"/>
                                <w:szCs w:val="2"/>
                              </w:rPr>
                            </w:pPr>
                          </w:p>
                        </w:tc>
                        <w:tc>
                          <w:tcPr>
                            <w:tcW w:w="956" w:type="dxa"/>
                            <w:vMerge/>
                            <w:tcBorders>
                              <w:top w:val="nil"/>
                              <w:bottom w:val="dotted" w:sz="4" w:space="0" w:color="000000"/>
                            </w:tcBorders>
                          </w:tcPr>
                          <w:p w14:paraId="1D506CA2" w14:textId="77777777" w:rsidR="001A5AA1" w:rsidRDefault="001A5AA1" w:rsidP="003B6206">
                            <w:pPr>
                              <w:rPr>
                                <w:sz w:val="2"/>
                                <w:szCs w:val="2"/>
                              </w:rPr>
                            </w:pPr>
                          </w:p>
                        </w:tc>
                        <w:tc>
                          <w:tcPr>
                            <w:tcW w:w="956" w:type="dxa"/>
                            <w:tcBorders>
                              <w:top w:val="nil"/>
                              <w:bottom w:val="dotted" w:sz="4" w:space="0" w:color="000000"/>
                            </w:tcBorders>
                          </w:tcPr>
                          <w:p w14:paraId="52385F61" w14:textId="77777777" w:rsidR="001A5AA1" w:rsidRDefault="001A5AA1" w:rsidP="003B6206">
                            <w:pPr>
                              <w:rPr>
                                <w:sz w:val="2"/>
                                <w:szCs w:val="2"/>
                              </w:rPr>
                            </w:pPr>
                          </w:p>
                        </w:tc>
                        <w:tc>
                          <w:tcPr>
                            <w:tcW w:w="956" w:type="dxa"/>
                            <w:tcBorders>
                              <w:top w:val="nil"/>
                              <w:bottom w:val="dotted" w:sz="4" w:space="0" w:color="000000"/>
                            </w:tcBorders>
                          </w:tcPr>
                          <w:p w14:paraId="402C1A3D" w14:textId="225C83C8" w:rsidR="001A5AA1" w:rsidRDefault="001A5AA1" w:rsidP="003B6206">
                            <w:pPr>
                              <w:rPr>
                                <w:sz w:val="2"/>
                                <w:szCs w:val="2"/>
                              </w:rPr>
                            </w:pPr>
                          </w:p>
                        </w:tc>
                      </w:tr>
                      <w:tr w:rsidR="001A5AA1" w14:paraId="11D525BF" w14:textId="76F76069" w:rsidTr="004A6546">
                        <w:trPr>
                          <w:trHeight w:val="80"/>
                        </w:trPr>
                        <w:tc>
                          <w:tcPr>
                            <w:tcW w:w="2400" w:type="dxa"/>
                            <w:tcBorders>
                              <w:top w:val="single" w:sz="2" w:space="0" w:color="000000"/>
                              <w:bottom w:val="dotted" w:sz="4" w:space="0" w:color="000000"/>
                            </w:tcBorders>
                          </w:tcPr>
                          <w:p w14:paraId="717E6CE5" w14:textId="77777777" w:rsidR="001A5AA1" w:rsidRDefault="001A5AA1" w:rsidP="003B6206">
                            <w:pPr>
                              <w:pStyle w:val="TableParagraph"/>
                              <w:rPr>
                                <w:sz w:val="2"/>
                              </w:rPr>
                            </w:pPr>
                          </w:p>
                        </w:tc>
                        <w:tc>
                          <w:tcPr>
                            <w:tcW w:w="7523" w:type="dxa"/>
                            <w:vMerge/>
                            <w:tcBorders>
                              <w:top w:val="nil"/>
                              <w:bottom w:val="dotted" w:sz="4" w:space="0" w:color="000000"/>
                            </w:tcBorders>
                          </w:tcPr>
                          <w:p w14:paraId="1A247665" w14:textId="77777777" w:rsidR="001A5AA1" w:rsidRDefault="001A5AA1" w:rsidP="003B6206">
                            <w:pPr>
                              <w:rPr>
                                <w:sz w:val="2"/>
                                <w:szCs w:val="2"/>
                              </w:rPr>
                            </w:pPr>
                          </w:p>
                        </w:tc>
                        <w:tc>
                          <w:tcPr>
                            <w:tcW w:w="956" w:type="dxa"/>
                            <w:vMerge/>
                            <w:tcBorders>
                              <w:top w:val="nil"/>
                              <w:bottom w:val="dotted" w:sz="4" w:space="0" w:color="000000"/>
                            </w:tcBorders>
                          </w:tcPr>
                          <w:p w14:paraId="03DEB512" w14:textId="77777777" w:rsidR="001A5AA1" w:rsidRDefault="001A5AA1" w:rsidP="003B6206">
                            <w:pPr>
                              <w:rPr>
                                <w:sz w:val="2"/>
                                <w:szCs w:val="2"/>
                              </w:rPr>
                            </w:pPr>
                          </w:p>
                        </w:tc>
                        <w:tc>
                          <w:tcPr>
                            <w:tcW w:w="956" w:type="dxa"/>
                            <w:tcBorders>
                              <w:top w:val="nil"/>
                              <w:bottom w:val="dotted" w:sz="4" w:space="0" w:color="000000"/>
                            </w:tcBorders>
                          </w:tcPr>
                          <w:p w14:paraId="13A14D5A" w14:textId="77777777" w:rsidR="001A5AA1" w:rsidRDefault="001A5AA1" w:rsidP="003B6206">
                            <w:pPr>
                              <w:rPr>
                                <w:sz w:val="2"/>
                                <w:szCs w:val="2"/>
                              </w:rPr>
                            </w:pPr>
                          </w:p>
                        </w:tc>
                        <w:tc>
                          <w:tcPr>
                            <w:tcW w:w="956" w:type="dxa"/>
                            <w:tcBorders>
                              <w:top w:val="nil"/>
                              <w:bottom w:val="dotted" w:sz="4" w:space="0" w:color="000000"/>
                            </w:tcBorders>
                          </w:tcPr>
                          <w:p w14:paraId="0B3A9C93" w14:textId="57AFF044" w:rsidR="001A5AA1" w:rsidRDefault="001A5AA1" w:rsidP="003B6206">
                            <w:pPr>
                              <w:rPr>
                                <w:sz w:val="2"/>
                                <w:szCs w:val="2"/>
                              </w:rPr>
                            </w:pPr>
                          </w:p>
                        </w:tc>
                      </w:tr>
                      <w:tr w:rsidR="001A5AA1" w14:paraId="43DD77B1" w14:textId="629573C4" w:rsidTr="004A6546">
                        <w:trPr>
                          <w:trHeight w:val="99"/>
                        </w:trPr>
                        <w:tc>
                          <w:tcPr>
                            <w:tcW w:w="2400" w:type="dxa"/>
                            <w:tcBorders>
                              <w:top w:val="dotted" w:sz="4" w:space="0" w:color="000000"/>
                            </w:tcBorders>
                          </w:tcPr>
                          <w:p w14:paraId="3915B853" w14:textId="77777777" w:rsidR="001A5AA1" w:rsidRDefault="001A5AA1" w:rsidP="003B6206">
                            <w:pPr>
                              <w:pStyle w:val="TableParagraph"/>
                              <w:rPr>
                                <w:sz w:val="4"/>
                              </w:rPr>
                            </w:pPr>
                          </w:p>
                        </w:tc>
                        <w:tc>
                          <w:tcPr>
                            <w:tcW w:w="7523" w:type="dxa"/>
                            <w:tcBorders>
                              <w:top w:val="dotted" w:sz="4" w:space="0" w:color="000000"/>
                            </w:tcBorders>
                          </w:tcPr>
                          <w:p w14:paraId="114D1AE0" w14:textId="77777777" w:rsidR="001A5AA1" w:rsidRDefault="001A5AA1" w:rsidP="003B6206">
                            <w:pPr>
                              <w:pStyle w:val="TableParagraph"/>
                              <w:spacing w:line="79" w:lineRule="exact"/>
                              <w:ind w:left="2689" w:right="4201"/>
                              <w:jc w:val="center"/>
                              <w:rPr>
                                <w:i/>
                                <w:sz w:val="16"/>
                              </w:rPr>
                            </w:pPr>
                            <w:r>
                              <w:rPr>
                                <w:i/>
                                <w:sz w:val="16"/>
                              </w:rPr>
                              <w:t>Page: 19</w:t>
                            </w:r>
                          </w:p>
                        </w:tc>
                        <w:tc>
                          <w:tcPr>
                            <w:tcW w:w="956" w:type="dxa"/>
                            <w:tcBorders>
                              <w:top w:val="dotted" w:sz="4" w:space="0" w:color="000000"/>
                            </w:tcBorders>
                          </w:tcPr>
                          <w:p w14:paraId="560CCB3B" w14:textId="77777777" w:rsidR="001A5AA1" w:rsidRDefault="001A5AA1" w:rsidP="003B6206">
                            <w:pPr>
                              <w:pStyle w:val="TableParagraph"/>
                              <w:rPr>
                                <w:sz w:val="4"/>
                              </w:rPr>
                            </w:pPr>
                          </w:p>
                        </w:tc>
                        <w:tc>
                          <w:tcPr>
                            <w:tcW w:w="956" w:type="dxa"/>
                            <w:tcBorders>
                              <w:top w:val="dotted" w:sz="4" w:space="0" w:color="000000"/>
                            </w:tcBorders>
                          </w:tcPr>
                          <w:p w14:paraId="4B62F591" w14:textId="77777777" w:rsidR="001A5AA1" w:rsidRDefault="001A5AA1" w:rsidP="003B6206">
                            <w:pPr>
                              <w:pStyle w:val="TableParagraph"/>
                              <w:rPr>
                                <w:sz w:val="4"/>
                              </w:rPr>
                            </w:pPr>
                          </w:p>
                        </w:tc>
                        <w:tc>
                          <w:tcPr>
                            <w:tcW w:w="956" w:type="dxa"/>
                            <w:tcBorders>
                              <w:top w:val="dotted" w:sz="4" w:space="0" w:color="000000"/>
                            </w:tcBorders>
                          </w:tcPr>
                          <w:p w14:paraId="1A87012B" w14:textId="2E2137B5" w:rsidR="001A5AA1" w:rsidRDefault="001A5AA1" w:rsidP="003B6206">
                            <w:pPr>
                              <w:pStyle w:val="TableParagraph"/>
                              <w:rPr>
                                <w:sz w:val="4"/>
                              </w:rPr>
                            </w:pPr>
                          </w:p>
                        </w:tc>
                      </w:tr>
                    </w:tbl>
                    <w:p w14:paraId="2245924D" w14:textId="77777777" w:rsidR="001A5AA1" w:rsidRDefault="001A5AA1" w:rsidP="004B2E32">
                      <w:pPr>
                        <w:pStyle w:val="BodyText"/>
                      </w:pPr>
                    </w:p>
                  </w:txbxContent>
                </v:textbox>
                <w10:wrap anchorx="page" anchory="page"/>
              </v:shape>
            </w:pict>
          </mc:Fallback>
        </mc:AlternateContent>
      </w:r>
    </w:p>
    <w:p w14:paraId="7497957E" w14:textId="77777777" w:rsidR="004B2E32" w:rsidRDefault="004B2E32" w:rsidP="004B2E32">
      <w:pPr>
        <w:pStyle w:val="BodyText"/>
      </w:pPr>
    </w:p>
    <w:p w14:paraId="764F0898" w14:textId="77777777" w:rsidR="004B2E32" w:rsidRDefault="004B2E32" w:rsidP="004B2E32">
      <w:pPr>
        <w:pStyle w:val="BodyText"/>
      </w:pPr>
    </w:p>
    <w:p w14:paraId="510998F1" w14:textId="77777777" w:rsidR="004B2E32" w:rsidRDefault="004B2E32" w:rsidP="004B2E32">
      <w:pPr>
        <w:pStyle w:val="BodyText"/>
      </w:pPr>
    </w:p>
    <w:p w14:paraId="783D3AC7" w14:textId="77777777" w:rsidR="004B2E32" w:rsidRDefault="004B2E32" w:rsidP="004B2E32">
      <w:pPr>
        <w:pStyle w:val="BodyText"/>
      </w:pPr>
    </w:p>
    <w:p w14:paraId="6004CD57" w14:textId="77777777" w:rsidR="004B2E32" w:rsidRDefault="004B2E32" w:rsidP="004B2E32">
      <w:pPr>
        <w:pStyle w:val="BodyText"/>
      </w:pPr>
    </w:p>
    <w:p w14:paraId="334675EC" w14:textId="77777777" w:rsidR="004B2E32" w:rsidRDefault="004B2E32" w:rsidP="004B2E32">
      <w:pPr>
        <w:pStyle w:val="BodyText"/>
      </w:pPr>
    </w:p>
    <w:p w14:paraId="3126A71E" w14:textId="77777777" w:rsidR="004B2E32" w:rsidRDefault="004B2E32" w:rsidP="004B2E32">
      <w:pPr>
        <w:pStyle w:val="BodyText"/>
      </w:pPr>
    </w:p>
    <w:p w14:paraId="32E5EF35" w14:textId="77777777" w:rsidR="004B2E32" w:rsidRDefault="004B2E32" w:rsidP="004B2E32">
      <w:pPr>
        <w:pStyle w:val="BodyText"/>
      </w:pPr>
    </w:p>
    <w:p w14:paraId="3A169EC5" w14:textId="77777777" w:rsidR="004B2E32" w:rsidRDefault="004B2E32" w:rsidP="004B2E32">
      <w:pPr>
        <w:pStyle w:val="BodyText"/>
      </w:pPr>
    </w:p>
    <w:p w14:paraId="10D5AF3B" w14:textId="77777777" w:rsidR="004B2E32" w:rsidRDefault="004B2E32" w:rsidP="004B2E32">
      <w:pPr>
        <w:pStyle w:val="BodyText"/>
      </w:pPr>
    </w:p>
    <w:p w14:paraId="70B01EBB" w14:textId="77777777" w:rsidR="004B2E32" w:rsidRDefault="004B2E32" w:rsidP="004B2E32">
      <w:pPr>
        <w:pStyle w:val="BodyText"/>
      </w:pPr>
    </w:p>
    <w:p w14:paraId="2F97E3E5" w14:textId="77777777" w:rsidR="004B2E32" w:rsidRDefault="004B2E32" w:rsidP="004B2E32">
      <w:pPr>
        <w:pStyle w:val="BodyText"/>
      </w:pPr>
    </w:p>
    <w:p w14:paraId="710E9AAF" w14:textId="77777777" w:rsidR="004B2E32" w:rsidRDefault="004B2E32" w:rsidP="004B2E32">
      <w:pPr>
        <w:pStyle w:val="BodyText"/>
      </w:pPr>
    </w:p>
    <w:p w14:paraId="58512B40" w14:textId="77777777" w:rsidR="004B2E32" w:rsidRDefault="004B2E32" w:rsidP="004B2E32">
      <w:pPr>
        <w:pStyle w:val="BodyText"/>
      </w:pPr>
    </w:p>
    <w:p w14:paraId="3CF523DF" w14:textId="77777777" w:rsidR="004B2E32" w:rsidRDefault="004B2E32" w:rsidP="004B2E32">
      <w:pPr>
        <w:pStyle w:val="BodyText"/>
      </w:pPr>
    </w:p>
    <w:p w14:paraId="236DF1E3" w14:textId="77777777" w:rsidR="004B2E32" w:rsidRDefault="004B2E32" w:rsidP="004B2E32">
      <w:pPr>
        <w:pStyle w:val="BodyText"/>
      </w:pPr>
    </w:p>
    <w:p w14:paraId="4BE55D11" w14:textId="77777777" w:rsidR="004B2E32" w:rsidRDefault="004B2E32" w:rsidP="004B2E32">
      <w:pPr>
        <w:pStyle w:val="BodyText"/>
      </w:pPr>
    </w:p>
    <w:p w14:paraId="39303995" w14:textId="77777777" w:rsidR="004B2E32" w:rsidRDefault="004B2E32" w:rsidP="004B2E32">
      <w:pPr>
        <w:pStyle w:val="BodyText"/>
      </w:pPr>
    </w:p>
    <w:p w14:paraId="0A1DCBE5" w14:textId="77777777" w:rsidR="004B2E32" w:rsidRDefault="004B2E32" w:rsidP="004B2E32">
      <w:pPr>
        <w:pStyle w:val="BodyText"/>
      </w:pPr>
    </w:p>
    <w:p w14:paraId="3423BD99" w14:textId="77777777" w:rsidR="004B2E32" w:rsidRDefault="004B2E32" w:rsidP="004B2E32">
      <w:pPr>
        <w:pStyle w:val="BodyText"/>
      </w:pPr>
    </w:p>
    <w:p w14:paraId="5A2D7344" w14:textId="77777777" w:rsidR="004B2E32" w:rsidRDefault="004B2E32" w:rsidP="004B2E32">
      <w:pPr>
        <w:pStyle w:val="BodyText"/>
      </w:pPr>
    </w:p>
    <w:p w14:paraId="1CABEBFF" w14:textId="77777777" w:rsidR="004B2E32" w:rsidRDefault="004B2E32" w:rsidP="004B2E32">
      <w:pPr>
        <w:pStyle w:val="BodyText"/>
      </w:pPr>
    </w:p>
    <w:p w14:paraId="0A894585" w14:textId="77777777" w:rsidR="004B2E32" w:rsidRDefault="004B2E32" w:rsidP="004B2E32">
      <w:pPr>
        <w:pStyle w:val="BodyText"/>
      </w:pPr>
    </w:p>
    <w:p w14:paraId="4F3CB56A" w14:textId="77777777" w:rsidR="004B2E32" w:rsidRDefault="004B2E32" w:rsidP="004B2E32">
      <w:pPr>
        <w:pStyle w:val="BodyText"/>
      </w:pPr>
    </w:p>
    <w:p w14:paraId="670882E4" w14:textId="77777777" w:rsidR="004B2E32" w:rsidRDefault="004B2E32" w:rsidP="004B2E32">
      <w:pPr>
        <w:pStyle w:val="BodyText"/>
      </w:pPr>
    </w:p>
    <w:p w14:paraId="4C92476F" w14:textId="77777777" w:rsidR="004B2E32" w:rsidRDefault="004B2E32" w:rsidP="004B2E32">
      <w:pPr>
        <w:pStyle w:val="BodyText"/>
      </w:pPr>
    </w:p>
    <w:p w14:paraId="22CB48AA" w14:textId="77777777" w:rsidR="004B2E32" w:rsidRDefault="004B2E32" w:rsidP="004B2E32">
      <w:pPr>
        <w:pStyle w:val="BodyText"/>
      </w:pPr>
    </w:p>
    <w:p w14:paraId="6BAF6557" w14:textId="77777777" w:rsidR="004B2E32" w:rsidRDefault="004B2E32" w:rsidP="004B2E32">
      <w:pPr>
        <w:pStyle w:val="BodyText"/>
      </w:pPr>
    </w:p>
    <w:p w14:paraId="42CFB4AA" w14:textId="77777777" w:rsidR="004B2E32" w:rsidRDefault="004B2E32" w:rsidP="004B2E32">
      <w:pPr>
        <w:pStyle w:val="BodyText"/>
      </w:pPr>
    </w:p>
    <w:p w14:paraId="3552B38D" w14:textId="77777777" w:rsidR="004B2E32" w:rsidRDefault="004B2E32" w:rsidP="004B2E32">
      <w:pPr>
        <w:pStyle w:val="BodyText"/>
      </w:pPr>
    </w:p>
    <w:p w14:paraId="40BF013D" w14:textId="77777777" w:rsidR="004B2E32" w:rsidRDefault="004B2E32" w:rsidP="004B2E32">
      <w:pPr>
        <w:pStyle w:val="BodyText"/>
      </w:pPr>
    </w:p>
    <w:p w14:paraId="7A9F52E7" w14:textId="77777777" w:rsidR="004B2E32" w:rsidRDefault="004B2E32" w:rsidP="004B2E32">
      <w:pPr>
        <w:pStyle w:val="BodyText"/>
      </w:pPr>
    </w:p>
    <w:p w14:paraId="4D3C6EA3" w14:textId="77777777" w:rsidR="004B2E32" w:rsidRDefault="004B2E32" w:rsidP="004B2E32">
      <w:pPr>
        <w:pStyle w:val="BodyText"/>
      </w:pPr>
    </w:p>
    <w:p w14:paraId="226D53D6" w14:textId="77777777" w:rsidR="004B2E32" w:rsidRDefault="004B2E32" w:rsidP="004B2E32">
      <w:pPr>
        <w:pStyle w:val="BodyText"/>
      </w:pPr>
    </w:p>
    <w:p w14:paraId="5735EC71" w14:textId="77777777" w:rsidR="004B2E32" w:rsidRDefault="004B2E32" w:rsidP="004B2E32">
      <w:pPr>
        <w:pStyle w:val="BodyText"/>
      </w:pPr>
    </w:p>
    <w:p w14:paraId="4ABC91A1" w14:textId="77777777" w:rsidR="004B2E32" w:rsidRDefault="004B2E32" w:rsidP="004B2E32">
      <w:pPr>
        <w:pStyle w:val="BodyText"/>
      </w:pPr>
    </w:p>
    <w:p w14:paraId="3F2B9A84" w14:textId="77777777" w:rsidR="004B2E32" w:rsidRDefault="004B2E32" w:rsidP="004B2E32">
      <w:pPr>
        <w:pStyle w:val="BodyText"/>
      </w:pPr>
    </w:p>
    <w:p w14:paraId="06D3894E" w14:textId="77777777" w:rsidR="004B2E32" w:rsidRDefault="004B2E32" w:rsidP="004B2E32">
      <w:pPr>
        <w:pStyle w:val="BodyText"/>
      </w:pPr>
    </w:p>
    <w:p w14:paraId="7C473685" w14:textId="77777777" w:rsidR="004B2E32" w:rsidRDefault="004B2E32" w:rsidP="004B2E32">
      <w:pPr>
        <w:pStyle w:val="BodyText"/>
      </w:pPr>
    </w:p>
    <w:p w14:paraId="53038D91" w14:textId="77777777" w:rsidR="004B2E32" w:rsidRDefault="004B2E32" w:rsidP="004B2E32">
      <w:pPr>
        <w:pStyle w:val="BodyText"/>
      </w:pPr>
    </w:p>
    <w:p w14:paraId="4A5ADA41" w14:textId="77777777" w:rsidR="004B2E32" w:rsidRDefault="004B2E32" w:rsidP="004B2E32">
      <w:pPr>
        <w:pStyle w:val="BodyText"/>
      </w:pPr>
    </w:p>
    <w:p w14:paraId="1A73BCA4" w14:textId="77777777" w:rsidR="004B2E32" w:rsidRDefault="004B2E32" w:rsidP="004B2E32">
      <w:pPr>
        <w:pStyle w:val="BodyText"/>
      </w:pPr>
    </w:p>
    <w:p w14:paraId="6518AEED" w14:textId="77777777" w:rsidR="004B2E32" w:rsidRDefault="004B2E32" w:rsidP="004B2E32">
      <w:pPr>
        <w:pStyle w:val="BodyText"/>
      </w:pPr>
    </w:p>
    <w:p w14:paraId="7EFBA1A5" w14:textId="77777777" w:rsidR="004B2E32" w:rsidRDefault="004B2E32" w:rsidP="004B2E32">
      <w:pPr>
        <w:pStyle w:val="BodyText"/>
      </w:pPr>
    </w:p>
    <w:p w14:paraId="16753832" w14:textId="77777777" w:rsidR="004B2E32" w:rsidRDefault="004B2E32" w:rsidP="004B2E32">
      <w:pPr>
        <w:pStyle w:val="BodyText"/>
      </w:pPr>
    </w:p>
    <w:p w14:paraId="29F99661" w14:textId="77777777" w:rsidR="004B2E32" w:rsidRDefault="004B2E32" w:rsidP="004B2E32">
      <w:pPr>
        <w:pStyle w:val="BodyText"/>
      </w:pPr>
    </w:p>
    <w:p w14:paraId="670AD443" w14:textId="77777777" w:rsidR="004B2E32" w:rsidRDefault="004B2E32" w:rsidP="004B2E32">
      <w:pPr>
        <w:pStyle w:val="BodyText"/>
      </w:pPr>
    </w:p>
    <w:p w14:paraId="257E040E" w14:textId="77777777" w:rsidR="004B2E32" w:rsidRDefault="004B2E32" w:rsidP="004B2E32">
      <w:pPr>
        <w:pStyle w:val="BodyText"/>
      </w:pPr>
    </w:p>
    <w:p w14:paraId="6E6E4E45" w14:textId="77777777" w:rsidR="004B2E32" w:rsidRDefault="004B2E32" w:rsidP="004B2E32">
      <w:pPr>
        <w:pStyle w:val="BodyText"/>
      </w:pPr>
    </w:p>
    <w:p w14:paraId="18BDAE52" w14:textId="77777777" w:rsidR="004B2E32" w:rsidRDefault="004B2E32" w:rsidP="004B2E32">
      <w:pPr>
        <w:pStyle w:val="BodyText"/>
      </w:pPr>
    </w:p>
    <w:p w14:paraId="3FD54001" w14:textId="77777777" w:rsidR="004B2E32" w:rsidRDefault="004B2E32" w:rsidP="004B2E32">
      <w:pPr>
        <w:pStyle w:val="BodyText"/>
      </w:pPr>
    </w:p>
    <w:p w14:paraId="73053363" w14:textId="77777777" w:rsidR="004B2E32" w:rsidRDefault="004B2E32" w:rsidP="004B2E32">
      <w:pPr>
        <w:pStyle w:val="BodyText"/>
      </w:pPr>
    </w:p>
    <w:p w14:paraId="299152AE" w14:textId="77777777" w:rsidR="004B2E32" w:rsidRDefault="004B2E32" w:rsidP="004B2E32">
      <w:pPr>
        <w:pStyle w:val="BodyText"/>
      </w:pPr>
    </w:p>
    <w:p w14:paraId="471D9E79" w14:textId="77777777" w:rsidR="004B2E32" w:rsidRDefault="004B2E32" w:rsidP="004B2E32">
      <w:pPr>
        <w:pStyle w:val="BodyText"/>
      </w:pPr>
    </w:p>
    <w:p w14:paraId="565569D0" w14:textId="77777777" w:rsidR="004B2E32" w:rsidRDefault="004B2E32" w:rsidP="004B2E32">
      <w:pPr>
        <w:pStyle w:val="BodyText"/>
      </w:pPr>
    </w:p>
    <w:p w14:paraId="25C932F2" w14:textId="77777777" w:rsidR="004B2E32" w:rsidRDefault="004B2E32" w:rsidP="004B2E32">
      <w:pPr>
        <w:pStyle w:val="BodyText"/>
      </w:pPr>
    </w:p>
    <w:p w14:paraId="32B43459" w14:textId="77777777" w:rsidR="004B2E32" w:rsidRDefault="004B2E32" w:rsidP="004B2E32">
      <w:pPr>
        <w:pStyle w:val="BodyText"/>
      </w:pPr>
    </w:p>
    <w:p w14:paraId="46490A48" w14:textId="77777777" w:rsidR="004B2E32" w:rsidRDefault="004B2E32" w:rsidP="004B2E32">
      <w:pPr>
        <w:pStyle w:val="BodyText"/>
      </w:pPr>
    </w:p>
    <w:p w14:paraId="7B1C3EB9" w14:textId="77777777" w:rsidR="004B2E32" w:rsidRDefault="004B2E32" w:rsidP="004B2E32">
      <w:pPr>
        <w:pStyle w:val="BodyText"/>
      </w:pPr>
    </w:p>
    <w:p w14:paraId="059F45DB" w14:textId="77777777" w:rsidR="004B2E32" w:rsidRDefault="004B2E32" w:rsidP="004B2E32">
      <w:pPr>
        <w:pStyle w:val="BodyText"/>
      </w:pPr>
    </w:p>
    <w:p w14:paraId="4A47A5C5" w14:textId="77777777" w:rsidR="004B2E32" w:rsidRDefault="004B2E32" w:rsidP="004B2E32">
      <w:pPr>
        <w:pStyle w:val="BodyText"/>
      </w:pPr>
    </w:p>
    <w:p w14:paraId="39AF4DC9" w14:textId="77777777" w:rsidR="004B2E32" w:rsidRDefault="004B2E32" w:rsidP="004B2E32">
      <w:pPr>
        <w:pStyle w:val="BodyText"/>
      </w:pPr>
    </w:p>
    <w:p w14:paraId="1547DBFC" w14:textId="77777777" w:rsidR="004B2E32" w:rsidRDefault="004B2E32" w:rsidP="004B2E32">
      <w:pPr>
        <w:pStyle w:val="BodyText"/>
        <w:spacing w:before="2"/>
        <w:rPr>
          <w:sz w:val="19"/>
        </w:rPr>
      </w:pPr>
    </w:p>
    <w:p w14:paraId="00CEFC5C" w14:textId="77777777" w:rsidR="004B2E32" w:rsidRDefault="004B2E32" w:rsidP="004B2E32">
      <w:pPr>
        <w:ind w:left="205"/>
        <w:rPr>
          <w:sz w:val="16"/>
        </w:rPr>
      </w:pPr>
      <w:bookmarkStart w:id="89" w:name="CP.5_Manage_Results"/>
      <w:bookmarkStart w:id="90" w:name="_bookmark17"/>
      <w:bookmarkEnd w:id="89"/>
      <w:bookmarkEnd w:id="90"/>
      <w:r>
        <w:rPr>
          <w:sz w:val="16"/>
        </w:rPr>
        <w:t>Manage Results</w:t>
      </w:r>
    </w:p>
    <w:p w14:paraId="1FB41689" w14:textId="77777777" w:rsidR="004B2E32" w:rsidRDefault="004B2E32" w:rsidP="004B2E32">
      <w:pPr>
        <w:rPr>
          <w:sz w:val="16"/>
        </w:rPr>
        <w:sectPr w:rsidR="004B2E32" w:rsidSect="004A6546">
          <w:footerReference w:type="default" r:id="rId71"/>
          <w:pgSz w:w="15840" w:h="12240" w:orient="landscape"/>
          <w:pgMar w:top="600" w:right="600" w:bottom="520" w:left="0" w:header="348" w:footer="0" w:gutter="0"/>
          <w:cols w:space="720"/>
          <w:docGrid w:linePitch="299"/>
        </w:sectPr>
      </w:pPr>
    </w:p>
    <w:p w14:paraId="5AD159B0" w14:textId="77777777" w:rsidR="004B2E32" w:rsidRDefault="004B2E32" w:rsidP="004B2E32">
      <w:pPr>
        <w:pStyle w:val="BodyText"/>
        <w:spacing w:before="9"/>
        <w:rPr>
          <w:sz w:val="9"/>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2"/>
        <w:gridCol w:w="957"/>
        <w:gridCol w:w="957"/>
        <w:gridCol w:w="957"/>
      </w:tblGrid>
      <w:tr w:rsidR="00A127D8" w14:paraId="50652B47" w14:textId="7595222A" w:rsidTr="006D40DC">
        <w:trPr>
          <w:trHeight w:val="573"/>
        </w:trPr>
        <w:tc>
          <w:tcPr>
            <w:tcW w:w="2400" w:type="dxa"/>
            <w:tcBorders>
              <w:bottom w:val="single" w:sz="6" w:space="0" w:color="000000"/>
              <w:right w:val="single" w:sz="4" w:space="0" w:color="FFFFFF"/>
            </w:tcBorders>
            <w:shd w:val="clear" w:color="auto" w:fill="00B050"/>
          </w:tcPr>
          <w:p w14:paraId="2C6AAB10" w14:textId="77777777" w:rsidR="00A127D8" w:rsidRDefault="00A127D8" w:rsidP="00A127D8">
            <w:pPr>
              <w:pStyle w:val="TableParagraph"/>
              <w:spacing w:line="171" w:lineRule="exact"/>
              <w:ind w:left="84"/>
              <w:rPr>
                <w:b/>
                <w:sz w:val="16"/>
              </w:rPr>
            </w:pPr>
            <w:r>
              <w:rPr>
                <w:b/>
                <w:sz w:val="16"/>
              </w:rPr>
              <w:t>Section/Id#:</w:t>
            </w:r>
          </w:p>
          <w:p w14:paraId="1331592F" w14:textId="77777777" w:rsidR="00A127D8" w:rsidRDefault="00A127D8" w:rsidP="00A127D8">
            <w:pPr>
              <w:pStyle w:val="TableParagraph"/>
              <w:spacing w:before="8"/>
              <w:ind w:left="84" w:right="1813"/>
              <w:rPr>
                <w:b/>
                <w:sz w:val="16"/>
              </w:rPr>
            </w:pPr>
            <w:r>
              <w:rPr>
                <w:b/>
                <w:sz w:val="16"/>
              </w:rPr>
              <w:t>Type:</w:t>
            </w:r>
          </w:p>
          <w:p w14:paraId="673727C7" w14:textId="77777777" w:rsidR="00A127D8" w:rsidRDefault="00A127D8" w:rsidP="00A127D8">
            <w:pPr>
              <w:pStyle w:val="TableParagraph"/>
              <w:spacing w:before="8"/>
              <w:ind w:left="84" w:right="1813"/>
              <w:rPr>
                <w:b/>
                <w:sz w:val="16"/>
              </w:rPr>
            </w:pPr>
            <w:r>
              <w:rPr>
                <w:b/>
                <w:sz w:val="16"/>
              </w:rPr>
              <w:t>Name:</w:t>
            </w:r>
          </w:p>
        </w:tc>
        <w:tc>
          <w:tcPr>
            <w:tcW w:w="7522" w:type="dxa"/>
            <w:tcBorders>
              <w:left w:val="single" w:sz="4" w:space="0" w:color="FFFFFF"/>
              <w:bottom w:val="single" w:sz="6" w:space="0" w:color="000000"/>
              <w:right w:val="single" w:sz="4" w:space="0" w:color="FFFFFF"/>
            </w:tcBorders>
            <w:shd w:val="clear" w:color="auto" w:fill="00B050"/>
          </w:tcPr>
          <w:p w14:paraId="49FDF6FA" w14:textId="77777777" w:rsidR="00A127D8" w:rsidRDefault="00A127D8" w:rsidP="00A127D8">
            <w:pPr>
              <w:pStyle w:val="TableParagraph"/>
              <w:spacing w:before="6"/>
              <w:rPr>
                <w:sz w:val="15"/>
              </w:rPr>
            </w:pPr>
          </w:p>
          <w:p w14:paraId="2EF8AE10" w14:textId="77777777" w:rsidR="00A127D8" w:rsidRDefault="00A127D8" w:rsidP="00A127D8">
            <w:pPr>
              <w:pStyle w:val="TableParagraph"/>
              <w:ind w:left="84"/>
              <w:rPr>
                <w:b/>
                <w:sz w:val="16"/>
              </w:rPr>
            </w:pPr>
            <w:r>
              <w:rPr>
                <w:b/>
                <w:sz w:val="16"/>
              </w:rPr>
              <w:t>Conformance Criteria</w:t>
            </w:r>
          </w:p>
        </w:tc>
        <w:tc>
          <w:tcPr>
            <w:tcW w:w="957" w:type="dxa"/>
            <w:tcBorders>
              <w:left w:val="single" w:sz="4" w:space="0" w:color="FFFFFF"/>
              <w:bottom w:val="single" w:sz="6" w:space="0" w:color="000000"/>
            </w:tcBorders>
            <w:shd w:val="clear" w:color="auto" w:fill="00B050"/>
            <w:vAlign w:val="center"/>
          </w:tcPr>
          <w:p w14:paraId="7AEC2570" w14:textId="0B93A901" w:rsidR="00A127D8" w:rsidRDefault="00A127D8" w:rsidP="00A127D8">
            <w:pPr>
              <w:pStyle w:val="TableParagraph"/>
              <w:ind w:left="242" w:right="234"/>
              <w:jc w:val="center"/>
              <w:rPr>
                <w:b/>
                <w:sz w:val="16"/>
              </w:rPr>
            </w:pPr>
            <w:r w:rsidRPr="000E4DCC">
              <w:rPr>
                <w:b/>
                <w:sz w:val="16"/>
                <w:szCs w:val="16"/>
              </w:rPr>
              <w:t>Row#</w:t>
            </w:r>
          </w:p>
        </w:tc>
        <w:tc>
          <w:tcPr>
            <w:tcW w:w="957" w:type="dxa"/>
            <w:tcBorders>
              <w:left w:val="single" w:sz="4" w:space="0" w:color="FFFFFF"/>
              <w:bottom w:val="single" w:sz="6" w:space="0" w:color="000000"/>
              <w:right w:val="single" w:sz="4" w:space="0" w:color="FFFFFF"/>
            </w:tcBorders>
            <w:shd w:val="clear" w:color="auto" w:fill="00B050"/>
            <w:vAlign w:val="center"/>
          </w:tcPr>
          <w:p w14:paraId="0990E0B8" w14:textId="3AC74A3B" w:rsidR="00A127D8" w:rsidRDefault="00A127D8" w:rsidP="00A127D8">
            <w:pPr>
              <w:pStyle w:val="TableParagraph"/>
              <w:spacing w:before="6"/>
              <w:jc w:val="center"/>
              <w:rPr>
                <w:sz w:val="15"/>
              </w:rPr>
            </w:pPr>
            <w:r w:rsidRPr="000E4DCC">
              <w:rPr>
                <w:b/>
                <w:sz w:val="16"/>
                <w:szCs w:val="16"/>
              </w:rPr>
              <w:t>Criteria Status</w:t>
            </w:r>
          </w:p>
        </w:tc>
        <w:tc>
          <w:tcPr>
            <w:tcW w:w="957" w:type="dxa"/>
            <w:tcBorders>
              <w:left w:val="single" w:sz="4" w:space="0" w:color="FFFFFF"/>
              <w:bottom w:val="single" w:sz="6" w:space="0" w:color="000000"/>
            </w:tcBorders>
            <w:shd w:val="clear" w:color="auto" w:fill="00B050"/>
            <w:vAlign w:val="center"/>
          </w:tcPr>
          <w:p w14:paraId="754CABD3" w14:textId="0A777C20" w:rsidR="00A127D8" w:rsidRDefault="00A127D8" w:rsidP="00A127D8">
            <w:pPr>
              <w:pStyle w:val="TableParagraph"/>
              <w:spacing w:before="6"/>
              <w:jc w:val="center"/>
              <w:rPr>
                <w:sz w:val="15"/>
              </w:rPr>
            </w:pPr>
            <w:r w:rsidRPr="000E4DCC">
              <w:rPr>
                <w:b/>
                <w:sz w:val="16"/>
                <w:szCs w:val="16"/>
              </w:rPr>
              <w:t>Mapping to R1</w:t>
            </w:r>
          </w:p>
        </w:tc>
      </w:tr>
      <w:tr w:rsidR="00A127D8" w14:paraId="612C6583" w14:textId="1968C68D" w:rsidTr="00A127D8">
        <w:trPr>
          <w:trHeight w:val="1815"/>
        </w:trPr>
        <w:tc>
          <w:tcPr>
            <w:tcW w:w="12793" w:type="dxa"/>
            <w:gridSpan w:val="5"/>
            <w:tcBorders>
              <w:top w:val="single" w:sz="6" w:space="0" w:color="000000"/>
              <w:bottom w:val="single" w:sz="8" w:space="0" w:color="000000"/>
            </w:tcBorders>
          </w:tcPr>
          <w:p w14:paraId="6CB2AFF5" w14:textId="77777777" w:rsidR="00A127D8" w:rsidRDefault="00A127D8" w:rsidP="00A127D8">
            <w:pPr>
              <w:pStyle w:val="TableParagraph"/>
              <w:spacing w:before="64" w:line="249" w:lineRule="auto"/>
              <w:ind w:left="724" w:right="631"/>
              <w:rPr>
                <w:sz w:val="16"/>
              </w:rPr>
            </w:pPr>
            <w:r>
              <w:rPr>
                <w:b/>
                <w:sz w:val="16"/>
              </w:rPr>
              <w:t xml:space="preserve">Statement: </w:t>
            </w:r>
            <w:r>
              <w:rPr>
                <w:sz w:val="16"/>
              </w:rPr>
              <w:t>Present, annotate, and route current and historical test results to appropriate providers for review. Provide the ability to filter and compare results.</w:t>
            </w:r>
          </w:p>
          <w:p w14:paraId="6395BD4D" w14:textId="1E152D96" w:rsidR="00A127D8" w:rsidRDefault="00A127D8" w:rsidP="00A127D8">
            <w:pPr>
              <w:pStyle w:val="TableParagraph"/>
              <w:spacing w:before="64" w:line="249" w:lineRule="auto"/>
              <w:ind w:left="724" w:right="631"/>
              <w:rPr>
                <w:b/>
                <w:sz w:val="16"/>
              </w:rPr>
            </w:pPr>
            <w:r>
              <w:rPr>
                <w:b/>
                <w:sz w:val="16"/>
              </w:rPr>
              <w:t xml:space="preserve">Description: </w:t>
            </w:r>
            <w:r>
              <w:rPr>
                <w:sz w:val="16"/>
              </w:rPr>
              <w:t>Results of tests are presented in an easily accessible manner to the appropriate providers. For example, flow sheets, graphs,</w:t>
            </w:r>
            <w:r>
              <w:rPr>
                <w:spacing w:val="-12"/>
                <w:sz w:val="16"/>
              </w:rPr>
              <w:t xml:space="preserve"> </w:t>
            </w:r>
            <w:r>
              <w:rPr>
                <w:sz w:val="16"/>
              </w:rPr>
              <w:t>or</w:t>
            </w:r>
            <w:r>
              <w:rPr>
                <w:spacing w:val="-12"/>
                <w:sz w:val="16"/>
              </w:rPr>
              <w:t xml:space="preserve"> </w:t>
            </w:r>
            <w:r>
              <w:rPr>
                <w:sz w:val="16"/>
              </w:rPr>
              <w:t>other</w:t>
            </w:r>
            <w:r>
              <w:rPr>
                <w:spacing w:val="-12"/>
                <w:sz w:val="16"/>
              </w:rPr>
              <w:t xml:space="preserve"> </w:t>
            </w:r>
            <w:r>
              <w:rPr>
                <w:sz w:val="16"/>
              </w:rPr>
              <w:t>tools</w:t>
            </w:r>
            <w:r>
              <w:rPr>
                <w:spacing w:val="-12"/>
                <w:sz w:val="16"/>
              </w:rPr>
              <w:t xml:space="preserve"> </w:t>
            </w:r>
            <w:r>
              <w:rPr>
                <w:sz w:val="16"/>
              </w:rPr>
              <w:t>allow</w:t>
            </w:r>
            <w:r>
              <w:rPr>
                <w:spacing w:val="-12"/>
                <w:sz w:val="16"/>
              </w:rPr>
              <w:t xml:space="preserve"> </w:t>
            </w:r>
            <w:r>
              <w:rPr>
                <w:sz w:val="16"/>
              </w:rPr>
              <w:t>care</w:t>
            </w:r>
            <w:r>
              <w:rPr>
                <w:spacing w:val="-12"/>
                <w:sz w:val="16"/>
              </w:rPr>
              <w:t xml:space="preserve"> </w:t>
            </w:r>
            <w:r>
              <w:rPr>
                <w:sz w:val="16"/>
              </w:rPr>
              <w:t>providers</w:t>
            </w:r>
            <w:r>
              <w:rPr>
                <w:spacing w:val="-12"/>
                <w:sz w:val="16"/>
              </w:rPr>
              <w:t xml:space="preserve"> </w:t>
            </w:r>
            <w:r>
              <w:rPr>
                <w:sz w:val="16"/>
              </w:rPr>
              <w:t>to</w:t>
            </w:r>
            <w:r>
              <w:rPr>
                <w:spacing w:val="-12"/>
                <w:sz w:val="16"/>
              </w:rPr>
              <w:t xml:space="preserve"> </w:t>
            </w:r>
            <w:r>
              <w:rPr>
                <w:sz w:val="16"/>
              </w:rPr>
              <w:t>view</w:t>
            </w:r>
            <w:r>
              <w:rPr>
                <w:spacing w:val="-12"/>
                <w:sz w:val="16"/>
              </w:rPr>
              <w:t xml:space="preserve"> </w:t>
            </w:r>
            <w:r>
              <w:rPr>
                <w:sz w:val="16"/>
              </w:rPr>
              <w:t>or</w:t>
            </w:r>
            <w:r>
              <w:rPr>
                <w:spacing w:val="-12"/>
                <w:sz w:val="16"/>
              </w:rPr>
              <w:t xml:space="preserve"> </w:t>
            </w:r>
            <w:r>
              <w:rPr>
                <w:sz w:val="16"/>
              </w:rPr>
              <w:t>uncover</w:t>
            </w:r>
            <w:r>
              <w:rPr>
                <w:spacing w:val="-12"/>
                <w:sz w:val="16"/>
              </w:rPr>
              <w:t xml:space="preserve"> </w:t>
            </w:r>
            <w:r>
              <w:rPr>
                <w:sz w:val="16"/>
              </w:rPr>
              <w:t>trends</w:t>
            </w:r>
            <w:r>
              <w:rPr>
                <w:spacing w:val="-12"/>
                <w:sz w:val="16"/>
              </w:rPr>
              <w:t xml:space="preserve"> </w:t>
            </w:r>
            <w:r>
              <w:rPr>
                <w:sz w:val="16"/>
              </w:rPr>
              <w:t>in</w:t>
            </w:r>
            <w:r>
              <w:rPr>
                <w:spacing w:val="-12"/>
                <w:sz w:val="16"/>
              </w:rPr>
              <w:t xml:space="preserve"> </w:t>
            </w:r>
            <w:r>
              <w:rPr>
                <w:sz w:val="16"/>
              </w:rPr>
              <w:t>test</w:t>
            </w:r>
            <w:r>
              <w:rPr>
                <w:spacing w:val="-12"/>
                <w:sz w:val="16"/>
              </w:rPr>
              <w:t xml:space="preserve"> </w:t>
            </w:r>
            <w:r>
              <w:rPr>
                <w:sz w:val="16"/>
              </w:rPr>
              <w:t>data</w:t>
            </w:r>
            <w:r>
              <w:rPr>
                <w:spacing w:val="-12"/>
                <w:sz w:val="16"/>
              </w:rPr>
              <w:t xml:space="preserve"> </w:t>
            </w:r>
            <w:r>
              <w:rPr>
                <w:sz w:val="16"/>
              </w:rPr>
              <w:t>over</w:t>
            </w:r>
            <w:r>
              <w:rPr>
                <w:spacing w:val="-12"/>
                <w:sz w:val="16"/>
              </w:rPr>
              <w:t xml:space="preserve"> </w:t>
            </w:r>
            <w:r>
              <w:rPr>
                <w:sz w:val="16"/>
              </w:rPr>
              <w:t>time.</w:t>
            </w:r>
            <w:r>
              <w:rPr>
                <w:spacing w:val="-12"/>
                <w:sz w:val="16"/>
              </w:rPr>
              <w:t xml:space="preserve"> </w:t>
            </w:r>
            <w:r>
              <w:rPr>
                <w:sz w:val="16"/>
              </w:rPr>
              <w:t>The</w:t>
            </w:r>
            <w:r>
              <w:rPr>
                <w:spacing w:val="-12"/>
                <w:sz w:val="16"/>
              </w:rPr>
              <w:t xml:space="preserve"> </w:t>
            </w:r>
            <w:r>
              <w:rPr>
                <w:sz w:val="16"/>
              </w:rPr>
              <w:t>provider</w:t>
            </w:r>
            <w:r>
              <w:rPr>
                <w:spacing w:val="-12"/>
                <w:sz w:val="16"/>
              </w:rPr>
              <w:t xml:space="preserve"> </w:t>
            </w:r>
            <w:r>
              <w:rPr>
                <w:sz w:val="16"/>
              </w:rPr>
              <w:t>may</w:t>
            </w:r>
            <w:r>
              <w:rPr>
                <w:spacing w:val="-12"/>
                <w:sz w:val="16"/>
              </w:rPr>
              <w:t xml:space="preserve"> </w:t>
            </w:r>
            <w:r>
              <w:rPr>
                <w:sz w:val="16"/>
              </w:rPr>
              <w:t>desire</w:t>
            </w:r>
            <w:r>
              <w:rPr>
                <w:spacing w:val="-12"/>
                <w:sz w:val="16"/>
              </w:rPr>
              <w:t xml:space="preserve"> </w:t>
            </w:r>
            <w:r>
              <w:rPr>
                <w:sz w:val="16"/>
              </w:rPr>
              <w:t>to</w:t>
            </w:r>
            <w:r>
              <w:rPr>
                <w:spacing w:val="-12"/>
                <w:sz w:val="16"/>
              </w:rPr>
              <w:t xml:space="preserve"> </w:t>
            </w:r>
            <w:r>
              <w:rPr>
                <w:sz w:val="16"/>
              </w:rPr>
              <w:t>annotate,</w:t>
            </w:r>
            <w:r>
              <w:rPr>
                <w:spacing w:val="-12"/>
                <w:sz w:val="16"/>
              </w:rPr>
              <w:t xml:space="preserve"> </w:t>
            </w:r>
            <w:r>
              <w:rPr>
                <w:sz w:val="16"/>
              </w:rPr>
              <w:t>filter,</w:t>
            </w:r>
            <w:r>
              <w:rPr>
                <w:spacing w:val="-12"/>
                <w:sz w:val="16"/>
              </w:rPr>
              <w:t xml:space="preserve"> </w:t>
            </w:r>
            <w:r>
              <w:rPr>
                <w:sz w:val="16"/>
              </w:rPr>
              <w:t>and/ or</w:t>
            </w:r>
            <w:r>
              <w:rPr>
                <w:spacing w:val="-3"/>
                <w:sz w:val="16"/>
              </w:rPr>
              <w:t xml:space="preserve"> </w:t>
            </w:r>
            <w:r>
              <w:rPr>
                <w:sz w:val="16"/>
              </w:rPr>
              <w:t>compare</w:t>
            </w:r>
            <w:r>
              <w:rPr>
                <w:spacing w:val="-3"/>
                <w:sz w:val="16"/>
              </w:rPr>
              <w:t xml:space="preserve"> </w:t>
            </w:r>
            <w:r>
              <w:rPr>
                <w:sz w:val="16"/>
              </w:rPr>
              <w:t>results.</w:t>
            </w:r>
            <w:r>
              <w:rPr>
                <w:spacing w:val="-3"/>
                <w:sz w:val="16"/>
              </w:rPr>
              <w:t xml:space="preserve"> </w:t>
            </w:r>
            <w:r>
              <w:rPr>
                <w:sz w:val="16"/>
              </w:rPr>
              <w:t>In</w:t>
            </w:r>
            <w:r>
              <w:rPr>
                <w:spacing w:val="-3"/>
                <w:sz w:val="16"/>
              </w:rPr>
              <w:t xml:space="preserve"> </w:t>
            </w:r>
            <w:r>
              <w:rPr>
                <w:sz w:val="16"/>
              </w:rPr>
              <w:t>addition</w:t>
            </w:r>
            <w:r>
              <w:rPr>
                <w:spacing w:val="-3"/>
                <w:sz w:val="16"/>
              </w:rPr>
              <w:t xml:space="preserve"> </w:t>
            </w:r>
            <w:r>
              <w:rPr>
                <w:sz w:val="16"/>
              </w:rPr>
              <w:t>to</w:t>
            </w:r>
            <w:r>
              <w:rPr>
                <w:spacing w:val="-3"/>
                <w:sz w:val="16"/>
              </w:rPr>
              <w:t xml:space="preserve"> </w:t>
            </w:r>
            <w:r>
              <w:rPr>
                <w:sz w:val="16"/>
              </w:rPr>
              <w:t>making</w:t>
            </w:r>
            <w:r>
              <w:rPr>
                <w:spacing w:val="-3"/>
                <w:sz w:val="16"/>
              </w:rPr>
              <w:t xml:space="preserve"> </w:t>
            </w:r>
            <w:r>
              <w:rPr>
                <w:sz w:val="16"/>
              </w:rPr>
              <w:t>results</w:t>
            </w:r>
            <w:r>
              <w:rPr>
                <w:spacing w:val="-3"/>
                <w:sz w:val="16"/>
              </w:rPr>
              <w:t xml:space="preserve"> </w:t>
            </w:r>
            <w:r>
              <w:rPr>
                <w:sz w:val="16"/>
              </w:rPr>
              <w:t>viewable,</w:t>
            </w:r>
            <w:r>
              <w:rPr>
                <w:spacing w:val="-3"/>
                <w:sz w:val="16"/>
              </w:rPr>
              <w:t xml:space="preserve"> </w:t>
            </w:r>
            <w:r>
              <w:rPr>
                <w:sz w:val="16"/>
              </w:rPr>
              <w:t>it</w:t>
            </w:r>
            <w:r>
              <w:rPr>
                <w:spacing w:val="-3"/>
                <w:sz w:val="16"/>
              </w:rPr>
              <w:t xml:space="preserve"> </w:t>
            </w:r>
            <w:r>
              <w:rPr>
                <w:sz w:val="16"/>
              </w:rPr>
              <w:t>is</w:t>
            </w:r>
            <w:r>
              <w:rPr>
                <w:spacing w:val="-3"/>
                <w:sz w:val="16"/>
              </w:rPr>
              <w:t xml:space="preserve"> </w:t>
            </w:r>
            <w:r>
              <w:rPr>
                <w:sz w:val="16"/>
              </w:rPr>
              <w:t>often</w:t>
            </w:r>
            <w:r>
              <w:rPr>
                <w:spacing w:val="-3"/>
                <w:sz w:val="16"/>
              </w:rPr>
              <w:t xml:space="preserve"> </w:t>
            </w:r>
            <w:r>
              <w:rPr>
                <w:sz w:val="16"/>
              </w:rPr>
              <w:t>necessary</w:t>
            </w:r>
            <w:r>
              <w:rPr>
                <w:spacing w:val="-3"/>
                <w:sz w:val="16"/>
              </w:rPr>
              <w:t xml:space="preserve"> </w:t>
            </w:r>
            <w:r>
              <w:rPr>
                <w:sz w:val="16"/>
              </w:rPr>
              <w:t>to</w:t>
            </w:r>
            <w:r>
              <w:rPr>
                <w:spacing w:val="-3"/>
                <w:sz w:val="16"/>
              </w:rPr>
              <w:t xml:space="preserve"> </w:t>
            </w:r>
            <w:r>
              <w:rPr>
                <w:sz w:val="16"/>
              </w:rPr>
              <w:t>send</w:t>
            </w:r>
            <w:r>
              <w:rPr>
                <w:spacing w:val="-3"/>
                <w:sz w:val="16"/>
              </w:rPr>
              <w:t xml:space="preserve"> </w:t>
            </w:r>
            <w:r>
              <w:rPr>
                <w:sz w:val="16"/>
              </w:rPr>
              <w:t>results</w:t>
            </w:r>
            <w:r>
              <w:rPr>
                <w:spacing w:val="-3"/>
                <w:sz w:val="16"/>
              </w:rPr>
              <w:t xml:space="preserve"> </w:t>
            </w:r>
            <w:r>
              <w:rPr>
                <w:sz w:val="16"/>
              </w:rPr>
              <w:t>to</w:t>
            </w:r>
            <w:r>
              <w:rPr>
                <w:spacing w:val="-3"/>
                <w:sz w:val="16"/>
              </w:rPr>
              <w:t xml:space="preserve"> </w:t>
            </w:r>
            <w:r>
              <w:rPr>
                <w:sz w:val="16"/>
              </w:rPr>
              <w:t>appropriate</w:t>
            </w:r>
            <w:r>
              <w:rPr>
                <w:spacing w:val="-3"/>
                <w:sz w:val="16"/>
              </w:rPr>
              <w:t xml:space="preserve"> </w:t>
            </w:r>
            <w:r>
              <w:rPr>
                <w:sz w:val="16"/>
              </w:rPr>
              <w:t>providers</w:t>
            </w:r>
            <w:r>
              <w:rPr>
                <w:spacing w:val="-3"/>
                <w:sz w:val="16"/>
              </w:rPr>
              <w:t xml:space="preserve"> </w:t>
            </w:r>
            <w:r>
              <w:rPr>
                <w:sz w:val="16"/>
              </w:rPr>
              <w:t>using</w:t>
            </w:r>
            <w:r>
              <w:rPr>
                <w:spacing w:val="-3"/>
                <w:sz w:val="16"/>
              </w:rPr>
              <w:t xml:space="preserve"> </w:t>
            </w:r>
            <w:r>
              <w:rPr>
                <w:sz w:val="16"/>
              </w:rPr>
              <w:t>electronic messaging systems, pagers, or other mechanisms. In addition, the system may have the ability to redirect or copy specific test results to a specified individual. Documentation of notification is accommodated. Results may also be routed to patients electronically or non- electronically (e.g., by hard copy). Note: “Results” are understood as applying to any type of test, whether biological or psychological. Management of the results may also require the provider's communication of the results to the patient (see function CPS.8.4 (Support for</w:t>
            </w:r>
            <w:r>
              <w:rPr>
                <w:spacing w:val="-2"/>
                <w:sz w:val="16"/>
              </w:rPr>
              <w:t xml:space="preserve"> </w:t>
            </w:r>
            <w:r>
              <w:rPr>
                <w:sz w:val="16"/>
              </w:rPr>
              <w:t>Communications</w:t>
            </w:r>
            <w:r>
              <w:rPr>
                <w:spacing w:val="-2"/>
                <w:sz w:val="16"/>
              </w:rPr>
              <w:t xml:space="preserve"> </w:t>
            </w:r>
            <w:r>
              <w:rPr>
                <w:sz w:val="16"/>
              </w:rPr>
              <w:t>between</w:t>
            </w:r>
            <w:r>
              <w:rPr>
                <w:spacing w:val="-2"/>
                <w:sz w:val="16"/>
              </w:rPr>
              <w:t xml:space="preserve"> </w:t>
            </w:r>
            <w:r>
              <w:rPr>
                <w:sz w:val="16"/>
              </w:rPr>
              <w:t>Provider</w:t>
            </w:r>
            <w:r>
              <w:rPr>
                <w:spacing w:val="-2"/>
                <w:sz w:val="16"/>
              </w:rPr>
              <w:t xml:space="preserve"> </w:t>
            </w:r>
            <w:r>
              <w:rPr>
                <w:sz w:val="16"/>
              </w:rPr>
              <w:t>and</w:t>
            </w:r>
            <w:r>
              <w:rPr>
                <w:spacing w:val="-2"/>
                <w:sz w:val="16"/>
              </w:rPr>
              <w:t xml:space="preserve"> </w:t>
            </w:r>
            <w:r>
              <w:rPr>
                <w:sz w:val="16"/>
              </w:rPr>
              <w:t>the</w:t>
            </w:r>
            <w:r>
              <w:rPr>
                <w:spacing w:val="-2"/>
                <w:sz w:val="16"/>
              </w:rPr>
              <w:t xml:space="preserve"> </w:t>
            </w:r>
            <w:r>
              <w:rPr>
                <w:sz w:val="16"/>
              </w:rPr>
              <w:t>Patient,</w:t>
            </w:r>
            <w:r>
              <w:rPr>
                <w:spacing w:val="-2"/>
                <w:sz w:val="16"/>
              </w:rPr>
              <w:t xml:space="preserve"> </w:t>
            </w:r>
            <w:r>
              <w:rPr>
                <w:sz w:val="16"/>
              </w:rPr>
              <w:t>and/or</w:t>
            </w:r>
            <w:r>
              <w:rPr>
                <w:spacing w:val="-2"/>
                <w:sz w:val="16"/>
              </w:rPr>
              <w:t xml:space="preserve"> </w:t>
            </w:r>
            <w:r>
              <w:rPr>
                <w:sz w:val="16"/>
              </w:rPr>
              <w:t>the</w:t>
            </w:r>
            <w:r>
              <w:rPr>
                <w:spacing w:val="-2"/>
                <w:sz w:val="16"/>
              </w:rPr>
              <w:t xml:space="preserve"> </w:t>
            </w:r>
            <w:r>
              <w:rPr>
                <w:sz w:val="16"/>
              </w:rPr>
              <w:t>Patient's</w:t>
            </w:r>
            <w:r>
              <w:rPr>
                <w:spacing w:val="-2"/>
                <w:sz w:val="16"/>
              </w:rPr>
              <w:t xml:space="preserve"> </w:t>
            </w:r>
            <w:r>
              <w:rPr>
                <w:sz w:val="16"/>
              </w:rPr>
              <w:t>Representative)).</w:t>
            </w:r>
            <w:r>
              <w:rPr>
                <w:spacing w:val="-2"/>
                <w:sz w:val="16"/>
              </w:rPr>
              <w:t xml:space="preserve"> </w:t>
            </w:r>
            <w:r>
              <w:rPr>
                <w:sz w:val="16"/>
              </w:rPr>
              <w:t>There</w:t>
            </w:r>
            <w:r>
              <w:rPr>
                <w:spacing w:val="-2"/>
                <w:sz w:val="16"/>
              </w:rPr>
              <w:t xml:space="preserve"> </w:t>
            </w:r>
            <w:r>
              <w:rPr>
                <w:sz w:val="16"/>
              </w:rPr>
              <w:t>may</w:t>
            </w:r>
            <w:r>
              <w:rPr>
                <w:spacing w:val="-2"/>
                <w:sz w:val="16"/>
              </w:rPr>
              <w:t xml:space="preserve"> </w:t>
            </w:r>
            <w:r>
              <w:rPr>
                <w:sz w:val="16"/>
              </w:rPr>
              <w:t>also</w:t>
            </w:r>
            <w:r>
              <w:rPr>
                <w:spacing w:val="-2"/>
                <w:sz w:val="16"/>
              </w:rPr>
              <w:t xml:space="preserve"> </w:t>
            </w:r>
            <w:r>
              <w:rPr>
                <w:sz w:val="16"/>
              </w:rPr>
              <w:t>be</w:t>
            </w:r>
            <w:r>
              <w:rPr>
                <w:spacing w:val="-2"/>
                <w:sz w:val="16"/>
              </w:rPr>
              <w:t xml:space="preserve"> </w:t>
            </w:r>
            <w:r>
              <w:rPr>
                <w:sz w:val="16"/>
              </w:rPr>
              <w:t>a</w:t>
            </w:r>
            <w:r>
              <w:rPr>
                <w:spacing w:val="-2"/>
                <w:sz w:val="16"/>
              </w:rPr>
              <w:t xml:space="preserve"> </w:t>
            </w:r>
            <w:r>
              <w:rPr>
                <w:sz w:val="16"/>
              </w:rPr>
              <w:t>need</w:t>
            </w:r>
            <w:r>
              <w:rPr>
                <w:spacing w:val="-2"/>
                <w:sz w:val="16"/>
              </w:rPr>
              <w:t xml:space="preserve"> </w:t>
            </w:r>
            <w:r>
              <w:rPr>
                <w:sz w:val="16"/>
              </w:rPr>
              <w:t>to</w:t>
            </w:r>
            <w:r>
              <w:rPr>
                <w:spacing w:val="-2"/>
                <w:sz w:val="16"/>
              </w:rPr>
              <w:t xml:space="preserve"> </w:t>
            </w:r>
            <w:r>
              <w:rPr>
                <w:sz w:val="16"/>
              </w:rPr>
              <w:t>notify</w:t>
            </w:r>
            <w:r>
              <w:rPr>
                <w:spacing w:val="-2"/>
                <w:sz w:val="16"/>
              </w:rPr>
              <w:t xml:space="preserve"> </w:t>
            </w:r>
            <w:r>
              <w:rPr>
                <w:sz w:val="16"/>
              </w:rPr>
              <w:t>public health agencies based on the result. See function POP.2 (Support Population-based Epidemiological Investigation).</w:t>
            </w:r>
          </w:p>
        </w:tc>
      </w:tr>
      <w:tr w:rsidR="00A127D8" w14:paraId="782D70F9" w14:textId="028C2804" w:rsidTr="00A127D8">
        <w:trPr>
          <w:trHeight w:val="427"/>
        </w:trPr>
        <w:tc>
          <w:tcPr>
            <w:tcW w:w="2400" w:type="dxa"/>
            <w:vMerge w:val="restart"/>
            <w:tcBorders>
              <w:bottom w:val="nil"/>
              <w:right w:val="single" w:sz="8" w:space="0" w:color="000000"/>
            </w:tcBorders>
          </w:tcPr>
          <w:p w14:paraId="7F3F40E1" w14:textId="77777777" w:rsidR="00A127D8" w:rsidRDefault="00A127D8" w:rsidP="00A127D8">
            <w:pPr>
              <w:pStyle w:val="TableParagraph"/>
              <w:rPr>
                <w:sz w:val="16"/>
              </w:rPr>
            </w:pPr>
          </w:p>
        </w:tc>
        <w:tc>
          <w:tcPr>
            <w:tcW w:w="7522" w:type="dxa"/>
            <w:tcBorders>
              <w:top w:val="single" w:sz="8" w:space="0" w:color="000000"/>
              <w:left w:val="single" w:sz="8" w:space="0" w:color="000000"/>
              <w:bottom w:val="single" w:sz="6" w:space="0" w:color="000000"/>
              <w:right w:val="single" w:sz="6" w:space="0" w:color="000000"/>
            </w:tcBorders>
          </w:tcPr>
          <w:p w14:paraId="38A90654" w14:textId="77777777" w:rsidR="00A127D8" w:rsidRDefault="00A127D8" w:rsidP="00A127D8">
            <w:pPr>
              <w:pStyle w:val="TableParagraph"/>
              <w:spacing w:before="26" w:line="190" w:lineRule="atLeast"/>
              <w:ind w:left="453" w:hanging="246"/>
              <w:rPr>
                <w:sz w:val="16"/>
              </w:rPr>
            </w:pPr>
            <w:r>
              <w:rPr>
                <w:b/>
                <w:sz w:val="16"/>
              </w:rPr>
              <w:t xml:space="preserve">1. </w:t>
            </w:r>
            <w:r>
              <w:rPr>
                <w:sz w:val="16"/>
              </w:rPr>
              <w:t>The system SHALL provide the ability to manage test results in according to scope of practice, organizational policy, and/or jurisdictional law.</w:t>
            </w:r>
          </w:p>
        </w:tc>
        <w:tc>
          <w:tcPr>
            <w:tcW w:w="957" w:type="dxa"/>
            <w:tcBorders>
              <w:top w:val="single" w:sz="6" w:space="0" w:color="000000"/>
              <w:left w:val="single" w:sz="6" w:space="0" w:color="000000"/>
              <w:bottom w:val="single" w:sz="6" w:space="0" w:color="000000"/>
              <w:right w:val="single" w:sz="6" w:space="0" w:color="000000"/>
            </w:tcBorders>
            <w:vAlign w:val="center"/>
          </w:tcPr>
          <w:p w14:paraId="47649178" w14:textId="77777777" w:rsidR="00A127D8" w:rsidRDefault="00A127D8" w:rsidP="00F47F3F">
            <w:pPr>
              <w:pStyle w:val="TableParagraph"/>
              <w:ind w:left="0"/>
              <w:jc w:val="center"/>
              <w:rPr>
                <w:sz w:val="16"/>
              </w:rPr>
            </w:pPr>
            <w:r>
              <w:rPr>
                <w:sz w:val="16"/>
              </w:rPr>
              <w:t>444</w:t>
            </w:r>
          </w:p>
        </w:tc>
        <w:tc>
          <w:tcPr>
            <w:tcW w:w="957" w:type="dxa"/>
            <w:tcBorders>
              <w:top w:val="single" w:sz="6" w:space="0" w:color="000000"/>
              <w:left w:val="single" w:sz="6" w:space="0" w:color="000000"/>
              <w:bottom w:val="single" w:sz="6" w:space="0" w:color="000000"/>
              <w:right w:val="single" w:sz="6" w:space="0" w:color="000000"/>
            </w:tcBorders>
            <w:vAlign w:val="center"/>
          </w:tcPr>
          <w:p w14:paraId="5EBF54F4" w14:textId="040C29FC" w:rsidR="00A127D8" w:rsidRDefault="005C69BF" w:rsidP="00F47F3F">
            <w:pPr>
              <w:pStyle w:val="TableParagraph"/>
              <w:ind w:left="0"/>
              <w:jc w:val="center"/>
              <w:rPr>
                <w:sz w:val="16"/>
              </w:rPr>
            </w:pPr>
            <w:r>
              <w:rPr>
                <w:sz w:val="17"/>
              </w:rPr>
              <w:t>N/C</w:t>
            </w:r>
          </w:p>
        </w:tc>
        <w:tc>
          <w:tcPr>
            <w:tcW w:w="957" w:type="dxa"/>
            <w:tcBorders>
              <w:top w:val="single" w:sz="6" w:space="0" w:color="000000"/>
              <w:left w:val="single" w:sz="6" w:space="0" w:color="000000"/>
              <w:bottom w:val="single" w:sz="6" w:space="0" w:color="000000"/>
              <w:right w:val="single" w:sz="6" w:space="0" w:color="000000"/>
            </w:tcBorders>
            <w:vAlign w:val="center"/>
          </w:tcPr>
          <w:p w14:paraId="55E7CA4A" w14:textId="294F355F" w:rsidR="00A127D8" w:rsidRDefault="00A127D8" w:rsidP="00F47F3F">
            <w:pPr>
              <w:pStyle w:val="TableParagraph"/>
              <w:ind w:left="0"/>
              <w:jc w:val="center"/>
              <w:rPr>
                <w:sz w:val="16"/>
              </w:rPr>
            </w:pPr>
          </w:p>
        </w:tc>
      </w:tr>
      <w:tr w:rsidR="00A127D8" w14:paraId="6038F03C" w14:textId="38485280" w:rsidTr="00A127D8">
        <w:trPr>
          <w:trHeight w:val="429"/>
        </w:trPr>
        <w:tc>
          <w:tcPr>
            <w:tcW w:w="2400" w:type="dxa"/>
            <w:vMerge/>
            <w:tcBorders>
              <w:top w:val="nil"/>
              <w:bottom w:val="nil"/>
              <w:right w:val="single" w:sz="8" w:space="0" w:color="000000"/>
            </w:tcBorders>
          </w:tcPr>
          <w:p w14:paraId="0253EC22" w14:textId="77777777" w:rsidR="00A127D8" w:rsidRDefault="00A127D8" w:rsidP="00A127D8">
            <w:pPr>
              <w:rPr>
                <w:sz w:val="2"/>
                <w:szCs w:val="2"/>
              </w:rPr>
            </w:pPr>
          </w:p>
        </w:tc>
        <w:tc>
          <w:tcPr>
            <w:tcW w:w="7522" w:type="dxa"/>
            <w:tcBorders>
              <w:top w:val="single" w:sz="6" w:space="0" w:color="000000"/>
              <w:left w:val="single" w:sz="8" w:space="0" w:color="000000"/>
              <w:right w:val="single" w:sz="6" w:space="0" w:color="000000"/>
            </w:tcBorders>
          </w:tcPr>
          <w:p w14:paraId="68968893" w14:textId="77777777" w:rsidR="00A127D8" w:rsidRDefault="00A127D8" w:rsidP="00A127D8">
            <w:pPr>
              <w:pStyle w:val="TableParagraph"/>
              <w:spacing w:before="26" w:line="190" w:lineRule="atLeast"/>
              <w:ind w:left="453" w:hanging="246"/>
              <w:rPr>
                <w:sz w:val="16"/>
              </w:rPr>
            </w:pPr>
            <w:r>
              <w:rPr>
                <w:b/>
                <w:sz w:val="16"/>
              </w:rPr>
              <w:t xml:space="preserve">2. </w:t>
            </w:r>
            <w:r>
              <w:rPr>
                <w:sz w:val="16"/>
              </w:rPr>
              <w:t>The system SHALL provide the ability to render numerical and non-numerical current and historical test results.</w:t>
            </w:r>
          </w:p>
        </w:tc>
        <w:tc>
          <w:tcPr>
            <w:tcW w:w="957" w:type="dxa"/>
            <w:tcBorders>
              <w:top w:val="single" w:sz="6" w:space="0" w:color="000000"/>
              <w:left w:val="single" w:sz="6" w:space="0" w:color="000000"/>
              <w:right w:val="single" w:sz="6" w:space="0" w:color="000000"/>
            </w:tcBorders>
            <w:vAlign w:val="center"/>
          </w:tcPr>
          <w:p w14:paraId="72026065" w14:textId="77777777" w:rsidR="00A127D8" w:rsidRDefault="00A127D8" w:rsidP="00F47F3F">
            <w:pPr>
              <w:pStyle w:val="TableParagraph"/>
              <w:ind w:left="0"/>
              <w:jc w:val="center"/>
              <w:rPr>
                <w:sz w:val="16"/>
              </w:rPr>
            </w:pPr>
            <w:r>
              <w:rPr>
                <w:sz w:val="16"/>
              </w:rPr>
              <w:t>445</w:t>
            </w:r>
          </w:p>
        </w:tc>
        <w:tc>
          <w:tcPr>
            <w:tcW w:w="957" w:type="dxa"/>
            <w:tcBorders>
              <w:top w:val="single" w:sz="6" w:space="0" w:color="000000"/>
              <w:left w:val="single" w:sz="6" w:space="0" w:color="000000"/>
              <w:right w:val="single" w:sz="6" w:space="0" w:color="000000"/>
            </w:tcBorders>
            <w:vAlign w:val="center"/>
          </w:tcPr>
          <w:p w14:paraId="22E6580A" w14:textId="61B34D43" w:rsidR="00A127D8" w:rsidRDefault="005C69BF" w:rsidP="00F47F3F">
            <w:pPr>
              <w:pStyle w:val="TableParagraph"/>
              <w:ind w:left="0"/>
              <w:jc w:val="center"/>
              <w:rPr>
                <w:sz w:val="16"/>
              </w:rPr>
            </w:pPr>
            <w:r>
              <w:rPr>
                <w:sz w:val="17"/>
              </w:rPr>
              <w:t>N/C</w:t>
            </w:r>
          </w:p>
        </w:tc>
        <w:tc>
          <w:tcPr>
            <w:tcW w:w="957" w:type="dxa"/>
            <w:tcBorders>
              <w:top w:val="single" w:sz="6" w:space="0" w:color="000000"/>
              <w:left w:val="single" w:sz="6" w:space="0" w:color="000000"/>
              <w:right w:val="single" w:sz="6" w:space="0" w:color="000000"/>
            </w:tcBorders>
            <w:vAlign w:val="center"/>
          </w:tcPr>
          <w:p w14:paraId="4991CC45" w14:textId="6D2AED81" w:rsidR="00A127D8" w:rsidRDefault="00A127D8" w:rsidP="00F47F3F">
            <w:pPr>
              <w:pStyle w:val="TableParagraph"/>
              <w:ind w:left="0"/>
              <w:jc w:val="center"/>
              <w:rPr>
                <w:sz w:val="16"/>
              </w:rPr>
            </w:pPr>
          </w:p>
        </w:tc>
      </w:tr>
      <w:tr w:rsidR="00A127D8" w14:paraId="7A50F42D" w14:textId="79564FC0" w:rsidTr="005C69BF">
        <w:trPr>
          <w:trHeight w:val="239"/>
        </w:trPr>
        <w:tc>
          <w:tcPr>
            <w:tcW w:w="2400" w:type="dxa"/>
            <w:vMerge/>
            <w:tcBorders>
              <w:top w:val="nil"/>
              <w:bottom w:val="nil"/>
              <w:right w:val="single" w:sz="8" w:space="0" w:color="000000"/>
            </w:tcBorders>
          </w:tcPr>
          <w:p w14:paraId="03651D38"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591EA4A4" w14:textId="77777777" w:rsidR="00A127D8" w:rsidRDefault="00A127D8" w:rsidP="00A127D8">
            <w:pPr>
              <w:pStyle w:val="TableParagraph"/>
              <w:spacing w:before="35"/>
              <w:ind w:left="207"/>
              <w:rPr>
                <w:sz w:val="16"/>
              </w:rPr>
            </w:pPr>
            <w:r>
              <w:rPr>
                <w:b/>
                <w:sz w:val="16"/>
              </w:rPr>
              <w:t xml:space="preserve">3. </w:t>
            </w:r>
            <w:r>
              <w:rPr>
                <w:sz w:val="16"/>
              </w:rPr>
              <w:t>The system SHALL provide the ability to render results for an identified patient or group of patients.</w:t>
            </w:r>
          </w:p>
        </w:tc>
        <w:tc>
          <w:tcPr>
            <w:tcW w:w="957" w:type="dxa"/>
            <w:tcBorders>
              <w:left w:val="single" w:sz="6" w:space="0" w:color="000000"/>
              <w:right w:val="single" w:sz="6" w:space="0" w:color="000000"/>
            </w:tcBorders>
            <w:shd w:val="clear" w:color="auto" w:fill="F2DBDB" w:themeFill="accent2" w:themeFillTint="33"/>
            <w:vAlign w:val="center"/>
          </w:tcPr>
          <w:p w14:paraId="079F035E" w14:textId="77777777" w:rsidR="00A127D8" w:rsidRDefault="00A127D8" w:rsidP="00F47F3F">
            <w:pPr>
              <w:pStyle w:val="TableParagraph"/>
              <w:ind w:left="0"/>
              <w:jc w:val="center"/>
              <w:rPr>
                <w:sz w:val="16"/>
              </w:rPr>
            </w:pPr>
            <w:r>
              <w:rPr>
                <w:sz w:val="16"/>
              </w:rPr>
              <w:t>446</w:t>
            </w:r>
          </w:p>
        </w:tc>
        <w:tc>
          <w:tcPr>
            <w:tcW w:w="957" w:type="dxa"/>
            <w:tcBorders>
              <w:left w:val="single" w:sz="6" w:space="0" w:color="000000"/>
              <w:right w:val="single" w:sz="6" w:space="0" w:color="000000"/>
            </w:tcBorders>
            <w:shd w:val="clear" w:color="auto" w:fill="F2DBDB" w:themeFill="accent2" w:themeFillTint="33"/>
            <w:vAlign w:val="center"/>
          </w:tcPr>
          <w:p w14:paraId="2AD7C93D" w14:textId="4CF214CC" w:rsidR="00A127D8" w:rsidRDefault="005C69BF" w:rsidP="00F47F3F">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7F3E6D09" w14:textId="79CC39F1" w:rsidR="00A127D8" w:rsidRDefault="00A127D8" w:rsidP="00F47F3F">
            <w:pPr>
              <w:pStyle w:val="TableParagraph"/>
              <w:ind w:left="0"/>
              <w:jc w:val="center"/>
              <w:rPr>
                <w:sz w:val="16"/>
              </w:rPr>
            </w:pPr>
          </w:p>
        </w:tc>
      </w:tr>
      <w:tr w:rsidR="00A127D8" w14:paraId="1AFE0E86" w14:textId="18E9EEE1" w:rsidTr="005C69BF">
        <w:trPr>
          <w:trHeight w:val="432"/>
        </w:trPr>
        <w:tc>
          <w:tcPr>
            <w:tcW w:w="2400" w:type="dxa"/>
            <w:vMerge/>
            <w:tcBorders>
              <w:top w:val="nil"/>
              <w:bottom w:val="nil"/>
              <w:right w:val="single" w:sz="8" w:space="0" w:color="000000"/>
            </w:tcBorders>
          </w:tcPr>
          <w:p w14:paraId="0EB46A0C"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3A55000A" w14:textId="77777777" w:rsidR="00A127D8" w:rsidRDefault="00A127D8" w:rsidP="00A127D8">
            <w:pPr>
              <w:pStyle w:val="TableParagraph"/>
              <w:spacing w:before="28" w:line="190" w:lineRule="atLeast"/>
              <w:ind w:left="453" w:hanging="246"/>
              <w:rPr>
                <w:sz w:val="16"/>
              </w:rPr>
            </w:pPr>
            <w:r>
              <w:rPr>
                <w:b/>
                <w:sz w:val="16"/>
              </w:rPr>
              <w:t xml:space="preserve">4. </w:t>
            </w:r>
            <w:r>
              <w:rPr>
                <w:sz w:val="16"/>
              </w:rPr>
              <w:t>The system SHALL provide the ability to render results by factors that supports results management including type of test, critical indicator and abnormal indicator.</w:t>
            </w:r>
          </w:p>
        </w:tc>
        <w:tc>
          <w:tcPr>
            <w:tcW w:w="957" w:type="dxa"/>
            <w:tcBorders>
              <w:left w:val="single" w:sz="6" w:space="0" w:color="000000"/>
              <w:right w:val="single" w:sz="6" w:space="0" w:color="000000"/>
            </w:tcBorders>
            <w:shd w:val="clear" w:color="auto" w:fill="F2DBDB" w:themeFill="accent2" w:themeFillTint="33"/>
            <w:vAlign w:val="center"/>
          </w:tcPr>
          <w:p w14:paraId="69EF4384" w14:textId="77777777" w:rsidR="00A127D8" w:rsidRDefault="00A127D8" w:rsidP="00F47F3F">
            <w:pPr>
              <w:pStyle w:val="TableParagraph"/>
              <w:ind w:left="0"/>
              <w:jc w:val="center"/>
              <w:rPr>
                <w:sz w:val="16"/>
              </w:rPr>
            </w:pPr>
            <w:r>
              <w:rPr>
                <w:sz w:val="16"/>
              </w:rPr>
              <w:t>447</w:t>
            </w:r>
          </w:p>
        </w:tc>
        <w:tc>
          <w:tcPr>
            <w:tcW w:w="957" w:type="dxa"/>
            <w:tcBorders>
              <w:left w:val="single" w:sz="6" w:space="0" w:color="000000"/>
              <w:right w:val="single" w:sz="6" w:space="0" w:color="000000"/>
            </w:tcBorders>
            <w:shd w:val="clear" w:color="auto" w:fill="F2DBDB" w:themeFill="accent2" w:themeFillTint="33"/>
            <w:vAlign w:val="center"/>
          </w:tcPr>
          <w:p w14:paraId="1DF1FB4C" w14:textId="7E14C3CD" w:rsidR="00A127D8" w:rsidRDefault="005C69BF" w:rsidP="00F47F3F">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617DE3E9" w14:textId="334FF836" w:rsidR="00A127D8" w:rsidRDefault="00A127D8" w:rsidP="00F47F3F">
            <w:pPr>
              <w:pStyle w:val="TableParagraph"/>
              <w:ind w:left="0"/>
              <w:jc w:val="center"/>
              <w:rPr>
                <w:sz w:val="16"/>
              </w:rPr>
            </w:pPr>
          </w:p>
        </w:tc>
      </w:tr>
      <w:tr w:rsidR="00A127D8" w14:paraId="61DA126F" w14:textId="359D47FF" w:rsidTr="00A127D8">
        <w:trPr>
          <w:trHeight w:val="432"/>
        </w:trPr>
        <w:tc>
          <w:tcPr>
            <w:tcW w:w="2400" w:type="dxa"/>
            <w:vMerge/>
            <w:tcBorders>
              <w:top w:val="nil"/>
              <w:bottom w:val="nil"/>
              <w:right w:val="single" w:sz="8" w:space="0" w:color="000000"/>
            </w:tcBorders>
          </w:tcPr>
          <w:p w14:paraId="1F7FEFEA" w14:textId="77777777" w:rsidR="00A127D8" w:rsidRDefault="00A127D8" w:rsidP="00A127D8">
            <w:pPr>
              <w:rPr>
                <w:sz w:val="2"/>
                <w:szCs w:val="2"/>
              </w:rPr>
            </w:pPr>
          </w:p>
        </w:tc>
        <w:tc>
          <w:tcPr>
            <w:tcW w:w="7522" w:type="dxa"/>
            <w:tcBorders>
              <w:left w:val="single" w:sz="8" w:space="0" w:color="000000"/>
              <w:right w:val="single" w:sz="6" w:space="0" w:color="000000"/>
            </w:tcBorders>
          </w:tcPr>
          <w:p w14:paraId="0A23B78E" w14:textId="77777777" w:rsidR="00A127D8" w:rsidRDefault="00A127D8" w:rsidP="00A127D8">
            <w:pPr>
              <w:pStyle w:val="TableParagraph"/>
              <w:spacing w:before="28" w:line="190" w:lineRule="atLeast"/>
              <w:ind w:left="453" w:hanging="246"/>
              <w:rPr>
                <w:sz w:val="16"/>
              </w:rPr>
            </w:pPr>
            <w:r>
              <w:rPr>
                <w:b/>
                <w:sz w:val="16"/>
              </w:rPr>
              <w:t xml:space="preserve">5. </w:t>
            </w:r>
            <w:r>
              <w:rPr>
                <w:sz w:val="16"/>
              </w:rPr>
              <w:t>The system SHALL provide the ability to tag and render normal and abnormal indictors for results based on data provided from the original data source.</w:t>
            </w:r>
          </w:p>
        </w:tc>
        <w:tc>
          <w:tcPr>
            <w:tcW w:w="957" w:type="dxa"/>
            <w:tcBorders>
              <w:left w:val="single" w:sz="6" w:space="0" w:color="000000"/>
              <w:right w:val="single" w:sz="6" w:space="0" w:color="000000"/>
            </w:tcBorders>
            <w:vAlign w:val="center"/>
          </w:tcPr>
          <w:p w14:paraId="17458A5F" w14:textId="77777777" w:rsidR="00A127D8" w:rsidRDefault="00A127D8" w:rsidP="00F47F3F">
            <w:pPr>
              <w:pStyle w:val="TableParagraph"/>
              <w:ind w:left="0"/>
              <w:jc w:val="center"/>
              <w:rPr>
                <w:sz w:val="16"/>
              </w:rPr>
            </w:pPr>
            <w:r>
              <w:rPr>
                <w:sz w:val="16"/>
              </w:rPr>
              <w:t>448</w:t>
            </w:r>
          </w:p>
        </w:tc>
        <w:tc>
          <w:tcPr>
            <w:tcW w:w="957" w:type="dxa"/>
            <w:tcBorders>
              <w:left w:val="single" w:sz="6" w:space="0" w:color="000000"/>
              <w:right w:val="single" w:sz="6" w:space="0" w:color="000000"/>
            </w:tcBorders>
            <w:vAlign w:val="center"/>
          </w:tcPr>
          <w:p w14:paraId="77282D66" w14:textId="36A7DD54" w:rsidR="00A127D8" w:rsidRDefault="005C69BF" w:rsidP="00F47F3F">
            <w:pPr>
              <w:pStyle w:val="TableParagraph"/>
              <w:ind w:left="0"/>
              <w:jc w:val="center"/>
              <w:rPr>
                <w:sz w:val="16"/>
              </w:rPr>
            </w:pPr>
            <w:r>
              <w:rPr>
                <w:sz w:val="17"/>
              </w:rPr>
              <w:t>N/C</w:t>
            </w:r>
          </w:p>
        </w:tc>
        <w:tc>
          <w:tcPr>
            <w:tcW w:w="957" w:type="dxa"/>
            <w:tcBorders>
              <w:left w:val="single" w:sz="6" w:space="0" w:color="000000"/>
              <w:right w:val="single" w:sz="6" w:space="0" w:color="000000"/>
            </w:tcBorders>
            <w:vAlign w:val="center"/>
          </w:tcPr>
          <w:p w14:paraId="6DDFE01E" w14:textId="6742579E" w:rsidR="00A127D8" w:rsidRDefault="00A127D8" w:rsidP="00F47F3F">
            <w:pPr>
              <w:pStyle w:val="TableParagraph"/>
              <w:ind w:left="0"/>
              <w:jc w:val="center"/>
              <w:rPr>
                <w:sz w:val="16"/>
              </w:rPr>
            </w:pPr>
          </w:p>
        </w:tc>
      </w:tr>
      <w:tr w:rsidR="00A127D8" w14:paraId="5E7ED576" w14:textId="40A5E0F9" w:rsidTr="00A127D8">
        <w:trPr>
          <w:trHeight w:val="431"/>
        </w:trPr>
        <w:tc>
          <w:tcPr>
            <w:tcW w:w="2400" w:type="dxa"/>
            <w:vMerge/>
            <w:tcBorders>
              <w:top w:val="nil"/>
              <w:bottom w:val="nil"/>
              <w:right w:val="single" w:sz="8" w:space="0" w:color="000000"/>
            </w:tcBorders>
          </w:tcPr>
          <w:p w14:paraId="060227CF" w14:textId="77777777" w:rsidR="00A127D8" w:rsidRDefault="00A127D8" w:rsidP="00A127D8">
            <w:pPr>
              <w:rPr>
                <w:sz w:val="2"/>
                <w:szCs w:val="2"/>
              </w:rPr>
            </w:pPr>
          </w:p>
        </w:tc>
        <w:tc>
          <w:tcPr>
            <w:tcW w:w="7522" w:type="dxa"/>
            <w:tcBorders>
              <w:left w:val="single" w:sz="8" w:space="0" w:color="000000"/>
              <w:right w:val="single" w:sz="6" w:space="0" w:color="000000"/>
            </w:tcBorders>
          </w:tcPr>
          <w:p w14:paraId="1BBDF0DD" w14:textId="77777777" w:rsidR="00A127D8" w:rsidRDefault="00A127D8" w:rsidP="00A127D8">
            <w:pPr>
              <w:pStyle w:val="TableParagraph"/>
              <w:spacing w:before="28" w:line="190" w:lineRule="atLeast"/>
              <w:ind w:left="453" w:right="30" w:hanging="246"/>
              <w:rPr>
                <w:sz w:val="16"/>
              </w:rPr>
            </w:pPr>
            <w:r>
              <w:rPr>
                <w:b/>
                <w:sz w:val="16"/>
              </w:rPr>
              <w:t xml:space="preserve">6. </w:t>
            </w:r>
            <w:r>
              <w:rPr>
                <w:sz w:val="16"/>
              </w:rPr>
              <w:t>The system SHOULD provide the ability to render numerical results in flow sheets, graphical form or other views that allow comparison of results, and display values graphed over time.</w:t>
            </w:r>
          </w:p>
        </w:tc>
        <w:tc>
          <w:tcPr>
            <w:tcW w:w="957" w:type="dxa"/>
            <w:tcBorders>
              <w:left w:val="single" w:sz="6" w:space="0" w:color="000000"/>
              <w:right w:val="single" w:sz="6" w:space="0" w:color="000000"/>
            </w:tcBorders>
            <w:vAlign w:val="center"/>
          </w:tcPr>
          <w:p w14:paraId="60CE1EC2" w14:textId="77777777" w:rsidR="00A127D8" w:rsidRDefault="00A127D8" w:rsidP="00F47F3F">
            <w:pPr>
              <w:pStyle w:val="TableParagraph"/>
              <w:ind w:left="0"/>
              <w:jc w:val="center"/>
              <w:rPr>
                <w:sz w:val="16"/>
              </w:rPr>
            </w:pPr>
            <w:r>
              <w:rPr>
                <w:sz w:val="16"/>
              </w:rPr>
              <w:t>449</w:t>
            </w:r>
          </w:p>
        </w:tc>
        <w:tc>
          <w:tcPr>
            <w:tcW w:w="957" w:type="dxa"/>
            <w:tcBorders>
              <w:left w:val="single" w:sz="6" w:space="0" w:color="000000"/>
              <w:right w:val="single" w:sz="6" w:space="0" w:color="000000"/>
            </w:tcBorders>
            <w:vAlign w:val="center"/>
          </w:tcPr>
          <w:p w14:paraId="711D198D" w14:textId="60E2BF1F" w:rsidR="00A127D8" w:rsidRDefault="005C69BF" w:rsidP="00F47F3F">
            <w:pPr>
              <w:pStyle w:val="TableParagraph"/>
              <w:ind w:left="0"/>
              <w:jc w:val="center"/>
              <w:rPr>
                <w:sz w:val="16"/>
              </w:rPr>
            </w:pPr>
            <w:r>
              <w:rPr>
                <w:sz w:val="17"/>
              </w:rPr>
              <w:t>N/C</w:t>
            </w:r>
          </w:p>
        </w:tc>
        <w:tc>
          <w:tcPr>
            <w:tcW w:w="957" w:type="dxa"/>
            <w:tcBorders>
              <w:left w:val="single" w:sz="6" w:space="0" w:color="000000"/>
              <w:right w:val="single" w:sz="6" w:space="0" w:color="000000"/>
            </w:tcBorders>
            <w:vAlign w:val="center"/>
          </w:tcPr>
          <w:p w14:paraId="36B496E3" w14:textId="5B629C90" w:rsidR="00A127D8" w:rsidRDefault="00A127D8" w:rsidP="00F47F3F">
            <w:pPr>
              <w:pStyle w:val="TableParagraph"/>
              <w:ind w:left="0"/>
              <w:jc w:val="center"/>
              <w:rPr>
                <w:sz w:val="16"/>
              </w:rPr>
            </w:pPr>
          </w:p>
        </w:tc>
      </w:tr>
      <w:tr w:rsidR="00A127D8" w14:paraId="6D7FEF52" w14:textId="490D418E" w:rsidTr="00A127D8">
        <w:trPr>
          <w:trHeight w:val="431"/>
        </w:trPr>
        <w:tc>
          <w:tcPr>
            <w:tcW w:w="2400" w:type="dxa"/>
            <w:vMerge/>
            <w:tcBorders>
              <w:top w:val="nil"/>
              <w:bottom w:val="nil"/>
              <w:right w:val="single" w:sz="8" w:space="0" w:color="000000"/>
            </w:tcBorders>
          </w:tcPr>
          <w:p w14:paraId="42CFF9AB" w14:textId="77777777" w:rsidR="00A127D8" w:rsidRDefault="00A127D8" w:rsidP="00A127D8">
            <w:pPr>
              <w:rPr>
                <w:sz w:val="2"/>
                <w:szCs w:val="2"/>
              </w:rPr>
            </w:pPr>
          </w:p>
        </w:tc>
        <w:tc>
          <w:tcPr>
            <w:tcW w:w="7522" w:type="dxa"/>
            <w:tcBorders>
              <w:left w:val="single" w:sz="8" w:space="0" w:color="000000"/>
              <w:right w:val="single" w:sz="6" w:space="0" w:color="000000"/>
            </w:tcBorders>
          </w:tcPr>
          <w:p w14:paraId="3FA9DAE1" w14:textId="77777777" w:rsidR="00A127D8" w:rsidRDefault="00A127D8" w:rsidP="00A127D8">
            <w:pPr>
              <w:pStyle w:val="TableParagraph"/>
              <w:spacing w:before="28" w:line="190" w:lineRule="atLeast"/>
              <w:ind w:left="453" w:hanging="246"/>
              <w:rPr>
                <w:sz w:val="16"/>
              </w:rPr>
            </w:pPr>
            <w:r>
              <w:rPr>
                <w:b/>
                <w:sz w:val="16"/>
              </w:rPr>
              <w:t xml:space="preserve">7. </w:t>
            </w:r>
            <w:r>
              <w:rPr>
                <w:sz w:val="16"/>
              </w:rPr>
              <w:t>The system SHALL provide the ability to render results by date/time range including ordered date/ time, specimen collection date/time and results received date/time.</w:t>
            </w:r>
          </w:p>
        </w:tc>
        <w:tc>
          <w:tcPr>
            <w:tcW w:w="957" w:type="dxa"/>
            <w:tcBorders>
              <w:left w:val="single" w:sz="6" w:space="0" w:color="000000"/>
              <w:right w:val="single" w:sz="6" w:space="0" w:color="000000"/>
            </w:tcBorders>
            <w:vAlign w:val="center"/>
          </w:tcPr>
          <w:p w14:paraId="723EC7B2" w14:textId="77777777" w:rsidR="00A127D8" w:rsidRDefault="00A127D8" w:rsidP="00F47F3F">
            <w:pPr>
              <w:pStyle w:val="TableParagraph"/>
              <w:ind w:left="0"/>
              <w:jc w:val="center"/>
              <w:rPr>
                <w:sz w:val="16"/>
              </w:rPr>
            </w:pPr>
            <w:r>
              <w:rPr>
                <w:sz w:val="16"/>
              </w:rPr>
              <w:t>450</w:t>
            </w:r>
          </w:p>
        </w:tc>
        <w:tc>
          <w:tcPr>
            <w:tcW w:w="957" w:type="dxa"/>
            <w:tcBorders>
              <w:left w:val="single" w:sz="6" w:space="0" w:color="000000"/>
              <w:right w:val="single" w:sz="6" w:space="0" w:color="000000"/>
            </w:tcBorders>
            <w:vAlign w:val="center"/>
          </w:tcPr>
          <w:p w14:paraId="75E29184" w14:textId="75CAFFC5" w:rsidR="00A127D8" w:rsidRDefault="005C69BF" w:rsidP="00F47F3F">
            <w:pPr>
              <w:pStyle w:val="TableParagraph"/>
              <w:ind w:left="0"/>
              <w:jc w:val="center"/>
              <w:rPr>
                <w:sz w:val="16"/>
              </w:rPr>
            </w:pPr>
            <w:r>
              <w:rPr>
                <w:sz w:val="17"/>
              </w:rPr>
              <w:t>N/C</w:t>
            </w:r>
          </w:p>
        </w:tc>
        <w:tc>
          <w:tcPr>
            <w:tcW w:w="957" w:type="dxa"/>
            <w:tcBorders>
              <w:left w:val="single" w:sz="6" w:space="0" w:color="000000"/>
              <w:right w:val="single" w:sz="6" w:space="0" w:color="000000"/>
            </w:tcBorders>
            <w:vAlign w:val="center"/>
          </w:tcPr>
          <w:p w14:paraId="1C98BC2E" w14:textId="046A1CE1" w:rsidR="00A127D8" w:rsidRDefault="00A127D8" w:rsidP="00F47F3F">
            <w:pPr>
              <w:pStyle w:val="TableParagraph"/>
              <w:ind w:left="0"/>
              <w:jc w:val="center"/>
              <w:rPr>
                <w:sz w:val="16"/>
              </w:rPr>
            </w:pPr>
          </w:p>
        </w:tc>
      </w:tr>
      <w:tr w:rsidR="00A127D8" w14:paraId="3B3ACEF8" w14:textId="2A77F127" w:rsidTr="00A127D8">
        <w:trPr>
          <w:trHeight w:val="431"/>
        </w:trPr>
        <w:tc>
          <w:tcPr>
            <w:tcW w:w="2400" w:type="dxa"/>
            <w:vMerge/>
            <w:tcBorders>
              <w:top w:val="nil"/>
              <w:bottom w:val="nil"/>
              <w:right w:val="single" w:sz="8" w:space="0" w:color="000000"/>
            </w:tcBorders>
          </w:tcPr>
          <w:p w14:paraId="600D2023" w14:textId="77777777" w:rsidR="00A127D8" w:rsidRDefault="00A127D8" w:rsidP="00A127D8">
            <w:pPr>
              <w:rPr>
                <w:sz w:val="2"/>
                <w:szCs w:val="2"/>
              </w:rPr>
            </w:pPr>
          </w:p>
        </w:tc>
        <w:tc>
          <w:tcPr>
            <w:tcW w:w="7522" w:type="dxa"/>
            <w:tcBorders>
              <w:left w:val="single" w:sz="8" w:space="0" w:color="000000"/>
              <w:right w:val="single" w:sz="6" w:space="0" w:color="000000"/>
            </w:tcBorders>
          </w:tcPr>
          <w:p w14:paraId="7296C896" w14:textId="77777777" w:rsidR="00A127D8" w:rsidRDefault="00A127D8" w:rsidP="00A127D8">
            <w:pPr>
              <w:pStyle w:val="TableParagraph"/>
              <w:spacing w:before="28" w:line="190" w:lineRule="atLeast"/>
              <w:ind w:left="453" w:hanging="246"/>
              <w:rPr>
                <w:sz w:val="16"/>
              </w:rPr>
            </w:pPr>
            <w:r>
              <w:rPr>
                <w:b/>
                <w:sz w:val="16"/>
              </w:rPr>
              <w:t xml:space="preserve">8. </w:t>
            </w:r>
            <w:r>
              <w:rPr>
                <w:sz w:val="16"/>
              </w:rPr>
              <w:t>The system SHOULD provide the ability to tag new results received and render to the relevant providers (ordering, copy to) that new results have been received but not reviewed.</w:t>
            </w:r>
          </w:p>
        </w:tc>
        <w:tc>
          <w:tcPr>
            <w:tcW w:w="957" w:type="dxa"/>
            <w:tcBorders>
              <w:left w:val="single" w:sz="6" w:space="0" w:color="000000"/>
              <w:right w:val="single" w:sz="6" w:space="0" w:color="000000"/>
            </w:tcBorders>
            <w:vAlign w:val="center"/>
          </w:tcPr>
          <w:p w14:paraId="1D9A1596" w14:textId="77777777" w:rsidR="00A127D8" w:rsidRDefault="00A127D8" w:rsidP="00F47F3F">
            <w:pPr>
              <w:pStyle w:val="TableParagraph"/>
              <w:ind w:left="0"/>
              <w:jc w:val="center"/>
              <w:rPr>
                <w:sz w:val="16"/>
              </w:rPr>
            </w:pPr>
            <w:r>
              <w:rPr>
                <w:sz w:val="16"/>
              </w:rPr>
              <w:t>451</w:t>
            </w:r>
          </w:p>
        </w:tc>
        <w:tc>
          <w:tcPr>
            <w:tcW w:w="957" w:type="dxa"/>
            <w:tcBorders>
              <w:left w:val="single" w:sz="6" w:space="0" w:color="000000"/>
              <w:right w:val="single" w:sz="6" w:space="0" w:color="000000"/>
            </w:tcBorders>
            <w:vAlign w:val="center"/>
          </w:tcPr>
          <w:p w14:paraId="56827284" w14:textId="07C31DE8" w:rsidR="00A127D8" w:rsidRDefault="005C69BF" w:rsidP="00F47F3F">
            <w:pPr>
              <w:pStyle w:val="TableParagraph"/>
              <w:ind w:left="0"/>
              <w:jc w:val="center"/>
              <w:rPr>
                <w:sz w:val="16"/>
              </w:rPr>
            </w:pPr>
            <w:r>
              <w:rPr>
                <w:sz w:val="17"/>
              </w:rPr>
              <w:t>N/C</w:t>
            </w:r>
          </w:p>
        </w:tc>
        <w:tc>
          <w:tcPr>
            <w:tcW w:w="957" w:type="dxa"/>
            <w:tcBorders>
              <w:left w:val="single" w:sz="6" w:space="0" w:color="000000"/>
              <w:right w:val="single" w:sz="6" w:space="0" w:color="000000"/>
            </w:tcBorders>
            <w:vAlign w:val="center"/>
          </w:tcPr>
          <w:p w14:paraId="566B20BC" w14:textId="0FF5747C" w:rsidR="00A127D8" w:rsidRDefault="00A127D8" w:rsidP="00F47F3F">
            <w:pPr>
              <w:pStyle w:val="TableParagraph"/>
              <w:ind w:left="0"/>
              <w:jc w:val="center"/>
              <w:rPr>
                <w:sz w:val="16"/>
              </w:rPr>
            </w:pPr>
          </w:p>
        </w:tc>
      </w:tr>
      <w:tr w:rsidR="00A127D8" w14:paraId="3F9D0F2B" w14:textId="66D3B5A5" w:rsidTr="00A127D8">
        <w:trPr>
          <w:trHeight w:val="429"/>
        </w:trPr>
        <w:tc>
          <w:tcPr>
            <w:tcW w:w="2400" w:type="dxa"/>
            <w:vMerge/>
            <w:tcBorders>
              <w:top w:val="nil"/>
              <w:bottom w:val="nil"/>
              <w:right w:val="single" w:sz="8" w:space="0" w:color="000000"/>
            </w:tcBorders>
          </w:tcPr>
          <w:p w14:paraId="5A22D1C4" w14:textId="77777777" w:rsidR="00A127D8" w:rsidRDefault="00A127D8" w:rsidP="00A127D8">
            <w:pPr>
              <w:rPr>
                <w:sz w:val="2"/>
                <w:szCs w:val="2"/>
              </w:rPr>
            </w:pPr>
          </w:p>
        </w:tc>
        <w:tc>
          <w:tcPr>
            <w:tcW w:w="7522" w:type="dxa"/>
            <w:tcBorders>
              <w:left w:val="single" w:sz="8" w:space="0" w:color="000000"/>
              <w:bottom w:val="single" w:sz="6" w:space="0" w:color="000000"/>
              <w:right w:val="single" w:sz="6" w:space="0" w:color="000000"/>
            </w:tcBorders>
          </w:tcPr>
          <w:p w14:paraId="04D62599" w14:textId="77777777" w:rsidR="00A127D8" w:rsidRDefault="00A127D8" w:rsidP="00A127D8">
            <w:pPr>
              <w:pStyle w:val="TableParagraph"/>
              <w:spacing w:before="28" w:line="190" w:lineRule="atLeast"/>
              <w:ind w:left="453" w:hanging="246"/>
              <w:rPr>
                <w:sz w:val="16"/>
              </w:rPr>
            </w:pPr>
            <w:r>
              <w:rPr>
                <w:b/>
                <w:sz w:val="16"/>
              </w:rPr>
              <w:t xml:space="preserve">9. </w:t>
            </w:r>
            <w:r>
              <w:rPr>
                <w:sz w:val="16"/>
              </w:rPr>
              <w:t>The system SHOULD provide the ability to capture an indicator that a result has been rendered and acknowledged by a user.</w:t>
            </w:r>
          </w:p>
        </w:tc>
        <w:tc>
          <w:tcPr>
            <w:tcW w:w="957" w:type="dxa"/>
            <w:tcBorders>
              <w:left w:val="single" w:sz="6" w:space="0" w:color="000000"/>
              <w:bottom w:val="single" w:sz="6" w:space="0" w:color="000000"/>
              <w:right w:val="single" w:sz="6" w:space="0" w:color="000000"/>
            </w:tcBorders>
            <w:vAlign w:val="center"/>
          </w:tcPr>
          <w:p w14:paraId="266D0672" w14:textId="77777777" w:rsidR="00A127D8" w:rsidRDefault="00A127D8" w:rsidP="00F47F3F">
            <w:pPr>
              <w:pStyle w:val="TableParagraph"/>
              <w:ind w:left="0"/>
              <w:jc w:val="center"/>
              <w:rPr>
                <w:sz w:val="16"/>
              </w:rPr>
            </w:pPr>
            <w:r>
              <w:rPr>
                <w:sz w:val="16"/>
              </w:rPr>
              <w:t>452</w:t>
            </w:r>
          </w:p>
        </w:tc>
        <w:tc>
          <w:tcPr>
            <w:tcW w:w="957" w:type="dxa"/>
            <w:tcBorders>
              <w:left w:val="single" w:sz="6" w:space="0" w:color="000000"/>
              <w:bottom w:val="single" w:sz="6" w:space="0" w:color="000000"/>
              <w:right w:val="single" w:sz="6" w:space="0" w:color="000000"/>
            </w:tcBorders>
            <w:vAlign w:val="center"/>
          </w:tcPr>
          <w:p w14:paraId="1855C757" w14:textId="635F1223" w:rsidR="00A127D8" w:rsidRDefault="005C69BF" w:rsidP="00F47F3F">
            <w:pPr>
              <w:pStyle w:val="TableParagraph"/>
              <w:ind w:left="0"/>
              <w:jc w:val="center"/>
              <w:rPr>
                <w:sz w:val="16"/>
              </w:rPr>
            </w:pPr>
            <w:r>
              <w:rPr>
                <w:sz w:val="17"/>
              </w:rPr>
              <w:t>N/C</w:t>
            </w:r>
          </w:p>
        </w:tc>
        <w:tc>
          <w:tcPr>
            <w:tcW w:w="957" w:type="dxa"/>
            <w:tcBorders>
              <w:left w:val="single" w:sz="6" w:space="0" w:color="000000"/>
              <w:bottom w:val="single" w:sz="6" w:space="0" w:color="000000"/>
              <w:right w:val="single" w:sz="6" w:space="0" w:color="000000"/>
            </w:tcBorders>
            <w:vAlign w:val="center"/>
          </w:tcPr>
          <w:p w14:paraId="62EC639D" w14:textId="65701801" w:rsidR="00A127D8" w:rsidRDefault="00A127D8" w:rsidP="00F47F3F">
            <w:pPr>
              <w:pStyle w:val="TableParagraph"/>
              <w:ind w:left="0"/>
              <w:jc w:val="center"/>
              <w:rPr>
                <w:sz w:val="16"/>
              </w:rPr>
            </w:pPr>
          </w:p>
        </w:tc>
      </w:tr>
      <w:tr w:rsidR="00A127D8" w14:paraId="48E02E65" w14:textId="21B674B9" w:rsidTr="00A127D8">
        <w:trPr>
          <w:trHeight w:val="237"/>
        </w:trPr>
        <w:tc>
          <w:tcPr>
            <w:tcW w:w="2400" w:type="dxa"/>
            <w:vMerge/>
            <w:tcBorders>
              <w:top w:val="nil"/>
              <w:bottom w:val="nil"/>
              <w:right w:val="single" w:sz="8" w:space="0" w:color="000000"/>
            </w:tcBorders>
          </w:tcPr>
          <w:p w14:paraId="075BB09A" w14:textId="77777777" w:rsidR="00A127D8" w:rsidRDefault="00A127D8" w:rsidP="00A127D8">
            <w:pPr>
              <w:rPr>
                <w:sz w:val="2"/>
                <w:szCs w:val="2"/>
              </w:rPr>
            </w:pPr>
          </w:p>
        </w:tc>
        <w:tc>
          <w:tcPr>
            <w:tcW w:w="7522" w:type="dxa"/>
            <w:tcBorders>
              <w:top w:val="single" w:sz="6" w:space="0" w:color="000000"/>
              <w:left w:val="single" w:sz="8" w:space="0" w:color="000000"/>
              <w:right w:val="single" w:sz="6" w:space="0" w:color="000000"/>
            </w:tcBorders>
          </w:tcPr>
          <w:p w14:paraId="6392BE76" w14:textId="77777777" w:rsidR="00A127D8" w:rsidRDefault="00A127D8" w:rsidP="00A127D8">
            <w:pPr>
              <w:pStyle w:val="TableParagraph"/>
              <w:spacing w:before="32"/>
              <w:ind w:left="118"/>
              <w:rPr>
                <w:sz w:val="16"/>
              </w:rPr>
            </w:pPr>
            <w:r>
              <w:rPr>
                <w:b/>
                <w:sz w:val="16"/>
              </w:rPr>
              <w:t xml:space="preserve">10. </w:t>
            </w:r>
            <w:r>
              <w:rPr>
                <w:sz w:val="16"/>
              </w:rPr>
              <w:t>The system SHOULD provide the ability to transmit results to other care providers.</w:t>
            </w:r>
          </w:p>
        </w:tc>
        <w:tc>
          <w:tcPr>
            <w:tcW w:w="957" w:type="dxa"/>
            <w:tcBorders>
              <w:top w:val="single" w:sz="6" w:space="0" w:color="000000"/>
              <w:left w:val="single" w:sz="6" w:space="0" w:color="000000"/>
              <w:right w:val="single" w:sz="6" w:space="0" w:color="000000"/>
            </w:tcBorders>
            <w:vAlign w:val="center"/>
          </w:tcPr>
          <w:p w14:paraId="0FA1AFC1" w14:textId="77777777" w:rsidR="00A127D8" w:rsidRDefault="00A127D8" w:rsidP="00F47F3F">
            <w:pPr>
              <w:pStyle w:val="TableParagraph"/>
              <w:ind w:left="0"/>
              <w:jc w:val="center"/>
              <w:rPr>
                <w:sz w:val="16"/>
              </w:rPr>
            </w:pPr>
            <w:r>
              <w:rPr>
                <w:sz w:val="16"/>
              </w:rPr>
              <w:t>453</w:t>
            </w:r>
          </w:p>
        </w:tc>
        <w:tc>
          <w:tcPr>
            <w:tcW w:w="957" w:type="dxa"/>
            <w:tcBorders>
              <w:top w:val="single" w:sz="6" w:space="0" w:color="000000"/>
              <w:left w:val="single" w:sz="6" w:space="0" w:color="000000"/>
              <w:right w:val="single" w:sz="6" w:space="0" w:color="000000"/>
            </w:tcBorders>
            <w:vAlign w:val="center"/>
          </w:tcPr>
          <w:p w14:paraId="307C1F9E" w14:textId="5147C625" w:rsidR="00A127D8" w:rsidRDefault="005C69BF" w:rsidP="00F47F3F">
            <w:pPr>
              <w:pStyle w:val="TableParagraph"/>
              <w:ind w:left="0"/>
              <w:jc w:val="center"/>
              <w:rPr>
                <w:sz w:val="16"/>
              </w:rPr>
            </w:pPr>
            <w:r>
              <w:rPr>
                <w:sz w:val="17"/>
              </w:rPr>
              <w:t>N/C</w:t>
            </w:r>
          </w:p>
        </w:tc>
        <w:tc>
          <w:tcPr>
            <w:tcW w:w="957" w:type="dxa"/>
            <w:tcBorders>
              <w:top w:val="single" w:sz="6" w:space="0" w:color="000000"/>
              <w:left w:val="single" w:sz="6" w:space="0" w:color="000000"/>
              <w:right w:val="single" w:sz="6" w:space="0" w:color="000000"/>
            </w:tcBorders>
            <w:vAlign w:val="center"/>
          </w:tcPr>
          <w:p w14:paraId="6FA8AC41" w14:textId="2DCD1A71" w:rsidR="00A127D8" w:rsidRDefault="00A127D8" w:rsidP="00F47F3F">
            <w:pPr>
              <w:pStyle w:val="TableParagraph"/>
              <w:ind w:left="0"/>
              <w:jc w:val="center"/>
              <w:rPr>
                <w:sz w:val="16"/>
              </w:rPr>
            </w:pPr>
          </w:p>
        </w:tc>
      </w:tr>
      <w:tr w:rsidR="00A127D8" w14:paraId="26E94050" w14:textId="34E52BA8" w:rsidTr="00A127D8">
        <w:trPr>
          <w:trHeight w:val="431"/>
        </w:trPr>
        <w:tc>
          <w:tcPr>
            <w:tcW w:w="2400" w:type="dxa"/>
            <w:vMerge/>
            <w:tcBorders>
              <w:top w:val="nil"/>
              <w:bottom w:val="nil"/>
              <w:right w:val="single" w:sz="8" w:space="0" w:color="000000"/>
            </w:tcBorders>
          </w:tcPr>
          <w:p w14:paraId="5B60A3C5" w14:textId="77777777" w:rsidR="00A127D8" w:rsidRDefault="00A127D8" w:rsidP="00A127D8">
            <w:pPr>
              <w:rPr>
                <w:sz w:val="2"/>
                <w:szCs w:val="2"/>
              </w:rPr>
            </w:pPr>
          </w:p>
        </w:tc>
        <w:tc>
          <w:tcPr>
            <w:tcW w:w="7522" w:type="dxa"/>
            <w:tcBorders>
              <w:left w:val="single" w:sz="8" w:space="0" w:color="000000"/>
              <w:right w:val="single" w:sz="6" w:space="0" w:color="000000"/>
            </w:tcBorders>
          </w:tcPr>
          <w:p w14:paraId="2577968F" w14:textId="77777777" w:rsidR="00A127D8" w:rsidRDefault="00A127D8" w:rsidP="00A127D8">
            <w:pPr>
              <w:pStyle w:val="TableParagraph"/>
              <w:spacing w:before="28" w:line="190" w:lineRule="atLeast"/>
              <w:ind w:left="453" w:hanging="335"/>
              <w:rPr>
                <w:sz w:val="16"/>
              </w:rPr>
            </w:pPr>
            <w:r>
              <w:rPr>
                <w:b/>
                <w:sz w:val="16"/>
              </w:rPr>
              <w:t xml:space="preserve">11. </w:t>
            </w:r>
            <w:r>
              <w:rPr>
                <w:sz w:val="16"/>
              </w:rPr>
              <w:t>The system MAY provide the ability to transmit results to patients by methods such as phone, fax, electronically or letter.</w:t>
            </w:r>
          </w:p>
        </w:tc>
        <w:tc>
          <w:tcPr>
            <w:tcW w:w="957" w:type="dxa"/>
            <w:tcBorders>
              <w:left w:val="single" w:sz="6" w:space="0" w:color="000000"/>
              <w:right w:val="single" w:sz="6" w:space="0" w:color="000000"/>
            </w:tcBorders>
            <w:vAlign w:val="center"/>
          </w:tcPr>
          <w:p w14:paraId="77D7A531" w14:textId="77777777" w:rsidR="00A127D8" w:rsidRDefault="00A127D8" w:rsidP="00F47F3F">
            <w:pPr>
              <w:pStyle w:val="TableParagraph"/>
              <w:ind w:left="0"/>
              <w:jc w:val="center"/>
              <w:rPr>
                <w:sz w:val="16"/>
              </w:rPr>
            </w:pPr>
            <w:r>
              <w:rPr>
                <w:sz w:val="16"/>
              </w:rPr>
              <w:t>454</w:t>
            </w:r>
          </w:p>
        </w:tc>
        <w:tc>
          <w:tcPr>
            <w:tcW w:w="957" w:type="dxa"/>
            <w:tcBorders>
              <w:left w:val="single" w:sz="6" w:space="0" w:color="000000"/>
              <w:right w:val="single" w:sz="6" w:space="0" w:color="000000"/>
            </w:tcBorders>
            <w:vAlign w:val="center"/>
          </w:tcPr>
          <w:p w14:paraId="36D68DB0" w14:textId="43E1EA9B" w:rsidR="00A127D8" w:rsidRDefault="005C69BF" w:rsidP="00F47F3F">
            <w:pPr>
              <w:pStyle w:val="TableParagraph"/>
              <w:ind w:left="0"/>
              <w:jc w:val="center"/>
              <w:rPr>
                <w:sz w:val="16"/>
              </w:rPr>
            </w:pPr>
            <w:r>
              <w:rPr>
                <w:sz w:val="16"/>
              </w:rPr>
              <w:t>N/C</w:t>
            </w:r>
          </w:p>
        </w:tc>
        <w:tc>
          <w:tcPr>
            <w:tcW w:w="957" w:type="dxa"/>
            <w:tcBorders>
              <w:left w:val="single" w:sz="6" w:space="0" w:color="000000"/>
              <w:right w:val="single" w:sz="6" w:space="0" w:color="000000"/>
            </w:tcBorders>
            <w:vAlign w:val="center"/>
          </w:tcPr>
          <w:p w14:paraId="56C89130" w14:textId="24D5BD94" w:rsidR="00A127D8" w:rsidRDefault="00A127D8" w:rsidP="00F47F3F">
            <w:pPr>
              <w:pStyle w:val="TableParagraph"/>
              <w:ind w:left="0"/>
              <w:jc w:val="center"/>
              <w:rPr>
                <w:sz w:val="16"/>
              </w:rPr>
            </w:pPr>
          </w:p>
        </w:tc>
      </w:tr>
      <w:tr w:rsidR="00A127D8" w14:paraId="7C3308E9" w14:textId="6776D160" w:rsidTr="005C69BF">
        <w:trPr>
          <w:trHeight w:val="239"/>
        </w:trPr>
        <w:tc>
          <w:tcPr>
            <w:tcW w:w="2400" w:type="dxa"/>
            <w:vMerge/>
            <w:tcBorders>
              <w:top w:val="nil"/>
              <w:bottom w:val="nil"/>
              <w:right w:val="single" w:sz="8" w:space="0" w:color="000000"/>
            </w:tcBorders>
          </w:tcPr>
          <w:p w14:paraId="5D550C1C"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22BE8037" w14:textId="77777777" w:rsidR="00A127D8" w:rsidRDefault="00A127D8" w:rsidP="00A127D8">
            <w:pPr>
              <w:pStyle w:val="TableParagraph"/>
              <w:spacing w:before="35"/>
              <w:ind w:left="118"/>
              <w:rPr>
                <w:sz w:val="16"/>
              </w:rPr>
            </w:pPr>
            <w:r>
              <w:rPr>
                <w:b/>
                <w:sz w:val="16"/>
              </w:rPr>
              <w:t xml:space="preserve">12. </w:t>
            </w:r>
            <w:r>
              <w:rPr>
                <w:sz w:val="16"/>
              </w:rPr>
              <w:t>The system MAY provide the ability to transmit results to an automated callback system.</w:t>
            </w:r>
          </w:p>
        </w:tc>
        <w:tc>
          <w:tcPr>
            <w:tcW w:w="957" w:type="dxa"/>
            <w:tcBorders>
              <w:left w:val="single" w:sz="6" w:space="0" w:color="000000"/>
              <w:right w:val="single" w:sz="6" w:space="0" w:color="000000"/>
            </w:tcBorders>
            <w:shd w:val="clear" w:color="auto" w:fill="F2DBDB" w:themeFill="accent2" w:themeFillTint="33"/>
            <w:vAlign w:val="center"/>
          </w:tcPr>
          <w:p w14:paraId="014982FE" w14:textId="77777777" w:rsidR="00A127D8" w:rsidRDefault="00A127D8" w:rsidP="00F47F3F">
            <w:pPr>
              <w:pStyle w:val="TableParagraph"/>
              <w:ind w:left="0"/>
              <w:jc w:val="center"/>
              <w:rPr>
                <w:sz w:val="16"/>
              </w:rPr>
            </w:pPr>
            <w:r>
              <w:rPr>
                <w:sz w:val="16"/>
              </w:rPr>
              <w:t>455</w:t>
            </w:r>
          </w:p>
        </w:tc>
        <w:tc>
          <w:tcPr>
            <w:tcW w:w="957" w:type="dxa"/>
            <w:tcBorders>
              <w:left w:val="single" w:sz="6" w:space="0" w:color="000000"/>
              <w:right w:val="single" w:sz="6" w:space="0" w:color="000000"/>
            </w:tcBorders>
            <w:shd w:val="clear" w:color="auto" w:fill="F2DBDB" w:themeFill="accent2" w:themeFillTint="33"/>
            <w:vAlign w:val="center"/>
          </w:tcPr>
          <w:p w14:paraId="733FE485" w14:textId="498955D4" w:rsidR="00A127D8" w:rsidRDefault="005C69BF" w:rsidP="00F47F3F">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544B4224" w14:textId="6006783F" w:rsidR="00A127D8" w:rsidRDefault="00A127D8" w:rsidP="00F47F3F">
            <w:pPr>
              <w:pStyle w:val="TableParagraph"/>
              <w:ind w:left="0"/>
              <w:jc w:val="center"/>
              <w:rPr>
                <w:sz w:val="16"/>
              </w:rPr>
            </w:pPr>
          </w:p>
        </w:tc>
      </w:tr>
      <w:tr w:rsidR="00A127D8" w14:paraId="424D2F7B" w14:textId="663538FD" w:rsidTr="005C69BF">
        <w:trPr>
          <w:trHeight w:val="240"/>
        </w:trPr>
        <w:tc>
          <w:tcPr>
            <w:tcW w:w="2400" w:type="dxa"/>
            <w:vMerge/>
            <w:tcBorders>
              <w:top w:val="nil"/>
              <w:bottom w:val="nil"/>
              <w:right w:val="single" w:sz="8" w:space="0" w:color="000000"/>
            </w:tcBorders>
          </w:tcPr>
          <w:p w14:paraId="4CE9CD27"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407035F2" w14:textId="77777777" w:rsidR="00A127D8" w:rsidRDefault="00A127D8" w:rsidP="00A127D8">
            <w:pPr>
              <w:pStyle w:val="TableParagraph"/>
              <w:spacing w:before="35"/>
              <w:ind w:left="118"/>
              <w:rPr>
                <w:sz w:val="16"/>
              </w:rPr>
            </w:pPr>
            <w:r>
              <w:rPr>
                <w:b/>
                <w:sz w:val="16"/>
              </w:rPr>
              <w:t>13.</w:t>
            </w:r>
            <w:r>
              <w:rPr>
                <w:b/>
                <w:spacing w:val="21"/>
                <w:sz w:val="16"/>
              </w:rPr>
              <w:t xml:space="preserve"> </w:t>
            </w:r>
            <w:r>
              <w:rPr>
                <w:sz w:val="16"/>
              </w:rPr>
              <w:t>The</w:t>
            </w:r>
            <w:r>
              <w:rPr>
                <w:spacing w:val="-14"/>
                <w:sz w:val="16"/>
              </w:rPr>
              <w:t xml:space="preserve"> </w:t>
            </w:r>
            <w:r>
              <w:rPr>
                <w:sz w:val="16"/>
              </w:rPr>
              <w:t>system</w:t>
            </w:r>
            <w:r>
              <w:rPr>
                <w:spacing w:val="-14"/>
                <w:sz w:val="16"/>
              </w:rPr>
              <w:t xml:space="preserve"> </w:t>
            </w:r>
            <w:r>
              <w:rPr>
                <w:sz w:val="16"/>
              </w:rPr>
              <w:t>MAY</w:t>
            </w:r>
            <w:r>
              <w:rPr>
                <w:spacing w:val="-14"/>
                <w:sz w:val="16"/>
              </w:rPr>
              <w:t xml:space="preserve"> </w:t>
            </w:r>
            <w:r>
              <w:rPr>
                <w:sz w:val="16"/>
              </w:rPr>
              <w:t>provide</w:t>
            </w:r>
            <w:r>
              <w:rPr>
                <w:spacing w:val="-14"/>
                <w:sz w:val="16"/>
              </w:rPr>
              <w:t xml:space="preserve"> </w:t>
            </w:r>
            <w:r>
              <w:rPr>
                <w:sz w:val="16"/>
              </w:rPr>
              <w:t>the</w:t>
            </w:r>
            <w:r>
              <w:rPr>
                <w:spacing w:val="-14"/>
                <w:sz w:val="16"/>
              </w:rPr>
              <w:t xml:space="preserve"> </w:t>
            </w:r>
            <w:r>
              <w:rPr>
                <w:sz w:val="16"/>
              </w:rPr>
              <w:t>ability</w:t>
            </w:r>
            <w:r>
              <w:rPr>
                <w:spacing w:val="-14"/>
                <w:sz w:val="16"/>
              </w:rPr>
              <w:t xml:space="preserve"> </w:t>
            </w:r>
            <w:r>
              <w:rPr>
                <w:sz w:val="16"/>
              </w:rPr>
              <w:t>to</w:t>
            </w:r>
            <w:r>
              <w:rPr>
                <w:spacing w:val="-14"/>
                <w:sz w:val="16"/>
              </w:rPr>
              <w:t xml:space="preserve"> </w:t>
            </w:r>
            <w:r>
              <w:rPr>
                <w:sz w:val="16"/>
              </w:rPr>
              <w:t>capture</w:t>
            </w:r>
            <w:r>
              <w:rPr>
                <w:spacing w:val="-14"/>
                <w:sz w:val="16"/>
              </w:rPr>
              <w:t xml:space="preserve"> </w:t>
            </w:r>
            <w:r>
              <w:rPr>
                <w:sz w:val="16"/>
              </w:rPr>
              <w:t>and</w:t>
            </w:r>
            <w:r>
              <w:rPr>
                <w:spacing w:val="-14"/>
                <w:sz w:val="16"/>
              </w:rPr>
              <w:t xml:space="preserve"> </w:t>
            </w:r>
            <w:r>
              <w:rPr>
                <w:sz w:val="16"/>
              </w:rPr>
              <w:t>transmit</w:t>
            </w:r>
            <w:r>
              <w:rPr>
                <w:spacing w:val="-14"/>
                <w:sz w:val="16"/>
              </w:rPr>
              <w:t xml:space="preserve"> </w:t>
            </w:r>
            <w:r>
              <w:rPr>
                <w:sz w:val="16"/>
              </w:rPr>
              <w:t>a</w:t>
            </w:r>
            <w:r>
              <w:rPr>
                <w:spacing w:val="-14"/>
                <w:sz w:val="16"/>
              </w:rPr>
              <w:t xml:space="preserve"> </w:t>
            </w:r>
            <w:r>
              <w:rPr>
                <w:sz w:val="16"/>
              </w:rPr>
              <w:t>request</w:t>
            </w:r>
            <w:r>
              <w:rPr>
                <w:spacing w:val="-14"/>
                <w:sz w:val="16"/>
              </w:rPr>
              <w:t xml:space="preserve"> </w:t>
            </w:r>
            <w:r>
              <w:rPr>
                <w:sz w:val="16"/>
              </w:rPr>
              <w:t>for</w:t>
            </w:r>
            <w:r>
              <w:rPr>
                <w:spacing w:val="-14"/>
                <w:sz w:val="16"/>
              </w:rPr>
              <w:t xml:space="preserve"> </w:t>
            </w:r>
            <w:r>
              <w:rPr>
                <w:sz w:val="16"/>
              </w:rPr>
              <w:t>action</w:t>
            </w:r>
            <w:r>
              <w:rPr>
                <w:spacing w:val="-14"/>
                <w:sz w:val="16"/>
              </w:rPr>
              <w:t xml:space="preserve"> </w:t>
            </w:r>
            <w:r>
              <w:rPr>
                <w:sz w:val="16"/>
              </w:rPr>
              <w:t>to</w:t>
            </w:r>
            <w:r>
              <w:rPr>
                <w:spacing w:val="-14"/>
                <w:sz w:val="16"/>
              </w:rPr>
              <w:t xml:space="preserve"> </w:t>
            </w:r>
            <w:r>
              <w:rPr>
                <w:sz w:val="16"/>
              </w:rPr>
              <w:t>another</w:t>
            </w:r>
            <w:r>
              <w:rPr>
                <w:spacing w:val="-14"/>
                <w:sz w:val="16"/>
              </w:rPr>
              <w:t xml:space="preserve"> </w:t>
            </w:r>
            <w:r>
              <w:rPr>
                <w:sz w:val="16"/>
              </w:rPr>
              <w:t>provider(s).</w:t>
            </w:r>
          </w:p>
        </w:tc>
        <w:tc>
          <w:tcPr>
            <w:tcW w:w="957" w:type="dxa"/>
            <w:tcBorders>
              <w:left w:val="single" w:sz="6" w:space="0" w:color="000000"/>
              <w:right w:val="single" w:sz="6" w:space="0" w:color="000000"/>
            </w:tcBorders>
            <w:shd w:val="clear" w:color="auto" w:fill="F2DBDB" w:themeFill="accent2" w:themeFillTint="33"/>
            <w:vAlign w:val="center"/>
          </w:tcPr>
          <w:p w14:paraId="2BD26A85" w14:textId="77777777" w:rsidR="00A127D8" w:rsidRDefault="00A127D8" w:rsidP="00F47F3F">
            <w:pPr>
              <w:pStyle w:val="TableParagraph"/>
              <w:ind w:left="0"/>
              <w:jc w:val="center"/>
              <w:rPr>
                <w:sz w:val="16"/>
              </w:rPr>
            </w:pPr>
            <w:r>
              <w:rPr>
                <w:sz w:val="16"/>
              </w:rPr>
              <w:t>456</w:t>
            </w:r>
          </w:p>
        </w:tc>
        <w:tc>
          <w:tcPr>
            <w:tcW w:w="957" w:type="dxa"/>
            <w:tcBorders>
              <w:left w:val="single" w:sz="6" w:space="0" w:color="000000"/>
              <w:right w:val="single" w:sz="6" w:space="0" w:color="000000"/>
            </w:tcBorders>
            <w:shd w:val="clear" w:color="auto" w:fill="F2DBDB" w:themeFill="accent2" w:themeFillTint="33"/>
            <w:vAlign w:val="center"/>
          </w:tcPr>
          <w:p w14:paraId="1EC0D071" w14:textId="34AE7E6F" w:rsidR="00A127D8" w:rsidRDefault="005C69BF" w:rsidP="00F47F3F">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22D840EA" w14:textId="752EC823" w:rsidR="00A127D8" w:rsidRDefault="00A127D8" w:rsidP="00F47F3F">
            <w:pPr>
              <w:pStyle w:val="TableParagraph"/>
              <w:ind w:left="0"/>
              <w:jc w:val="center"/>
              <w:rPr>
                <w:sz w:val="16"/>
              </w:rPr>
            </w:pPr>
          </w:p>
        </w:tc>
      </w:tr>
      <w:tr w:rsidR="00A127D8" w14:paraId="6259F16B" w14:textId="5D3F2646" w:rsidTr="005C69BF">
        <w:trPr>
          <w:trHeight w:val="623"/>
        </w:trPr>
        <w:tc>
          <w:tcPr>
            <w:tcW w:w="2400" w:type="dxa"/>
            <w:vMerge/>
            <w:tcBorders>
              <w:top w:val="nil"/>
              <w:bottom w:val="nil"/>
              <w:right w:val="single" w:sz="8" w:space="0" w:color="000000"/>
            </w:tcBorders>
          </w:tcPr>
          <w:p w14:paraId="2623603F"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36300D34" w14:textId="77777777" w:rsidR="00A127D8" w:rsidRDefault="00A127D8" w:rsidP="00A127D8">
            <w:pPr>
              <w:pStyle w:val="TableParagraph"/>
              <w:spacing w:before="28" w:line="190" w:lineRule="atLeast"/>
              <w:ind w:left="453" w:right="50" w:hanging="335"/>
              <w:jc w:val="both"/>
              <w:rPr>
                <w:sz w:val="16"/>
              </w:rPr>
            </w:pPr>
            <w:r>
              <w:rPr>
                <w:b/>
                <w:sz w:val="16"/>
              </w:rPr>
              <w:t xml:space="preserve">14. </w:t>
            </w:r>
            <w:r>
              <w:rPr>
                <w:sz w:val="16"/>
              </w:rPr>
              <w:t>The system SHOULD conform to CPS.9.2 (Support for Inter-Provider Communication) to receive a request</w:t>
            </w:r>
            <w:r>
              <w:rPr>
                <w:spacing w:val="-5"/>
                <w:sz w:val="16"/>
              </w:rPr>
              <w:t xml:space="preserve"> </w:t>
            </w:r>
            <w:r>
              <w:rPr>
                <w:sz w:val="16"/>
              </w:rPr>
              <w:t>for</w:t>
            </w:r>
            <w:r>
              <w:rPr>
                <w:spacing w:val="-5"/>
                <w:sz w:val="16"/>
              </w:rPr>
              <w:t xml:space="preserve"> </w:t>
            </w:r>
            <w:r>
              <w:rPr>
                <w:sz w:val="16"/>
              </w:rPr>
              <w:t>action</w:t>
            </w:r>
            <w:r>
              <w:rPr>
                <w:spacing w:val="-5"/>
                <w:sz w:val="16"/>
              </w:rPr>
              <w:t xml:space="preserve"> </w:t>
            </w:r>
            <w:r>
              <w:rPr>
                <w:sz w:val="16"/>
              </w:rPr>
              <w:t>regarding</w:t>
            </w:r>
            <w:r>
              <w:rPr>
                <w:spacing w:val="-5"/>
                <w:sz w:val="16"/>
              </w:rPr>
              <w:t xml:space="preserve"> </w:t>
            </w:r>
            <w:r>
              <w:rPr>
                <w:sz w:val="16"/>
              </w:rPr>
              <w:t>a</w:t>
            </w:r>
            <w:r>
              <w:rPr>
                <w:spacing w:val="-5"/>
                <w:sz w:val="16"/>
              </w:rPr>
              <w:t xml:space="preserve"> </w:t>
            </w:r>
            <w:r>
              <w:rPr>
                <w:sz w:val="16"/>
              </w:rPr>
              <w:t>test</w:t>
            </w:r>
            <w:r>
              <w:rPr>
                <w:spacing w:val="-5"/>
                <w:sz w:val="16"/>
              </w:rPr>
              <w:t xml:space="preserve"> </w:t>
            </w:r>
            <w:r>
              <w:rPr>
                <w:sz w:val="16"/>
              </w:rPr>
              <w:t>result</w:t>
            </w:r>
            <w:r>
              <w:rPr>
                <w:spacing w:val="-5"/>
                <w:sz w:val="16"/>
              </w:rPr>
              <w:t xml:space="preserve"> </w:t>
            </w:r>
            <w:r>
              <w:rPr>
                <w:sz w:val="16"/>
              </w:rPr>
              <w:t>from</w:t>
            </w:r>
            <w:r>
              <w:rPr>
                <w:spacing w:val="-5"/>
                <w:sz w:val="16"/>
              </w:rPr>
              <w:t xml:space="preserve"> </w:t>
            </w:r>
            <w:r>
              <w:rPr>
                <w:sz w:val="16"/>
              </w:rPr>
              <w:t>another</w:t>
            </w:r>
            <w:r>
              <w:rPr>
                <w:spacing w:val="-5"/>
                <w:sz w:val="16"/>
              </w:rPr>
              <w:t xml:space="preserve"> </w:t>
            </w:r>
            <w:r>
              <w:rPr>
                <w:sz w:val="16"/>
              </w:rPr>
              <w:t>provider</w:t>
            </w:r>
            <w:r>
              <w:rPr>
                <w:spacing w:val="-5"/>
                <w:sz w:val="16"/>
              </w:rPr>
              <w:t xml:space="preserve"> </w:t>
            </w:r>
            <w:r>
              <w:rPr>
                <w:sz w:val="16"/>
              </w:rPr>
              <w:t>and</w:t>
            </w:r>
            <w:r>
              <w:rPr>
                <w:spacing w:val="-5"/>
                <w:sz w:val="16"/>
              </w:rPr>
              <w:t xml:space="preserve"> </w:t>
            </w:r>
            <w:r>
              <w:rPr>
                <w:sz w:val="16"/>
              </w:rPr>
              <w:t>to</w:t>
            </w:r>
            <w:r>
              <w:rPr>
                <w:spacing w:val="-5"/>
                <w:sz w:val="16"/>
              </w:rPr>
              <w:t xml:space="preserve"> </w:t>
            </w:r>
            <w:r>
              <w:rPr>
                <w:sz w:val="16"/>
              </w:rPr>
              <w:t>transmit</w:t>
            </w:r>
            <w:r>
              <w:rPr>
                <w:spacing w:val="-5"/>
                <w:sz w:val="16"/>
              </w:rPr>
              <w:t xml:space="preserve"> </w:t>
            </w:r>
            <w:r>
              <w:rPr>
                <w:sz w:val="16"/>
              </w:rPr>
              <w:t>an</w:t>
            </w:r>
            <w:r>
              <w:rPr>
                <w:spacing w:val="-5"/>
                <w:sz w:val="16"/>
              </w:rPr>
              <w:t xml:space="preserve"> </w:t>
            </w:r>
            <w:r>
              <w:rPr>
                <w:sz w:val="16"/>
              </w:rPr>
              <w:t>acknowledgement to that provider of the receipt of that provider's request for action.</w:t>
            </w:r>
          </w:p>
        </w:tc>
        <w:tc>
          <w:tcPr>
            <w:tcW w:w="957" w:type="dxa"/>
            <w:tcBorders>
              <w:left w:val="single" w:sz="6" w:space="0" w:color="000000"/>
              <w:right w:val="single" w:sz="6" w:space="0" w:color="000000"/>
            </w:tcBorders>
            <w:shd w:val="clear" w:color="auto" w:fill="F2DBDB" w:themeFill="accent2" w:themeFillTint="33"/>
            <w:vAlign w:val="center"/>
          </w:tcPr>
          <w:p w14:paraId="3B9871FE" w14:textId="77777777" w:rsidR="00A127D8" w:rsidRDefault="00A127D8" w:rsidP="00F47F3F">
            <w:pPr>
              <w:pStyle w:val="TableParagraph"/>
              <w:ind w:left="0"/>
              <w:jc w:val="center"/>
              <w:rPr>
                <w:sz w:val="16"/>
              </w:rPr>
            </w:pPr>
            <w:r>
              <w:rPr>
                <w:sz w:val="16"/>
              </w:rPr>
              <w:t>457</w:t>
            </w:r>
          </w:p>
        </w:tc>
        <w:tc>
          <w:tcPr>
            <w:tcW w:w="957" w:type="dxa"/>
            <w:tcBorders>
              <w:left w:val="single" w:sz="6" w:space="0" w:color="000000"/>
              <w:right w:val="single" w:sz="6" w:space="0" w:color="000000"/>
            </w:tcBorders>
            <w:shd w:val="clear" w:color="auto" w:fill="F2DBDB" w:themeFill="accent2" w:themeFillTint="33"/>
            <w:vAlign w:val="center"/>
          </w:tcPr>
          <w:p w14:paraId="0B992310" w14:textId="253528B1" w:rsidR="00A127D8" w:rsidRDefault="005C69BF" w:rsidP="00F47F3F">
            <w:pPr>
              <w:pStyle w:val="TableParagraph"/>
              <w:ind w:left="0"/>
              <w:jc w:val="center"/>
              <w:rPr>
                <w:sz w:val="17"/>
              </w:rPr>
            </w:pPr>
            <w:r>
              <w:rPr>
                <w:sz w:val="17"/>
              </w:rPr>
              <w:t>A</w:t>
            </w:r>
          </w:p>
        </w:tc>
        <w:tc>
          <w:tcPr>
            <w:tcW w:w="957" w:type="dxa"/>
            <w:tcBorders>
              <w:left w:val="single" w:sz="6" w:space="0" w:color="000000"/>
              <w:right w:val="single" w:sz="6" w:space="0" w:color="000000"/>
            </w:tcBorders>
            <w:shd w:val="clear" w:color="auto" w:fill="F2DBDB" w:themeFill="accent2" w:themeFillTint="33"/>
            <w:vAlign w:val="center"/>
          </w:tcPr>
          <w:p w14:paraId="5AAC4064" w14:textId="66093DEA" w:rsidR="00A127D8" w:rsidRDefault="00A127D8" w:rsidP="00F47F3F">
            <w:pPr>
              <w:pStyle w:val="TableParagraph"/>
              <w:ind w:left="0"/>
              <w:jc w:val="center"/>
              <w:rPr>
                <w:sz w:val="17"/>
              </w:rPr>
            </w:pPr>
          </w:p>
        </w:tc>
      </w:tr>
      <w:tr w:rsidR="00A127D8" w14:paraId="507929F6" w14:textId="1D2F2AED" w:rsidTr="005C69BF">
        <w:trPr>
          <w:trHeight w:val="624"/>
        </w:trPr>
        <w:tc>
          <w:tcPr>
            <w:tcW w:w="2400" w:type="dxa"/>
            <w:vMerge/>
            <w:tcBorders>
              <w:top w:val="nil"/>
              <w:bottom w:val="nil"/>
              <w:right w:val="single" w:sz="8" w:space="0" w:color="000000"/>
            </w:tcBorders>
          </w:tcPr>
          <w:p w14:paraId="2F8F6F09"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2CA38BF4" w14:textId="77777777" w:rsidR="00A127D8" w:rsidRDefault="00A127D8" w:rsidP="00A127D8">
            <w:pPr>
              <w:pStyle w:val="TableParagraph"/>
              <w:spacing w:before="28" w:line="190" w:lineRule="atLeast"/>
              <w:ind w:left="453" w:right="51" w:hanging="335"/>
              <w:jc w:val="both"/>
              <w:rPr>
                <w:sz w:val="16"/>
              </w:rPr>
            </w:pPr>
            <w:r>
              <w:rPr>
                <w:b/>
                <w:sz w:val="16"/>
              </w:rPr>
              <w:t xml:space="preserve">15. </w:t>
            </w:r>
            <w:r>
              <w:rPr>
                <w:sz w:val="16"/>
              </w:rPr>
              <w:t>IF the system provides the ability to receive a request for action regarding a result from another provider, THEN the system MAY provide the ability to transmit an acknowledgement of the receipt of that provider's request for action.</w:t>
            </w:r>
          </w:p>
        </w:tc>
        <w:tc>
          <w:tcPr>
            <w:tcW w:w="957" w:type="dxa"/>
            <w:tcBorders>
              <w:left w:val="single" w:sz="6" w:space="0" w:color="000000"/>
              <w:right w:val="single" w:sz="6" w:space="0" w:color="000000"/>
            </w:tcBorders>
            <w:shd w:val="clear" w:color="auto" w:fill="F2DBDB" w:themeFill="accent2" w:themeFillTint="33"/>
            <w:vAlign w:val="center"/>
          </w:tcPr>
          <w:p w14:paraId="5093C854" w14:textId="77777777" w:rsidR="00A127D8" w:rsidRDefault="00A127D8" w:rsidP="00F47F3F">
            <w:pPr>
              <w:pStyle w:val="TableParagraph"/>
              <w:ind w:left="0"/>
              <w:jc w:val="center"/>
              <w:rPr>
                <w:sz w:val="16"/>
              </w:rPr>
            </w:pPr>
            <w:r>
              <w:rPr>
                <w:sz w:val="16"/>
              </w:rPr>
              <w:t>0</w:t>
            </w:r>
          </w:p>
        </w:tc>
        <w:tc>
          <w:tcPr>
            <w:tcW w:w="957" w:type="dxa"/>
            <w:tcBorders>
              <w:left w:val="single" w:sz="6" w:space="0" w:color="000000"/>
              <w:right w:val="single" w:sz="6" w:space="0" w:color="000000"/>
            </w:tcBorders>
            <w:shd w:val="clear" w:color="auto" w:fill="F2DBDB" w:themeFill="accent2" w:themeFillTint="33"/>
            <w:vAlign w:val="center"/>
          </w:tcPr>
          <w:p w14:paraId="72694F0E" w14:textId="0366C2E8" w:rsidR="00A127D8" w:rsidRDefault="005C69BF" w:rsidP="00F47F3F">
            <w:pPr>
              <w:pStyle w:val="TableParagraph"/>
              <w:ind w:left="0"/>
              <w:jc w:val="center"/>
              <w:rPr>
                <w:sz w:val="17"/>
              </w:rPr>
            </w:pPr>
            <w:r>
              <w:rPr>
                <w:sz w:val="17"/>
              </w:rPr>
              <w:t>A</w:t>
            </w:r>
          </w:p>
        </w:tc>
        <w:tc>
          <w:tcPr>
            <w:tcW w:w="957" w:type="dxa"/>
            <w:tcBorders>
              <w:left w:val="single" w:sz="6" w:space="0" w:color="000000"/>
              <w:right w:val="single" w:sz="6" w:space="0" w:color="000000"/>
            </w:tcBorders>
            <w:shd w:val="clear" w:color="auto" w:fill="F2DBDB" w:themeFill="accent2" w:themeFillTint="33"/>
            <w:vAlign w:val="center"/>
          </w:tcPr>
          <w:p w14:paraId="358E7D78" w14:textId="0CE2C341" w:rsidR="00A127D8" w:rsidRDefault="00A127D8" w:rsidP="00F47F3F">
            <w:pPr>
              <w:pStyle w:val="TableParagraph"/>
              <w:ind w:left="0"/>
              <w:jc w:val="center"/>
              <w:rPr>
                <w:sz w:val="17"/>
              </w:rPr>
            </w:pPr>
          </w:p>
        </w:tc>
      </w:tr>
      <w:tr w:rsidR="00A127D8" w14:paraId="628381B4" w14:textId="3670475A" w:rsidTr="005C69BF">
        <w:trPr>
          <w:trHeight w:val="432"/>
        </w:trPr>
        <w:tc>
          <w:tcPr>
            <w:tcW w:w="2400" w:type="dxa"/>
            <w:vMerge/>
            <w:tcBorders>
              <w:top w:val="nil"/>
              <w:bottom w:val="nil"/>
              <w:right w:val="single" w:sz="8" w:space="0" w:color="000000"/>
            </w:tcBorders>
          </w:tcPr>
          <w:p w14:paraId="534BAE57"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196C0FA2" w14:textId="77777777" w:rsidR="00A127D8" w:rsidRDefault="00A127D8" w:rsidP="00A127D8">
            <w:pPr>
              <w:pStyle w:val="TableParagraph"/>
              <w:spacing w:before="28" w:line="190" w:lineRule="atLeast"/>
              <w:ind w:left="453" w:hanging="335"/>
              <w:rPr>
                <w:sz w:val="16"/>
              </w:rPr>
            </w:pPr>
            <w:r>
              <w:rPr>
                <w:b/>
                <w:sz w:val="16"/>
              </w:rPr>
              <w:t xml:space="preserve">16. </w:t>
            </w:r>
            <w:r>
              <w:rPr>
                <w:sz w:val="16"/>
              </w:rPr>
              <w:t>The system MAY provide the ability to render results in clinically logical sections (e.g., Pathology, Chemistry, Cytology).</w:t>
            </w:r>
          </w:p>
        </w:tc>
        <w:tc>
          <w:tcPr>
            <w:tcW w:w="957" w:type="dxa"/>
            <w:tcBorders>
              <w:left w:val="single" w:sz="6" w:space="0" w:color="000000"/>
              <w:right w:val="single" w:sz="6" w:space="0" w:color="000000"/>
            </w:tcBorders>
            <w:shd w:val="clear" w:color="auto" w:fill="F2DBDB" w:themeFill="accent2" w:themeFillTint="33"/>
            <w:vAlign w:val="center"/>
          </w:tcPr>
          <w:p w14:paraId="61A06D07" w14:textId="77777777" w:rsidR="00A127D8" w:rsidRDefault="00A127D8" w:rsidP="00F47F3F">
            <w:pPr>
              <w:pStyle w:val="TableParagraph"/>
              <w:ind w:left="0"/>
              <w:jc w:val="center"/>
              <w:rPr>
                <w:sz w:val="16"/>
              </w:rPr>
            </w:pPr>
            <w:r>
              <w:rPr>
                <w:sz w:val="16"/>
              </w:rPr>
              <w:t>458</w:t>
            </w:r>
          </w:p>
        </w:tc>
        <w:tc>
          <w:tcPr>
            <w:tcW w:w="957" w:type="dxa"/>
            <w:tcBorders>
              <w:left w:val="single" w:sz="6" w:space="0" w:color="000000"/>
              <w:right w:val="single" w:sz="6" w:space="0" w:color="000000"/>
            </w:tcBorders>
            <w:shd w:val="clear" w:color="auto" w:fill="F2DBDB" w:themeFill="accent2" w:themeFillTint="33"/>
            <w:vAlign w:val="center"/>
          </w:tcPr>
          <w:p w14:paraId="307499D7" w14:textId="184FDF07" w:rsidR="00A127D8" w:rsidRDefault="005C69BF" w:rsidP="00F47F3F">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0C6E0A9C" w14:textId="4D0AC000" w:rsidR="00A127D8" w:rsidRDefault="00A127D8" w:rsidP="00F47F3F">
            <w:pPr>
              <w:pStyle w:val="TableParagraph"/>
              <w:ind w:left="0"/>
              <w:jc w:val="center"/>
              <w:rPr>
                <w:sz w:val="16"/>
              </w:rPr>
            </w:pPr>
          </w:p>
        </w:tc>
      </w:tr>
      <w:tr w:rsidR="00A127D8" w14:paraId="10A9D026" w14:textId="7499BE03" w:rsidTr="005C69BF">
        <w:trPr>
          <w:trHeight w:val="239"/>
        </w:trPr>
        <w:tc>
          <w:tcPr>
            <w:tcW w:w="2400" w:type="dxa"/>
            <w:vMerge/>
            <w:tcBorders>
              <w:top w:val="nil"/>
              <w:bottom w:val="nil"/>
              <w:right w:val="single" w:sz="8" w:space="0" w:color="000000"/>
            </w:tcBorders>
          </w:tcPr>
          <w:p w14:paraId="6A13C043"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12C3BD6F" w14:textId="77777777" w:rsidR="00A127D8" w:rsidRDefault="00A127D8" w:rsidP="00A127D8">
            <w:pPr>
              <w:pStyle w:val="TableParagraph"/>
              <w:spacing w:before="35"/>
              <w:ind w:left="118"/>
              <w:rPr>
                <w:sz w:val="16"/>
              </w:rPr>
            </w:pPr>
            <w:r>
              <w:rPr>
                <w:b/>
                <w:sz w:val="16"/>
              </w:rPr>
              <w:t xml:space="preserve">17. </w:t>
            </w:r>
            <w:r>
              <w:rPr>
                <w:sz w:val="16"/>
              </w:rPr>
              <w:t>The system SHALL link results to the electronic order if the system contains the electronic order.</w:t>
            </w:r>
          </w:p>
        </w:tc>
        <w:tc>
          <w:tcPr>
            <w:tcW w:w="957" w:type="dxa"/>
            <w:tcBorders>
              <w:left w:val="single" w:sz="6" w:space="0" w:color="000000"/>
              <w:right w:val="single" w:sz="6" w:space="0" w:color="000000"/>
            </w:tcBorders>
            <w:shd w:val="clear" w:color="auto" w:fill="F2DBDB" w:themeFill="accent2" w:themeFillTint="33"/>
            <w:vAlign w:val="center"/>
          </w:tcPr>
          <w:p w14:paraId="7A46FECC" w14:textId="77777777" w:rsidR="00A127D8" w:rsidRDefault="00A127D8" w:rsidP="00F47F3F">
            <w:pPr>
              <w:pStyle w:val="TableParagraph"/>
              <w:ind w:left="0"/>
              <w:jc w:val="center"/>
              <w:rPr>
                <w:sz w:val="16"/>
              </w:rPr>
            </w:pPr>
            <w:r>
              <w:rPr>
                <w:sz w:val="16"/>
              </w:rPr>
              <w:t>459</w:t>
            </w:r>
          </w:p>
        </w:tc>
        <w:tc>
          <w:tcPr>
            <w:tcW w:w="957" w:type="dxa"/>
            <w:tcBorders>
              <w:left w:val="single" w:sz="6" w:space="0" w:color="000000"/>
              <w:right w:val="single" w:sz="6" w:space="0" w:color="000000"/>
            </w:tcBorders>
            <w:shd w:val="clear" w:color="auto" w:fill="F2DBDB" w:themeFill="accent2" w:themeFillTint="33"/>
            <w:vAlign w:val="center"/>
          </w:tcPr>
          <w:p w14:paraId="715E11AE" w14:textId="4B2BD17B" w:rsidR="00A127D8" w:rsidRDefault="005C69BF" w:rsidP="00F47F3F">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491B73E6" w14:textId="043E9EC8" w:rsidR="00A127D8" w:rsidRDefault="00A127D8" w:rsidP="00F47F3F">
            <w:pPr>
              <w:pStyle w:val="TableParagraph"/>
              <w:ind w:left="0"/>
              <w:jc w:val="center"/>
              <w:rPr>
                <w:sz w:val="16"/>
              </w:rPr>
            </w:pPr>
          </w:p>
        </w:tc>
      </w:tr>
      <w:tr w:rsidR="00A127D8" w14:paraId="77230531" w14:textId="3D3A0D4E" w:rsidTr="005C69BF">
        <w:trPr>
          <w:trHeight w:val="240"/>
        </w:trPr>
        <w:tc>
          <w:tcPr>
            <w:tcW w:w="2400" w:type="dxa"/>
            <w:vMerge/>
            <w:tcBorders>
              <w:top w:val="nil"/>
              <w:bottom w:val="nil"/>
              <w:right w:val="single" w:sz="8" w:space="0" w:color="000000"/>
            </w:tcBorders>
          </w:tcPr>
          <w:p w14:paraId="5DA2F4FB"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4F9D1D58" w14:textId="77777777" w:rsidR="00A127D8" w:rsidRDefault="00A127D8" w:rsidP="00A127D8">
            <w:pPr>
              <w:pStyle w:val="TableParagraph"/>
              <w:spacing w:before="35"/>
              <w:ind w:left="118"/>
              <w:rPr>
                <w:sz w:val="16"/>
              </w:rPr>
            </w:pPr>
            <w:r>
              <w:rPr>
                <w:b/>
                <w:sz w:val="16"/>
              </w:rPr>
              <w:t xml:space="preserve">18. </w:t>
            </w:r>
            <w:r>
              <w:rPr>
                <w:sz w:val="16"/>
              </w:rPr>
              <w:t>The system SHOULD provide the ability to annotate a result.</w:t>
            </w:r>
          </w:p>
        </w:tc>
        <w:tc>
          <w:tcPr>
            <w:tcW w:w="957" w:type="dxa"/>
            <w:tcBorders>
              <w:left w:val="single" w:sz="6" w:space="0" w:color="000000"/>
              <w:right w:val="single" w:sz="6" w:space="0" w:color="000000"/>
            </w:tcBorders>
            <w:shd w:val="clear" w:color="auto" w:fill="F2DBDB" w:themeFill="accent2" w:themeFillTint="33"/>
            <w:vAlign w:val="center"/>
          </w:tcPr>
          <w:p w14:paraId="597BA2D7" w14:textId="77777777" w:rsidR="00A127D8" w:rsidRDefault="00A127D8" w:rsidP="00F47F3F">
            <w:pPr>
              <w:pStyle w:val="TableParagraph"/>
              <w:ind w:left="0"/>
              <w:jc w:val="center"/>
              <w:rPr>
                <w:sz w:val="16"/>
              </w:rPr>
            </w:pPr>
            <w:r>
              <w:rPr>
                <w:sz w:val="16"/>
              </w:rPr>
              <w:t>460</w:t>
            </w:r>
          </w:p>
        </w:tc>
        <w:tc>
          <w:tcPr>
            <w:tcW w:w="957" w:type="dxa"/>
            <w:tcBorders>
              <w:left w:val="single" w:sz="6" w:space="0" w:color="000000"/>
              <w:right w:val="single" w:sz="6" w:space="0" w:color="000000"/>
            </w:tcBorders>
            <w:shd w:val="clear" w:color="auto" w:fill="F2DBDB" w:themeFill="accent2" w:themeFillTint="33"/>
            <w:vAlign w:val="center"/>
          </w:tcPr>
          <w:p w14:paraId="67CB6839" w14:textId="6B102F87" w:rsidR="00A127D8" w:rsidRDefault="005C69BF" w:rsidP="00F47F3F">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771D3F80" w14:textId="40D934CD" w:rsidR="00A127D8" w:rsidRDefault="00A127D8" w:rsidP="00F47F3F">
            <w:pPr>
              <w:pStyle w:val="TableParagraph"/>
              <w:ind w:left="0"/>
              <w:jc w:val="center"/>
              <w:rPr>
                <w:sz w:val="16"/>
              </w:rPr>
            </w:pPr>
          </w:p>
        </w:tc>
      </w:tr>
      <w:tr w:rsidR="00A127D8" w14:paraId="40073A83" w14:textId="381A0D5B" w:rsidTr="005C69BF">
        <w:trPr>
          <w:trHeight w:val="432"/>
        </w:trPr>
        <w:tc>
          <w:tcPr>
            <w:tcW w:w="2400" w:type="dxa"/>
            <w:vMerge/>
            <w:tcBorders>
              <w:top w:val="nil"/>
              <w:bottom w:val="nil"/>
              <w:right w:val="single" w:sz="8" w:space="0" w:color="000000"/>
            </w:tcBorders>
          </w:tcPr>
          <w:p w14:paraId="158B2902"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16B0DD1D" w14:textId="77777777" w:rsidR="00A127D8" w:rsidRDefault="00A127D8" w:rsidP="00A127D8">
            <w:pPr>
              <w:pStyle w:val="TableParagraph"/>
              <w:spacing w:before="28" w:line="190" w:lineRule="atLeast"/>
              <w:ind w:left="453" w:hanging="335"/>
              <w:rPr>
                <w:sz w:val="16"/>
              </w:rPr>
            </w:pPr>
            <w:r>
              <w:rPr>
                <w:b/>
                <w:sz w:val="16"/>
              </w:rPr>
              <w:t xml:space="preserve">19. </w:t>
            </w:r>
            <w:r>
              <w:rPr>
                <w:sz w:val="16"/>
              </w:rPr>
              <w:t>The system SHOULD provide the ability to link and render the results report to other data (e.g., images) with which it is associated.</w:t>
            </w:r>
          </w:p>
        </w:tc>
        <w:tc>
          <w:tcPr>
            <w:tcW w:w="957" w:type="dxa"/>
            <w:tcBorders>
              <w:left w:val="single" w:sz="6" w:space="0" w:color="000000"/>
              <w:right w:val="single" w:sz="6" w:space="0" w:color="000000"/>
            </w:tcBorders>
            <w:shd w:val="clear" w:color="auto" w:fill="F2DBDB" w:themeFill="accent2" w:themeFillTint="33"/>
            <w:vAlign w:val="center"/>
          </w:tcPr>
          <w:p w14:paraId="1A1F5B88" w14:textId="77777777" w:rsidR="00A127D8" w:rsidRDefault="00A127D8" w:rsidP="00F47F3F">
            <w:pPr>
              <w:pStyle w:val="TableParagraph"/>
              <w:ind w:left="0"/>
              <w:jc w:val="center"/>
              <w:rPr>
                <w:sz w:val="16"/>
              </w:rPr>
            </w:pPr>
            <w:r>
              <w:rPr>
                <w:sz w:val="16"/>
              </w:rPr>
              <w:t>461</w:t>
            </w:r>
          </w:p>
        </w:tc>
        <w:tc>
          <w:tcPr>
            <w:tcW w:w="957" w:type="dxa"/>
            <w:tcBorders>
              <w:left w:val="single" w:sz="6" w:space="0" w:color="000000"/>
              <w:right w:val="single" w:sz="6" w:space="0" w:color="000000"/>
            </w:tcBorders>
            <w:shd w:val="clear" w:color="auto" w:fill="F2DBDB" w:themeFill="accent2" w:themeFillTint="33"/>
            <w:vAlign w:val="center"/>
          </w:tcPr>
          <w:p w14:paraId="64E7BE3D" w14:textId="66FC31B2" w:rsidR="00A127D8" w:rsidRDefault="005C69BF" w:rsidP="00F47F3F">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5A7F3FA3" w14:textId="016A450D" w:rsidR="00A127D8" w:rsidRDefault="00A127D8" w:rsidP="00F47F3F">
            <w:pPr>
              <w:pStyle w:val="TableParagraph"/>
              <w:ind w:left="0"/>
              <w:jc w:val="center"/>
              <w:rPr>
                <w:sz w:val="16"/>
              </w:rPr>
            </w:pPr>
          </w:p>
        </w:tc>
      </w:tr>
      <w:tr w:rsidR="00A127D8" w14:paraId="34997984" w14:textId="5EB9396A" w:rsidTr="005C69BF">
        <w:trPr>
          <w:trHeight w:val="431"/>
        </w:trPr>
        <w:tc>
          <w:tcPr>
            <w:tcW w:w="2400" w:type="dxa"/>
            <w:vMerge/>
            <w:tcBorders>
              <w:top w:val="nil"/>
              <w:bottom w:val="nil"/>
              <w:right w:val="single" w:sz="8" w:space="0" w:color="000000"/>
            </w:tcBorders>
          </w:tcPr>
          <w:p w14:paraId="705C7FB7"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279C7E4D" w14:textId="77777777" w:rsidR="00A127D8" w:rsidRDefault="00A127D8" w:rsidP="00A127D8">
            <w:pPr>
              <w:pStyle w:val="TableParagraph"/>
              <w:spacing w:before="28" w:line="190" w:lineRule="atLeast"/>
              <w:ind w:left="453" w:hanging="335"/>
              <w:rPr>
                <w:sz w:val="16"/>
              </w:rPr>
            </w:pPr>
            <w:r>
              <w:rPr>
                <w:b/>
                <w:sz w:val="16"/>
              </w:rPr>
              <w:t xml:space="preserve">20. </w:t>
            </w:r>
            <w:r>
              <w:rPr>
                <w:sz w:val="16"/>
              </w:rPr>
              <w:t>The system SHALL provide the ability to import and receive preliminary and final result reports from ancillary systems according to scope of practice, organizational policy, and/or jurisdictional law.</w:t>
            </w:r>
          </w:p>
        </w:tc>
        <w:tc>
          <w:tcPr>
            <w:tcW w:w="957" w:type="dxa"/>
            <w:tcBorders>
              <w:left w:val="single" w:sz="6" w:space="0" w:color="000000"/>
              <w:right w:val="single" w:sz="6" w:space="0" w:color="000000"/>
            </w:tcBorders>
            <w:shd w:val="clear" w:color="auto" w:fill="F2DBDB" w:themeFill="accent2" w:themeFillTint="33"/>
            <w:vAlign w:val="center"/>
          </w:tcPr>
          <w:p w14:paraId="39A61C53" w14:textId="77777777" w:rsidR="00A127D8" w:rsidRDefault="00A127D8" w:rsidP="00F47F3F">
            <w:pPr>
              <w:pStyle w:val="TableParagraph"/>
              <w:ind w:left="0"/>
              <w:jc w:val="center"/>
              <w:rPr>
                <w:sz w:val="16"/>
              </w:rPr>
            </w:pPr>
            <w:r>
              <w:rPr>
                <w:sz w:val="16"/>
              </w:rPr>
              <w:t>462</w:t>
            </w:r>
          </w:p>
        </w:tc>
        <w:tc>
          <w:tcPr>
            <w:tcW w:w="957" w:type="dxa"/>
            <w:tcBorders>
              <w:left w:val="single" w:sz="6" w:space="0" w:color="000000"/>
              <w:right w:val="single" w:sz="6" w:space="0" w:color="000000"/>
            </w:tcBorders>
            <w:shd w:val="clear" w:color="auto" w:fill="F2DBDB" w:themeFill="accent2" w:themeFillTint="33"/>
            <w:vAlign w:val="center"/>
          </w:tcPr>
          <w:p w14:paraId="4DEBF81A" w14:textId="740B69FB" w:rsidR="00A127D8" w:rsidRDefault="005C69BF" w:rsidP="00F47F3F">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02DC7240" w14:textId="297A250C" w:rsidR="00A127D8" w:rsidRDefault="00A127D8" w:rsidP="00F47F3F">
            <w:pPr>
              <w:pStyle w:val="TableParagraph"/>
              <w:ind w:left="0"/>
              <w:jc w:val="center"/>
              <w:rPr>
                <w:sz w:val="16"/>
              </w:rPr>
            </w:pPr>
          </w:p>
        </w:tc>
      </w:tr>
      <w:tr w:rsidR="00A127D8" w14:paraId="3D7F01C2" w14:textId="5E17B373" w:rsidTr="005C69BF">
        <w:trPr>
          <w:trHeight w:val="624"/>
        </w:trPr>
        <w:tc>
          <w:tcPr>
            <w:tcW w:w="2400" w:type="dxa"/>
            <w:vMerge/>
            <w:tcBorders>
              <w:top w:val="nil"/>
              <w:bottom w:val="nil"/>
              <w:right w:val="single" w:sz="8" w:space="0" w:color="000000"/>
            </w:tcBorders>
          </w:tcPr>
          <w:p w14:paraId="7ED77CDD"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2BDE282B" w14:textId="77777777" w:rsidR="00A127D8" w:rsidRDefault="00A127D8" w:rsidP="00A127D8">
            <w:pPr>
              <w:pStyle w:val="TableParagraph"/>
              <w:spacing w:before="28" w:line="190" w:lineRule="atLeast"/>
              <w:ind w:left="453" w:right="50" w:hanging="335"/>
              <w:jc w:val="both"/>
              <w:rPr>
                <w:sz w:val="16"/>
              </w:rPr>
            </w:pPr>
            <w:r>
              <w:rPr>
                <w:b/>
                <w:sz w:val="16"/>
              </w:rPr>
              <w:t xml:space="preserve">21. </w:t>
            </w:r>
            <w:r>
              <w:rPr>
                <w:sz w:val="16"/>
              </w:rPr>
              <w:t>The system SHALL provide the ability to import or receive preliminary and final results as discrete data</w:t>
            </w:r>
            <w:r>
              <w:rPr>
                <w:spacing w:val="-9"/>
                <w:sz w:val="16"/>
              </w:rPr>
              <w:t xml:space="preserve"> </w:t>
            </w:r>
            <w:r>
              <w:rPr>
                <w:sz w:val="16"/>
              </w:rPr>
              <w:t>from</w:t>
            </w:r>
            <w:r>
              <w:rPr>
                <w:spacing w:val="-9"/>
                <w:sz w:val="16"/>
              </w:rPr>
              <w:t xml:space="preserve"> </w:t>
            </w:r>
            <w:r>
              <w:rPr>
                <w:sz w:val="16"/>
              </w:rPr>
              <w:t>ancillary</w:t>
            </w:r>
            <w:r>
              <w:rPr>
                <w:spacing w:val="-9"/>
                <w:sz w:val="16"/>
              </w:rPr>
              <w:t xml:space="preserve"> </w:t>
            </w:r>
            <w:r>
              <w:rPr>
                <w:sz w:val="16"/>
              </w:rPr>
              <w:t>systems,</w:t>
            </w:r>
            <w:r>
              <w:rPr>
                <w:spacing w:val="-9"/>
                <w:sz w:val="16"/>
              </w:rPr>
              <w:t xml:space="preserve"> </w:t>
            </w:r>
            <w:r>
              <w:rPr>
                <w:sz w:val="16"/>
              </w:rPr>
              <w:t>when</w:t>
            </w:r>
            <w:r>
              <w:rPr>
                <w:spacing w:val="-9"/>
                <w:sz w:val="16"/>
              </w:rPr>
              <w:t xml:space="preserve"> </w:t>
            </w:r>
            <w:r>
              <w:rPr>
                <w:sz w:val="16"/>
              </w:rPr>
              <w:t>discrete</w:t>
            </w:r>
            <w:r>
              <w:rPr>
                <w:spacing w:val="-9"/>
                <w:sz w:val="16"/>
              </w:rPr>
              <w:t xml:space="preserve"> </w:t>
            </w:r>
            <w:r>
              <w:rPr>
                <w:sz w:val="16"/>
              </w:rPr>
              <w:t>data</w:t>
            </w:r>
            <w:r>
              <w:rPr>
                <w:spacing w:val="-9"/>
                <w:sz w:val="16"/>
              </w:rPr>
              <w:t xml:space="preserve"> </w:t>
            </w:r>
            <w:r>
              <w:rPr>
                <w:sz w:val="16"/>
              </w:rPr>
              <w:t>is</w:t>
            </w:r>
            <w:r>
              <w:rPr>
                <w:spacing w:val="-9"/>
                <w:sz w:val="16"/>
              </w:rPr>
              <w:t xml:space="preserve"> </w:t>
            </w:r>
            <w:r>
              <w:rPr>
                <w:sz w:val="16"/>
              </w:rPr>
              <w:t>sent</w:t>
            </w:r>
            <w:r>
              <w:rPr>
                <w:spacing w:val="-9"/>
                <w:sz w:val="16"/>
              </w:rPr>
              <w:t xml:space="preserve"> </w:t>
            </w:r>
            <w:r>
              <w:rPr>
                <w:sz w:val="16"/>
              </w:rPr>
              <w:t>from</w:t>
            </w:r>
            <w:r>
              <w:rPr>
                <w:spacing w:val="-9"/>
                <w:sz w:val="16"/>
              </w:rPr>
              <w:t xml:space="preserve"> </w:t>
            </w:r>
            <w:r>
              <w:rPr>
                <w:sz w:val="16"/>
              </w:rPr>
              <w:t>the</w:t>
            </w:r>
            <w:r>
              <w:rPr>
                <w:spacing w:val="-9"/>
                <w:sz w:val="16"/>
              </w:rPr>
              <w:t xml:space="preserve"> </w:t>
            </w:r>
            <w:r>
              <w:rPr>
                <w:sz w:val="16"/>
              </w:rPr>
              <w:t>ancillary</w:t>
            </w:r>
            <w:r>
              <w:rPr>
                <w:spacing w:val="-9"/>
                <w:sz w:val="16"/>
              </w:rPr>
              <w:t xml:space="preserve"> </w:t>
            </w:r>
            <w:r>
              <w:rPr>
                <w:sz w:val="16"/>
              </w:rPr>
              <w:t>system,</w:t>
            </w:r>
            <w:r>
              <w:rPr>
                <w:spacing w:val="-9"/>
                <w:sz w:val="16"/>
              </w:rPr>
              <w:t xml:space="preserve"> </w:t>
            </w:r>
            <w:r>
              <w:rPr>
                <w:sz w:val="16"/>
              </w:rPr>
              <w:t>according</w:t>
            </w:r>
            <w:r>
              <w:rPr>
                <w:spacing w:val="-9"/>
                <w:sz w:val="16"/>
              </w:rPr>
              <w:t xml:space="preserve"> </w:t>
            </w:r>
            <w:r>
              <w:rPr>
                <w:sz w:val="16"/>
              </w:rPr>
              <w:t>to</w:t>
            </w:r>
            <w:r>
              <w:rPr>
                <w:spacing w:val="-9"/>
                <w:sz w:val="16"/>
              </w:rPr>
              <w:t xml:space="preserve"> </w:t>
            </w:r>
            <w:r>
              <w:rPr>
                <w:sz w:val="16"/>
              </w:rPr>
              <w:t>scope of practice, organizational policy, and/or jurisdictional law.</w:t>
            </w:r>
          </w:p>
        </w:tc>
        <w:tc>
          <w:tcPr>
            <w:tcW w:w="957" w:type="dxa"/>
            <w:tcBorders>
              <w:left w:val="single" w:sz="6" w:space="0" w:color="000000"/>
              <w:right w:val="single" w:sz="6" w:space="0" w:color="000000"/>
            </w:tcBorders>
            <w:shd w:val="clear" w:color="auto" w:fill="F2DBDB" w:themeFill="accent2" w:themeFillTint="33"/>
            <w:vAlign w:val="center"/>
          </w:tcPr>
          <w:p w14:paraId="165E5F69" w14:textId="77777777" w:rsidR="00A127D8" w:rsidRDefault="00A127D8" w:rsidP="003518F7">
            <w:pPr>
              <w:pStyle w:val="TableParagraph"/>
              <w:ind w:left="0"/>
              <w:jc w:val="center"/>
              <w:rPr>
                <w:sz w:val="16"/>
              </w:rPr>
            </w:pPr>
            <w:r>
              <w:rPr>
                <w:sz w:val="16"/>
              </w:rPr>
              <w:t>463</w:t>
            </w:r>
          </w:p>
        </w:tc>
        <w:tc>
          <w:tcPr>
            <w:tcW w:w="957" w:type="dxa"/>
            <w:tcBorders>
              <w:left w:val="single" w:sz="6" w:space="0" w:color="000000"/>
              <w:right w:val="single" w:sz="6" w:space="0" w:color="000000"/>
            </w:tcBorders>
            <w:shd w:val="clear" w:color="auto" w:fill="F2DBDB" w:themeFill="accent2" w:themeFillTint="33"/>
            <w:vAlign w:val="center"/>
          </w:tcPr>
          <w:p w14:paraId="5B3AC24A" w14:textId="69E52F1D" w:rsidR="00A127D8" w:rsidRDefault="005C69BF" w:rsidP="003518F7">
            <w:pPr>
              <w:pStyle w:val="TableParagraph"/>
              <w:ind w:left="0"/>
              <w:jc w:val="center"/>
              <w:rPr>
                <w:sz w:val="17"/>
              </w:rPr>
            </w:pPr>
            <w:r>
              <w:rPr>
                <w:sz w:val="17"/>
              </w:rPr>
              <w:t>A</w:t>
            </w:r>
          </w:p>
        </w:tc>
        <w:tc>
          <w:tcPr>
            <w:tcW w:w="957" w:type="dxa"/>
            <w:tcBorders>
              <w:left w:val="single" w:sz="6" w:space="0" w:color="000000"/>
              <w:right w:val="single" w:sz="6" w:space="0" w:color="000000"/>
            </w:tcBorders>
            <w:shd w:val="clear" w:color="auto" w:fill="F2DBDB" w:themeFill="accent2" w:themeFillTint="33"/>
            <w:vAlign w:val="center"/>
          </w:tcPr>
          <w:p w14:paraId="4E4C3771" w14:textId="7099E6DE" w:rsidR="00A127D8" w:rsidRDefault="00A127D8" w:rsidP="003518F7">
            <w:pPr>
              <w:pStyle w:val="TableParagraph"/>
              <w:ind w:left="0"/>
              <w:jc w:val="center"/>
              <w:rPr>
                <w:sz w:val="17"/>
              </w:rPr>
            </w:pPr>
          </w:p>
        </w:tc>
      </w:tr>
      <w:tr w:rsidR="00A127D8" w14:paraId="2EE04C32" w14:textId="5CF7D3C6" w:rsidTr="005C69BF">
        <w:trPr>
          <w:trHeight w:val="432"/>
        </w:trPr>
        <w:tc>
          <w:tcPr>
            <w:tcW w:w="2400" w:type="dxa"/>
            <w:vMerge/>
            <w:tcBorders>
              <w:top w:val="nil"/>
              <w:bottom w:val="nil"/>
              <w:right w:val="single" w:sz="8" w:space="0" w:color="000000"/>
            </w:tcBorders>
          </w:tcPr>
          <w:p w14:paraId="4C73354F"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7AD0FCA0" w14:textId="77777777" w:rsidR="00A127D8" w:rsidRDefault="00A127D8" w:rsidP="00A127D8">
            <w:pPr>
              <w:pStyle w:val="TableParagraph"/>
              <w:spacing w:before="28" w:line="190" w:lineRule="atLeast"/>
              <w:ind w:left="453" w:right="34" w:hanging="335"/>
              <w:rPr>
                <w:sz w:val="16"/>
              </w:rPr>
            </w:pPr>
            <w:r>
              <w:rPr>
                <w:b/>
                <w:sz w:val="16"/>
              </w:rPr>
              <w:t xml:space="preserve">22. </w:t>
            </w:r>
            <w:r>
              <w:rPr>
                <w:sz w:val="16"/>
              </w:rPr>
              <w:t>The system SHALL provide the ability to capture, maintain and render preliminary (e.g., "wet read") and</w:t>
            </w:r>
            <w:r>
              <w:rPr>
                <w:spacing w:val="-7"/>
                <w:sz w:val="16"/>
              </w:rPr>
              <w:t xml:space="preserve"> </w:t>
            </w:r>
            <w:r>
              <w:rPr>
                <w:sz w:val="16"/>
              </w:rPr>
              <w:t>final</w:t>
            </w:r>
            <w:r>
              <w:rPr>
                <w:spacing w:val="-7"/>
                <w:sz w:val="16"/>
              </w:rPr>
              <w:t xml:space="preserve"> </w:t>
            </w:r>
            <w:r>
              <w:rPr>
                <w:sz w:val="16"/>
              </w:rPr>
              <w:t>result</w:t>
            </w:r>
            <w:r>
              <w:rPr>
                <w:spacing w:val="-7"/>
                <w:sz w:val="16"/>
              </w:rPr>
              <w:t xml:space="preserve"> </w:t>
            </w:r>
            <w:r>
              <w:rPr>
                <w:sz w:val="16"/>
              </w:rPr>
              <w:t>reports</w:t>
            </w:r>
            <w:r>
              <w:rPr>
                <w:spacing w:val="-7"/>
                <w:sz w:val="16"/>
              </w:rPr>
              <w:t xml:space="preserve"> </w:t>
            </w:r>
            <w:r>
              <w:rPr>
                <w:sz w:val="16"/>
              </w:rPr>
              <w:t>according</w:t>
            </w:r>
            <w:r>
              <w:rPr>
                <w:spacing w:val="-7"/>
                <w:sz w:val="16"/>
              </w:rPr>
              <w:t xml:space="preserve"> </w:t>
            </w:r>
            <w:r>
              <w:rPr>
                <w:sz w:val="16"/>
              </w:rPr>
              <w:t>to</w:t>
            </w:r>
            <w:r>
              <w:rPr>
                <w:spacing w:val="-7"/>
                <w:sz w:val="16"/>
              </w:rPr>
              <w:t xml:space="preserve"> </w:t>
            </w:r>
            <w:r>
              <w:rPr>
                <w:sz w:val="16"/>
              </w:rPr>
              <w:t>scope</w:t>
            </w:r>
            <w:r>
              <w:rPr>
                <w:spacing w:val="-7"/>
                <w:sz w:val="16"/>
              </w:rPr>
              <w:t xml:space="preserve"> </w:t>
            </w:r>
            <w:r>
              <w:rPr>
                <w:sz w:val="16"/>
              </w:rPr>
              <w:t>of</w:t>
            </w:r>
            <w:r>
              <w:rPr>
                <w:spacing w:val="-7"/>
                <w:sz w:val="16"/>
              </w:rPr>
              <w:t xml:space="preserve"> </w:t>
            </w:r>
            <w:r>
              <w:rPr>
                <w:sz w:val="16"/>
              </w:rPr>
              <w:t>practice,</w:t>
            </w:r>
            <w:r>
              <w:rPr>
                <w:spacing w:val="-7"/>
                <w:sz w:val="16"/>
              </w:rPr>
              <w:t xml:space="preserve"> </w:t>
            </w:r>
            <w:r>
              <w:rPr>
                <w:sz w:val="16"/>
              </w:rPr>
              <w:t>organizational</w:t>
            </w:r>
            <w:r>
              <w:rPr>
                <w:spacing w:val="-7"/>
                <w:sz w:val="16"/>
              </w:rPr>
              <w:t xml:space="preserve"> </w:t>
            </w:r>
            <w:r>
              <w:rPr>
                <w:sz w:val="16"/>
              </w:rPr>
              <w:t>policy,</w:t>
            </w:r>
            <w:r>
              <w:rPr>
                <w:spacing w:val="-7"/>
                <w:sz w:val="16"/>
              </w:rPr>
              <w:t xml:space="preserve"> </w:t>
            </w:r>
            <w:r>
              <w:rPr>
                <w:sz w:val="16"/>
              </w:rPr>
              <w:t>and/or</w:t>
            </w:r>
            <w:r>
              <w:rPr>
                <w:spacing w:val="-7"/>
                <w:sz w:val="16"/>
              </w:rPr>
              <w:t xml:space="preserve"> </w:t>
            </w:r>
            <w:r>
              <w:rPr>
                <w:sz w:val="16"/>
              </w:rPr>
              <w:t>jurisdictional</w:t>
            </w:r>
            <w:r>
              <w:rPr>
                <w:spacing w:val="-7"/>
                <w:sz w:val="16"/>
              </w:rPr>
              <w:t xml:space="preserve"> </w:t>
            </w:r>
            <w:r>
              <w:rPr>
                <w:sz w:val="16"/>
              </w:rPr>
              <w:t>law.</w:t>
            </w:r>
          </w:p>
        </w:tc>
        <w:tc>
          <w:tcPr>
            <w:tcW w:w="957" w:type="dxa"/>
            <w:tcBorders>
              <w:left w:val="single" w:sz="6" w:space="0" w:color="000000"/>
              <w:right w:val="single" w:sz="6" w:space="0" w:color="000000"/>
            </w:tcBorders>
            <w:shd w:val="clear" w:color="auto" w:fill="F2DBDB" w:themeFill="accent2" w:themeFillTint="33"/>
            <w:vAlign w:val="center"/>
          </w:tcPr>
          <w:p w14:paraId="3E7879AA" w14:textId="77777777" w:rsidR="00A127D8" w:rsidRDefault="00A127D8" w:rsidP="003518F7">
            <w:pPr>
              <w:pStyle w:val="TableParagraph"/>
              <w:ind w:left="0"/>
              <w:jc w:val="center"/>
              <w:rPr>
                <w:sz w:val="16"/>
              </w:rPr>
            </w:pPr>
            <w:r>
              <w:rPr>
                <w:sz w:val="16"/>
              </w:rPr>
              <w:t>464</w:t>
            </w:r>
          </w:p>
        </w:tc>
        <w:tc>
          <w:tcPr>
            <w:tcW w:w="957" w:type="dxa"/>
            <w:tcBorders>
              <w:left w:val="single" w:sz="6" w:space="0" w:color="000000"/>
              <w:right w:val="single" w:sz="6" w:space="0" w:color="000000"/>
            </w:tcBorders>
            <w:shd w:val="clear" w:color="auto" w:fill="F2DBDB" w:themeFill="accent2" w:themeFillTint="33"/>
            <w:vAlign w:val="center"/>
          </w:tcPr>
          <w:p w14:paraId="449161F1" w14:textId="54EED81A" w:rsidR="00A127D8" w:rsidRDefault="005C69BF"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2A843816" w14:textId="783C8398" w:rsidR="00A127D8" w:rsidRDefault="00A127D8" w:rsidP="003518F7">
            <w:pPr>
              <w:pStyle w:val="TableParagraph"/>
              <w:ind w:left="0"/>
              <w:jc w:val="center"/>
              <w:rPr>
                <w:sz w:val="16"/>
              </w:rPr>
            </w:pPr>
          </w:p>
        </w:tc>
      </w:tr>
      <w:tr w:rsidR="00A127D8" w14:paraId="2AC07C0D" w14:textId="2D685FB6" w:rsidTr="005C69BF">
        <w:trPr>
          <w:trHeight w:val="443"/>
        </w:trPr>
        <w:tc>
          <w:tcPr>
            <w:tcW w:w="2400" w:type="dxa"/>
            <w:vMerge/>
            <w:tcBorders>
              <w:top w:val="nil"/>
              <w:bottom w:val="nil"/>
              <w:right w:val="single" w:sz="8" w:space="0" w:color="000000"/>
            </w:tcBorders>
          </w:tcPr>
          <w:p w14:paraId="6DD7E10B"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0DE15CC2" w14:textId="02C1C440" w:rsidR="00A127D8" w:rsidRDefault="00A127D8" w:rsidP="00A127D8">
            <w:pPr>
              <w:pStyle w:val="TableParagraph"/>
              <w:spacing w:before="28" w:line="190" w:lineRule="atLeast"/>
              <w:ind w:left="453" w:right="50" w:hanging="335"/>
              <w:jc w:val="both"/>
              <w:rPr>
                <w:sz w:val="16"/>
              </w:rPr>
            </w:pPr>
            <w:r>
              <w:rPr>
                <w:b/>
                <w:sz w:val="16"/>
              </w:rPr>
              <w:t xml:space="preserve">23.  </w:t>
            </w:r>
            <w:r>
              <w:rPr>
                <w:sz w:val="16"/>
              </w:rPr>
              <w:t>The system SHALL provide the ability to tag and render a notification to the appropriate healthcare team member(s) (using role-based or rule-based alerts) of clinically-significant results or</w:t>
            </w:r>
            <w:r>
              <w:rPr>
                <w:spacing w:val="-12"/>
                <w:sz w:val="16"/>
              </w:rPr>
              <w:t xml:space="preserve"> </w:t>
            </w:r>
            <w:r>
              <w:rPr>
                <w:sz w:val="16"/>
              </w:rPr>
              <w:t>result changes.</w:t>
            </w:r>
          </w:p>
        </w:tc>
        <w:tc>
          <w:tcPr>
            <w:tcW w:w="957" w:type="dxa"/>
            <w:tcBorders>
              <w:left w:val="single" w:sz="6" w:space="0" w:color="000000"/>
              <w:right w:val="single" w:sz="6" w:space="0" w:color="000000"/>
            </w:tcBorders>
            <w:shd w:val="clear" w:color="auto" w:fill="F2DBDB" w:themeFill="accent2" w:themeFillTint="33"/>
            <w:vAlign w:val="center"/>
          </w:tcPr>
          <w:p w14:paraId="18706431" w14:textId="77777777" w:rsidR="00A127D8" w:rsidRDefault="00A127D8" w:rsidP="003518F7">
            <w:pPr>
              <w:pStyle w:val="TableParagraph"/>
              <w:ind w:left="0"/>
              <w:jc w:val="center"/>
              <w:rPr>
                <w:sz w:val="16"/>
              </w:rPr>
            </w:pPr>
            <w:r>
              <w:rPr>
                <w:sz w:val="16"/>
              </w:rPr>
              <w:t>465</w:t>
            </w:r>
          </w:p>
        </w:tc>
        <w:tc>
          <w:tcPr>
            <w:tcW w:w="957" w:type="dxa"/>
            <w:tcBorders>
              <w:left w:val="single" w:sz="6" w:space="0" w:color="000000"/>
              <w:right w:val="single" w:sz="6" w:space="0" w:color="000000"/>
            </w:tcBorders>
            <w:shd w:val="clear" w:color="auto" w:fill="F2DBDB" w:themeFill="accent2" w:themeFillTint="33"/>
            <w:vAlign w:val="center"/>
          </w:tcPr>
          <w:p w14:paraId="4C349C46" w14:textId="2FAB2D1F" w:rsidR="00A127D8" w:rsidRDefault="005C69BF" w:rsidP="003518F7">
            <w:pPr>
              <w:pStyle w:val="TableParagraph"/>
              <w:ind w:left="0"/>
              <w:jc w:val="center"/>
              <w:rPr>
                <w:sz w:val="17"/>
              </w:rPr>
            </w:pPr>
            <w:r>
              <w:rPr>
                <w:sz w:val="17"/>
              </w:rPr>
              <w:t>A</w:t>
            </w:r>
          </w:p>
        </w:tc>
        <w:tc>
          <w:tcPr>
            <w:tcW w:w="957" w:type="dxa"/>
            <w:tcBorders>
              <w:left w:val="single" w:sz="6" w:space="0" w:color="000000"/>
              <w:right w:val="single" w:sz="6" w:space="0" w:color="000000"/>
            </w:tcBorders>
            <w:shd w:val="clear" w:color="auto" w:fill="F2DBDB" w:themeFill="accent2" w:themeFillTint="33"/>
            <w:vAlign w:val="center"/>
          </w:tcPr>
          <w:p w14:paraId="182C9A0B" w14:textId="186740FB" w:rsidR="00A127D8" w:rsidRDefault="00A127D8" w:rsidP="003518F7">
            <w:pPr>
              <w:pStyle w:val="TableParagraph"/>
              <w:ind w:left="0"/>
              <w:jc w:val="center"/>
              <w:rPr>
                <w:sz w:val="17"/>
              </w:rPr>
            </w:pPr>
          </w:p>
        </w:tc>
      </w:tr>
      <w:tr w:rsidR="00A127D8" w14:paraId="135AB65C" w14:textId="021E5212" w:rsidTr="005C69BF">
        <w:trPr>
          <w:trHeight w:val="431"/>
        </w:trPr>
        <w:tc>
          <w:tcPr>
            <w:tcW w:w="2400" w:type="dxa"/>
            <w:vMerge/>
            <w:tcBorders>
              <w:top w:val="nil"/>
              <w:bottom w:val="nil"/>
              <w:right w:val="single" w:sz="8" w:space="0" w:color="000000"/>
            </w:tcBorders>
          </w:tcPr>
          <w:p w14:paraId="3563C6CE"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4FCE9CA2" w14:textId="5E92731C" w:rsidR="00A127D8" w:rsidRDefault="00A127D8" w:rsidP="00A127D8">
            <w:pPr>
              <w:pStyle w:val="TableParagraph"/>
              <w:spacing w:before="28" w:line="190" w:lineRule="atLeast"/>
              <w:ind w:left="453" w:right="138" w:hanging="335"/>
              <w:rPr>
                <w:sz w:val="16"/>
              </w:rPr>
            </w:pPr>
            <w:r>
              <w:rPr>
                <w:b/>
                <w:sz w:val="16"/>
              </w:rPr>
              <w:t xml:space="preserve">24. </w:t>
            </w:r>
            <w:r>
              <w:rPr>
                <w:sz w:val="16"/>
              </w:rPr>
              <w:t>The system SHOULD provide the ability to link results to a specific medical condition, medication or therapeutic class of medication.</w:t>
            </w:r>
          </w:p>
        </w:tc>
        <w:tc>
          <w:tcPr>
            <w:tcW w:w="957" w:type="dxa"/>
            <w:tcBorders>
              <w:left w:val="single" w:sz="6" w:space="0" w:color="000000"/>
              <w:right w:val="single" w:sz="6" w:space="0" w:color="000000"/>
            </w:tcBorders>
            <w:shd w:val="clear" w:color="auto" w:fill="F2DBDB" w:themeFill="accent2" w:themeFillTint="33"/>
            <w:vAlign w:val="center"/>
          </w:tcPr>
          <w:p w14:paraId="445BDDD9" w14:textId="77777777" w:rsidR="00A127D8" w:rsidRDefault="00A127D8" w:rsidP="003518F7">
            <w:pPr>
              <w:pStyle w:val="TableParagraph"/>
              <w:ind w:left="0"/>
              <w:jc w:val="center"/>
              <w:rPr>
                <w:sz w:val="16"/>
              </w:rPr>
            </w:pPr>
            <w:r>
              <w:rPr>
                <w:sz w:val="16"/>
              </w:rPr>
              <w:t>466</w:t>
            </w:r>
          </w:p>
        </w:tc>
        <w:tc>
          <w:tcPr>
            <w:tcW w:w="957" w:type="dxa"/>
            <w:tcBorders>
              <w:left w:val="single" w:sz="6" w:space="0" w:color="000000"/>
              <w:right w:val="single" w:sz="6" w:space="0" w:color="000000"/>
            </w:tcBorders>
            <w:shd w:val="clear" w:color="auto" w:fill="F2DBDB" w:themeFill="accent2" w:themeFillTint="33"/>
            <w:vAlign w:val="center"/>
          </w:tcPr>
          <w:p w14:paraId="79A0039D" w14:textId="6C8E71A8" w:rsidR="00A127D8" w:rsidRDefault="005C69BF"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603F273F" w14:textId="195C0106" w:rsidR="00A127D8" w:rsidRDefault="00A127D8" w:rsidP="003518F7">
            <w:pPr>
              <w:pStyle w:val="TableParagraph"/>
              <w:ind w:left="0"/>
              <w:jc w:val="center"/>
              <w:rPr>
                <w:sz w:val="16"/>
              </w:rPr>
            </w:pPr>
          </w:p>
        </w:tc>
      </w:tr>
      <w:tr w:rsidR="00A127D8" w14:paraId="65724A71" w14:textId="71D18A41" w:rsidTr="005C69BF">
        <w:trPr>
          <w:trHeight w:val="240"/>
        </w:trPr>
        <w:tc>
          <w:tcPr>
            <w:tcW w:w="2400" w:type="dxa"/>
            <w:vMerge/>
            <w:tcBorders>
              <w:top w:val="nil"/>
              <w:bottom w:val="nil"/>
              <w:right w:val="single" w:sz="8" w:space="0" w:color="000000"/>
            </w:tcBorders>
          </w:tcPr>
          <w:p w14:paraId="1A12A9D0"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5909417D" w14:textId="77777777" w:rsidR="00A127D8" w:rsidRDefault="00A127D8" w:rsidP="00A127D8">
            <w:pPr>
              <w:pStyle w:val="TableParagraph"/>
              <w:spacing w:before="35"/>
              <w:ind w:left="118"/>
              <w:rPr>
                <w:sz w:val="16"/>
              </w:rPr>
            </w:pPr>
            <w:r>
              <w:rPr>
                <w:b/>
                <w:sz w:val="16"/>
              </w:rPr>
              <w:t xml:space="preserve">25. </w:t>
            </w:r>
            <w:r>
              <w:rPr>
                <w:sz w:val="16"/>
              </w:rPr>
              <w:t>The system SHALL provide the ability to render non-diagnostic quality images.</w:t>
            </w:r>
          </w:p>
        </w:tc>
        <w:tc>
          <w:tcPr>
            <w:tcW w:w="957" w:type="dxa"/>
            <w:tcBorders>
              <w:left w:val="single" w:sz="6" w:space="0" w:color="000000"/>
              <w:right w:val="single" w:sz="6" w:space="0" w:color="000000"/>
            </w:tcBorders>
            <w:shd w:val="clear" w:color="auto" w:fill="F2DBDB" w:themeFill="accent2" w:themeFillTint="33"/>
            <w:vAlign w:val="center"/>
          </w:tcPr>
          <w:p w14:paraId="532249B3" w14:textId="77777777" w:rsidR="00A127D8" w:rsidRDefault="00A127D8" w:rsidP="003518F7">
            <w:pPr>
              <w:pStyle w:val="TableParagraph"/>
              <w:ind w:left="0"/>
              <w:jc w:val="center"/>
              <w:rPr>
                <w:sz w:val="16"/>
              </w:rPr>
            </w:pPr>
            <w:r>
              <w:rPr>
                <w:sz w:val="16"/>
              </w:rPr>
              <w:t>467</w:t>
            </w:r>
          </w:p>
        </w:tc>
        <w:tc>
          <w:tcPr>
            <w:tcW w:w="957" w:type="dxa"/>
            <w:tcBorders>
              <w:left w:val="single" w:sz="6" w:space="0" w:color="000000"/>
              <w:right w:val="single" w:sz="6" w:space="0" w:color="000000"/>
            </w:tcBorders>
            <w:shd w:val="clear" w:color="auto" w:fill="F2DBDB" w:themeFill="accent2" w:themeFillTint="33"/>
            <w:vAlign w:val="center"/>
          </w:tcPr>
          <w:p w14:paraId="4274CDF1" w14:textId="55D8785D" w:rsidR="00A127D8" w:rsidRDefault="005C69BF"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0EB1E5D0" w14:textId="0AB7A655" w:rsidR="00A127D8" w:rsidRDefault="00A127D8" w:rsidP="003518F7">
            <w:pPr>
              <w:pStyle w:val="TableParagraph"/>
              <w:ind w:left="0"/>
              <w:jc w:val="center"/>
              <w:rPr>
                <w:sz w:val="16"/>
              </w:rPr>
            </w:pPr>
          </w:p>
        </w:tc>
      </w:tr>
      <w:tr w:rsidR="00A127D8" w14:paraId="5D7627D7" w14:textId="59CA1C53" w:rsidTr="005C69BF">
        <w:trPr>
          <w:trHeight w:val="432"/>
        </w:trPr>
        <w:tc>
          <w:tcPr>
            <w:tcW w:w="2400" w:type="dxa"/>
            <w:vMerge/>
            <w:tcBorders>
              <w:top w:val="nil"/>
              <w:bottom w:val="nil"/>
              <w:right w:val="single" w:sz="8" w:space="0" w:color="000000"/>
            </w:tcBorders>
          </w:tcPr>
          <w:p w14:paraId="6C9EB8E6"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20284651" w14:textId="77777777" w:rsidR="00A127D8" w:rsidRDefault="00A127D8" w:rsidP="00A127D8">
            <w:pPr>
              <w:pStyle w:val="TableParagraph"/>
              <w:spacing w:before="28" w:line="190" w:lineRule="atLeast"/>
              <w:ind w:left="453" w:right="40" w:hanging="335"/>
              <w:rPr>
                <w:sz w:val="16"/>
              </w:rPr>
            </w:pPr>
            <w:r>
              <w:rPr>
                <w:b/>
                <w:sz w:val="16"/>
              </w:rPr>
              <w:t xml:space="preserve">26. </w:t>
            </w:r>
            <w:r>
              <w:rPr>
                <w:sz w:val="16"/>
              </w:rPr>
              <w:t>The system SHOULD provide the ability to link with Radiology Information Systems (RIS) or</w:t>
            </w:r>
            <w:r>
              <w:rPr>
                <w:spacing w:val="-6"/>
                <w:sz w:val="16"/>
              </w:rPr>
              <w:t xml:space="preserve"> </w:t>
            </w:r>
            <w:r>
              <w:rPr>
                <w:sz w:val="16"/>
              </w:rPr>
              <w:t>Picture Archiving</w:t>
            </w:r>
            <w:r>
              <w:rPr>
                <w:spacing w:val="-14"/>
                <w:sz w:val="16"/>
              </w:rPr>
              <w:t xml:space="preserve"> </w:t>
            </w:r>
            <w:r>
              <w:rPr>
                <w:sz w:val="16"/>
              </w:rPr>
              <w:t>&amp;</w:t>
            </w:r>
            <w:r>
              <w:rPr>
                <w:spacing w:val="-14"/>
                <w:sz w:val="16"/>
              </w:rPr>
              <w:t xml:space="preserve"> </w:t>
            </w:r>
            <w:r>
              <w:rPr>
                <w:sz w:val="16"/>
              </w:rPr>
              <w:t>Communication</w:t>
            </w:r>
            <w:r>
              <w:rPr>
                <w:spacing w:val="-14"/>
                <w:sz w:val="16"/>
              </w:rPr>
              <w:t xml:space="preserve"> </w:t>
            </w:r>
            <w:r>
              <w:rPr>
                <w:sz w:val="16"/>
              </w:rPr>
              <w:t>Systems</w:t>
            </w:r>
            <w:r>
              <w:rPr>
                <w:spacing w:val="-14"/>
                <w:sz w:val="16"/>
              </w:rPr>
              <w:t xml:space="preserve"> </w:t>
            </w:r>
            <w:r>
              <w:rPr>
                <w:sz w:val="16"/>
              </w:rPr>
              <w:t>(PACS)</w:t>
            </w:r>
            <w:r>
              <w:rPr>
                <w:spacing w:val="-14"/>
                <w:sz w:val="16"/>
              </w:rPr>
              <w:t xml:space="preserve"> </w:t>
            </w:r>
            <w:r>
              <w:rPr>
                <w:sz w:val="16"/>
              </w:rPr>
              <w:t>to</w:t>
            </w:r>
            <w:r>
              <w:rPr>
                <w:spacing w:val="-14"/>
                <w:sz w:val="16"/>
              </w:rPr>
              <w:t xml:space="preserve"> </w:t>
            </w:r>
            <w:r>
              <w:rPr>
                <w:sz w:val="16"/>
              </w:rPr>
              <w:t>enable</w:t>
            </w:r>
            <w:r>
              <w:rPr>
                <w:spacing w:val="-14"/>
                <w:sz w:val="16"/>
              </w:rPr>
              <w:t xml:space="preserve"> </w:t>
            </w:r>
            <w:r>
              <w:rPr>
                <w:sz w:val="16"/>
              </w:rPr>
              <w:t>the</w:t>
            </w:r>
            <w:r>
              <w:rPr>
                <w:spacing w:val="-14"/>
                <w:sz w:val="16"/>
              </w:rPr>
              <w:t xml:space="preserve"> </w:t>
            </w:r>
            <w:r>
              <w:rPr>
                <w:sz w:val="16"/>
              </w:rPr>
              <w:t>presentation</w:t>
            </w:r>
            <w:r>
              <w:rPr>
                <w:spacing w:val="-14"/>
                <w:sz w:val="16"/>
              </w:rPr>
              <w:t xml:space="preserve"> </w:t>
            </w:r>
            <w:r>
              <w:rPr>
                <w:sz w:val="16"/>
              </w:rPr>
              <w:t>of</w:t>
            </w:r>
            <w:r>
              <w:rPr>
                <w:spacing w:val="-14"/>
                <w:sz w:val="16"/>
              </w:rPr>
              <w:t xml:space="preserve"> </w:t>
            </w:r>
            <w:r>
              <w:rPr>
                <w:sz w:val="16"/>
              </w:rPr>
              <w:t>diagnostic</w:t>
            </w:r>
            <w:r>
              <w:rPr>
                <w:spacing w:val="-14"/>
                <w:sz w:val="16"/>
              </w:rPr>
              <w:t xml:space="preserve"> </w:t>
            </w:r>
            <w:r>
              <w:rPr>
                <w:sz w:val="16"/>
              </w:rPr>
              <w:t>quality</w:t>
            </w:r>
            <w:r>
              <w:rPr>
                <w:spacing w:val="-14"/>
                <w:sz w:val="16"/>
              </w:rPr>
              <w:t xml:space="preserve"> </w:t>
            </w:r>
            <w:r>
              <w:rPr>
                <w:sz w:val="16"/>
              </w:rPr>
              <w:t>images.</w:t>
            </w:r>
          </w:p>
        </w:tc>
        <w:tc>
          <w:tcPr>
            <w:tcW w:w="957" w:type="dxa"/>
            <w:tcBorders>
              <w:left w:val="single" w:sz="6" w:space="0" w:color="000000"/>
              <w:right w:val="single" w:sz="6" w:space="0" w:color="000000"/>
            </w:tcBorders>
            <w:shd w:val="clear" w:color="auto" w:fill="F2DBDB" w:themeFill="accent2" w:themeFillTint="33"/>
            <w:vAlign w:val="center"/>
          </w:tcPr>
          <w:p w14:paraId="441E6785" w14:textId="77777777" w:rsidR="00A127D8" w:rsidRDefault="00A127D8" w:rsidP="003518F7">
            <w:pPr>
              <w:pStyle w:val="TableParagraph"/>
              <w:ind w:left="0"/>
              <w:jc w:val="center"/>
              <w:rPr>
                <w:sz w:val="16"/>
              </w:rPr>
            </w:pPr>
            <w:r>
              <w:rPr>
                <w:sz w:val="16"/>
              </w:rPr>
              <w:t>468</w:t>
            </w:r>
          </w:p>
        </w:tc>
        <w:tc>
          <w:tcPr>
            <w:tcW w:w="957" w:type="dxa"/>
            <w:tcBorders>
              <w:left w:val="single" w:sz="6" w:space="0" w:color="000000"/>
              <w:right w:val="single" w:sz="6" w:space="0" w:color="000000"/>
            </w:tcBorders>
            <w:shd w:val="clear" w:color="auto" w:fill="F2DBDB" w:themeFill="accent2" w:themeFillTint="33"/>
            <w:vAlign w:val="center"/>
          </w:tcPr>
          <w:p w14:paraId="1A223A95" w14:textId="306961C4" w:rsidR="00A127D8" w:rsidRDefault="005C69BF"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39AD8C19" w14:textId="160D5FD5" w:rsidR="00A127D8" w:rsidRDefault="00A127D8" w:rsidP="003518F7">
            <w:pPr>
              <w:pStyle w:val="TableParagraph"/>
              <w:ind w:left="0"/>
              <w:jc w:val="center"/>
              <w:rPr>
                <w:sz w:val="16"/>
              </w:rPr>
            </w:pPr>
          </w:p>
        </w:tc>
      </w:tr>
      <w:tr w:rsidR="00A127D8" w14:paraId="4C8A21A3" w14:textId="51E45CCB" w:rsidTr="005C69BF">
        <w:trPr>
          <w:trHeight w:val="239"/>
        </w:trPr>
        <w:tc>
          <w:tcPr>
            <w:tcW w:w="2400" w:type="dxa"/>
            <w:vMerge/>
            <w:tcBorders>
              <w:top w:val="nil"/>
              <w:bottom w:val="nil"/>
              <w:right w:val="single" w:sz="8" w:space="0" w:color="000000"/>
            </w:tcBorders>
          </w:tcPr>
          <w:p w14:paraId="18E34ABC"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62B6C9CA" w14:textId="77777777" w:rsidR="00A127D8" w:rsidRDefault="00A127D8" w:rsidP="00A127D8">
            <w:pPr>
              <w:pStyle w:val="TableParagraph"/>
              <w:spacing w:before="35"/>
              <w:ind w:left="118"/>
              <w:rPr>
                <w:sz w:val="16"/>
              </w:rPr>
            </w:pPr>
            <w:r>
              <w:rPr>
                <w:b/>
                <w:sz w:val="16"/>
              </w:rPr>
              <w:t xml:space="preserve">27. </w:t>
            </w:r>
            <w:r>
              <w:rPr>
                <w:sz w:val="16"/>
              </w:rPr>
              <w:t>The system SHALL provide the ability to link one or more images to a result report.</w:t>
            </w:r>
          </w:p>
        </w:tc>
        <w:tc>
          <w:tcPr>
            <w:tcW w:w="957" w:type="dxa"/>
            <w:tcBorders>
              <w:left w:val="single" w:sz="6" w:space="0" w:color="000000"/>
              <w:right w:val="single" w:sz="6" w:space="0" w:color="000000"/>
            </w:tcBorders>
            <w:shd w:val="clear" w:color="auto" w:fill="F2DBDB" w:themeFill="accent2" w:themeFillTint="33"/>
            <w:vAlign w:val="center"/>
          </w:tcPr>
          <w:p w14:paraId="19682CC4" w14:textId="77777777" w:rsidR="00A127D8" w:rsidRDefault="00A127D8" w:rsidP="003518F7">
            <w:pPr>
              <w:pStyle w:val="TableParagraph"/>
              <w:ind w:left="0"/>
              <w:jc w:val="center"/>
              <w:rPr>
                <w:sz w:val="16"/>
              </w:rPr>
            </w:pPr>
            <w:r>
              <w:rPr>
                <w:sz w:val="16"/>
              </w:rPr>
              <w:t>469</w:t>
            </w:r>
          </w:p>
        </w:tc>
        <w:tc>
          <w:tcPr>
            <w:tcW w:w="957" w:type="dxa"/>
            <w:tcBorders>
              <w:left w:val="single" w:sz="6" w:space="0" w:color="000000"/>
              <w:right w:val="single" w:sz="6" w:space="0" w:color="000000"/>
            </w:tcBorders>
            <w:shd w:val="clear" w:color="auto" w:fill="F2DBDB" w:themeFill="accent2" w:themeFillTint="33"/>
            <w:vAlign w:val="center"/>
          </w:tcPr>
          <w:p w14:paraId="3DC950BE" w14:textId="5C227182" w:rsidR="00A127D8" w:rsidRDefault="005C69BF"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40C8BD0D" w14:textId="2E2E358E" w:rsidR="00A127D8" w:rsidRDefault="00A127D8" w:rsidP="003518F7">
            <w:pPr>
              <w:pStyle w:val="TableParagraph"/>
              <w:ind w:left="0"/>
              <w:jc w:val="center"/>
              <w:rPr>
                <w:sz w:val="16"/>
              </w:rPr>
            </w:pPr>
          </w:p>
        </w:tc>
      </w:tr>
      <w:tr w:rsidR="00A127D8" w14:paraId="32A7251C" w14:textId="70096560" w:rsidTr="005C69BF">
        <w:trPr>
          <w:trHeight w:val="432"/>
        </w:trPr>
        <w:tc>
          <w:tcPr>
            <w:tcW w:w="2400" w:type="dxa"/>
            <w:vMerge/>
            <w:tcBorders>
              <w:top w:val="nil"/>
              <w:bottom w:val="nil"/>
              <w:right w:val="single" w:sz="8" w:space="0" w:color="000000"/>
            </w:tcBorders>
          </w:tcPr>
          <w:p w14:paraId="6A393A29" w14:textId="77777777" w:rsidR="00A127D8" w:rsidRDefault="00A127D8" w:rsidP="00A127D8">
            <w:pPr>
              <w:rPr>
                <w:sz w:val="2"/>
                <w:szCs w:val="2"/>
              </w:rPr>
            </w:pPr>
          </w:p>
        </w:tc>
        <w:tc>
          <w:tcPr>
            <w:tcW w:w="7522" w:type="dxa"/>
            <w:tcBorders>
              <w:left w:val="single" w:sz="8" w:space="0" w:color="000000"/>
              <w:right w:val="single" w:sz="6" w:space="0" w:color="000000"/>
            </w:tcBorders>
            <w:shd w:val="clear" w:color="auto" w:fill="F2DBDB" w:themeFill="accent2" w:themeFillTint="33"/>
          </w:tcPr>
          <w:p w14:paraId="30792FD4" w14:textId="77777777" w:rsidR="00A127D8" w:rsidRDefault="00A127D8" w:rsidP="00A127D8">
            <w:pPr>
              <w:pStyle w:val="TableParagraph"/>
              <w:spacing w:before="28" w:line="190" w:lineRule="atLeast"/>
              <w:ind w:left="453" w:hanging="335"/>
              <w:rPr>
                <w:sz w:val="16"/>
              </w:rPr>
            </w:pPr>
            <w:r>
              <w:rPr>
                <w:b/>
                <w:sz w:val="16"/>
              </w:rPr>
              <w:t>28.</w:t>
            </w:r>
            <w:r>
              <w:rPr>
                <w:b/>
                <w:spacing w:val="21"/>
                <w:sz w:val="16"/>
              </w:rPr>
              <w:t xml:space="preserve"> </w:t>
            </w:r>
            <w:r>
              <w:rPr>
                <w:sz w:val="16"/>
              </w:rPr>
              <w:t>IF</w:t>
            </w:r>
            <w:r>
              <w:rPr>
                <w:spacing w:val="-13"/>
                <w:sz w:val="16"/>
              </w:rPr>
              <w:t xml:space="preserve"> </w:t>
            </w:r>
            <w:r>
              <w:rPr>
                <w:sz w:val="16"/>
              </w:rPr>
              <w:t>the</w:t>
            </w:r>
            <w:r>
              <w:rPr>
                <w:spacing w:val="-13"/>
                <w:sz w:val="16"/>
              </w:rPr>
              <w:t xml:space="preserve"> </w:t>
            </w:r>
            <w:r>
              <w:rPr>
                <w:sz w:val="16"/>
              </w:rPr>
              <w:t>system</w:t>
            </w:r>
            <w:r>
              <w:rPr>
                <w:spacing w:val="-13"/>
                <w:sz w:val="16"/>
              </w:rPr>
              <w:t xml:space="preserve"> </w:t>
            </w:r>
            <w:r>
              <w:rPr>
                <w:sz w:val="16"/>
              </w:rPr>
              <w:t>provides</w:t>
            </w:r>
            <w:r>
              <w:rPr>
                <w:spacing w:val="-13"/>
                <w:sz w:val="16"/>
              </w:rPr>
              <w:t xml:space="preserve"> </w:t>
            </w:r>
            <w:r>
              <w:rPr>
                <w:sz w:val="16"/>
              </w:rPr>
              <w:t>the</w:t>
            </w:r>
            <w:r>
              <w:rPr>
                <w:spacing w:val="-13"/>
                <w:sz w:val="16"/>
              </w:rPr>
              <w:t xml:space="preserve"> </w:t>
            </w:r>
            <w:r>
              <w:rPr>
                <w:sz w:val="16"/>
              </w:rPr>
              <w:t>ability</w:t>
            </w:r>
            <w:r>
              <w:rPr>
                <w:spacing w:val="-13"/>
                <w:sz w:val="16"/>
              </w:rPr>
              <w:t xml:space="preserve"> </w:t>
            </w:r>
            <w:r>
              <w:rPr>
                <w:sz w:val="16"/>
              </w:rPr>
              <w:t>to</w:t>
            </w:r>
            <w:r>
              <w:rPr>
                <w:spacing w:val="-13"/>
                <w:sz w:val="16"/>
              </w:rPr>
              <w:t xml:space="preserve"> </w:t>
            </w:r>
            <w:r>
              <w:rPr>
                <w:sz w:val="16"/>
              </w:rPr>
              <w:t>annotate</w:t>
            </w:r>
            <w:r>
              <w:rPr>
                <w:spacing w:val="-13"/>
                <w:sz w:val="16"/>
              </w:rPr>
              <w:t xml:space="preserve"> </w:t>
            </w:r>
            <w:r>
              <w:rPr>
                <w:sz w:val="16"/>
              </w:rPr>
              <w:t>a</w:t>
            </w:r>
            <w:r>
              <w:rPr>
                <w:spacing w:val="-13"/>
                <w:sz w:val="16"/>
              </w:rPr>
              <w:t xml:space="preserve"> </w:t>
            </w:r>
            <w:r>
              <w:rPr>
                <w:sz w:val="16"/>
              </w:rPr>
              <w:t>result,</w:t>
            </w:r>
            <w:r>
              <w:rPr>
                <w:spacing w:val="-13"/>
                <w:sz w:val="16"/>
              </w:rPr>
              <w:t xml:space="preserve"> </w:t>
            </w:r>
            <w:r>
              <w:rPr>
                <w:sz w:val="16"/>
              </w:rPr>
              <w:t>THEN</w:t>
            </w:r>
            <w:r>
              <w:rPr>
                <w:spacing w:val="-13"/>
                <w:sz w:val="16"/>
              </w:rPr>
              <w:t xml:space="preserve"> </w:t>
            </w:r>
            <w:r>
              <w:rPr>
                <w:sz w:val="16"/>
              </w:rPr>
              <w:t>the</w:t>
            </w:r>
            <w:r>
              <w:rPr>
                <w:spacing w:val="-13"/>
                <w:sz w:val="16"/>
              </w:rPr>
              <w:t xml:space="preserve"> </w:t>
            </w:r>
            <w:r>
              <w:rPr>
                <w:sz w:val="16"/>
              </w:rPr>
              <w:t>system</w:t>
            </w:r>
            <w:r>
              <w:rPr>
                <w:spacing w:val="-13"/>
                <w:sz w:val="16"/>
              </w:rPr>
              <w:t xml:space="preserve"> </w:t>
            </w:r>
            <w:r>
              <w:rPr>
                <w:sz w:val="16"/>
              </w:rPr>
              <w:t>SHALL</w:t>
            </w:r>
            <w:r>
              <w:rPr>
                <w:spacing w:val="-13"/>
                <w:sz w:val="16"/>
              </w:rPr>
              <w:t xml:space="preserve"> </w:t>
            </w:r>
            <w:r>
              <w:rPr>
                <w:sz w:val="16"/>
              </w:rPr>
              <w:t>render</w:t>
            </w:r>
            <w:r>
              <w:rPr>
                <w:spacing w:val="-13"/>
                <w:sz w:val="16"/>
              </w:rPr>
              <w:t xml:space="preserve"> </w:t>
            </w:r>
            <w:r>
              <w:rPr>
                <w:sz w:val="16"/>
              </w:rPr>
              <w:t>the</w:t>
            </w:r>
            <w:r>
              <w:rPr>
                <w:spacing w:val="-13"/>
                <w:sz w:val="16"/>
              </w:rPr>
              <w:t xml:space="preserve"> </w:t>
            </w:r>
            <w:r>
              <w:rPr>
                <w:sz w:val="16"/>
              </w:rPr>
              <w:t>annotation with subsequent views of that result.</w:t>
            </w:r>
          </w:p>
        </w:tc>
        <w:tc>
          <w:tcPr>
            <w:tcW w:w="957" w:type="dxa"/>
            <w:tcBorders>
              <w:left w:val="single" w:sz="6" w:space="0" w:color="000000"/>
              <w:right w:val="single" w:sz="6" w:space="0" w:color="000000"/>
            </w:tcBorders>
            <w:shd w:val="clear" w:color="auto" w:fill="F2DBDB" w:themeFill="accent2" w:themeFillTint="33"/>
            <w:vAlign w:val="center"/>
          </w:tcPr>
          <w:p w14:paraId="342CB84D" w14:textId="77777777" w:rsidR="00A127D8" w:rsidRDefault="00A127D8" w:rsidP="003518F7">
            <w:pPr>
              <w:pStyle w:val="TableParagraph"/>
              <w:ind w:left="0"/>
              <w:jc w:val="center"/>
              <w:rPr>
                <w:sz w:val="16"/>
              </w:rPr>
            </w:pPr>
            <w:r>
              <w:rPr>
                <w:sz w:val="16"/>
              </w:rPr>
              <w:t>470</w:t>
            </w:r>
          </w:p>
        </w:tc>
        <w:tc>
          <w:tcPr>
            <w:tcW w:w="957" w:type="dxa"/>
            <w:tcBorders>
              <w:left w:val="single" w:sz="6" w:space="0" w:color="000000"/>
              <w:right w:val="single" w:sz="6" w:space="0" w:color="000000"/>
            </w:tcBorders>
            <w:shd w:val="clear" w:color="auto" w:fill="F2DBDB" w:themeFill="accent2" w:themeFillTint="33"/>
            <w:vAlign w:val="center"/>
          </w:tcPr>
          <w:p w14:paraId="6E06AF42" w14:textId="74EDA6BC" w:rsidR="00A127D8" w:rsidRDefault="005C69BF"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338302EB" w14:textId="6F2B5FCA" w:rsidR="00A127D8" w:rsidRDefault="00A127D8" w:rsidP="003518F7">
            <w:pPr>
              <w:pStyle w:val="TableParagraph"/>
              <w:ind w:left="0"/>
              <w:jc w:val="center"/>
              <w:rPr>
                <w:sz w:val="16"/>
              </w:rPr>
            </w:pPr>
          </w:p>
        </w:tc>
      </w:tr>
    </w:tbl>
    <w:p w14:paraId="5147736B" w14:textId="77777777" w:rsidR="004B2E32" w:rsidRDefault="004B2E32" w:rsidP="004B2E32">
      <w:pPr>
        <w:pStyle w:val="BodyText"/>
        <w:spacing w:before="9"/>
        <w:rPr>
          <w:sz w:val="7"/>
        </w:rPr>
      </w:pPr>
    </w:p>
    <w:p w14:paraId="3D23BE51" w14:textId="2E8ECFE6" w:rsidR="004B2E32" w:rsidRDefault="004B2E32" w:rsidP="004B2E32">
      <w:pPr>
        <w:pStyle w:val="BodyText"/>
        <w:spacing w:line="20" w:lineRule="exact"/>
        <w:ind w:left="115"/>
        <w:rPr>
          <w:sz w:val="2"/>
        </w:rPr>
      </w:pPr>
      <w:r>
        <w:rPr>
          <w:noProof/>
          <w:sz w:val="2"/>
        </w:rPr>
        <mc:AlternateContent>
          <mc:Choice Requires="wpg">
            <w:drawing>
              <wp:inline distT="0" distB="0" distL="0" distR="0" wp14:anchorId="48F071FA" wp14:editId="7D292574">
                <wp:extent cx="6858000" cy="6350"/>
                <wp:effectExtent l="6350" t="10795" r="12700"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6350"/>
                          <a:chOff x="0" y="0"/>
                          <a:chExt cx="10800" cy="10"/>
                        </a:xfrm>
                      </wpg:grpSpPr>
                      <wps:wsp>
                        <wps:cNvPr id="17" name="Line 9"/>
                        <wps:cNvCnPr>
                          <a:cxnSpLocks noChangeShapeType="1"/>
                        </wps:cNvCnPr>
                        <wps:spPr bwMode="auto">
                          <a:xfrm>
                            <a:off x="0" y="5"/>
                            <a:ext cx="10800" cy="0"/>
                          </a:xfrm>
                          <a:prstGeom prst="line">
                            <a:avLst/>
                          </a:prstGeom>
                          <a:noFill/>
                          <a:ln w="6350">
                            <a:solidFill>
                              <a:srgbClr val="000000"/>
                            </a:solidFill>
                            <a:prstDash val="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9908872" id="Group 16" o:spid="_x0000_s1026" style="width:540pt;height:.5pt;mso-position-horizontal-relative:char;mso-position-vertical-relative:line" coordsize="10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">
                <v:line id="Line 9" o:spid="_x0000_s1027" style="position:absolute;visibility:visible;mso-wrap-style:square" from="0,5" to="108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" strokeweight=".5pt">
                  <v:stroke dashstyle="dot"/>
                </v:line>
                <w10:anchorlock/>
              </v:group>
            </w:pict>
          </mc:Fallback>
        </mc:AlternateContent>
      </w:r>
    </w:p>
    <w:p w14:paraId="1F48F93A" w14:textId="77777777" w:rsidR="004B2E32" w:rsidRDefault="004B2E32" w:rsidP="004B2E32">
      <w:pPr>
        <w:spacing w:line="20" w:lineRule="exact"/>
        <w:rPr>
          <w:sz w:val="2"/>
        </w:rPr>
        <w:sectPr w:rsidR="004B2E32" w:rsidSect="004A6546">
          <w:footerReference w:type="default" r:id="rId72"/>
          <w:pgSz w:w="15840" w:h="12240" w:orient="landscape"/>
          <w:pgMar w:top="600" w:right="600" w:bottom="520" w:left="340" w:header="348" w:footer="154" w:gutter="0"/>
          <w:pgNumType w:start="20"/>
          <w:cols w:space="720"/>
          <w:docGrid w:linePitch="299"/>
        </w:sectPr>
      </w:pPr>
    </w:p>
    <w:p w14:paraId="4D8DEAB4" w14:textId="77777777" w:rsidR="004B2E32" w:rsidRDefault="004B2E32" w:rsidP="004B2E32">
      <w:pPr>
        <w:pStyle w:val="BodyText"/>
        <w:spacing w:before="9"/>
        <w:rPr>
          <w:sz w:val="9"/>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4"/>
        <w:gridCol w:w="957"/>
        <w:gridCol w:w="957"/>
        <w:gridCol w:w="957"/>
      </w:tblGrid>
      <w:tr w:rsidR="00A127D8" w14:paraId="44945C2D" w14:textId="2E5ACCAC" w:rsidTr="006D40DC">
        <w:trPr>
          <w:trHeight w:val="573"/>
        </w:trPr>
        <w:tc>
          <w:tcPr>
            <w:tcW w:w="2400" w:type="dxa"/>
            <w:tcBorders>
              <w:bottom w:val="single" w:sz="6" w:space="0" w:color="000000"/>
              <w:right w:val="single" w:sz="4" w:space="0" w:color="FFFFFF"/>
            </w:tcBorders>
            <w:shd w:val="clear" w:color="auto" w:fill="00B050"/>
          </w:tcPr>
          <w:p w14:paraId="5871E3EA" w14:textId="77777777" w:rsidR="00A127D8" w:rsidRDefault="00A127D8" w:rsidP="00A127D8">
            <w:pPr>
              <w:pStyle w:val="TableParagraph"/>
              <w:spacing w:line="171" w:lineRule="exact"/>
              <w:ind w:left="84"/>
              <w:rPr>
                <w:b/>
                <w:sz w:val="16"/>
              </w:rPr>
            </w:pPr>
            <w:r>
              <w:rPr>
                <w:b/>
                <w:sz w:val="16"/>
              </w:rPr>
              <w:t>Section/Id#:</w:t>
            </w:r>
          </w:p>
          <w:p w14:paraId="244170C2" w14:textId="77777777" w:rsidR="00A127D8" w:rsidRDefault="00A127D8" w:rsidP="00A127D8">
            <w:pPr>
              <w:pStyle w:val="TableParagraph"/>
              <w:spacing w:before="8"/>
              <w:ind w:left="84" w:right="1813"/>
              <w:rPr>
                <w:b/>
                <w:sz w:val="16"/>
              </w:rPr>
            </w:pPr>
            <w:r>
              <w:rPr>
                <w:b/>
                <w:sz w:val="16"/>
              </w:rPr>
              <w:t>Type:</w:t>
            </w:r>
          </w:p>
          <w:p w14:paraId="7D8F99C4" w14:textId="77777777" w:rsidR="00A127D8" w:rsidRDefault="00A127D8" w:rsidP="00A127D8">
            <w:pPr>
              <w:pStyle w:val="TableParagraph"/>
              <w:spacing w:before="8"/>
              <w:ind w:left="84" w:right="1813"/>
              <w:rPr>
                <w:b/>
                <w:sz w:val="16"/>
              </w:rPr>
            </w:pPr>
            <w:r>
              <w:rPr>
                <w:b/>
                <w:sz w:val="16"/>
              </w:rPr>
              <w:t>Name:</w:t>
            </w:r>
          </w:p>
        </w:tc>
        <w:tc>
          <w:tcPr>
            <w:tcW w:w="7524" w:type="dxa"/>
            <w:tcBorders>
              <w:left w:val="single" w:sz="4" w:space="0" w:color="FFFFFF"/>
              <w:bottom w:val="single" w:sz="8" w:space="0" w:color="000000"/>
              <w:right w:val="single" w:sz="4" w:space="0" w:color="FFFFFF"/>
            </w:tcBorders>
            <w:shd w:val="clear" w:color="auto" w:fill="00B050"/>
          </w:tcPr>
          <w:p w14:paraId="090AE580" w14:textId="77777777" w:rsidR="00A127D8" w:rsidRDefault="00A127D8" w:rsidP="00A127D8">
            <w:pPr>
              <w:pStyle w:val="TableParagraph"/>
              <w:spacing w:before="6"/>
              <w:rPr>
                <w:sz w:val="15"/>
              </w:rPr>
            </w:pPr>
          </w:p>
          <w:p w14:paraId="02130531" w14:textId="77777777" w:rsidR="00A127D8" w:rsidRDefault="00A127D8" w:rsidP="00A127D8">
            <w:pPr>
              <w:pStyle w:val="TableParagraph"/>
              <w:ind w:left="84"/>
              <w:rPr>
                <w:b/>
                <w:sz w:val="16"/>
              </w:rPr>
            </w:pPr>
            <w:r>
              <w:rPr>
                <w:b/>
                <w:sz w:val="16"/>
              </w:rPr>
              <w:t>Conformance Criteria</w:t>
            </w:r>
          </w:p>
        </w:tc>
        <w:tc>
          <w:tcPr>
            <w:tcW w:w="957" w:type="dxa"/>
            <w:tcBorders>
              <w:left w:val="single" w:sz="4" w:space="0" w:color="FFFFFF"/>
              <w:bottom w:val="single" w:sz="8" w:space="0" w:color="000000"/>
            </w:tcBorders>
            <w:shd w:val="clear" w:color="auto" w:fill="00B050"/>
            <w:vAlign w:val="center"/>
          </w:tcPr>
          <w:p w14:paraId="53BAE948" w14:textId="59F8B249" w:rsidR="00A127D8" w:rsidRDefault="00A127D8" w:rsidP="005C69BF">
            <w:pPr>
              <w:pStyle w:val="TableParagraph"/>
              <w:ind w:left="0"/>
              <w:jc w:val="center"/>
              <w:rPr>
                <w:b/>
                <w:sz w:val="16"/>
              </w:rPr>
            </w:pPr>
            <w:r w:rsidRPr="000E4DCC">
              <w:rPr>
                <w:b/>
                <w:sz w:val="16"/>
                <w:szCs w:val="16"/>
              </w:rPr>
              <w:t>Row#</w:t>
            </w:r>
          </w:p>
        </w:tc>
        <w:tc>
          <w:tcPr>
            <w:tcW w:w="957" w:type="dxa"/>
            <w:tcBorders>
              <w:left w:val="single" w:sz="4" w:space="0" w:color="FFFFFF"/>
              <w:bottom w:val="single" w:sz="8" w:space="0" w:color="000000"/>
              <w:right w:val="single" w:sz="4" w:space="0" w:color="FFFFFF"/>
            </w:tcBorders>
            <w:shd w:val="clear" w:color="auto" w:fill="00B050"/>
            <w:vAlign w:val="center"/>
          </w:tcPr>
          <w:p w14:paraId="72250537" w14:textId="34DC831F" w:rsidR="00A127D8" w:rsidRDefault="00A127D8" w:rsidP="005C69BF">
            <w:pPr>
              <w:pStyle w:val="TableParagraph"/>
              <w:ind w:left="0"/>
              <w:jc w:val="center"/>
              <w:rPr>
                <w:sz w:val="15"/>
              </w:rPr>
            </w:pPr>
            <w:r w:rsidRPr="000E4DCC">
              <w:rPr>
                <w:b/>
                <w:sz w:val="16"/>
                <w:szCs w:val="16"/>
              </w:rPr>
              <w:t>Criteria Status</w:t>
            </w:r>
          </w:p>
        </w:tc>
        <w:tc>
          <w:tcPr>
            <w:tcW w:w="957" w:type="dxa"/>
            <w:tcBorders>
              <w:left w:val="single" w:sz="4" w:space="0" w:color="FFFFFF"/>
              <w:bottom w:val="single" w:sz="8" w:space="0" w:color="000000"/>
            </w:tcBorders>
            <w:shd w:val="clear" w:color="auto" w:fill="00B050"/>
            <w:vAlign w:val="center"/>
          </w:tcPr>
          <w:p w14:paraId="6C6AA279" w14:textId="0A9F059F" w:rsidR="00A127D8" w:rsidRDefault="00A127D8" w:rsidP="005C69BF">
            <w:pPr>
              <w:pStyle w:val="TableParagraph"/>
              <w:ind w:left="0"/>
              <w:jc w:val="center"/>
              <w:rPr>
                <w:sz w:val="15"/>
              </w:rPr>
            </w:pPr>
            <w:r w:rsidRPr="000E4DCC">
              <w:rPr>
                <w:b/>
                <w:sz w:val="16"/>
                <w:szCs w:val="16"/>
              </w:rPr>
              <w:t>Mapping to R1</w:t>
            </w:r>
          </w:p>
        </w:tc>
      </w:tr>
      <w:tr w:rsidR="00A127D8" w14:paraId="6EF9DE57" w14:textId="51E7DA71" w:rsidTr="005C69BF">
        <w:trPr>
          <w:trHeight w:val="429"/>
        </w:trPr>
        <w:tc>
          <w:tcPr>
            <w:tcW w:w="2400" w:type="dxa"/>
            <w:vMerge w:val="restart"/>
            <w:tcBorders>
              <w:top w:val="single" w:sz="6" w:space="0" w:color="000000"/>
              <w:right w:val="single" w:sz="8" w:space="0" w:color="000000"/>
            </w:tcBorders>
          </w:tcPr>
          <w:p w14:paraId="0AA10F34" w14:textId="77777777" w:rsidR="00A127D8" w:rsidRDefault="00A127D8" w:rsidP="00A127D8">
            <w:pPr>
              <w:pStyle w:val="TableParagraph"/>
              <w:rPr>
                <w:sz w:val="16"/>
              </w:rPr>
            </w:pPr>
          </w:p>
        </w:tc>
        <w:tc>
          <w:tcPr>
            <w:tcW w:w="7524" w:type="dxa"/>
            <w:tcBorders>
              <w:top w:val="single" w:sz="8" w:space="0" w:color="000000"/>
              <w:left w:val="single" w:sz="8" w:space="0" w:color="000000"/>
              <w:right w:val="single" w:sz="6" w:space="0" w:color="000000"/>
            </w:tcBorders>
            <w:shd w:val="clear" w:color="auto" w:fill="F2DBDB" w:themeFill="accent2" w:themeFillTint="33"/>
          </w:tcPr>
          <w:p w14:paraId="5FD10419" w14:textId="77777777" w:rsidR="00A127D8" w:rsidRDefault="00A127D8" w:rsidP="00A127D8">
            <w:pPr>
              <w:pStyle w:val="TableParagraph"/>
              <w:spacing w:before="26" w:line="190" w:lineRule="atLeast"/>
              <w:ind w:left="453" w:hanging="335"/>
              <w:rPr>
                <w:sz w:val="16"/>
              </w:rPr>
            </w:pPr>
            <w:r>
              <w:rPr>
                <w:b/>
                <w:sz w:val="16"/>
              </w:rPr>
              <w:t xml:space="preserve">29. </w:t>
            </w:r>
            <w:r>
              <w:rPr>
                <w:sz w:val="16"/>
              </w:rPr>
              <w:t>The system SHOULD provide the ability to capture an annotation from the patient on a result and render the annotation with subsequent views of that result.</w:t>
            </w:r>
          </w:p>
        </w:tc>
        <w:tc>
          <w:tcPr>
            <w:tcW w:w="957" w:type="dxa"/>
            <w:tcBorders>
              <w:top w:val="single" w:sz="8" w:space="0" w:color="000000"/>
              <w:left w:val="single" w:sz="6" w:space="0" w:color="000000"/>
              <w:right w:val="single" w:sz="6" w:space="0" w:color="000000"/>
            </w:tcBorders>
            <w:shd w:val="clear" w:color="auto" w:fill="F2DBDB" w:themeFill="accent2" w:themeFillTint="33"/>
            <w:vAlign w:val="center"/>
          </w:tcPr>
          <w:p w14:paraId="7097147C" w14:textId="77777777" w:rsidR="00A127D8" w:rsidRDefault="00A127D8" w:rsidP="005C69BF">
            <w:pPr>
              <w:pStyle w:val="TableParagraph"/>
              <w:ind w:left="0"/>
              <w:jc w:val="center"/>
              <w:rPr>
                <w:sz w:val="16"/>
              </w:rPr>
            </w:pPr>
            <w:r>
              <w:rPr>
                <w:sz w:val="16"/>
              </w:rPr>
              <w:t>471</w:t>
            </w:r>
          </w:p>
        </w:tc>
        <w:tc>
          <w:tcPr>
            <w:tcW w:w="957" w:type="dxa"/>
            <w:tcBorders>
              <w:top w:val="single" w:sz="8" w:space="0" w:color="000000"/>
              <w:left w:val="single" w:sz="6" w:space="0" w:color="000000"/>
              <w:right w:val="single" w:sz="6" w:space="0" w:color="000000"/>
            </w:tcBorders>
            <w:shd w:val="clear" w:color="auto" w:fill="F2DBDB" w:themeFill="accent2" w:themeFillTint="33"/>
            <w:vAlign w:val="center"/>
          </w:tcPr>
          <w:p w14:paraId="44013B04" w14:textId="75514944" w:rsidR="00A127D8" w:rsidRDefault="005C69BF" w:rsidP="005C69BF">
            <w:pPr>
              <w:pStyle w:val="TableParagraph"/>
              <w:ind w:left="0"/>
              <w:jc w:val="center"/>
              <w:rPr>
                <w:sz w:val="16"/>
              </w:rPr>
            </w:pPr>
            <w:r>
              <w:rPr>
                <w:sz w:val="16"/>
              </w:rPr>
              <w:t>A</w:t>
            </w:r>
          </w:p>
        </w:tc>
        <w:tc>
          <w:tcPr>
            <w:tcW w:w="957" w:type="dxa"/>
            <w:tcBorders>
              <w:top w:val="single" w:sz="8" w:space="0" w:color="000000"/>
              <w:left w:val="single" w:sz="6" w:space="0" w:color="000000"/>
              <w:right w:val="single" w:sz="6" w:space="0" w:color="000000"/>
            </w:tcBorders>
            <w:shd w:val="clear" w:color="auto" w:fill="F2DBDB" w:themeFill="accent2" w:themeFillTint="33"/>
            <w:vAlign w:val="center"/>
          </w:tcPr>
          <w:p w14:paraId="46B3FCD6" w14:textId="1145F629" w:rsidR="00A127D8" w:rsidRDefault="00A127D8" w:rsidP="005C69BF">
            <w:pPr>
              <w:pStyle w:val="TableParagraph"/>
              <w:ind w:left="0"/>
              <w:jc w:val="center"/>
              <w:rPr>
                <w:sz w:val="16"/>
              </w:rPr>
            </w:pPr>
          </w:p>
        </w:tc>
      </w:tr>
      <w:tr w:rsidR="00A127D8" w14:paraId="483E7AC3" w14:textId="01F78B24" w:rsidTr="005C69BF">
        <w:trPr>
          <w:trHeight w:val="624"/>
        </w:trPr>
        <w:tc>
          <w:tcPr>
            <w:tcW w:w="2400" w:type="dxa"/>
            <w:vMerge/>
            <w:tcBorders>
              <w:top w:val="nil"/>
              <w:right w:val="single" w:sz="8" w:space="0" w:color="000000"/>
            </w:tcBorders>
          </w:tcPr>
          <w:p w14:paraId="02D3B535" w14:textId="77777777" w:rsidR="00A127D8" w:rsidRDefault="00A127D8" w:rsidP="00A127D8">
            <w:pPr>
              <w:rPr>
                <w:sz w:val="2"/>
                <w:szCs w:val="2"/>
              </w:rPr>
            </w:pPr>
          </w:p>
        </w:tc>
        <w:tc>
          <w:tcPr>
            <w:tcW w:w="7524" w:type="dxa"/>
            <w:tcBorders>
              <w:left w:val="single" w:sz="8" w:space="0" w:color="000000"/>
              <w:right w:val="single" w:sz="6" w:space="0" w:color="000000"/>
            </w:tcBorders>
            <w:shd w:val="clear" w:color="auto" w:fill="F2DBDB" w:themeFill="accent2" w:themeFillTint="33"/>
          </w:tcPr>
          <w:p w14:paraId="0EDB60A3" w14:textId="77777777" w:rsidR="00A127D8" w:rsidRDefault="00A127D8" w:rsidP="00A127D8">
            <w:pPr>
              <w:pStyle w:val="TableParagraph"/>
              <w:spacing w:before="28" w:line="190" w:lineRule="atLeast"/>
              <w:ind w:left="453" w:right="53" w:hanging="335"/>
              <w:jc w:val="both"/>
              <w:rPr>
                <w:sz w:val="16"/>
              </w:rPr>
            </w:pPr>
            <w:r>
              <w:rPr>
                <w:b/>
                <w:sz w:val="16"/>
              </w:rPr>
              <w:t xml:space="preserve">30. </w:t>
            </w:r>
            <w:r>
              <w:rPr>
                <w:sz w:val="16"/>
              </w:rPr>
              <w:t xml:space="preserve">The system SHALL determine that results were </w:t>
            </w:r>
            <w:proofErr w:type="spellStart"/>
            <w:r>
              <w:rPr>
                <w:sz w:val="16"/>
              </w:rPr>
              <w:t>recieved</w:t>
            </w:r>
            <w:proofErr w:type="spellEnd"/>
            <w:r>
              <w:rPr>
                <w:sz w:val="16"/>
              </w:rPr>
              <w:t xml:space="preserve"> for a patient who is no longer under the care of the ordering provider and tag and render a notification according to scope of practice, organizational policy, and/or jurisdictional law.</w:t>
            </w:r>
          </w:p>
        </w:tc>
        <w:tc>
          <w:tcPr>
            <w:tcW w:w="957" w:type="dxa"/>
            <w:tcBorders>
              <w:left w:val="single" w:sz="6" w:space="0" w:color="000000"/>
              <w:right w:val="single" w:sz="6" w:space="0" w:color="000000"/>
            </w:tcBorders>
            <w:shd w:val="clear" w:color="auto" w:fill="F2DBDB" w:themeFill="accent2" w:themeFillTint="33"/>
            <w:vAlign w:val="center"/>
          </w:tcPr>
          <w:p w14:paraId="3D037223" w14:textId="77777777" w:rsidR="00A127D8" w:rsidRDefault="00A127D8" w:rsidP="005C69BF">
            <w:pPr>
              <w:pStyle w:val="TableParagraph"/>
              <w:ind w:left="0"/>
              <w:jc w:val="center"/>
              <w:rPr>
                <w:sz w:val="16"/>
              </w:rPr>
            </w:pPr>
            <w:r>
              <w:rPr>
                <w:sz w:val="16"/>
              </w:rPr>
              <w:t>472</w:t>
            </w:r>
          </w:p>
        </w:tc>
        <w:tc>
          <w:tcPr>
            <w:tcW w:w="957" w:type="dxa"/>
            <w:tcBorders>
              <w:left w:val="single" w:sz="6" w:space="0" w:color="000000"/>
              <w:right w:val="single" w:sz="6" w:space="0" w:color="000000"/>
            </w:tcBorders>
            <w:shd w:val="clear" w:color="auto" w:fill="F2DBDB" w:themeFill="accent2" w:themeFillTint="33"/>
            <w:vAlign w:val="center"/>
          </w:tcPr>
          <w:p w14:paraId="40DB05AF" w14:textId="4A74B78E" w:rsidR="00A127D8" w:rsidRDefault="005C69BF" w:rsidP="005C69BF">
            <w:pPr>
              <w:pStyle w:val="TableParagraph"/>
              <w:ind w:left="0"/>
              <w:jc w:val="center"/>
              <w:rPr>
                <w:sz w:val="17"/>
              </w:rPr>
            </w:pPr>
            <w:r>
              <w:rPr>
                <w:sz w:val="17"/>
              </w:rPr>
              <w:t>A</w:t>
            </w:r>
          </w:p>
        </w:tc>
        <w:tc>
          <w:tcPr>
            <w:tcW w:w="957" w:type="dxa"/>
            <w:tcBorders>
              <w:left w:val="single" w:sz="6" w:space="0" w:color="000000"/>
              <w:right w:val="single" w:sz="6" w:space="0" w:color="000000"/>
            </w:tcBorders>
            <w:shd w:val="clear" w:color="auto" w:fill="F2DBDB" w:themeFill="accent2" w:themeFillTint="33"/>
            <w:vAlign w:val="center"/>
          </w:tcPr>
          <w:p w14:paraId="10A19F0D" w14:textId="7E41E429" w:rsidR="00A127D8" w:rsidRDefault="00A127D8" w:rsidP="005C69BF">
            <w:pPr>
              <w:pStyle w:val="TableParagraph"/>
              <w:ind w:left="0"/>
              <w:jc w:val="center"/>
              <w:rPr>
                <w:sz w:val="17"/>
              </w:rPr>
            </w:pPr>
          </w:p>
        </w:tc>
      </w:tr>
      <w:tr w:rsidR="00A127D8" w14:paraId="0813EC33" w14:textId="235F6754" w:rsidTr="005C69BF">
        <w:trPr>
          <w:trHeight w:val="624"/>
        </w:trPr>
        <w:tc>
          <w:tcPr>
            <w:tcW w:w="2400" w:type="dxa"/>
            <w:vMerge/>
            <w:tcBorders>
              <w:top w:val="nil"/>
              <w:bottom w:val="single" w:sz="12" w:space="0" w:color="000000"/>
              <w:right w:val="single" w:sz="8" w:space="0" w:color="000000"/>
            </w:tcBorders>
          </w:tcPr>
          <w:p w14:paraId="1FF860B6" w14:textId="77777777" w:rsidR="00A127D8" w:rsidRDefault="00A127D8" w:rsidP="00A127D8">
            <w:pPr>
              <w:rPr>
                <w:sz w:val="2"/>
                <w:szCs w:val="2"/>
              </w:rPr>
            </w:pPr>
          </w:p>
        </w:tc>
        <w:tc>
          <w:tcPr>
            <w:tcW w:w="7524" w:type="dxa"/>
            <w:tcBorders>
              <w:left w:val="single" w:sz="8" w:space="0" w:color="000000"/>
              <w:bottom w:val="single" w:sz="12" w:space="0" w:color="000000"/>
              <w:right w:val="single" w:sz="6" w:space="0" w:color="000000"/>
            </w:tcBorders>
            <w:shd w:val="clear" w:color="auto" w:fill="F2DBDB" w:themeFill="accent2" w:themeFillTint="33"/>
          </w:tcPr>
          <w:p w14:paraId="16A2DFBD" w14:textId="77777777" w:rsidR="00A127D8" w:rsidRDefault="00A127D8" w:rsidP="00A127D8">
            <w:pPr>
              <w:pStyle w:val="TableParagraph"/>
              <w:spacing w:before="28" w:line="190" w:lineRule="atLeast"/>
              <w:ind w:left="453" w:right="52" w:hanging="335"/>
              <w:jc w:val="both"/>
              <w:rPr>
                <w:sz w:val="16"/>
              </w:rPr>
            </w:pPr>
            <w:r>
              <w:rPr>
                <w:b/>
                <w:sz w:val="16"/>
              </w:rPr>
              <w:t xml:space="preserve">31. </w:t>
            </w:r>
            <w:r>
              <w:rPr>
                <w:sz w:val="16"/>
              </w:rPr>
              <w:t>The system MAY provide the ability to manage results of specific genetic tests, genetic markers, or findings according to scope of practice, organizational policy, and/or jurisdictional law and subject to patient's preferences and consent.</w:t>
            </w:r>
          </w:p>
        </w:tc>
        <w:tc>
          <w:tcPr>
            <w:tcW w:w="957" w:type="dxa"/>
            <w:tcBorders>
              <w:left w:val="single" w:sz="6" w:space="0" w:color="000000"/>
              <w:bottom w:val="single" w:sz="12" w:space="0" w:color="000000"/>
              <w:right w:val="single" w:sz="6" w:space="0" w:color="000000"/>
            </w:tcBorders>
            <w:shd w:val="clear" w:color="auto" w:fill="F2DBDB" w:themeFill="accent2" w:themeFillTint="33"/>
            <w:vAlign w:val="center"/>
          </w:tcPr>
          <w:p w14:paraId="794C8840" w14:textId="77777777" w:rsidR="00A127D8" w:rsidRDefault="00A127D8" w:rsidP="005C69BF">
            <w:pPr>
              <w:pStyle w:val="TableParagraph"/>
              <w:ind w:left="0"/>
              <w:jc w:val="center"/>
              <w:rPr>
                <w:sz w:val="16"/>
              </w:rPr>
            </w:pPr>
            <w:r>
              <w:rPr>
                <w:sz w:val="16"/>
              </w:rPr>
              <w:t>473</w:t>
            </w:r>
          </w:p>
        </w:tc>
        <w:tc>
          <w:tcPr>
            <w:tcW w:w="957" w:type="dxa"/>
            <w:tcBorders>
              <w:left w:val="single" w:sz="6" w:space="0" w:color="000000"/>
              <w:bottom w:val="single" w:sz="12" w:space="0" w:color="000000"/>
              <w:right w:val="single" w:sz="6" w:space="0" w:color="000000"/>
            </w:tcBorders>
            <w:shd w:val="clear" w:color="auto" w:fill="F2DBDB" w:themeFill="accent2" w:themeFillTint="33"/>
            <w:vAlign w:val="center"/>
          </w:tcPr>
          <w:p w14:paraId="2088F402" w14:textId="7AB2942E" w:rsidR="00A127D8" w:rsidRDefault="005C69BF" w:rsidP="005C69BF">
            <w:pPr>
              <w:pStyle w:val="TableParagraph"/>
              <w:ind w:left="0"/>
              <w:jc w:val="center"/>
              <w:rPr>
                <w:sz w:val="17"/>
              </w:rPr>
            </w:pPr>
            <w:r>
              <w:rPr>
                <w:sz w:val="17"/>
              </w:rPr>
              <w:t>A</w:t>
            </w:r>
          </w:p>
        </w:tc>
        <w:tc>
          <w:tcPr>
            <w:tcW w:w="957" w:type="dxa"/>
            <w:tcBorders>
              <w:left w:val="single" w:sz="6" w:space="0" w:color="000000"/>
              <w:bottom w:val="single" w:sz="12" w:space="0" w:color="000000"/>
              <w:right w:val="single" w:sz="6" w:space="0" w:color="000000"/>
            </w:tcBorders>
            <w:shd w:val="clear" w:color="auto" w:fill="F2DBDB" w:themeFill="accent2" w:themeFillTint="33"/>
            <w:vAlign w:val="center"/>
          </w:tcPr>
          <w:p w14:paraId="1E0BD570" w14:textId="2D75F01A" w:rsidR="00A127D8" w:rsidRDefault="00A127D8" w:rsidP="005C69BF">
            <w:pPr>
              <w:pStyle w:val="TableParagraph"/>
              <w:ind w:left="0"/>
              <w:jc w:val="center"/>
              <w:rPr>
                <w:sz w:val="17"/>
              </w:rPr>
            </w:pPr>
          </w:p>
        </w:tc>
      </w:tr>
      <w:tr w:rsidR="00A127D8" w14:paraId="46F5DB0C" w14:textId="4707EDF2" w:rsidTr="00477D98">
        <w:trPr>
          <w:trHeight w:val="188"/>
        </w:trPr>
        <w:tc>
          <w:tcPr>
            <w:tcW w:w="2400" w:type="dxa"/>
            <w:tcBorders>
              <w:top w:val="single" w:sz="12" w:space="0" w:color="000000"/>
              <w:left w:val="single" w:sz="4" w:space="0" w:color="000000"/>
              <w:bottom w:val="single" w:sz="2" w:space="0" w:color="000000"/>
            </w:tcBorders>
            <w:shd w:val="clear" w:color="auto" w:fill="99FF99"/>
          </w:tcPr>
          <w:p w14:paraId="7F592396" w14:textId="77777777" w:rsidR="00A127D8" w:rsidRDefault="00A127D8" w:rsidP="00A127D8">
            <w:pPr>
              <w:pStyle w:val="TableParagraph"/>
              <w:spacing w:line="169" w:lineRule="exact"/>
              <w:ind w:left="84"/>
              <w:rPr>
                <w:sz w:val="16"/>
              </w:rPr>
            </w:pPr>
            <w:r>
              <w:rPr>
                <w:sz w:val="16"/>
              </w:rPr>
              <w:t>CP.5.1</w:t>
            </w:r>
          </w:p>
        </w:tc>
        <w:tc>
          <w:tcPr>
            <w:tcW w:w="7524" w:type="dxa"/>
            <w:vMerge w:val="restart"/>
            <w:tcBorders>
              <w:top w:val="single" w:sz="12" w:space="0" w:color="000000"/>
            </w:tcBorders>
            <w:shd w:val="clear" w:color="auto" w:fill="99FF99"/>
            <w:vAlign w:val="center"/>
          </w:tcPr>
          <w:p w14:paraId="19B72123" w14:textId="6663B162" w:rsidR="00A127D8" w:rsidRDefault="00A127D8" w:rsidP="00E90795">
            <w:pPr>
              <w:pStyle w:val="TableParagraph"/>
              <w:ind w:left="86"/>
              <w:jc w:val="center"/>
              <w:rPr>
                <w:sz w:val="16"/>
              </w:rPr>
            </w:pPr>
            <w:r w:rsidRPr="00E90795">
              <w:rPr>
                <w:b/>
                <w:sz w:val="24"/>
              </w:rPr>
              <w:t>Manage Results of Diagnostic Tests</w:t>
            </w:r>
          </w:p>
        </w:tc>
        <w:tc>
          <w:tcPr>
            <w:tcW w:w="957" w:type="dxa"/>
            <w:vMerge w:val="restart"/>
            <w:tcBorders>
              <w:top w:val="single" w:sz="12" w:space="0" w:color="000000"/>
            </w:tcBorders>
            <w:shd w:val="clear" w:color="auto" w:fill="99FF99"/>
            <w:vAlign w:val="center"/>
          </w:tcPr>
          <w:p w14:paraId="2165518A" w14:textId="77777777" w:rsidR="00A127D8" w:rsidRDefault="00A127D8" w:rsidP="005C69BF">
            <w:pPr>
              <w:pStyle w:val="TableParagraph"/>
              <w:ind w:left="0"/>
              <w:jc w:val="center"/>
              <w:rPr>
                <w:sz w:val="16"/>
              </w:rPr>
            </w:pPr>
            <w:r>
              <w:rPr>
                <w:sz w:val="16"/>
              </w:rPr>
              <w:t>474</w:t>
            </w:r>
          </w:p>
        </w:tc>
        <w:tc>
          <w:tcPr>
            <w:tcW w:w="957" w:type="dxa"/>
            <w:vMerge w:val="restart"/>
            <w:tcBorders>
              <w:top w:val="single" w:sz="12" w:space="0" w:color="000000"/>
            </w:tcBorders>
            <w:shd w:val="clear" w:color="auto" w:fill="99FF99"/>
            <w:vAlign w:val="center"/>
          </w:tcPr>
          <w:p w14:paraId="11CC614E" w14:textId="3737504C" w:rsidR="00A127D8" w:rsidRPr="00A127D8" w:rsidRDefault="001A5AA1" w:rsidP="005C69BF">
            <w:pPr>
              <w:pStyle w:val="TableParagraph"/>
              <w:ind w:left="0"/>
              <w:jc w:val="center"/>
              <w:rPr>
                <w:sz w:val="16"/>
                <w:szCs w:val="16"/>
              </w:rPr>
            </w:pPr>
            <w:r>
              <w:rPr>
                <w:sz w:val="16"/>
                <w:szCs w:val="16"/>
              </w:rPr>
              <w:t>Include</w:t>
            </w:r>
          </w:p>
        </w:tc>
        <w:tc>
          <w:tcPr>
            <w:tcW w:w="957" w:type="dxa"/>
            <w:vMerge w:val="restart"/>
            <w:tcBorders>
              <w:top w:val="single" w:sz="12" w:space="0" w:color="000000"/>
            </w:tcBorders>
            <w:shd w:val="clear" w:color="auto" w:fill="99FF99"/>
            <w:vAlign w:val="center"/>
          </w:tcPr>
          <w:p w14:paraId="164048F7" w14:textId="4105AD0B" w:rsidR="00A127D8" w:rsidRPr="00A127D8" w:rsidRDefault="00A127D8" w:rsidP="005C69BF">
            <w:pPr>
              <w:pStyle w:val="TableParagraph"/>
              <w:ind w:left="0"/>
              <w:jc w:val="center"/>
              <w:rPr>
                <w:sz w:val="16"/>
                <w:szCs w:val="16"/>
              </w:rPr>
            </w:pPr>
          </w:p>
        </w:tc>
      </w:tr>
      <w:tr w:rsidR="00A127D8" w14:paraId="02EE6751" w14:textId="3B3BDC5C" w:rsidTr="00477D98">
        <w:trPr>
          <w:trHeight w:val="185"/>
        </w:trPr>
        <w:tc>
          <w:tcPr>
            <w:tcW w:w="2400" w:type="dxa"/>
            <w:tcBorders>
              <w:top w:val="single" w:sz="2" w:space="0" w:color="000000"/>
              <w:bottom w:val="single" w:sz="2" w:space="0" w:color="000000"/>
            </w:tcBorders>
            <w:shd w:val="clear" w:color="auto" w:fill="99FF99"/>
          </w:tcPr>
          <w:p w14:paraId="60E132E0" w14:textId="77777777" w:rsidR="00A127D8" w:rsidRDefault="00A127D8" w:rsidP="00A127D8">
            <w:pPr>
              <w:pStyle w:val="TableParagraph"/>
              <w:spacing w:line="166" w:lineRule="exact"/>
              <w:ind w:left="84"/>
              <w:rPr>
                <w:sz w:val="16"/>
              </w:rPr>
            </w:pPr>
            <w:r>
              <w:rPr>
                <w:sz w:val="16"/>
              </w:rPr>
              <w:t>Function</w:t>
            </w:r>
          </w:p>
        </w:tc>
        <w:tc>
          <w:tcPr>
            <w:tcW w:w="7524" w:type="dxa"/>
            <w:vMerge/>
            <w:tcBorders>
              <w:top w:val="nil"/>
            </w:tcBorders>
            <w:shd w:val="clear" w:color="auto" w:fill="99FF99"/>
          </w:tcPr>
          <w:p w14:paraId="3A699B35" w14:textId="77777777" w:rsidR="00A127D8" w:rsidRDefault="00A127D8" w:rsidP="00A127D8">
            <w:pPr>
              <w:rPr>
                <w:sz w:val="2"/>
                <w:szCs w:val="2"/>
              </w:rPr>
            </w:pPr>
          </w:p>
        </w:tc>
        <w:tc>
          <w:tcPr>
            <w:tcW w:w="957" w:type="dxa"/>
            <w:vMerge/>
            <w:tcBorders>
              <w:top w:val="nil"/>
            </w:tcBorders>
            <w:shd w:val="clear" w:color="auto" w:fill="99FF99"/>
          </w:tcPr>
          <w:p w14:paraId="0074264F" w14:textId="77777777" w:rsidR="00A127D8" w:rsidRDefault="00A127D8" w:rsidP="00A127D8">
            <w:pPr>
              <w:rPr>
                <w:sz w:val="2"/>
                <w:szCs w:val="2"/>
              </w:rPr>
            </w:pPr>
          </w:p>
        </w:tc>
        <w:tc>
          <w:tcPr>
            <w:tcW w:w="957" w:type="dxa"/>
            <w:vMerge/>
            <w:shd w:val="clear" w:color="auto" w:fill="99FF99"/>
          </w:tcPr>
          <w:p w14:paraId="4F9B088B" w14:textId="77777777" w:rsidR="00A127D8" w:rsidRDefault="00A127D8" w:rsidP="00A127D8">
            <w:pPr>
              <w:rPr>
                <w:sz w:val="2"/>
                <w:szCs w:val="2"/>
              </w:rPr>
            </w:pPr>
          </w:p>
        </w:tc>
        <w:tc>
          <w:tcPr>
            <w:tcW w:w="957" w:type="dxa"/>
            <w:vMerge/>
            <w:shd w:val="clear" w:color="auto" w:fill="99FF99"/>
          </w:tcPr>
          <w:p w14:paraId="02818AD8" w14:textId="68BDACCC" w:rsidR="00A127D8" w:rsidRDefault="00A127D8" w:rsidP="00A127D8">
            <w:pPr>
              <w:rPr>
                <w:sz w:val="2"/>
                <w:szCs w:val="2"/>
              </w:rPr>
            </w:pPr>
          </w:p>
        </w:tc>
      </w:tr>
      <w:tr w:rsidR="00A127D8" w14:paraId="31E7EB01" w14:textId="1043FAF4" w:rsidTr="008656DF">
        <w:trPr>
          <w:trHeight w:val="653"/>
        </w:trPr>
        <w:tc>
          <w:tcPr>
            <w:tcW w:w="12795" w:type="dxa"/>
            <w:gridSpan w:val="5"/>
            <w:tcBorders>
              <w:top w:val="single" w:sz="6" w:space="0" w:color="000000"/>
              <w:bottom w:val="single" w:sz="6" w:space="0" w:color="000000"/>
            </w:tcBorders>
          </w:tcPr>
          <w:p w14:paraId="14284D47" w14:textId="77777777" w:rsidR="00A127D8" w:rsidRDefault="00A127D8" w:rsidP="00A127D8">
            <w:pPr>
              <w:pStyle w:val="TableParagraph"/>
              <w:spacing w:before="64"/>
              <w:ind w:left="724"/>
              <w:rPr>
                <w:sz w:val="16"/>
              </w:rPr>
            </w:pPr>
            <w:r>
              <w:rPr>
                <w:b/>
                <w:sz w:val="16"/>
              </w:rPr>
              <w:t xml:space="preserve">Statement: </w:t>
            </w:r>
            <w:r>
              <w:rPr>
                <w:sz w:val="16"/>
              </w:rPr>
              <w:t>Enable the receipt and display of results for diagnostics tests.</w:t>
            </w:r>
          </w:p>
          <w:p w14:paraId="1AFF0EED" w14:textId="692950A4" w:rsidR="00A127D8" w:rsidRDefault="00A127D8" w:rsidP="00A127D8">
            <w:pPr>
              <w:pStyle w:val="TableParagraph"/>
              <w:spacing w:before="64"/>
              <w:ind w:left="724"/>
              <w:rPr>
                <w:b/>
                <w:sz w:val="16"/>
              </w:rPr>
            </w:pPr>
            <w:r>
              <w:rPr>
                <w:b/>
                <w:sz w:val="16"/>
              </w:rPr>
              <w:t xml:space="preserve">Description: </w:t>
            </w:r>
            <w:r>
              <w:rPr>
                <w:sz w:val="16"/>
              </w:rPr>
              <w:t>Diagnostic test results are received and should be stored and displayed while linked to the original order in the system.</w:t>
            </w:r>
          </w:p>
        </w:tc>
      </w:tr>
      <w:tr w:rsidR="00A127D8" w14:paraId="33699A6B" w14:textId="45EC5AFC" w:rsidTr="005C69BF">
        <w:trPr>
          <w:trHeight w:val="429"/>
        </w:trPr>
        <w:tc>
          <w:tcPr>
            <w:tcW w:w="2400" w:type="dxa"/>
            <w:vMerge w:val="restart"/>
            <w:tcBorders>
              <w:bottom w:val="single" w:sz="6" w:space="0" w:color="000000"/>
              <w:right w:val="single" w:sz="8" w:space="0" w:color="000000"/>
            </w:tcBorders>
          </w:tcPr>
          <w:p w14:paraId="292F546A" w14:textId="77777777" w:rsidR="00A127D8" w:rsidRDefault="00A127D8" w:rsidP="00A127D8">
            <w:pPr>
              <w:pStyle w:val="TableParagraph"/>
              <w:rPr>
                <w:sz w:val="16"/>
              </w:rPr>
            </w:pPr>
          </w:p>
        </w:tc>
        <w:tc>
          <w:tcPr>
            <w:tcW w:w="7524" w:type="dxa"/>
            <w:tcBorders>
              <w:top w:val="single" w:sz="6" w:space="0" w:color="000000"/>
              <w:left w:val="single" w:sz="8" w:space="0" w:color="000000"/>
              <w:right w:val="single" w:sz="6" w:space="0" w:color="000000"/>
            </w:tcBorders>
            <w:shd w:val="clear" w:color="auto" w:fill="F2DBDB" w:themeFill="accent2" w:themeFillTint="33"/>
          </w:tcPr>
          <w:p w14:paraId="17C63230" w14:textId="77777777" w:rsidR="00A127D8" w:rsidRDefault="00A127D8" w:rsidP="00A127D8">
            <w:pPr>
              <w:pStyle w:val="TableParagraph"/>
              <w:spacing w:before="28" w:line="190" w:lineRule="atLeast"/>
              <w:ind w:left="453" w:right="4" w:hanging="246"/>
              <w:rPr>
                <w:sz w:val="16"/>
              </w:rPr>
            </w:pPr>
            <w:r>
              <w:rPr>
                <w:b/>
                <w:sz w:val="16"/>
              </w:rPr>
              <w:t xml:space="preserve">1. </w:t>
            </w:r>
            <w:r>
              <w:rPr>
                <w:sz w:val="16"/>
              </w:rPr>
              <w:t>The system SHOULD provide the ability to capture, maintain and render diagnostic results, including preliminary as well as final results.</w:t>
            </w:r>
          </w:p>
        </w:tc>
        <w:tc>
          <w:tcPr>
            <w:tcW w:w="957" w:type="dxa"/>
            <w:tcBorders>
              <w:top w:val="single" w:sz="6" w:space="0" w:color="000000"/>
              <w:left w:val="single" w:sz="6" w:space="0" w:color="000000"/>
              <w:right w:val="single" w:sz="6" w:space="0" w:color="000000"/>
            </w:tcBorders>
            <w:shd w:val="clear" w:color="auto" w:fill="F2DBDB" w:themeFill="accent2" w:themeFillTint="33"/>
            <w:vAlign w:val="center"/>
          </w:tcPr>
          <w:p w14:paraId="29802073" w14:textId="77777777" w:rsidR="00A127D8" w:rsidRDefault="00A127D8" w:rsidP="003518F7">
            <w:pPr>
              <w:pStyle w:val="TableParagraph"/>
              <w:ind w:left="0"/>
              <w:jc w:val="center"/>
              <w:rPr>
                <w:sz w:val="16"/>
              </w:rPr>
            </w:pPr>
            <w:r>
              <w:rPr>
                <w:sz w:val="16"/>
              </w:rPr>
              <w:t>475</w:t>
            </w:r>
          </w:p>
        </w:tc>
        <w:tc>
          <w:tcPr>
            <w:tcW w:w="957" w:type="dxa"/>
            <w:tcBorders>
              <w:top w:val="single" w:sz="6" w:space="0" w:color="000000"/>
              <w:left w:val="single" w:sz="6" w:space="0" w:color="000000"/>
              <w:right w:val="single" w:sz="6" w:space="0" w:color="000000"/>
            </w:tcBorders>
            <w:shd w:val="clear" w:color="auto" w:fill="F2DBDB" w:themeFill="accent2" w:themeFillTint="33"/>
            <w:vAlign w:val="center"/>
          </w:tcPr>
          <w:p w14:paraId="17EAA23E" w14:textId="2FEBA17F" w:rsidR="00A127D8" w:rsidRDefault="005C69BF" w:rsidP="003518F7">
            <w:pPr>
              <w:pStyle w:val="TableParagraph"/>
              <w:ind w:left="0"/>
              <w:jc w:val="center"/>
              <w:rPr>
                <w:sz w:val="16"/>
              </w:rPr>
            </w:pPr>
            <w:r>
              <w:rPr>
                <w:sz w:val="16"/>
              </w:rPr>
              <w:t>A</w:t>
            </w:r>
          </w:p>
        </w:tc>
        <w:tc>
          <w:tcPr>
            <w:tcW w:w="957" w:type="dxa"/>
            <w:tcBorders>
              <w:top w:val="single" w:sz="6" w:space="0" w:color="000000"/>
              <w:left w:val="single" w:sz="6" w:space="0" w:color="000000"/>
              <w:right w:val="single" w:sz="6" w:space="0" w:color="000000"/>
            </w:tcBorders>
            <w:shd w:val="clear" w:color="auto" w:fill="F2DBDB" w:themeFill="accent2" w:themeFillTint="33"/>
            <w:vAlign w:val="center"/>
          </w:tcPr>
          <w:p w14:paraId="176B5AED" w14:textId="3208D546" w:rsidR="00A127D8" w:rsidRDefault="00A127D8" w:rsidP="003518F7">
            <w:pPr>
              <w:pStyle w:val="TableParagraph"/>
              <w:ind w:left="0"/>
              <w:jc w:val="center"/>
              <w:rPr>
                <w:sz w:val="16"/>
              </w:rPr>
            </w:pPr>
          </w:p>
        </w:tc>
      </w:tr>
      <w:tr w:rsidR="00A127D8" w14:paraId="0E688390" w14:textId="0C8C06B9" w:rsidTr="005C69BF">
        <w:trPr>
          <w:trHeight w:val="427"/>
        </w:trPr>
        <w:tc>
          <w:tcPr>
            <w:tcW w:w="2400" w:type="dxa"/>
            <w:vMerge/>
            <w:tcBorders>
              <w:top w:val="nil"/>
              <w:bottom w:val="single" w:sz="6" w:space="0" w:color="000000"/>
              <w:right w:val="single" w:sz="8" w:space="0" w:color="000000"/>
            </w:tcBorders>
          </w:tcPr>
          <w:p w14:paraId="7555CF03" w14:textId="77777777" w:rsidR="00A127D8" w:rsidRDefault="00A127D8" w:rsidP="00A127D8">
            <w:pPr>
              <w:rPr>
                <w:sz w:val="2"/>
                <w:szCs w:val="2"/>
              </w:rPr>
            </w:pPr>
          </w:p>
        </w:tc>
        <w:tc>
          <w:tcPr>
            <w:tcW w:w="7524" w:type="dxa"/>
            <w:tcBorders>
              <w:left w:val="single" w:sz="8" w:space="0" w:color="000000"/>
              <w:bottom w:val="single" w:sz="6" w:space="0" w:color="000000"/>
              <w:right w:val="single" w:sz="6" w:space="0" w:color="000000"/>
            </w:tcBorders>
            <w:shd w:val="clear" w:color="auto" w:fill="F2DBDB" w:themeFill="accent2" w:themeFillTint="33"/>
          </w:tcPr>
          <w:p w14:paraId="77F3A59D" w14:textId="77777777" w:rsidR="00A127D8" w:rsidRDefault="00A127D8" w:rsidP="00A127D8">
            <w:pPr>
              <w:pStyle w:val="TableParagraph"/>
              <w:spacing w:before="26" w:line="190" w:lineRule="atLeast"/>
              <w:ind w:left="453" w:hanging="246"/>
              <w:rPr>
                <w:sz w:val="16"/>
              </w:rPr>
            </w:pPr>
            <w:r>
              <w:rPr>
                <w:b/>
                <w:sz w:val="16"/>
              </w:rPr>
              <w:t xml:space="preserve">2. </w:t>
            </w:r>
            <w:r>
              <w:rPr>
                <w:sz w:val="16"/>
              </w:rPr>
              <w:t>The system SHOULD provide the ability to capture, maintain and render microorganism information/ descriptions from laboratory results as free-text.</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59257E3B" w14:textId="77777777" w:rsidR="00A127D8" w:rsidRDefault="00A127D8" w:rsidP="003518F7">
            <w:pPr>
              <w:pStyle w:val="TableParagraph"/>
              <w:ind w:left="0"/>
              <w:jc w:val="center"/>
              <w:rPr>
                <w:sz w:val="16"/>
              </w:rPr>
            </w:pPr>
            <w:r>
              <w:rPr>
                <w:sz w:val="16"/>
              </w:rPr>
              <w:t>476</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16C79033" w14:textId="7D9F577B" w:rsidR="00A127D8" w:rsidRDefault="005C69BF" w:rsidP="003518F7">
            <w:pPr>
              <w:pStyle w:val="TableParagraph"/>
              <w:ind w:left="0"/>
              <w:jc w:val="center"/>
              <w:rPr>
                <w:sz w:val="16"/>
              </w:rPr>
            </w:pPr>
            <w:r>
              <w:rPr>
                <w:sz w:val="16"/>
              </w:rPr>
              <w:t>A</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72EAABC3" w14:textId="1F5EE6C3" w:rsidR="00A127D8" w:rsidRDefault="00A127D8" w:rsidP="003518F7">
            <w:pPr>
              <w:pStyle w:val="TableParagraph"/>
              <w:ind w:left="0"/>
              <w:jc w:val="center"/>
              <w:rPr>
                <w:sz w:val="16"/>
              </w:rPr>
            </w:pPr>
          </w:p>
        </w:tc>
      </w:tr>
      <w:tr w:rsidR="00A127D8" w14:paraId="24C0A58B" w14:textId="2FCC5FC3" w:rsidTr="005C69BF">
        <w:trPr>
          <w:trHeight w:val="619"/>
        </w:trPr>
        <w:tc>
          <w:tcPr>
            <w:tcW w:w="2400" w:type="dxa"/>
            <w:vMerge/>
            <w:tcBorders>
              <w:top w:val="nil"/>
              <w:bottom w:val="single" w:sz="6" w:space="0" w:color="000000"/>
              <w:right w:val="single" w:sz="8" w:space="0" w:color="000000"/>
            </w:tcBorders>
          </w:tcPr>
          <w:p w14:paraId="5A8BF4E4" w14:textId="77777777" w:rsidR="00A127D8" w:rsidRDefault="00A127D8" w:rsidP="00A127D8">
            <w:pPr>
              <w:rPr>
                <w:sz w:val="2"/>
                <w:szCs w:val="2"/>
              </w:rPr>
            </w:pPr>
          </w:p>
        </w:tc>
        <w:tc>
          <w:tcPr>
            <w:tcW w:w="7524" w:type="dxa"/>
            <w:tcBorders>
              <w:top w:val="single" w:sz="6" w:space="0" w:color="000000"/>
              <w:left w:val="single" w:sz="8" w:space="0" w:color="000000"/>
              <w:right w:val="single" w:sz="6" w:space="0" w:color="000000"/>
            </w:tcBorders>
            <w:shd w:val="clear" w:color="auto" w:fill="F2DBDB" w:themeFill="accent2" w:themeFillTint="33"/>
          </w:tcPr>
          <w:p w14:paraId="463EB6E7" w14:textId="77777777" w:rsidR="00A127D8" w:rsidRDefault="00A127D8" w:rsidP="00A127D8">
            <w:pPr>
              <w:pStyle w:val="TableParagraph"/>
              <w:spacing w:before="26" w:line="190" w:lineRule="atLeast"/>
              <w:ind w:left="453" w:right="52" w:hanging="246"/>
              <w:jc w:val="both"/>
              <w:rPr>
                <w:sz w:val="16"/>
              </w:rPr>
            </w:pPr>
            <w:r>
              <w:rPr>
                <w:b/>
                <w:sz w:val="16"/>
              </w:rPr>
              <w:t xml:space="preserve">3. </w:t>
            </w:r>
            <w:r>
              <w:rPr>
                <w:sz w:val="16"/>
              </w:rPr>
              <w:t>The system SHOULD provide the ability to capture, maintain and render microbiology laboratory results (with sensitivity testing) using standard coding methodology according to scope of practice, organizational policy, and/or jurisdictional law.</w:t>
            </w:r>
          </w:p>
        </w:tc>
        <w:tc>
          <w:tcPr>
            <w:tcW w:w="957" w:type="dxa"/>
            <w:tcBorders>
              <w:top w:val="single" w:sz="6" w:space="0" w:color="000000"/>
              <w:left w:val="single" w:sz="6" w:space="0" w:color="000000"/>
              <w:right w:val="single" w:sz="6" w:space="0" w:color="000000"/>
            </w:tcBorders>
            <w:shd w:val="clear" w:color="auto" w:fill="F2DBDB" w:themeFill="accent2" w:themeFillTint="33"/>
            <w:vAlign w:val="center"/>
          </w:tcPr>
          <w:p w14:paraId="4664D15D" w14:textId="77777777" w:rsidR="00A127D8" w:rsidRDefault="00A127D8" w:rsidP="003518F7">
            <w:pPr>
              <w:pStyle w:val="TableParagraph"/>
              <w:ind w:left="0"/>
              <w:jc w:val="center"/>
              <w:rPr>
                <w:sz w:val="16"/>
              </w:rPr>
            </w:pPr>
            <w:r>
              <w:rPr>
                <w:sz w:val="16"/>
              </w:rPr>
              <w:t>477</w:t>
            </w:r>
          </w:p>
        </w:tc>
        <w:tc>
          <w:tcPr>
            <w:tcW w:w="957" w:type="dxa"/>
            <w:tcBorders>
              <w:top w:val="single" w:sz="6" w:space="0" w:color="000000"/>
              <w:left w:val="single" w:sz="6" w:space="0" w:color="000000"/>
              <w:right w:val="single" w:sz="6" w:space="0" w:color="000000"/>
            </w:tcBorders>
            <w:shd w:val="clear" w:color="auto" w:fill="F2DBDB" w:themeFill="accent2" w:themeFillTint="33"/>
            <w:vAlign w:val="center"/>
          </w:tcPr>
          <w:p w14:paraId="1D812B8C" w14:textId="64EBFB6C" w:rsidR="00A127D8" w:rsidRDefault="005C69BF" w:rsidP="003518F7">
            <w:pPr>
              <w:pStyle w:val="TableParagraph"/>
              <w:ind w:left="0"/>
              <w:jc w:val="center"/>
              <w:rPr>
                <w:sz w:val="17"/>
              </w:rPr>
            </w:pPr>
            <w:r>
              <w:rPr>
                <w:sz w:val="17"/>
              </w:rPr>
              <w:t>A</w:t>
            </w:r>
          </w:p>
        </w:tc>
        <w:tc>
          <w:tcPr>
            <w:tcW w:w="957" w:type="dxa"/>
            <w:tcBorders>
              <w:top w:val="single" w:sz="6" w:space="0" w:color="000000"/>
              <w:left w:val="single" w:sz="6" w:space="0" w:color="000000"/>
              <w:right w:val="single" w:sz="6" w:space="0" w:color="000000"/>
            </w:tcBorders>
            <w:shd w:val="clear" w:color="auto" w:fill="F2DBDB" w:themeFill="accent2" w:themeFillTint="33"/>
            <w:vAlign w:val="center"/>
          </w:tcPr>
          <w:p w14:paraId="4E82827F" w14:textId="00F3A157" w:rsidR="00A127D8" w:rsidRDefault="00A127D8" w:rsidP="003518F7">
            <w:pPr>
              <w:pStyle w:val="TableParagraph"/>
              <w:ind w:left="0"/>
              <w:jc w:val="center"/>
              <w:rPr>
                <w:sz w:val="17"/>
              </w:rPr>
            </w:pPr>
          </w:p>
        </w:tc>
      </w:tr>
      <w:tr w:rsidR="00A127D8" w14:paraId="2F8EF076" w14:textId="7FD526FD" w:rsidTr="005C69BF">
        <w:trPr>
          <w:trHeight w:val="618"/>
        </w:trPr>
        <w:tc>
          <w:tcPr>
            <w:tcW w:w="2400" w:type="dxa"/>
            <w:vMerge/>
            <w:tcBorders>
              <w:top w:val="nil"/>
              <w:bottom w:val="single" w:sz="6" w:space="0" w:color="000000"/>
              <w:right w:val="single" w:sz="8" w:space="0" w:color="000000"/>
            </w:tcBorders>
          </w:tcPr>
          <w:p w14:paraId="0D9B8749" w14:textId="77777777" w:rsidR="00A127D8" w:rsidRDefault="00A127D8" w:rsidP="00A127D8">
            <w:pPr>
              <w:rPr>
                <w:sz w:val="2"/>
                <w:szCs w:val="2"/>
              </w:rPr>
            </w:pPr>
          </w:p>
        </w:tc>
        <w:tc>
          <w:tcPr>
            <w:tcW w:w="7524" w:type="dxa"/>
            <w:tcBorders>
              <w:left w:val="single" w:sz="8" w:space="0" w:color="000000"/>
              <w:right w:val="single" w:sz="6" w:space="0" w:color="000000"/>
            </w:tcBorders>
            <w:shd w:val="clear" w:color="auto" w:fill="F2DBDB" w:themeFill="accent2" w:themeFillTint="33"/>
          </w:tcPr>
          <w:p w14:paraId="22A1C16E" w14:textId="77777777" w:rsidR="00A127D8" w:rsidRDefault="00A127D8" w:rsidP="00A127D8">
            <w:pPr>
              <w:pStyle w:val="TableParagraph"/>
              <w:spacing w:before="26" w:line="190" w:lineRule="atLeast"/>
              <w:ind w:left="453" w:right="52" w:hanging="246"/>
              <w:jc w:val="both"/>
              <w:rPr>
                <w:sz w:val="16"/>
              </w:rPr>
            </w:pPr>
            <w:r>
              <w:rPr>
                <w:b/>
                <w:sz w:val="16"/>
              </w:rPr>
              <w:t xml:space="preserve">4. </w:t>
            </w:r>
            <w:r>
              <w:rPr>
                <w:sz w:val="16"/>
              </w:rPr>
              <w:t>The system SHOULD provide the ability to capture, maintain and render laboratory results that identify</w:t>
            </w:r>
            <w:r>
              <w:rPr>
                <w:spacing w:val="-14"/>
                <w:sz w:val="16"/>
              </w:rPr>
              <w:t xml:space="preserve"> </w:t>
            </w:r>
            <w:r>
              <w:rPr>
                <w:sz w:val="16"/>
              </w:rPr>
              <w:t>new</w:t>
            </w:r>
            <w:r>
              <w:rPr>
                <w:spacing w:val="-14"/>
                <w:sz w:val="16"/>
              </w:rPr>
              <w:t xml:space="preserve"> </w:t>
            </w:r>
            <w:r>
              <w:rPr>
                <w:sz w:val="16"/>
              </w:rPr>
              <w:t>and</w:t>
            </w:r>
            <w:r>
              <w:rPr>
                <w:spacing w:val="-14"/>
                <w:sz w:val="16"/>
              </w:rPr>
              <w:t xml:space="preserve"> </w:t>
            </w:r>
            <w:r>
              <w:rPr>
                <w:sz w:val="16"/>
              </w:rPr>
              <w:t>emerging</w:t>
            </w:r>
            <w:r>
              <w:rPr>
                <w:spacing w:val="-14"/>
                <w:sz w:val="16"/>
              </w:rPr>
              <w:t xml:space="preserve"> </w:t>
            </w:r>
            <w:r>
              <w:rPr>
                <w:sz w:val="16"/>
              </w:rPr>
              <w:t>laboratory</w:t>
            </w:r>
            <w:r>
              <w:rPr>
                <w:spacing w:val="-14"/>
                <w:sz w:val="16"/>
              </w:rPr>
              <w:t xml:space="preserve"> </w:t>
            </w:r>
            <w:r>
              <w:rPr>
                <w:sz w:val="16"/>
              </w:rPr>
              <w:t>procedures</w:t>
            </w:r>
            <w:r>
              <w:rPr>
                <w:spacing w:val="-14"/>
                <w:sz w:val="16"/>
              </w:rPr>
              <w:t xml:space="preserve"> </w:t>
            </w:r>
            <w:r>
              <w:rPr>
                <w:sz w:val="16"/>
              </w:rPr>
              <w:t>(e.g.,</w:t>
            </w:r>
            <w:r>
              <w:rPr>
                <w:spacing w:val="-14"/>
                <w:sz w:val="16"/>
              </w:rPr>
              <w:t xml:space="preserve"> </w:t>
            </w:r>
            <w:r>
              <w:rPr>
                <w:sz w:val="16"/>
              </w:rPr>
              <w:t>processes</w:t>
            </w:r>
            <w:r>
              <w:rPr>
                <w:spacing w:val="-14"/>
                <w:sz w:val="16"/>
              </w:rPr>
              <w:t xml:space="preserve"> </w:t>
            </w:r>
            <w:r>
              <w:rPr>
                <w:sz w:val="16"/>
              </w:rPr>
              <w:t>that</w:t>
            </w:r>
            <w:r>
              <w:rPr>
                <w:spacing w:val="-14"/>
                <w:sz w:val="16"/>
              </w:rPr>
              <w:t xml:space="preserve"> </w:t>
            </w:r>
            <w:r>
              <w:rPr>
                <w:sz w:val="16"/>
              </w:rPr>
              <w:t>examine</w:t>
            </w:r>
            <w:r>
              <w:rPr>
                <w:spacing w:val="-14"/>
                <w:sz w:val="16"/>
              </w:rPr>
              <w:t xml:space="preserve"> </w:t>
            </w:r>
            <w:r>
              <w:rPr>
                <w:sz w:val="16"/>
              </w:rPr>
              <w:t>emerging</w:t>
            </w:r>
            <w:r>
              <w:rPr>
                <w:spacing w:val="-14"/>
                <w:sz w:val="16"/>
              </w:rPr>
              <w:t xml:space="preserve"> </w:t>
            </w:r>
            <w:r>
              <w:rPr>
                <w:sz w:val="16"/>
              </w:rPr>
              <w:t>organisms, new processes that examine existing organisms).</w:t>
            </w:r>
          </w:p>
        </w:tc>
        <w:tc>
          <w:tcPr>
            <w:tcW w:w="957" w:type="dxa"/>
            <w:tcBorders>
              <w:left w:val="single" w:sz="6" w:space="0" w:color="000000"/>
              <w:right w:val="single" w:sz="6" w:space="0" w:color="000000"/>
            </w:tcBorders>
            <w:shd w:val="clear" w:color="auto" w:fill="F2DBDB" w:themeFill="accent2" w:themeFillTint="33"/>
            <w:vAlign w:val="center"/>
          </w:tcPr>
          <w:p w14:paraId="67E3F731" w14:textId="77777777" w:rsidR="00A127D8" w:rsidRDefault="00A127D8" w:rsidP="003518F7">
            <w:pPr>
              <w:pStyle w:val="TableParagraph"/>
              <w:ind w:left="0"/>
              <w:jc w:val="center"/>
              <w:rPr>
                <w:sz w:val="16"/>
              </w:rPr>
            </w:pPr>
            <w:r>
              <w:rPr>
                <w:sz w:val="16"/>
              </w:rPr>
              <w:t>478</w:t>
            </w:r>
          </w:p>
        </w:tc>
        <w:tc>
          <w:tcPr>
            <w:tcW w:w="957" w:type="dxa"/>
            <w:tcBorders>
              <w:left w:val="single" w:sz="6" w:space="0" w:color="000000"/>
              <w:right w:val="single" w:sz="6" w:space="0" w:color="000000"/>
            </w:tcBorders>
            <w:shd w:val="clear" w:color="auto" w:fill="F2DBDB" w:themeFill="accent2" w:themeFillTint="33"/>
            <w:vAlign w:val="center"/>
          </w:tcPr>
          <w:p w14:paraId="157B7514" w14:textId="4C19543F" w:rsidR="00A127D8" w:rsidRDefault="005C69BF" w:rsidP="003518F7">
            <w:pPr>
              <w:pStyle w:val="TableParagraph"/>
              <w:ind w:left="0"/>
              <w:jc w:val="center"/>
              <w:rPr>
                <w:sz w:val="17"/>
              </w:rPr>
            </w:pPr>
            <w:r>
              <w:rPr>
                <w:sz w:val="17"/>
              </w:rPr>
              <w:t>A</w:t>
            </w:r>
          </w:p>
        </w:tc>
        <w:tc>
          <w:tcPr>
            <w:tcW w:w="957" w:type="dxa"/>
            <w:tcBorders>
              <w:left w:val="single" w:sz="6" w:space="0" w:color="000000"/>
              <w:right w:val="single" w:sz="6" w:space="0" w:color="000000"/>
            </w:tcBorders>
            <w:shd w:val="clear" w:color="auto" w:fill="F2DBDB" w:themeFill="accent2" w:themeFillTint="33"/>
            <w:vAlign w:val="center"/>
          </w:tcPr>
          <w:p w14:paraId="2F45A47C" w14:textId="7F706263" w:rsidR="00A127D8" w:rsidRDefault="00A127D8" w:rsidP="003518F7">
            <w:pPr>
              <w:pStyle w:val="TableParagraph"/>
              <w:ind w:left="0"/>
              <w:jc w:val="center"/>
              <w:rPr>
                <w:sz w:val="17"/>
              </w:rPr>
            </w:pPr>
          </w:p>
        </w:tc>
      </w:tr>
      <w:tr w:rsidR="00A127D8" w14:paraId="0DC4647C" w14:textId="1DC3E42B" w:rsidTr="005C69BF">
        <w:trPr>
          <w:trHeight w:val="426"/>
        </w:trPr>
        <w:tc>
          <w:tcPr>
            <w:tcW w:w="2400" w:type="dxa"/>
            <w:vMerge/>
            <w:tcBorders>
              <w:top w:val="nil"/>
              <w:bottom w:val="single" w:sz="6" w:space="0" w:color="000000"/>
              <w:right w:val="single" w:sz="8" w:space="0" w:color="000000"/>
            </w:tcBorders>
          </w:tcPr>
          <w:p w14:paraId="19ABBAA8" w14:textId="77777777" w:rsidR="00A127D8" w:rsidRDefault="00A127D8" w:rsidP="00A127D8">
            <w:pPr>
              <w:rPr>
                <w:sz w:val="2"/>
                <w:szCs w:val="2"/>
              </w:rPr>
            </w:pPr>
          </w:p>
        </w:tc>
        <w:tc>
          <w:tcPr>
            <w:tcW w:w="7524" w:type="dxa"/>
            <w:tcBorders>
              <w:left w:val="single" w:sz="8" w:space="0" w:color="000000"/>
              <w:right w:val="single" w:sz="6" w:space="0" w:color="000000"/>
            </w:tcBorders>
            <w:shd w:val="clear" w:color="auto" w:fill="F2DBDB" w:themeFill="accent2" w:themeFillTint="33"/>
          </w:tcPr>
          <w:p w14:paraId="6C248610" w14:textId="77777777" w:rsidR="00A127D8" w:rsidRDefault="00A127D8" w:rsidP="00A127D8">
            <w:pPr>
              <w:pStyle w:val="TableParagraph"/>
              <w:spacing w:before="26" w:line="190" w:lineRule="atLeast"/>
              <w:ind w:left="453" w:hanging="246"/>
              <w:rPr>
                <w:sz w:val="16"/>
              </w:rPr>
            </w:pPr>
            <w:r>
              <w:rPr>
                <w:b/>
                <w:sz w:val="16"/>
              </w:rPr>
              <w:t xml:space="preserve">5. </w:t>
            </w:r>
            <w:r>
              <w:rPr>
                <w:sz w:val="16"/>
              </w:rPr>
              <w:t>The system SHALL provide the ability to capture, maintain and render discrete diagnostic results received through an electronic interface.</w:t>
            </w:r>
          </w:p>
        </w:tc>
        <w:tc>
          <w:tcPr>
            <w:tcW w:w="957" w:type="dxa"/>
            <w:tcBorders>
              <w:left w:val="single" w:sz="6" w:space="0" w:color="000000"/>
              <w:right w:val="single" w:sz="6" w:space="0" w:color="000000"/>
            </w:tcBorders>
            <w:shd w:val="clear" w:color="auto" w:fill="F2DBDB" w:themeFill="accent2" w:themeFillTint="33"/>
            <w:vAlign w:val="center"/>
          </w:tcPr>
          <w:p w14:paraId="5037F525" w14:textId="77777777" w:rsidR="00A127D8" w:rsidRDefault="00A127D8" w:rsidP="003518F7">
            <w:pPr>
              <w:pStyle w:val="TableParagraph"/>
              <w:ind w:left="0"/>
              <w:jc w:val="center"/>
              <w:rPr>
                <w:sz w:val="16"/>
              </w:rPr>
            </w:pPr>
            <w:r>
              <w:rPr>
                <w:sz w:val="16"/>
              </w:rPr>
              <w:t>479</w:t>
            </w:r>
          </w:p>
        </w:tc>
        <w:tc>
          <w:tcPr>
            <w:tcW w:w="957" w:type="dxa"/>
            <w:tcBorders>
              <w:left w:val="single" w:sz="6" w:space="0" w:color="000000"/>
              <w:right w:val="single" w:sz="6" w:space="0" w:color="000000"/>
            </w:tcBorders>
            <w:shd w:val="clear" w:color="auto" w:fill="F2DBDB" w:themeFill="accent2" w:themeFillTint="33"/>
            <w:vAlign w:val="center"/>
          </w:tcPr>
          <w:p w14:paraId="13ACC548" w14:textId="02C1D1F4" w:rsidR="00A127D8" w:rsidRDefault="005C69BF"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2DBDB" w:themeFill="accent2" w:themeFillTint="33"/>
            <w:vAlign w:val="center"/>
          </w:tcPr>
          <w:p w14:paraId="7F150528" w14:textId="3C473AEF" w:rsidR="00A127D8" w:rsidRDefault="00A127D8" w:rsidP="003518F7">
            <w:pPr>
              <w:pStyle w:val="TableParagraph"/>
              <w:ind w:left="0"/>
              <w:jc w:val="center"/>
              <w:rPr>
                <w:sz w:val="16"/>
              </w:rPr>
            </w:pPr>
          </w:p>
        </w:tc>
      </w:tr>
      <w:tr w:rsidR="00A127D8" w14:paraId="5AA53FE8" w14:textId="6473D0EE" w:rsidTr="005C69BF">
        <w:trPr>
          <w:trHeight w:val="621"/>
        </w:trPr>
        <w:tc>
          <w:tcPr>
            <w:tcW w:w="2400" w:type="dxa"/>
            <w:vMerge/>
            <w:tcBorders>
              <w:top w:val="nil"/>
              <w:bottom w:val="single" w:sz="12" w:space="0" w:color="000000"/>
              <w:right w:val="single" w:sz="8" w:space="0" w:color="000000"/>
            </w:tcBorders>
          </w:tcPr>
          <w:p w14:paraId="424FACEF" w14:textId="77777777" w:rsidR="00A127D8" w:rsidRDefault="00A127D8" w:rsidP="00A127D8">
            <w:pPr>
              <w:rPr>
                <w:sz w:val="2"/>
                <w:szCs w:val="2"/>
              </w:rPr>
            </w:pPr>
          </w:p>
        </w:tc>
        <w:tc>
          <w:tcPr>
            <w:tcW w:w="7524" w:type="dxa"/>
            <w:tcBorders>
              <w:left w:val="single" w:sz="8" w:space="0" w:color="000000"/>
              <w:bottom w:val="single" w:sz="12" w:space="0" w:color="000000"/>
              <w:right w:val="single" w:sz="6" w:space="0" w:color="000000"/>
            </w:tcBorders>
            <w:shd w:val="clear" w:color="auto" w:fill="F2DBDB" w:themeFill="accent2" w:themeFillTint="33"/>
          </w:tcPr>
          <w:p w14:paraId="05AA1608" w14:textId="77777777" w:rsidR="00A127D8" w:rsidRDefault="00A127D8" w:rsidP="00A127D8">
            <w:pPr>
              <w:pStyle w:val="TableParagraph"/>
              <w:spacing w:before="26" w:line="190" w:lineRule="atLeast"/>
              <w:ind w:left="453" w:right="53" w:hanging="246"/>
              <w:jc w:val="both"/>
              <w:rPr>
                <w:sz w:val="16"/>
              </w:rPr>
            </w:pPr>
            <w:r>
              <w:rPr>
                <w:b/>
                <w:sz w:val="16"/>
              </w:rPr>
              <w:t xml:space="preserve">6. </w:t>
            </w:r>
            <w:r>
              <w:rPr>
                <w:sz w:val="16"/>
              </w:rPr>
              <w:t>The system SHALL provide the ability to render indicators of normal and abnormal diagnostic results based on information provided from the original source (e.g., from a laboratory or radiology department).</w:t>
            </w:r>
          </w:p>
        </w:tc>
        <w:tc>
          <w:tcPr>
            <w:tcW w:w="957" w:type="dxa"/>
            <w:tcBorders>
              <w:left w:val="single" w:sz="6" w:space="0" w:color="000000"/>
              <w:bottom w:val="single" w:sz="12" w:space="0" w:color="000000"/>
              <w:right w:val="single" w:sz="6" w:space="0" w:color="000000"/>
            </w:tcBorders>
            <w:shd w:val="clear" w:color="auto" w:fill="F2DBDB" w:themeFill="accent2" w:themeFillTint="33"/>
            <w:vAlign w:val="center"/>
          </w:tcPr>
          <w:p w14:paraId="70BE969F" w14:textId="77777777" w:rsidR="00A127D8" w:rsidRDefault="00A127D8" w:rsidP="003518F7">
            <w:pPr>
              <w:pStyle w:val="TableParagraph"/>
              <w:ind w:left="0"/>
              <w:jc w:val="center"/>
              <w:rPr>
                <w:sz w:val="16"/>
              </w:rPr>
            </w:pPr>
            <w:r>
              <w:rPr>
                <w:sz w:val="16"/>
              </w:rPr>
              <w:t>480</w:t>
            </w:r>
          </w:p>
        </w:tc>
        <w:tc>
          <w:tcPr>
            <w:tcW w:w="957" w:type="dxa"/>
            <w:tcBorders>
              <w:left w:val="single" w:sz="6" w:space="0" w:color="000000"/>
              <w:bottom w:val="single" w:sz="12" w:space="0" w:color="000000"/>
              <w:right w:val="single" w:sz="6" w:space="0" w:color="000000"/>
            </w:tcBorders>
            <w:shd w:val="clear" w:color="auto" w:fill="F2DBDB" w:themeFill="accent2" w:themeFillTint="33"/>
            <w:vAlign w:val="center"/>
          </w:tcPr>
          <w:p w14:paraId="6E35C1C6" w14:textId="60A021AE" w:rsidR="00A127D8" w:rsidRDefault="005C69BF" w:rsidP="003518F7">
            <w:pPr>
              <w:pStyle w:val="TableParagraph"/>
              <w:ind w:left="0"/>
              <w:jc w:val="center"/>
              <w:rPr>
                <w:sz w:val="17"/>
              </w:rPr>
            </w:pPr>
            <w:r>
              <w:rPr>
                <w:sz w:val="17"/>
              </w:rPr>
              <w:t>A</w:t>
            </w:r>
          </w:p>
        </w:tc>
        <w:tc>
          <w:tcPr>
            <w:tcW w:w="957" w:type="dxa"/>
            <w:tcBorders>
              <w:left w:val="single" w:sz="6" w:space="0" w:color="000000"/>
              <w:bottom w:val="single" w:sz="12" w:space="0" w:color="000000"/>
              <w:right w:val="single" w:sz="6" w:space="0" w:color="000000"/>
            </w:tcBorders>
            <w:shd w:val="clear" w:color="auto" w:fill="F2DBDB" w:themeFill="accent2" w:themeFillTint="33"/>
            <w:vAlign w:val="center"/>
          </w:tcPr>
          <w:p w14:paraId="4A232EF9" w14:textId="6619288E" w:rsidR="00A127D8" w:rsidRDefault="00A127D8" w:rsidP="003518F7">
            <w:pPr>
              <w:pStyle w:val="TableParagraph"/>
              <w:ind w:left="0"/>
              <w:jc w:val="center"/>
              <w:rPr>
                <w:sz w:val="17"/>
              </w:rPr>
            </w:pPr>
          </w:p>
        </w:tc>
      </w:tr>
    </w:tbl>
    <w:p w14:paraId="7548699D" w14:textId="77777777" w:rsidR="00E9046A" w:rsidRDefault="00E9046A">
      <w:bookmarkStart w:id="91" w:name="CP.6_Manage_Medication,_Immunization_and"/>
      <w:bookmarkStart w:id="92" w:name="_bookmark18"/>
      <w:bookmarkEnd w:id="91"/>
      <w:bookmarkEnd w:id="92"/>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4"/>
        <w:gridCol w:w="957"/>
        <w:gridCol w:w="957"/>
        <w:gridCol w:w="957"/>
      </w:tblGrid>
      <w:tr w:rsidR="00E9046A" w14:paraId="27747A72" w14:textId="77777777" w:rsidTr="006D40DC">
        <w:trPr>
          <w:trHeight w:val="573"/>
        </w:trPr>
        <w:tc>
          <w:tcPr>
            <w:tcW w:w="2400" w:type="dxa"/>
            <w:tcBorders>
              <w:bottom w:val="single" w:sz="6" w:space="0" w:color="000000"/>
              <w:right w:val="single" w:sz="4" w:space="0" w:color="FFFFFF"/>
            </w:tcBorders>
            <w:shd w:val="clear" w:color="auto" w:fill="00B050"/>
          </w:tcPr>
          <w:p w14:paraId="6F74967E" w14:textId="77777777" w:rsidR="00E9046A" w:rsidRDefault="00E9046A" w:rsidP="006D40DC">
            <w:pPr>
              <w:pStyle w:val="TableParagraph"/>
              <w:spacing w:line="171" w:lineRule="exact"/>
              <w:ind w:left="84"/>
              <w:rPr>
                <w:b/>
                <w:sz w:val="16"/>
              </w:rPr>
            </w:pPr>
            <w:r>
              <w:rPr>
                <w:b/>
                <w:sz w:val="16"/>
              </w:rPr>
              <w:lastRenderedPageBreak/>
              <w:t>Section/Id#:</w:t>
            </w:r>
          </w:p>
          <w:p w14:paraId="66BE454D" w14:textId="77777777" w:rsidR="00E9046A" w:rsidRDefault="00E9046A" w:rsidP="006D40DC">
            <w:pPr>
              <w:pStyle w:val="TableParagraph"/>
              <w:spacing w:before="8"/>
              <w:ind w:left="84" w:right="1813"/>
              <w:rPr>
                <w:b/>
                <w:sz w:val="16"/>
              </w:rPr>
            </w:pPr>
            <w:r>
              <w:rPr>
                <w:b/>
                <w:sz w:val="16"/>
              </w:rPr>
              <w:t>Type:</w:t>
            </w:r>
          </w:p>
          <w:p w14:paraId="2C75799C" w14:textId="77777777" w:rsidR="00E9046A" w:rsidRDefault="00E9046A" w:rsidP="006D40DC">
            <w:pPr>
              <w:pStyle w:val="TableParagraph"/>
              <w:spacing w:before="8"/>
              <w:ind w:left="84" w:right="1813"/>
              <w:rPr>
                <w:b/>
                <w:sz w:val="16"/>
              </w:rPr>
            </w:pPr>
            <w:r>
              <w:rPr>
                <w:b/>
                <w:sz w:val="16"/>
              </w:rPr>
              <w:t>Name:</w:t>
            </w:r>
          </w:p>
        </w:tc>
        <w:tc>
          <w:tcPr>
            <w:tcW w:w="7524" w:type="dxa"/>
            <w:tcBorders>
              <w:left w:val="single" w:sz="4" w:space="0" w:color="FFFFFF"/>
              <w:bottom w:val="single" w:sz="8" w:space="0" w:color="000000"/>
              <w:right w:val="single" w:sz="4" w:space="0" w:color="FFFFFF"/>
            </w:tcBorders>
            <w:shd w:val="clear" w:color="auto" w:fill="00B050"/>
          </w:tcPr>
          <w:p w14:paraId="31C718F5" w14:textId="77777777" w:rsidR="00E9046A" w:rsidRDefault="00E9046A" w:rsidP="006D40DC">
            <w:pPr>
              <w:pStyle w:val="TableParagraph"/>
              <w:spacing w:before="6"/>
              <w:rPr>
                <w:sz w:val="15"/>
              </w:rPr>
            </w:pPr>
          </w:p>
          <w:p w14:paraId="3E154D30" w14:textId="77777777" w:rsidR="00E9046A" w:rsidRDefault="00E9046A" w:rsidP="006D40DC">
            <w:pPr>
              <w:pStyle w:val="TableParagraph"/>
              <w:ind w:left="84"/>
              <w:rPr>
                <w:b/>
                <w:sz w:val="16"/>
              </w:rPr>
            </w:pPr>
            <w:r>
              <w:rPr>
                <w:b/>
                <w:sz w:val="16"/>
              </w:rPr>
              <w:t>Conformance Criteria</w:t>
            </w:r>
          </w:p>
        </w:tc>
        <w:tc>
          <w:tcPr>
            <w:tcW w:w="957" w:type="dxa"/>
            <w:tcBorders>
              <w:left w:val="single" w:sz="4" w:space="0" w:color="FFFFFF"/>
              <w:bottom w:val="single" w:sz="8" w:space="0" w:color="000000"/>
            </w:tcBorders>
            <w:shd w:val="clear" w:color="auto" w:fill="00B050"/>
            <w:vAlign w:val="center"/>
          </w:tcPr>
          <w:p w14:paraId="523F10A4" w14:textId="77777777" w:rsidR="00E9046A" w:rsidRDefault="00E9046A" w:rsidP="005C69BF">
            <w:pPr>
              <w:pStyle w:val="TableParagraph"/>
              <w:ind w:left="0"/>
              <w:jc w:val="center"/>
              <w:rPr>
                <w:b/>
                <w:sz w:val="16"/>
              </w:rPr>
            </w:pPr>
            <w:r w:rsidRPr="000E4DCC">
              <w:rPr>
                <w:b/>
                <w:sz w:val="16"/>
                <w:szCs w:val="16"/>
              </w:rPr>
              <w:t>Row#</w:t>
            </w:r>
          </w:p>
        </w:tc>
        <w:tc>
          <w:tcPr>
            <w:tcW w:w="957" w:type="dxa"/>
            <w:tcBorders>
              <w:left w:val="single" w:sz="4" w:space="0" w:color="FFFFFF"/>
              <w:bottom w:val="single" w:sz="8" w:space="0" w:color="000000"/>
              <w:right w:val="single" w:sz="4" w:space="0" w:color="FFFFFF"/>
            </w:tcBorders>
            <w:shd w:val="clear" w:color="auto" w:fill="00B050"/>
            <w:vAlign w:val="center"/>
          </w:tcPr>
          <w:p w14:paraId="586E3420" w14:textId="77777777" w:rsidR="00E9046A" w:rsidRDefault="00E9046A" w:rsidP="005C69BF">
            <w:pPr>
              <w:pStyle w:val="TableParagraph"/>
              <w:ind w:left="0"/>
              <w:jc w:val="center"/>
              <w:rPr>
                <w:sz w:val="15"/>
              </w:rPr>
            </w:pPr>
            <w:r w:rsidRPr="000E4DCC">
              <w:rPr>
                <w:b/>
                <w:sz w:val="16"/>
                <w:szCs w:val="16"/>
              </w:rPr>
              <w:t>Criteria Status</w:t>
            </w:r>
          </w:p>
        </w:tc>
        <w:tc>
          <w:tcPr>
            <w:tcW w:w="957" w:type="dxa"/>
            <w:tcBorders>
              <w:left w:val="single" w:sz="4" w:space="0" w:color="FFFFFF"/>
              <w:bottom w:val="single" w:sz="8" w:space="0" w:color="000000"/>
            </w:tcBorders>
            <w:shd w:val="clear" w:color="auto" w:fill="00B050"/>
            <w:vAlign w:val="center"/>
          </w:tcPr>
          <w:p w14:paraId="16D29395" w14:textId="77777777" w:rsidR="00E9046A" w:rsidRDefault="00E9046A" w:rsidP="005C69BF">
            <w:pPr>
              <w:pStyle w:val="TableParagraph"/>
              <w:ind w:left="0"/>
              <w:jc w:val="center"/>
              <w:rPr>
                <w:sz w:val="15"/>
              </w:rPr>
            </w:pPr>
            <w:r w:rsidRPr="000E4DCC">
              <w:rPr>
                <w:b/>
                <w:sz w:val="16"/>
                <w:szCs w:val="16"/>
              </w:rPr>
              <w:t>Mapping to R1</w:t>
            </w:r>
          </w:p>
        </w:tc>
      </w:tr>
      <w:tr w:rsidR="00E90795" w14:paraId="742759F4" w14:textId="42CDF19B" w:rsidTr="00477D98">
        <w:trPr>
          <w:trHeight w:val="189"/>
        </w:trPr>
        <w:tc>
          <w:tcPr>
            <w:tcW w:w="2400" w:type="dxa"/>
            <w:tcBorders>
              <w:top w:val="single" w:sz="12" w:space="0" w:color="000000"/>
              <w:bottom w:val="single" w:sz="2" w:space="0" w:color="000000"/>
            </w:tcBorders>
            <w:shd w:val="clear" w:color="auto" w:fill="99FF99"/>
          </w:tcPr>
          <w:p w14:paraId="109181B9" w14:textId="7A785456" w:rsidR="00E90795" w:rsidRDefault="00E90795" w:rsidP="00A127D8">
            <w:pPr>
              <w:pStyle w:val="TableParagraph"/>
              <w:spacing w:line="169" w:lineRule="exact"/>
              <w:ind w:left="84"/>
              <w:rPr>
                <w:sz w:val="16"/>
              </w:rPr>
            </w:pPr>
            <w:r>
              <w:rPr>
                <w:sz w:val="16"/>
              </w:rPr>
              <w:t>CP.6</w:t>
            </w:r>
          </w:p>
        </w:tc>
        <w:tc>
          <w:tcPr>
            <w:tcW w:w="7524" w:type="dxa"/>
            <w:vMerge w:val="restart"/>
            <w:tcBorders>
              <w:top w:val="single" w:sz="12" w:space="0" w:color="000000"/>
            </w:tcBorders>
            <w:shd w:val="clear" w:color="auto" w:fill="99FF99"/>
          </w:tcPr>
          <w:p w14:paraId="392A52E6" w14:textId="20901C34" w:rsidR="00E90795" w:rsidRDefault="00E90795" w:rsidP="00E90795">
            <w:pPr>
              <w:pStyle w:val="TableParagraph"/>
              <w:ind w:left="86"/>
              <w:jc w:val="center"/>
              <w:rPr>
                <w:sz w:val="16"/>
              </w:rPr>
            </w:pPr>
            <w:r w:rsidRPr="00E90795">
              <w:rPr>
                <w:b/>
                <w:sz w:val="24"/>
              </w:rPr>
              <w:t>Manage Medication, Immunization and Treatment Administration</w:t>
            </w:r>
          </w:p>
        </w:tc>
        <w:tc>
          <w:tcPr>
            <w:tcW w:w="957" w:type="dxa"/>
            <w:vMerge w:val="restart"/>
            <w:tcBorders>
              <w:top w:val="single" w:sz="12" w:space="0" w:color="000000"/>
            </w:tcBorders>
            <w:shd w:val="clear" w:color="auto" w:fill="99FF99"/>
            <w:vAlign w:val="center"/>
          </w:tcPr>
          <w:p w14:paraId="0278ECF6" w14:textId="77777777" w:rsidR="00E90795" w:rsidRPr="005C69BF" w:rsidRDefault="00E90795" w:rsidP="005C69BF">
            <w:pPr>
              <w:pStyle w:val="TableParagraph"/>
              <w:ind w:left="0"/>
              <w:jc w:val="center"/>
              <w:rPr>
                <w:sz w:val="16"/>
                <w:szCs w:val="16"/>
              </w:rPr>
            </w:pPr>
            <w:r w:rsidRPr="005C69BF">
              <w:rPr>
                <w:sz w:val="16"/>
                <w:szCs w:val="16"/>
              </w:rPr>
              <w:t>481</w:t>
            </w:r>
          </w:p>
        </w:tc>
        <w:tc>
          <w:tcPr>
            <w:tcW w:w="957" w:type="dxa"/>
            <w:vMerge w:val="restart"/>
            <w:tcBorders>
              <w:top w:val="single" w:sz="12" w:space="0" w:color="000000"/>
            </w:tcBorders>
            <w:shd w:val="clear" w:color="auto" w:fill="99FF99"/>
            <w:vAlign w:val="center"/>
          </w:tcPr>
          <w:p w14:paraId="04C37B00" w14:textId="60103B50" w:rsidR="00E90795" w:rsidRPr="005C69BF" w:rsidRDefault="005C69BF" w:rsidP="005C69BF">
            <w:pPr>
              <w:pStyle w:val="TableParagraph"/>
              <w:ind w:left="0"/>
              <w:jc w:val="center"/>
              <w:rPr>
                <w:sz w:val="16"/>
                <w:szCs w:val="16"/>
              </w:rPr>
            </w:pPr>
            <w:r>
              <w:rPr>
                <w:sz w:val="16"/>
                <w:szCs w:val="16"/>
              </w:rPr>
              <w:t>Include</w:t>
            </w:r>
          </w:p>
        </w:tc>
        <w:tc>
          <w:tcPr>
            <w:tcW w:w="957" w:type="dxa"/>
            <w:vMerge w:val="restart"/>
            <w:tcBorders>
              <w:top w:val="single" w:sz="12" w:space="0" w:color="000000"/>
            </w:tcBorders>
            <w:shd w:val="clear" w:color="auto" w:fill="99FF99"/>
            <w:vAlign w:val="center"/>
          </w:tcPr>
          <w:p w14:paraId="71BA9767" w14:textId="311DDA7C" w:rsidR="00E90795" w:rsidRPr="005C69BF" w:rsidRDefault="005C69BF" w:rsidP="005C69BF">
            <w:pPr>
              <w:pStyle w:val="TableParagraph"/>
              <w:ind w:left="0"/>
              <w:jc w:val="center"/>
              <w:rPr>
                <w:sz w:val="16"/>
                <w:szCs w:val="16"/>
              </w:rPr>
            </w:pPr>
            <w:r w:rsidRPr="005C69BF">
              <w:rPr>
                <w:sz w:val="16"/>
                <w:szCs w:val="16"/>
              </w:rPr>
              <w:t>DC.1.8.1</w:t>
            </w:r>
          </w:p>
        </w:tc>
      </w:tr>
      <w:tr w:rsidR="00E90795" w14:paraId="51B92933" w14:textId="1E4F514B" w:rsidTr="00477D98">
        <w:trPr>
          <w:trHeight w:val="185"/>
        </w:trPr>
        <w:tc>
          <w:tcPr>
            <w:tcW w:w="2400" w:type="dxa"/>
            <w:tcBorders>
              <w:top w:val="single" w:sz="2" w:space="0" w:color="000000"/>
              <w:bottom w:val="single" w:sz="2" w:space="0" w:color="000000"/>
            </w:tcBorders>
            <w:shd w:val="clear" w:color="auto" w:fill="99FF99"/>
          </w:tcPr>
          <w:p w14:paraId="24B2D583" w14:textId="77777777" w:rsidR="00E90795" w:rsidRDefault="00E90795" w:rsidP="00A127D8">
            <w:pPr>
              <w:pStyle w:val="TableParagraph"/>
              <w:spacing w:line="166" w:lineRule="exact"/>
              <w:ind w:left="84"/>
              <w:rPr>
                <w:sz w:val="16"/>
              </w:rPr>
            </w:pPr>
            <w:r>
              <w:rPr>
                <w:sz w:val="16"/>
              </w:rPr>
              <w:t>Header</w:t>
            </w:r>
          </w:p>
        </w:tc>
        <w:tc>
          <w:tcPr>
            <w:tcW w:w="7524" w:type="dxa"/>
            <w:vMerge/>
            <w:tcBorders>
              <w:top w:val="nil"/>
            </w:tcBorders>
            <w:shd w:val="clear" w:color="auto" w:fill="99FF99"/>
          </w:tcPr>
          <w:p w14:paraId="7BB5D455" w14:textId="77777777" w:rsidR="00E90795" w:rsidRDefault="00E90795" w:rsidP="00A127D8">
            <w:pPr>
              <w:rPr>
                <w:sz w:val="2"/>
                <w:szCs w:val="2"/>
              </w:rPr>
            </w:pPr>
          </w:p>
        </w:tc>
        <w:tc>
          <w:tcPr>
            <w:tcW w:w="957" w:type="dxa"/>
            <w:vMerge/>
            <w:tcBorders>
              <w:top w:val="nil"/>
            </w:tcBorders>
            <w:shd w:val="clear" w:color="auto" w:fill="99FF99"/>
          </w:tcPr>
          <w:p w14:paraId="099FC79B" w14:textId="77777777" w:rsidR="00E90795" w:rsidRDefault="00E90795" w:rsidP="00A127D8">
            <w:pPr>
              <w:rPr>
                <w:sz w:val="2"/>
                <w:szCs w:val="2"/>
              </w:rPr>
            </w:pPr>
          </w:p>
        </w:tc>
        <w:tc>
          <w:tcPr>
            <w:tcW w:w="957" w:type="dxa"/>
            <w:vMerge/>
            <w:shd w:val="clear" w:color="auto" w:fill="99FF99"/>
          </w:tcPr>
          <w:p w14:paraId="25E65081" w14:textId="77777777" w:rsidR="00E90795" w:rsidRDefault="00E90795" w:rsidP="00A127D8">
            <w:pPr>
              <w:rPr>
                <w:sz w:val="2"/>
                <w:szCs w:val="2"/>
              </w:rPr>
            </w:pPr>
          </w:p>
        </w:tc>
        <w:tc>
          <w:tcPr>
            <w:tcW w:w="957" w:type="dxa"/>
            <w:vMerge/>
            <w:shd w:val="clear" w:color="auto" w:fill="99FF99"/>
          </w:tcPr>
          <w:p w14:paraId="63EE5BEC" w14:textId="5A52647F" w:rsidR="00E90795" w:rsidRDefault="00E90795" w:rsidP="00A127D8">
            <w:pPr>
              <w:rPr>
                <w:sz w:val="2"/>
                <w:szCs w:val="2"/>
              </w:rPr>
            </w:pPr>
          </w:p>
        </w:tc>
      </w:tr>
      <w:tr w:rsidR="00E90795" w14:paraId="64D75CE2" w14:textId="1F611359" w:rsidTr="003B3A8A">
        <w:trPr>
          <w:trHeight w:val="1039"/>
        </w:trPr>
        <w:tc>
          <w:tcPr>
            <w:tcW w:w="12795" w:type="dxa"/>
            <w:gridSpan w:val="5"/>
            <w:tcBorders>
              <w:bottom w:val="single" w:sz="12" w:space="0" w:color="000000"/>
            </w:tcBorders>
          </w:tcPr>
          <w:p w14:paraId="1546837F" w14:textId="77777777" w:rsidR="00E90795" w:rsidRDefault="00E90795" w:rsidP="00A127D8">
            <w:pPr>
              <w:pStyle w:val="TableParagraph"/>
              <w:spacing w:before="67"/>
              <w:ind w:left="724"/>
              <w:rPr>
                <w:sz w:val="16"/>
              </w:rPr>
            </w:pPr>
            <w:r>
              <w:rPr>
                <w:b/>
                <w:sz w:val="16"/>
              </w:rPr>
              <w:t xml:space="preserve">Statement: </w:t>
            </w:r>
            <w:r>
              <w:rPr>
                <w:sz w:val="16"/>
              </w:rPr>
              <w:t>Provide the functionality required to support the management of medication and immunization administration.</w:t>
            </w:r>
          </w:p>
          <w:p w14:paraId="6A3010E0" w14:textId="4D2F4D38" w:rsidR="00E90795" w:rsidRDefault="00E90795" w:rsidP="00A127D8">
            <w:pPr>
              <w:pStyle w:val="TableParagraph"/>
              <w:spacing w:before="67"/>
              <w:ind w:left="724"/>
              <w:rPr>
                <w:b/>
                <w:sz w:val="16"/>
              </w:rPr>
            </w:pPr>
            <w:r>
              <w:rPr>
                <w:b/>
                <w:sz w:val="16"/>
              </w:rPr>
              <w:t>Description:</w:t>
            </w:r>
            <w:r>
              <w:rPr>
                <w:b/>
                <w:spacing w:val="-5"/>
                <w:sz w:val="16"/>
              </w:rPr>
              <w:t xml:space="preserve"> </w:t>
            </w:r>
            <w:r>
              <w:rPr>
                <w:sz w:val="16"/>
              </w:rPr>
              <w:t>Provide</w:t>
            </w:r>
            <w:r>
              <w:rPr>
                <w:spacing w:val="-5"/>
                <w:sz w:val="16"/>
              </w:rPr>
              <w:t xml:space="preserve"> </w:t>
            </w:r>
            <w:r>
              <w:rPr>
                <w:sz w:val="16"/>
              </w:rPr>
              <w:t>the</w:t>
            </w:r>
            <w:r>
              <w:rPr>
                <w:spacing w:val="-5"/>
                <w:sz w:val="16"/>
              </w:rPr>
              <w:t xml:space="preserve"> </w:t>
            </w:r>
            <w:r>
              <w:rPr>
                <w:sz w:val="16"/>
              </w:rPr>
              <w:t>functionality</w:t>
            </w:r>
            <w:r>
              <w:rPr>
                <w:spacing w:val="-5"/>
                <w:sz w:val="16"/>
              </w:rPr>
              <w:t xml:space="preserve"> </w:t>
            </w:r>
            <w:r>
              <w:rPr>
                <w:sz w:val="16"/>
              </w:rPr>
              <w:t>required</w:t>
            </w:r>
            <w:r>
              <w:rPr>
                <w:spacing w:val="-5"/>
                <w:sz w:val="16"/>
              </w:rPr>
              <w:t xml:space="preserve"> </w:t>
            </w:r>
            <w:r>
              <w:rPr>
                <w:sz w:val="16"/>
              </w:rPr>
              <w:t>to</w:t>
            </w:r>
            <w:r>
              <w:rPr>
                <w:spacing w:val="-5"/>
                <w:sz w:val="16"/>
              </w:rPr>
              <w:t xml:space="preserve"> </w:t>
            </w:r>
            <w:r>
              <w:rPr>
                <w:sz w:val="16"/>
              </w:rPr>
              <w:t>support</w:t>
            </w:r>
            <w:r>
              <w:rPr>
                <w:spacing w:val="-5"/>
                <w:sz w:val="16"/>
              </w:rPr>
              <w:t xml:space="preserve"> </w:t>
            </w:r>
            <w:r>
              <w:rPr>
                <w:sz w:val="16"/>
              </w:rPr>
              <w:t>the</w:t>
            </w:r>
            <w:r>
              <w:rPr>
                <w:spacing w:val="-5"/>
                <w:sz w:val="16"/>
              </w:rPr>
              <w:t xml:space="preserve"> </w:t>
            </w:r>
            <w:r>
              <w:rPr>
                <w:sz w:val="16"/>
              </w:rPr>
              <w:t>safe</w:t>
            </w:r>
            <w:r>
              <w:rPr>
                <w:spacing w:val="-5"/>
                <w:sz w:val="16"/>
              </w:rPr>
              <w:t xml:space="preserve"> </w:t>
            </w:r>
            <w:r>
              <w:rPr>
                <w:sz w:val="16"/>
              </w:rPr>
              <w:t>administration</w:t>
            </w:r>
            <w:r>
              <w:rPr>
                <w:spacing w:val="-5"/>
                <w:sz w:val="16"/>
              </w:rPr>
              <w:t xml:space="preserve"> </w:t>
            </w:r>
            <w:r>
              <w:rPr>
                <w:sz w:val="16"/>
              </w:rPr>
              <w:t>of</w:t>
            </w:r>
            <w:r>
              <w:rPr>
                <w:spacing w:val="-5"/>
                <w:sz w:val="16"/>
              </w:rPr>
              <w:t xml:space="preserve"> </w:t>
            </w:r>
            <w:r>
              <w:rPr>
                <w:sz w:val="16"/>
              </w:rPr>
              <w:t>medications</w:t>
            </w:r>
            <w:r>
              <w:rPr>
                <w:spacing w:val="-5"/>
                <w:sz w:val="16"/>
              </w:rPr>
              <w:t xml:space="preserve"> </w:t>
            </w:r>
            <w:r>
              <w:rPr>
                <w:sz w:val="16"/>
              </w:rPr>
              <w:t>or</w:t>
            </w:r>
            <w:r>
              <w:rPr>
                <w:spacing w:val="-5"/>
                <w:sz w:val="16"/>
              </w:rPr>
              <w:t xml:space="preserve"> </w:t>
            </w:r>
            <w:r>
              <w:rPr>
                <w:sz w:val="16"/>
              </w:rPr>
              <w:t>immunizations</w:t>
            </w:r>
            <w:r>
              <w:rPr>
                <w:spacing w:val="-5"/>
                <w:sz w:val="16"/>
              </w:rPr>
              <w:t xml:space="preserve"> </w:t>
            </w:r>
            <w:r>
              <w:rPr>
                <w:sz w:val="16"/>
              </w:rPr>
              <w:t>to</w:t>
            </w:r>
            <w:r>
              <w:rPr>
                <w:spacing w:val="-5"/>
                <w:sz w:val="16"/>
              </w:rPr>
              <w:t xml:space="preserve"> </w:t>
            </w:r>
            <w:r>
              <w:rPr>
                <w:sz w:val="16"/>
              </w:rPr>
              <w:t>a</w:t>
            </w:r>
            <w:r>
              <w:rPr>
                <w:spacing w:val="-5"/>
                <w:sz w:val="16"/>
              </w:rPr>
              <w:t xml:space="preserve"> </w:t>
            </w:r>
            <w:r>
              <w:rPr>
                <w:sz w:val="16"/>
              </w:rPr>
              <w:t>patient</w:t>
            </w:r>
            <w:r>
              <w:rPr>
                <w:spacing w:val="-5"/>
                <w:sz w:val="16"/>
              </w:rPr>
              <w:t xml:space="preserve"> </w:t>
            </w:r>
            <w:r>
              <w:rPr>
                <w:sz w:val="16"/>
              </w:rPr>
              <w:t>based</w:t>
            </w:r>
            <w:r>
              <w:rPr>
                <w:spacing w:val="-5"/>
                <w:sz w:val="16"/>
              </w:rPr>
              <w:t xml:space="preserve"> </w:t>
            </w:r>
            <w:r>
              <w:rPr>
                <w:sz w:val="16"/>
              </w:rPr>
              <w:t>on medical requirement and orders within the system. This includes presenting providers with the list of medications or immunizations</w:t>
            </w:r>
            <w:r>
              <w:rPr>
                <w:spacing w:val="-18"/>
                <w:sz w:val="16"/>
              </w:rPr>
              <w:t xml:space="preserve"> </w:t>
            </w:r>
            <w:r>
              <w:rPr>
                <w:sz w:val="16"/>
              </w:rPr>
              <w:t>that are to be administered to a patient, necessary administration information, and capture all required and relevant administration details.</w:t>
            </w:r>
          </w:p>
        </w:tc>
      </w:tr>
      <w:tr w:rsidR="00E90795" w14:paraId="4551D803" w14:textId="51044F85" w:rsidTr="00477D98">
        <w:trPr>
          <w:trHeight w:val="186"/>
        </w:trPr>
        <w:tc>
          <w:tcPr>
            <w:tcW w:w="2400" w:type="dxa"/>
            <w:tcBorders>
              <w:top w:val="single" w:sz="12" w:space="0" w:color="000000"/>
              <w:bottom w:val="single" w:sz="2" w:space="0" w:color="000000"/>
            </w:tcBorders>
            <w:shd w:val="clear" w:color="auto" w:fill="99FF99"/>
          </w:tcPr>
          <w:p w14:paraId="351343F0" w14:textId="77777777" w:rsidR="00E90795" w:rsidRDefault="00E90795" w:rsidP="00A127D8">
            <w:pPr>
              <w:pStyle w:val="TableParagraph"/>
              <w:spacing w:line="167" w:lineRule="exact"/>
              <w:ind w:left="84"/>
              <w:rPr>
                <w:sz w:val="16"/>
              </w:rPr>
            </w:pPr>
            <w:r>
              <w:rPr>
                <w:sz w:val="16"/>
              </w:rPr>
              <w:t>CP.6.1</w:t>
            </w:r>
          </w:p>
        </w:tc>
        <w:tc>
          <w:tcPr>
            <w:tcW w:w="7524" w:type="dxa"/>
            <w:vMerge w:val="restart"/>
            <w:tcBorders>
              <w:top w:val="single" w:sz="12" w:space="0" w:color="000000"/>
              <w:bottom w:val="single" w:sz="6" w:space="0" w:color="000000"/>
            </w:tcBorders>
            <w:shd w:val="clear" w:color="auto" w:fill="99FF99"/>
          </w:tcPr>
          <w:p w14:paraId="3F220F00" w14:textId="341A0DE2" w:rsidR="00E90795" w:rsidRDefault="00E90795" w:rsidP="00E90795">
            <w:pPr>
              <w:pStyle w:val="TableParagraph"/>
              <w:ind w:left="86"/>
              <w:jc w:val="center"/>
              <w:rPr>
                <w:sz w:val="16"/>
              </w:rPr>
            </w:pPr>
            <w:r w:rsidRPr="00E90795">
              <w:rPr>
                <w:b/>
                <w:sz w:val="24"/>
              </w:rPr>
              <w:t>Manage Medication Administration</w:t>
            </w:r>
          </w:p>
        </w:tc>
        <w:tc>
          <w:tcPr>
            <w:tcW w:w="957" w:type="dxa"/>
            <w:vMerge w:val="restart"/>
            <w:tcBorders>
              <w:top w:val="single" w:sz="12" w:space="0" w:color="000000"/>
              <w:bottom w:val="single" w:sz="6" w:space="0" w:color="000000"/>
            </w:tcBorders>
            <w:shd w:val="clear" w:color="auto" w:fill="99FF99"/>
            <w:vAlign w:val="center"/>
          </w:tcPr>
          <w:p w14:paraId="3F8DFDE4" w14:textId="77777777" w:rsidR="00E90795" w:rsidRDefault="00E90795" w:rsidP="003B3A8A">
            <w:pPr>
              <w:pStyle w:val="TableParagraph"/>
              <w:spacing w:before="1"/>
              <w:ind w:left="240" w:right="235"/>
              <w:jc w:val="center"/>
              <w:rPr>
                <w:sz w:val="16"/>
              </w:rPr>
            </w:pPr>
            <w:r>
              <w:rPr>
                <w:sz w:val="16"/>
              </w:rPr>
              <w:t>482</w:t>
            </w:r>
          </w:p>
        </w:tc>
        <w:tc>
          <w:tcPr>
            <w:tcW w:w="957" w:type="dxa"/>
            <w:vMerge w:val="restart"/>
            <w:tcBorders>
              <w:top w:val="single" w:sz="12" w:space="0" w:color="000000"/>
            </w:tcBorders>
            <w:shd w:val="clear" w:color="auto" w:fill="99FF99"/>
            <w:vAlign w:val="center"/>
          </w:tcPr>
          <w:p w14:paraId="60BD2456" w14:textId="5F97F476" w:rsidR="00E90795" w:rsidRPr="00E90795" w:rsidRDefault="001A5AA1" w:rsidP="003B3A8A">
            <w:pPr>
              <w:pStyle w:val="TableParagraph"/>
              <w:spacing w:before="2"/>
              <w:jc w:val="center"/>
              <w:rPr>
                <w:sz w:val="16"/>
                <w:szCs w:val="16"/>
              </w:rPr>
            </w:pPr>
            <w:r>
              <w:rPr>
                <w:sz w:val="16"/>
                <w:szCs w:val="16"/>
              </w:rPr>
              <w:t>Include</w:t>
            </w:r>
          </w:p>
        </w:tc>
        <w:tc>
          <w:tcPr>
            <w:tcW w:w="957" w:type="dxa"/>
            <w:vMerge w:val="restart"/>
            <w:tcBorders>
              <w:top w:val="single" w:sz="12" w:space="0" w:color="000000"/>
            </w:tcBorders>
            <w:shd w:val="clear" w:color="auto" w:fill="99FF99"/>
            <w:vAlign w:val="center"/>
          </w:tcPr>
          <w:p w14:paraId="2D6B7B9B" w14:textId="4A740A54" w:rsidR="00E90795" w:rsidRPr="00E90795" w:rsidRDefault="00E90795" w:rsidP="003B3A8A">
            <w:pPr>
              <w:pStyle w:val="TableParagraph"/>
              <w:spacing w:before="2"/>
              <w:jc w:val="center"/>
              <w:rPr>
                <w:sz w:val="16"/>
                <w:szCs w:val="16"/>
              </w:rPr>
            </w:pPr>
          </w:p>
        </w:tc>
      </w:tr>
      <w:tr w:rsidR="00E90795" w14:paraId="462402BD" w14:textId="0F71BE6E" w:rsidTr="00477D98">
        <w:trPr>
          <w:trHeight w:val="180"/>
        </w:trPr>
        <w:tc>
          <w:tcPr>
            <w:tcW w:w="2400" w:type="dxa"/>
            <w:tcBorders>
              <w:top w:val="single" w:sz="2" w:space="0" w:color="000000"/>
              <w:bottom w:val="single" w:sz="2" w:space="0" w:color="000000"/>
            </w:tcBorders>
            <w:shd w:val="clear" w:color="auto" w:fill="99FF99"/>
          </w:tcPr>
          <w:p w14:paraId="6FD8D02A" w14:textId="77777777" w:rsidR="00E90795" w:rsidRDefault="00E90795" w:rsidP="00A127D8">
            <w:pPr>
              <w:pStyle w:val="TableParagraph"/>
              <w:spacing w:line="161" w:lineRule="exact"/>
              <w:ind w:left="84"/>
              <w:rPr>
                <w:sz w:val="16"/>
              </w:rPr>
            </w:pPr>
            <w:r>
              <w:rPr>
                <w:sz w:val="16"/>
              </w:rPr>
              <w:t>Function</w:t>
            </w:r>
          </w:p>
        </w:tc>
        <w:tc>
          <w:tcPr>
            <w:tcW w:w="7524" w:type="dxa"/>
            <w:vMerge/>
            <w:tcBorders>
              <w:top w:val="nil"/>
              <w:bottom w:val="single" w:sz="6" w:space="0" w:color="000000"/>
            </w:tcBorders>
            <w:shd w:val="clear" w:color="auto" w:fill="99FF99"/>
          </w:tcPr>
          <w:p w14:paraId="6BB6DCBB" w14:textId="77777777" w:rsidR="00E90795" w:rsidRDefault="00E90795" w:rsidP="00A127D8">
            <w:pPr>
              <w:rPr>
                <w:sz w:val="2"/>
                <w:szCs w:val="2"/>
              </w:rPr>
            </w:pPr>
          </w:p>
        </w:tc>
        <w:tc>
          <w:tcPr>
            <w:tcW w:w="957" w:type="dxa"/>
            <w:vMerge/>
            <w:tcBorders>
              <w:top w:val="nil"/>
              <w:bottom w:val="single" w:sz="6" w:space="0" w:color="000000"/>
            </w:tcBorders>
            <w:shd w:val="clear" w:color="auto" w:fill="99FF99"/>
          </w:tcPr>
          <w:p w14:paraId="613EED57" w14:textId="77777777" w:rsidR="00E90795" w:rsidRDefault="00E90795" w:rsidP="00A127D8">
            <w:pPr>
              <w:rPr>
                <w:sz w:val="2"/>
                <w:szCs w:val="2"/>
              </w:rPr>
            </w:pPr>
          </w:p>
        </w:tc>
        <w:tc>
          <w:tcPr>
            <w:tcW w:w="957" w:type="dxa"/>
            <w:vMerge/>
            <w:tcBorders>
              <w:bottom w:val="single" w:sz="6" w:space="0" w:color="000000"/>
            </w:tcBorders>
            <w:shd w:val="clear" w:color="auto" w:fill="99FF99"/>
          </w:tcPr>
          <w:p w14:paraId="3BBD6B15" w14:textId="77777777" w:rsidR="00E90795" w:rsidRDefault="00E90795" w:rsidP="00A127D8">
            <w:pPr>
              <w:rPr>
                <w:sz w:val="2"/>
                <w:szCs w:val="2"/>
              </w:rPr>
            </w:pPr>
          </w:p>
        </w:tc>
        <w:tc>
          <w:tcPr>
            <w:tcW w:w="957" w:type="dxa"/>
            <w:vMerge/>
            <w:tcBorders>
              <w:bottom w:val="single" w:sz="6" w:space="0" w:color="000000"/>
            </w:tcBorders>
            <w:shd w:val="clear" w:color="auto" w:fill="99FF99"/>
          </w:tcPr>
          <w:p w14:paraId="19A342A0" w14:textId="5327DFB1" w:rsidR="00E90795" w:rsidRDefault="00E90795" w:rsidP="00A127D8">
            <w:pPr>
              <w:rPr>
                <w:sz w:val="2"/>
                <w:szCs w:val="2"/>
              </w:rPr>
            </w:pPr>
          </w:p>
        </w:tc>
      </w:tr>
      <w:tr w:rsidR="00E90795" w14:paraId="43A5BA36" w14:textId="67E3EA79" w:rsidTr="00477D98">
        <w:trPr>
          <w:trHeight w:val="1752"/>
        </w:trPr>
        <w:tc>
          <w:tcPr>
            <w:tcW w:w="12795" w:type="dxa"/>
            <w:gridSpan w:val="5"/>
            <w:tcBorders>
              <w:top w:val="single" w:sz="6" w:space="0" w:color="000000"/>
              <w:bottom w:val="single" w:sz="8" w:space="0" w:color="000000"/>
            </w:tcBorders>
          </w:tcPr>
          <w:p w14:paraId="1210FD29" w14:textId="77777777" w:rsidR="00E90795" w:rsidRDefault="00E90795" w:rsidP="00A127D8">
            <w:pPr>
              <w:pStyle w:val="TableParagraph"/>
              <w:spacing w:before="64" w:line="249" w:lineRule="auto"/>
              <w:ind w:left="724" w:right="633"/>
              <w:jc w:val="both"/>
              <w:rPr>
                <w:sz w:val="16"/>
              </w:rPr>
            </w:pPr>
            <w:r>
              <w:rPr>
                <w:b/>
                <w:sz w:val="16"/>
              </w:rPr>
              <w:t>Statement:</w:t>
            </w:r>
            <w:r>
              <w:rPr>
                <w:b/>
                <w:spacing w:val="-3"/>
                <w:sz w:val="16"/>
              </w:rPr>
              <w:t xml:space="preserve"> </w:t>
            </w:r>
            <w:r>
              <w:rPr>
                <w:sz w:val="16"/>
              </w:rPr>
              <w:t>Present</w:t>
            </w:r>
            <w:r>
              <w:rPr>
                <w:spacing w:val="-3"/>
                <w:sz w:val="16"/>
              </w:rPr>
              <w:t xml:space="preserve"> </w:t>
            </w:r>
            <w:r>
              <w:rPr>
                <w:sz w:val="16"/>
              </w:rPr>
              <w:t>providers</w:t>
            </w:r>
            <w:r>
              <w:rPr>
                <w:spacing w:val="-3"/>
                <w:sz w:val="16"/>
              </w:rPr>
              <w:t xml:space="preserve"> </w:t>
            </w:r>
            <w:r>
              <w:rPr>
                <w:sz w:val="16"/>
              </w:rPr>
              <w:t>with</w:t>
            </w:r>
            <w:r>
              <w:rPr>
                <w:spacing w:val="-3"/>
                <w:sz w:val="16"/>
              </w:rPr>
              <w:t xml:space="preserve"> </w:t>
            </w:r>
            <w:r>
              <w:rPr>
                <w:sz w:val="16"/>
              </w:rPr>
              <w:t>the</w:t>
            </w:r>
            <w:r>
              <w:rPr>
                <w:spacing w:val="-3"/>
                <w:sz w:val="16"/>
              </w:rPr>
              <w:t xml:space="preserve"> </w:t>
            </w:r>
            <w:r>
              <w:rPr>
                <w:sz w:val="16"/>
              </w:rPr>
              <w:t>list</w:t>
            </w:r>
            <w:r>
              <w:rPr>
                <w:spacing w:val="-3"/>
                <w:sz w:val="16"/>
              </w:rPr>
              <w:t xml:space="preserve"> </w:t>
            </w:r>
            <w:r>
              <w:rPr>
                <w:sz w:val="16"/>
              </w:rPr>
              <w:t>of</w:t>
            </w:r>
            <w:r>
              <w:rPr>
                <w:spacing w:val="-3"/>
                <w:sz w:val="16"/>
              </w:rPr>
              <w:t xml:space="preserve"> </w:t>
            </w:r>
            <w:r>
              <w:rPr>
                <w:sz w:val="16"/>
              </w:rPr>
              <w:t>medications</w:t>
            </w:r>
            <w:r>
              <w:rPr>
                <w:spacing w:val="-3"/>
                <w:sz w:val="16"/>
              </w:rPr>
              <w:t xml:space="preserve"> </w:t>
            </w:r>
            <w:r>
              <w:rPr>
                <w:sz w:val="16"/>
              </w:rPr>
              <w:t>that</w:t>
            </w:r>
            <w:r>
              <w:rPr>
                <w:spacing w:val="-3"/>
                <w:sz w:val="16"/>
              </w:rPr>
              <w:t xml:space="preserve"> </w:t>
            </w:r>
            <w:r>
              <w:rPr>
                <w:sz w:val="16"/>
              </w:rPr>
              <w:t>are</w:t>
            </w:r>
            <w:r>
              <w:rPr>
                <w:spacing w:val="-3"/>
                <w:sz w:val="16"/>
              </w:rPr>
              <w:t xml:space="preserve"> </w:t>
            </w:r>
            <w:r>
              <w:rPr>
                <w:sz w:val="16"/>
              </w:rPr>
              <w:t>to</w:t>
            </w:r>
            <w:r>
              <w:rPr>
                <w:spacing w:val="-3"/>
                <w:sz w:val="16"/>
              </w:rPr>
              <w:t xml:space="preserve"> </w:t>
            </w:r>
            <w:r>
              <w:rPr>
                <w:sz w:val="16"/>
              </w:rPr>
              <w:t>be</w:t>
            </w:r>
            <w:r>
              <w:rPr>
                <w:spacing w:val="-3"/>
                <w:sz w:val="16"/>
              </w:rPr>
              <w:t xml:space="preserve"> </w:t>
            </w:r>
            <w:r>
              <w:rPr>
                <w:sz w:val="16"/>
              </w:rPr>
              <w:t>administered</w:t>
            </w:r>
            <w:r>
              <w:rPr>
                <w:spacing w:val="-3"/>
                <w:sz w:val="16"/>
              </w:rPr>
              <w:t xml:space="preserve"> </w:t>
            </w:r>
            <w:r>
              <w:rPr>
                <w:sz w:val="16"/>
              </w:rPr>
              <w:t>to</w:t>
            </w:r>
            <w:r>
              <w:rPr>
                <w:spacing w:val="-3"/>
                <w:sz w:val="16"/>
              </w:rPr>
              <w:t xml:space="preserve"> </w:t>
            </w:r>
            <w:r>
              <w:rPr>
                <w:sz w:val="16"/>
              </w:rPr>
              <w:t>a</w:t>
            </w:r>
            <w:r>
              <w:rPr>
                <w:spacing w:val="-3"/>
                <w:sz w:val="16"/>
              </w:rPr>
              <w:t xml:space="preserve"> </w:t>
            </w:r>
            <w:r>
              <w:rPr>
                <w:sz w:val="16"/>
              </w:rPr>
              <w:t>patient,</w:t>
            </w:r>
            <w:r>
              <w:rPr>
                <w:spacing w:val="-3"/>
                <w:sz w:val="16"/>
              </w:rPr>
              <w:t xml:space="preserve"> </w:t>
            </w:r>
            <w:r>
              <w:rPr>
                <w:sz w:val="16"/>
              </w:rPr>
              <w:t>necessary</w:t>
            </w:r>
            <w:r>
              <w:rPr>
                <w:spacing w:val="-3"/>
                <w:sz w:val="16"/>
              </w:rPr>
              <w:t xml:space="preserve"> </w:t>
            </w:r>
            <w:r>
              <w:rPr>
                <w:sz w:val="16"/>
              </w:rPr>
              <w:t>administration</w:t>
            </w:r>
            <w:r>
              <w:rPr>
                <w:spacing w:val="-3"/>
                <w:sz w:val="16"/>
              </w:rPr>
              <w:t xml:space="preserve"> </w:t>
            </w:r>
            <w:r>
              <w:rPr>
                <w:sz w:val="16"/>
              </w:rPr>
              <w:t>information, and capture administration details.</w:t>
            </w:r>
          </w:p>
          <w:p w14:paraId="2DA71014" w14:textId="30CCC5A4" w:rsidR="00E90795" w:rsidRDefault="00E90795" w:rsidP="00A127D8">
            <w:pPr>
              <w:pStyle w:val="TableParagraph"/>
              <w:spacing w:before="64" w:line="249" w:lineRule="auto"/>
              <w:ind w:left="724" w:right="633"/>
              <w:jc w:val="both"/>
              <w:rPr>
                <w:b/>
                <w:sz w:val="16"/>
              </w:rPr>
            </w:pPr>
            <w:r>
              <w:rPr>
                <w:b/>
                <w:sz w:val="16"/>
              </w:rPr>
              <w:t xml:space="preserve">Description: </w:t>
            </w:r>
            <w:r>
              <w:rPr>
                <w:sz w:val="16"/>
              </w:rPr>
              <w:t>In a setting in which medication orders are to be administered by a provider rather than the patient, the necessary information is presented including: the list of medication orders that are to be administered; administration instructions, times or other conditions</w:t>
            </w:r>
            <w:r>
              <w:rPr>
                <w:spacing w:val="-3"/>
                <w:sz w:val="16"/>
              </w:rPr>
              <w:t xml:space="preserve"> </w:t>
            </w:r>
            <w:r>
              <w:rPr>
                <w:sz w:val="16"/>
              </w:rPr>
              <w:t>of</w:t>
            </w:r>
            <w:r>
              <w:rPr>
                <w:spacing w:val="-3"/>
                <w:sz w:val="16"/>
              </w:rPr>
              <w:t xml:space="preserve"> </w:t>
            </w:r>
            <w:r>
              <w:rPr>
                <w:sz w:val="16"/>
              </w:rPr>
              <w:t>administration;</w:t>
            </w:r>
            <w:r>
              <w:rPr>
                <w:spacing w:val="-3"/>
                <w:sz w:val="16"/>
              </w:rPr>
              <w:t xml:space="preserve"> </w:t>
            </w:r>
            <w:r>
              <w:rPr>
                <w:sz w:val="16"/>
              </w:rPr>
              <w:t>dose</w:t>
            </w:r>
            <w:r>
              <w:rPr>
                <w:spacing w:val="-3"/>
                <w:sz w:val="16"/>
              </w:rPr>
              <w:t xml:space="preserve"> </w:t>
            </w:r>
            <w:r>
              <w:rPr>
                <w:sz w:val="16"/>
              </w:rPr>
              <w:t>and</w:t>
            </w:r>
            <w:r>
              <w:rPr>
                <w:spacing w:val="-3"/>
                <w:sz w:val="16"/>
              </w:rPr>
              <w:t xml:space="preserve"> </w:t>
            </w:r>
            <w:r>
              <w:rPr>
                <w:sz w:val="16"/>
              </w:rPr>
              <w:t>route,</w:t>
            </w:r>
            <w:r>
              <w:rPr>
                <w:spacing w:val="-3"/>
                <w:sz w:val="16"/>
              </w:rPr>
              <w:t xml:space="preserve"> </w:t>
            </w:r>
            <w:r>
              <w:rPr>
                <w:sz w:val="16"/>
              </w:rPr>
              <w:t>etc.</w:t>
            </w:r>
            <w:r>
              <w:rPr>
                <w:spacing w:val="-3"/>
                <w:sz w:val="16"/>
              </w:rPr>
              <w:t xml:space="preserve"> </w:t>
            </w:r>
            <w:r>
              <w:rPr>
                <w:sz w:val="16"/>
              </w:rPr>
              <w:t>The</w:t>
            </w:r>
            <w:r>
              <w:rPr>
                <w:spacing w:val="-3"/>
                <w:sz w:val="16"/>
              </w:rPr>
              <w:t xml:space="preserve"> </w:t>
            </w:r>
            <w:r>
              <w:rPr>
                <w:sz w:val="16"/>
              </w:rPr>
              <w:t>system</w:t>
            </w:r>
            <w:r>
              <w:rPr>
                <w:spacing w:val="-3"/>
                <w:sz w:val="16"/>
              </w:rPr>
              <w:t xml:space="preserve"> </w:t>
            </w:r>
            <w:r>
              <w:rPr>
                <w:sz w:val="16"/>
              </w:rPr>
              <w:t>shall</w:t>
            </w:r>
            <w:r>
              <w:rPr>
                <w:spacing w:val="-3"/>
                <w:sz w:val="16"/>
              </w:rPr>
              <w:t xml:space="preserve"> </w:t>
            </w:r>
            <w:r>
              <w:rPr>
                <w:sz w:val="16"/>
              </w:rPr>
              <w:t>securely</w:t>
            </w:r>
            <w:r>
              <w:rPr>
                <w:spacing w:val="-3"/>
                <w:sz w:val="16"/>
              </w:rPr>
              <w:t xml:space="preserve"> </w:t>
            </w:r>
            <w:r>
              <w:rPr>
                <w:sz w:val="16"/>
              </w:rPr>
              <w:t>relate</w:t>
            </w:r>
            <w:r>
              <w:rPr>
                <w:spacing w:val="-3"/>
                <w:sz w:val="16"/>
              </w:rPr>
              <w:t xml:space="preserve"> </w:t>
            </w:r>
            <w:r>
              <w:rPr>
                <w:sz w:val="16"/>
              </w:rPr>
              <w:t>medications</w:t>
            </w:r>
            <w:r>
              <w:rPr>
                <w:spacing w:val="-3"/>
                <w:sz w:val="16"/>
              </w:rPr>
              <w:t xml:space="preserve"> </w:t>
            </w:r>
            <w:r>
              <w:rPr>
                <w:sz w:val="16"/>
              </w:rPr>
              <w:t>to</w:t>
            </w:r>
            <w:r>
              <w:rPr>
                <w:spacing w:val="-3"/>
                <w:sz w:val="16"/>
              </w:rPr>
              <w:t xml:space="preserve"> </w:t>
            </w:r>
            <w:r>
              <w:rPr>
                <w:sz w:val="16"/>
              </w:rPr>
              <w:t>be</w:t>
            </w:r>
            <w:r>
              <w:rPr>
                <w:spacing w:val="-3"/>
                <w:sz w:val="16"/>
              </w:rPr>
              <w:t xml:space="preserve"> </w:t>
            </w:r>
            <w:r>
              <w:rPr>
                <w:sz w:val="16"/>
              </w:rPr>
              <w:t>administered</w:t>
            </w:r>
            <w:r>
              <w:rPr>
                <w:spacing w:val="-3"/>
                <w:sz w:val="16"/>
              </w:rPr>
              <w:t xml:space="preserve"> </w:t>
            </w:r>
            <w:r>
              <w:rPr>
                <w:sz w:val="16"/>
              </w:rPr>
              <w:t>to</w:t>
            </w:r>
            <w:r>
              <w:rPr>
                <w:spacing w:val="-3"/>
                <w:sz w:val="16"/>
              </w:rPr>
              <w:t xml:space="preserve"> </w:t>
            </w:r>
            <w:r>
              <w:rPr>
                <w:sz w:val="16"/>
              </w:rPr>
              <w:t>the</w:t>
            </w:r>
            <w:r>
              <w:rPr>
                <w:spacing w:val="-3"/>
                <w:sz w:val="16"/>
              </w:rPr>
              <w:t xml:space="preserve"> </w:t>
            </w:r>
            <w:r>
              <w:rPr>
                <w:sz w:val="16"/>
              </w:rPr>
              <w:t>unique</w:t>
            </w:r>
            <w:r>
              <w:rPr>
                <w:spacing w:val="-3"/>
                <w:sz w:val="16"/>
              </w:rPr>
              <w:t xml:space="preserve"> </w:t>
            </w:r>
            <w:r>
              <w:rPr>
                <w:sz w:val="16"/>
              </w:rPr>
              <w:t xml:space="preserve">identity of the patient (see CPS.1.1). Additionally, the provider can record what actually was or was not administered, whether or not these facts conform to the order. Appropriate time stamps for all medication related activity are </w:t>
            </w:r>
            <w:proofErr w:type="spellStart"/>
            <w:r>
              <w:rPr>
                <w:sz w:val="16"/>
              </w:rPr>
              <w:t>generated.For</w:t>
            </w:r>
            <w:proofErr w:type="spellEnd"/>
            <w:r>
              <w:rPr>
                <w:sz w:val="16"/>
              </w:rPr>
              <w:t xml:space="preserve"> some settings that administer complete sets of medications from a variety of providers' orders, it may be useful to provide an additional check for possible drug-drug or</w:t>
            </w:r>
            <w:r>
              <w:rPr>
                <w:spacing w:val="-6"/>
                <w:sz w:val="16"/>
              </w:rPr>
              <w:t xml:space="preserve"> </w:t>
            </w:r>
            <w:r>
              <w:rPr>
                <w:sz w:val="16"/>
              </w:rPr>
              <w:t>other</w:t>
            </w:r>
            <w:r>
              <w:rPr>
                <w:spacing w:val="-6"/>
                <w:sz w:val="16"/>
              </w:rPr>
              <w:t xml:space="preserve"> </w:t>
            </w:r>
            <w:proofErr w:type="spellStart"/>
            <w:r>
              <w:rPr>
                <w:sz w:val="16"/>
              </w:rPr>
              <w:t>interactions.The</w:t>
            </w:r>
            <w:proofErr w:type="spellEnd"/>
            <w:r>
              <w:rPr>
                <w:spacing w:val="-6"/>
                <w:sz w:val="16"/>
              </w:rPr>
              <w:t xml:space="preserve"> </w:t>
            </w:r>
            <w:r>
              <w:rPr>
                <w:sz w:val="16"/>
              </w:rPr>
              <w:t>EHR</w:t>
            </w:r>
            <w:r>
              <w:rPr>
                <w:spacing w:val="-6"/>
                <w:sz w:val="16"/>
              </w:rPr>
              <w:t xml:space="preserve"> </w:t>
            </w:r>
            <w:r>
              <w:rPr>
                <w:sz w:val="16"/>
              </w:rPr>
              <w:t>system</w:t>
            </w:r>
            <w:r>
              <w:rPr>
                <w:spacing w:val="-6"/>
                <w:sz w:val="16"/>
              </w:rPr>
              <w:t xml:space="preserve"> </w:t>
            </w:r>
            <w:r>
              <w:rPr>
                <w:sz w:val="16"/>
              </w:rPr>
              <w:t>shall</w:t>
            </w:r>
            <w:r>
              <w:rPr>
                <w:spacing w:val="-6"/>
                <w:sz w:val="16"/>
              </w:rPr>
              <w:t xml:space="preserve"> </w:t>
            </w:r>
            <w:r>
              <w:rPr>
                <w:sz w:val="16"/>
              </w:rPr>
              <w:t>support</w:t>
            </w:r>
            <w:r>
              <w:rPr>
                <w:spacing w:val="-6"/>
                <w:sz w:val="16"/>
              </w:rPr>
              <w:t xml:space="preserve"> </w:t>
            </w:r>
            <w:r>
              <w:rPr>
                <w:sz w:val="16"/>
              </w:rPr>
              <w:t>the</w:t>
            </w:r>
            <w:r>
              <w:rPr>
                <w:spacing w:val="-6"/>
                <w:sz w:val="16"/>
              </w:rPr>
              <w:t xml:space="preserve"> </w:t>
            </w:r>
            <w:r>
              <w:rPr>
                <w:sz w:val="16"/>
              </w:rPr>
              <w:t>five</w:t>
            </w:r>
            <w:r>
              <w:rPr>
                <w:spacing w:val="-6"/>
                <w:sz w:val="16"/>
              </w:rPr>
              <w:t xml:space="preserve"> </w:t>
            </w:r>
            <w:r>
              <w:rPr>
                <w:sz w:val="16"/>
              </w:rPr>
              <w:t>“rights”</w:t>
            </w:r>
            <w:r>
              <w:rPr>
                <w:spacing w:val="-6"/>
                <w:sz w:val="16"/>
              </w:rPr>
              <w:t xml:space="preserve"> </w:t>
            </w:r>
            <w:r>
              <w:rPr>
                <w:sz w:val="16"/>
              </w:rPr>
              <w:t>-</w:t>
            </w:r>
            <w:r>
              <w:rPr>
                <w:spacing w:val="-6"/>
                <w:sz w:val="16"/>
              </w:rPr>
              <w:t xml:space="preserve"> </w:t>
            </w:r>
            <w:r>
              <w:rPr>
                <w:sz w:val="16"/>
              </w:rPr>
              <w:t>Right</w:t>
            </w:r>
            <w:r>
              <w:rPr>
                <w:spacing w:val="-6"/>
                <w:sz w:val="16"/>
              </w:rPr>
              <w:t xml:space="preserve"> </w:t>
            </w:r>
            <w:r>
              <w:rPr>
                <w:sz w:val="16"/>
              </w:rPr>
              <w:t>Patient,</w:t>
            </w:r>
            <w:r>
              <w:rPr>
                <w:spacing w:val="-6"/>
                <w:sz w:val="16"/>
              </w:rPr>
              <w:t xml:space="preserve"> </w:t>
            </w:r>
            <w:r>
              <w:rPr>
                <w:sz w:val="16"/>
              </w:rPr>
              <w:t>Right</w:t>
            </w:r>
            <w:r>
              <w:rPr>
                <w:spacing w:val="-6"/>
                <w:sz w:val="16"/>
              </w:rPr>
              <w:t xml:space="preserve"> </w:t>
            </w:r>
            <w:r>
              <w:rPr>
                <w:sz w:val="16"/>
              </w:rPr>
              <w:t>Drug,</w:t>
            </w:r>
            <w:r>
              <w:rPr>
                <w:spacing w:val="-6"/>
                <w:sz w:val="16"/>
              </w:rPr>
              <w:t xml:space="preserve"> </w:t>
            </w:r>
            <w:r>
              <w:rPr>
                <w:sz w:val="16"/>
              </w:rPr>
              <w:t>Right</w:t>
            </w:r>
            <w:r>
              <w:rPr>
                <w:spacing w:val="-6"/>
                <w:sz w:val="16"/>
              </w:rPr>
              <w:t xml:space="preserve"> </w:t>
            </w:r>
            <w:r>
              <w:rPr>
                <w:sz w:val="16"/>
              </w:rPr>
              <w:t>Dose,</w:t>
            </w:r>
            <w:r>
              <w:rPr>
                <w:spacing w:val="-6"/>
                <w:sz w:val="16"/>
              </w:rPr>
              <w:t xml:space="preserve"> </w:t>
            </w:r>
            <w:r>
              <w:rPr>
                <w:sz w:val="16"/>
              </w:rPr>
              <w:t>Right</w:t>
            </w:r>
            <w:r>
              <w:rPr>
                <w:spacing w:val="-6"/>
                <w:sz w:val="16"/>
              </w:rPr>
              <w:t xml:space="preserve"> </w:t>
            </w:r>
            <w:r>
              <w:rPr>
                <w:sz w:val="16"/>
              </w:rPr>
              <w:t>Route,</w:t>
            </w:r>
            <w:r>
              <w:rPr>
                <w:spacing w:val="-6"/>
                <w:sz w:val="16"/>
              </w:rPr>
              <w:t xml:space="preserve"> </w:t>
            </w:r>
            <w:r>
              <w:rPr>
                <w:sz w:val="16"/>
              </w:rPr>
              <w:t>Right</w:t>
            </w:r>
            <w:r>
              <w:rPr>
                <w:spacing w:val="-6"/>
                <w:sz w:val="16"/>
              </w:rPr>
              <w:t xml:space="preserve"> </w:t>
            </w:r>
            <w:proofErr w:type="spellStart"/>
            <w:r>
              <w:rPr>
                <w:sz w:val="16"/>
              </w:rPr>
              <w:t>Time.The</w:t>
            </w:r>
            <w:proofErr w:type="spellEnd"/>
            <w:r>
              <w:rPr>
                <w:sz w:val="16"/>
              </w:rPr>
              <w:t xml:space="preserve"> system should report medication administration, where appropriate, to public health or disease management authorities (e.g.,</w:t>
            </w:r>
            <w:r>
              <w:rPr>
                <w:spacing w:val="-15"/>
                <w:sz w:val="16"/>
              </w:rPr>
              <w:t xml:space="preserve"> </w:t>
            </w:r>
            <w:r>
              <w:rPr>
                <w:sz w:val="16"/>
              </w:rPr>
              <w:t>oncology related medication orders should be communicated or transmitted to a cancer registry).</w:t>
            </w:r>
          </w:p>
        </w:tc>
      </w:tr>
      <w:tr w:rsidR="00A127D8" w14:paraId="72E8FDCE" w14:textId="7D20AD39" w:rsidTr="005C69BF">
        <w:trPr>
          <w:trHeight w:val="237"/>
        </w:trPr>
        <w:tc>
          <w:tcPr>
            <w:tcW w:w="2400" w:type="dxa"/>
            <w:vMerge w:val="restart"/>
            <w:tcBorders>
              <w:top w:val="single" w:sz="6" w:space="0" w:color="000000"/>
              <w:bottom w:val="dotted" w:sz="4" w:space="0" w:color="000000"/>
              <w:right w:val="single" w:sz="8" w:space="0" w:color="000000"/>
            </w:tcBorders>
          </w:tcPr>
          <w:p w14:paraId="47E586C1" w14:textId="77777777" w:rsidR="00A127D8" w:rsidRDefault="00A127D8" w:rsidP="00A127D8">
            <w:pPr>
              <w:pStyle w:val="TableParagraph"/>
              <w:rPr>
                <w:sz w:val="16"/>
              </w:rPr>
            </w:pPr>
          </w:p>
        </w:tc>
        <w:tc>
          <w:tcPr>
            <w:tcW w:w="7524" w:type="dxa"/>
            <w:tcBorders>
              <w:top w:val="single" w:sz="8" w:space="0" w:color="000000"/>
              <w:left w:val="single" w:sz="8" w:space="0" w:color="000000"/>
              <w:right w:val="single" w:sz="6" w:space="0" w:color="000000"/>
            </w:tcBorders>
          </w:tcPr>
          <w:p w14:paraId="4B6F6B7C" w14:textId="77777777" w:rsidR="00A127D8" w:rsidRDefault="00A127D8" w:rsidP="00A127D8">
            <w:pPr>
              <w:pStyle w:val="TableParagraph"/>
              <w:spacing w:before="32"/>
              <w:ind w:left="207"/>
              <w:rPr>
                <w:sz w:val="16"/>
              </w:rPr>
            </w:pPr>
            <w:r>
              <w:rPr>
                <w:b/>
                <w:sz w:val="16"/>
              </w:rPr>
              <w:t xml:space="preserve">1. </w:t>
            </w:r>
            <w:r>
              <w:rPr>
                <w:sz w:val="16"/>
              </w:rPr>
              <w:t>The system SHALL provide the ability to render the list of medications that are to be administered.</w:t>
            </w:r>
          </w:p>
        </w:tc>
        <w:tc>
          <w:tcPr>
            <w:tcW w:w="957" w:type="dxa"/>
            <w:tcBorders>
              <w:top w:val="single" w:sz="8" w:space="0" w:color="000000"/>
              <w:left w:val="single" w:sz="6" w:space="0" w:color="000000"/>
              <w:right w:val="single" w:sz="6" w:space="0" w:color="000000"/>
            </w:tcBorders>
            <w:vAlign w:val="center"/>
          </w:tcPr>
          <w:p w14:paraId="0C7B57EE" w14:textId="77777777" w:rsidR="00A127D8" w:rsidRPr="005C69BF" w:rsidRDefault="00A127D8" w:rsidP="005C69BF">
            <w:pPr>
              <w:pStyle w:val="TableParagraph"/>
              <w:ind w:left="0"/>
              <w:jc w:val="center"/>
              <w:rPr>
                <w:sz w:val="16"/>
                <w:szCs w:val="16"/>
              </w:rPr>
            </w:pPr>
            <w:r w:rsidRPr="005C69BF">
              <w:rPr>
                <w:sz w:val="16"/>
                <w:szCs w:val="16"/>
              </w:rPr>
              <w:t>483</w:t>
            </w:r>
          </w:p>
        </w:tc>
        <w:tc>
          <w:tcPr>
            <w:tcW w:w="957" w:type="dxa"/>
            <w:tcBorders>
              <w:top w:val="single" w:sz="8" w:space="0" w:color="000000"/>
              <w:left w:val="single" w:sz="6" w:space="0" w:color="000000"/>
              <w:right w:val="single" w:sz="6" w:space="0" w:color="000000"/>
            </w:tcBorders>
            <w:vAlign w:val="center"/>
          </w:tcPr>
          <w:p w14:paraId="0D76D757" w14:textId="6C78C771" w:rsidR="00A127D8" w:rsidRPr="005C69BF" w:rsidRDefault="005C69BF" w:rsidP="005C69BF">
            <w:pPr>
              <w:pStyle w:val="TableParagraph"/>
              <w:ind w:left="0"/>
              <w:jc w:val="center"/>
              <w:rPr>
                <w:sz w:val="16"/>
                <w:szCs w:val="16"/>
              </w:rPr>
            </w:pPr>
            <w:r w:rsidRPr="005C69BF">
              <w:rPr>
                <w:sz w:val="16"/>
                <w:szCs w:val="16"/>
              </w:rPr>
              <w:t>N/C</w:t>
            </w:r>
          </w:p>
        </w:tc>
        <w:tc>
          <w:tcPr>
            <w:tcW w:w="957" w:type="dxa"/>
            <w:tcBorders>
              <w:top w:val="single" w:sz="8" w:space="0" w:color="000000"/>
              <w:left w:val="single" w:sz="6" w:space="0" w:color="000000"/>
              <w:right w:val="single" w:sz="6" w:space="0" w:color="000000"/>
            </w:tcBorders>
            <w:vAlign w:val="center"/>
          </w:tcPr>
          <w:p w14:paraId="69A25B5E" w14:textId="0861AE3B" w:rsidR="00A127D8" w:rsidRPr="005C69BF" w:rsidRDefault="005C69BF" w:rsidP="005C69BF">
            <w:pPr>
              <w:pStyle w:val="TableParagraph"/>
              <w:ind w:left="0"/>
              <w:jc w:val="center"/>
              <w:rPr>
                <w:sz w:val="16"/>
                <w:szCs w:val="16"/>
              </w:rPr>
            </w:pPr>
            <w:r w:rsidRPr="005C69BF">
              <w:rPr>
                <w:sz w:val="16"/>
                <w:szCs w:val="16"/>
              </w:rPr>
              <w:t>DC.1.8.1#</w:t>
            </w:r>
            <w:r>
              <w:rPr>
                <w:sz w:val="16"/>
                <w:szCs w:val="16"/>
              </w:rPr>
              <w:t>1</w:t>
            </w:r>
          </w:p>
        </w:tc>
      </w:tr>
      <w:tr w:rsidR="00A127D8" w14:paraId="5FD01374" w14:textId="14980223" w:rsidTr="005C69BF">
        <w:trPr>
          <w:trHeight w:val="431"/>
        </w:trPr>
        <w:tc>
          <w:tcPr>
            <w:tcW w:w="2400" w:type="dxa"/>
            <w:vMerge/>
            <w:tcBorders>
              <w:top w:val="nil"/>
              <w:bottom w:val="dotted" w:sz="4" w:space="0" w:color="000000"/>
              <w:right w:val="single" w:sz="8" w:space="0" w:color="000000"/>
            </w:tcBorders>
          </w:tcPr>
          <w:p w14:paraId="6F5DB873" w14:textId="77777777" w:rsidR="00A127D8" w:rsidRDefault="00A127D8" w:rsidP="00A127D8">
            <w:pPr>
              <w:rPr>
                <w:sz w:val="2"/>
                <w:szCs w:val="2"/>
              </w:rPr>
            </w:pPr>
          </w:p>
        </w:tc>
        <w:tc>
          <w:tcPr>
            <w:tcW w:w="7524" w:type="dxa"/>
            <w:tcBorders>
              <w:left w:val="single" w:sz="8" w:space="0" w:color="000000"/>
              <w:right w:val="single" w:sz="6" w:space="0" w:color="000000"/>
            </w:tcBorders>
          </w:tcPr>
          <w:p w14:paraId="797A1447" w14:textId="77777777" w:rsidR="00A127D8" w:rsidRDefault="00A127D8" w:rsidP="00A127D8">
            <w:pPr>
              <w:pStyle w:val="TableParagraph"/>
              <w:spacing w:before="28" w:line="190" w:lineRule="atLeast"/>
              <w:ind w:left="453" w:hanging="246"/>
              <w:rPr>
                <w:sz w:val="16"/>
              </w:rPr>
            </w:pPr>
            <w:r>
              <w:rPr>
                <w:b/>
                <w:sz w:val="16"/>
              </w:rPr>
              <w:t xml:space="preserve">2. </w:t>
            </w:r>
            <w:r>
              <w:rPr>
                <w:sz w:val="16"/>
              </w:rPr>
              <w:t>The system SHALL provide the ability to render the list of medications that are to be administered including all administration directions/instructions (SIG).</w:t>
            </w:r>
          </w:p>
        </w:tc>
        <w:tc>
          <w:tcPr>
            <w:tcW w:w="957" w:type="dxa"/>
            <w:tcBorders>
              <w:left w:val="single" w:sz="6" w:space="0" w:color="000000"/>
              <w:right w:val="single" w:sz="6" w:space="0" w:color="000000"/>
            </w:tcBorders>
            <w:vAlign w:val="center"/>
          </w:tcPr>
          <w:p w14:paraId="5B68D569" w14:textId="77777777" w:rsidR="00A127D8" w:rsidRPr="005C69BF" w:rsidRDefault="00A127D8" w:rsidP="005C69BF">
            <w:pPr>
              <w:pStyle w:val="TableParagraph"/>
              <w:ind w:left="0"/>
              <w:jc w:val="center"/>
              <w:rPr>
                <w:sz w:val="16"/>
                <w:szCs w:val="16"/>
              </w:rPr>
            </w:pPr>
            <w:r w:rsidRPr="005C69BF">
              <w:rPr>
                <w:sz w:val="16"/>
                <w:szCs w:val="16"/>
              </w:rPr>
              <w:t>484</w:t>
            </w:r>
          </w:p>
        </w:tc>
        <w:tc>
          <w:tcPr>
            <w:tcW w:w="957" w:type="dxa"/>
            <w:tcBorders>
              <w:left w:val="single" w:sz="6" w:space="0" w:color="000000"/>
              <w:right w:val="single" w:sz="6" w:space="0" w:color="000000"/>
            </w:tcBorders>
            <w:vAlign w:val="center"/>
          </w:tcPr>
          <w:p w14:paraId="7E2DE78A" w14:textId="7088389A" w:rsidR="00A127D8" w:rsidRPr="005C69BF" w:rsidRDefault="005C69BF" w:rsidP="005C69BF">
            <w:pPr>
              <w:pStyle w:val="TableParagraph"/>
              <w:ind w:left="0"/>
              <w:jc w:val="center"/>
              <w:rPr>
                <w:sz w:val="16"/>
                <w:szCs w:val="16"/>
              </w:rPr>
            </w:pPr>
            <w:r w:rsidRPr="005C69BF">
              <w:rPr>
                <w:sz w:val="16"/>
                <w:szCs w:val="16"/>
              </w:rPr>
              <w:t>N/C</w:t>
            </w:r>
          </w:p>
        </w:tc>
        <w:tc>
          <w:tcPr>
            <w:tcW w:w="957" w:type="dxa"/>
            <w:tcBorders>
              <w:left w:val="single" w:sz="6" w:space="0" w:color="000000"/>
              <w:right w:val="single" w:sz="6" w:space="0" w:color="000000"/>
            </w:tcBorders>
            <w:vAlign w:val="center"/>
          </w:tcPr>
          <w:p w14:paraId="2696BC27" w14:textId="298C71F9" w:rsidR="00A127D8" w:rsidRPr="005C69BF" w:rsidRDefault="005C69BF" w:rsidP="005C69BF">
            <w:pPr>
              <w:pStyle w:val="TableParagraph"/>
              <w:ind w:left="0"/>
              <w:jc w:val="center"/>
              <w:rPr>
                <w:sz w:val="16"/>
                <w:szCs w:val="16"/>
              </w:rPr>
            </w:pPr>
            <w:r w:rsidRPr="005C69BF">
              <w:rPr>
                <w:sz w:val="16"/>
                <w:szCs w:val="16"/>
              </w:rPr>
              <w:t>DC.1.8.1#</w:t>
            </w:r>
            <w:r>
              <w:rPr>
                <w:sz w:val="16"/>
                <w:szCs w:val="16"/>
              </w:rPr>
              <w:t>2</w:t>
            </w:r>
          </w:p>
        </w:tc>
      </w:tr>
      <w:tr w:rsidR="00A127D8" w14:paraId="59BC06A6" w14:textId="7FBCE9EC" w:rsidTr="005C69BF">
        <w:trPr>
          <w:trHeight w:val="431"/>
        </w:trPr>
        <w:tc>
          <w:tcPr>
            <w:tcW w:w="2400" w:type="dxa"/>
            <w:vMerge/>
            <w:tcBorders>
              <w:top w:val="nil"/>
              <w:bottom w:val="dotted" w:sz="4" w:space="0" w:color="000000"/>
              <w:right w:val="single" w:sz="8" w:space="0" w:color="000000"/>
            </w:tcBorders>
          </w:tcPr>
          <w:p w14:paraId="4C874213" w14:textId="77777777" w:rsidR="00A127D8" w:rsidRDefault="00A127D8" w:rsidP="00A127D8">
            <w:pPr>
              <w:rPr>
                <w:sz w:val="2"/>
                <w:szCs w:val="2"/>
              </w:rPr>
            </w:pPr>
          </w:p>
        </w:tc>
        <w:tc>
          <w:tcPr>
            <w:tcW w:w="7524" w:type="dxa"/>
            <w:tcBorders>
              <w:left w:val="single" w:sz="8" w:space="0" w:color="000000"/>
              <w:right w:val="single" w:sz="6" w:space="0" w:color="000000"/>
            </w:tcBorders>
          </w:tcPr>
          <w:p w14:paraId="7BFEB32F" w14:textId="77777777" w:rsidR="00A127D8" w:rsidRDefault="00A127D8" w:rsidP="00A127D8">
            <w:pPr>
              <w:pStyle w:val="TableParagraph"/>
              <w:spacing w:before="28" w:line="190" w:lineRule="atLeast"/>
              <w:ind w:left="453" w:hanging="246"/>
              <w:rPr>
                <w:sz w:val="16"/>
              </w:rPr>
            </w:pPr>
            <w:r>
              <w:rPr>
                <w:b/>
                <w:sz w:val="16"/>
              </w:rPr>
              <w:t xml:space="preserve">3. </w:t>
            </w:r>
            <w:r>
              <w:rPr>
                <w:sz w:val="16"/>
              </w:rPr>
              <w:t>The system SHOULD provide the ability to render medications as dispensed (including dose and quantity of dispensed units of medication).</w:t>
            </w:r>
          </w:p>
        </w:tc>
        <w:tc>
          <w:tcPr>
            <w:tcW w:w="957" w:type="dxa"/>
            <w:tcBorders>
              <w:left w:val="single" w:sz="6" w:space="0" w:color="000000"/>
              <w:right w:val="single" w:sz="6" w:space="0" w:color="000000"/>
            </w:tcBorders>
            <w:vAlign w:val="center"/>
          </w:tcPr>
          <w:p w14:paraId="752CFB92" w14:textId="77777777" w:rsidR="00A127D8" w:rsidRPr="005C69BF" w:rsidRDefault="00A127D8" w:rsidP="005C69BF">
            <w:pPr>
              <w:pStyle w:val="TableParagraph"/>
              <w:ind w:left="0"/>
              <w:jc w:val="center"/>
              <w:rPr>
                <w:sz w:val="16"/>
                <w:szCs w:val="16"/>
              </w:rPr>
            </w:pPr>
            <w:r w:rsidRPr="005C69BF">
              <w:rPr>
                <w:sz w:val="16"/>
                <w:szCs w:val="16"/>
              </w:rPr>
              <w:t>485</w:t>
            </w:r>
          </w:p>
        </w:tc>
        <w:tc>
          <w:tcPr>
            <w:tcW w:w="957" w:type="dxa"/>
            <w:tcBorders>
              <w:left w:val="single" w:sz="6" w:space="0" w:color="000000"/>
              <w:right w:val="single" w:sz="6" w:space="0" w:color="000000"/>
            </w:tcBorders>
            <w:vAlign w:val="center"/>
          </w:tcPr>
          <w:p w14:paraId="421EA840" w14:textId="34F06435" w:rsidR="00A127D8" w:rsidRPr="005C69BF" w:rsidRDefault="005C69BF" w:rsidP="005C69BF">
            <w:pPr>
              <w:pStyle w:val="TableParagraph"/>
              <w:ind w:left="0"/>
              <w:jc w:val="center"/>
              <w:rPr>
                <w:sz w:val="16"/>
                <w:szCs w:val="16"/>
              </w:rPr>
            </w:pPr>
            <w:r w:rsidRPr="005C69BF">
              <w:rPr>
                <w:sz w:val="16"/>
                <w:szCs w:val="16"/>
              </w:rPr>
              <w:t>N/C</w:t>
            </w:r>
          </w:p>
        </w:tc>
        <w:tc>
          <w:tcPr>
            <w:tcW w:w="957" w:type="dxa"/>
            <w:tcBorders>
              <w:left w:val="single" w:sz="6" w:space="0" w:color="000000"/>
              <w:right w:val="single" w:sz="6" w:space="0" w:color="000000"/>
            </w:tcBorders>
            <w:vAlign w:val="center"/>
          </w:tcPr>
          <w:p w14:paraId="0D670710" w14:textId="08C41860" w:rsidR="00A127D8" w:rsidRPr="005C69BF" w:rsidRDefault="005C69BF" w:rsidP="005C69BF">
            <w:pPr>
              <w:pStyle w:val="TableParagraph"/>
              <w:ind w:left="0"/>
              <w:jc w:val="center"/>
              <w:rPr>
                <w:sz w:val="16"/>
                <w:szCs w:val="16"/>
              </w:rPr>
            </w:pPr>
            <w:r w:rsidRPr="005C69BF">
              <w:rPr>
                <w:sz w:val="16"/>
                <w:szCs w:val="16"/>
              </w:rPr>
              <w:t>DC.1.8.1#</w:t>
            </w:r>
            <w:r>
              <w:rPr>
                <w:sz w:val="16"/>
                <w:szCs w:val="16"/>
              </w:rPr>
              <w:t>3</w:t>
            </w:r>
          </w:p>
        </w:tc>
      </w:tr>
      <w:tr w:rsidR="00A127D8" w14:paraId="3707244A" w14:textId="44869BE5" w:rsidTr="005C69BF">
        <w:trPr>
          <w:trHeight w:val="429"/>
        </w:trPr>
        <w:tc>
          <w:tcPr>
            <w:tcW w:w="2400" w:type="dxa"/>
            <w:vMerge/>
            <w:tcBorders>
              <w:top w:val="nil"/>
              <w:bottom w:val="dotted" w:sz="4" w:space="0" w:color="000000"/>
              <w:right w:val="single" w:sz="8" w:space="0" w:color="000000"/>
            </w:tcBorders>
          </w:tcPr>
          <w:p w14:paraId="1D57FCD4" w14:textId="77777777" w:rsidR="00A127D8" w:rsidRDefault="00A127D8" w:rsidP="00A127D8">
            <w:pPr>
              <w:rPr>
                <w:sz w:val="2"/>
                <w:szCs w:val="2"/>
              </w:rPr>
            </w:pPr>
          </w:p>
        </w:tc>
        <w:tc>
          <w:tcPr>
            <w:tcW w:w="7524" w:type="dxa"/>
            <w:tcBorders>
              <w:left w:val="single" w:sz="8" w:space="0" w:color="000000"/>
              <w:right w:val="single" w:sz="6" w:space="0" w:color="000000"/>
            </w:tcBorders>
            <w:shd w:val="clear" w:color="auto" w:fill="F2DBDB" w:themeFill="accent2" w:themeFillTint="33"/>
          </w:tcPr>
          <w:p w14:paraId="538B016B" w14:textId="77777777" w:rsidR="00A127D8" w:rsidRDefault="00A127D8" w:rsidP="00A127D8">
            <w:pPr>
              <w:pStyle w:val="TableParagraph"/>
              <w:spacing w:before="28" w:line="190" w:lineRule="atLeast"/>
              <w:ind w:left="453" w:hanging="246"/>
              <w:rPr>
                <w:sz w:val="16"/>
              </w:rPr>
            </w:pPr>
            <w:r>
              <w:rPr>
                <w:b/>
                <w:sz w:val="16"/>
              </w:rPr>
              <w:t xml:space="preserve">4. </w:t>
            </w:r>
            <w:r>
              <w:rPr>
                <w:sz w:val="16"/>
              </w:rPr>
              <w:t>The system SHOULD provide the ability to tag the medications that are to be administered by the patient (i.e. self-administered).</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16C24CC0" w14:textId="77777777" w:rsidR="00A127D8" w:rsidRPr="005C69BF" w:rsidRDefault="00A127D8" w:rsidP="005C69BF">
            <w:pPr>
              <w:pStyle w:val="TableParagraph"/>
              <w:ind w:left="0"/>
              <w:jc w:val="center"/>
              <w:rPr>
                <w:sz w:val="16"/>
                <w:szCs w:val="16"/>
              </w:rPr>
            </w:pPr>
            <w:r w:rsidRPr="005C69BF">
              <w:rPr>
                <w:sz w:val="16"/>
                <w:szCs w:val="16"/>
              </w:rPr>
              <w:t>486</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2CDA84BA" w14:textId="2F5C3CBE" w:rsidR="00A127D8" w:rsidRPr="005C69BF" w:rsidRDefault="005C69BF" w:rsidP="005C69BF">
            <w:pPr>
              <w:pStyle w:val="TableParagraph"/>
              <w:ind w:left="0"/>
              <w:jc w:val="center"/>
              <w:rPr>
                <w:sz w:val="16"/>
                <w:szCs w:val="16"/>
              </w:rPr>
            </w:pPr>
            <w:r w:rsidRPr="005C69BF">
              <w:rPr>
                <w:sz w:val="16"/>
                <w:szCs w:val="16"/>
              </w:rPr>
              <w:t>A</w:t>
            </w:r>
          </w:p>
        </w:tc>
        <w:tc>
          <w:tcPr>
            <w:tcW w:w="957" w:type="dxa"/>
            <w:tcBorders>
              <w:left w:val="single" w:sz="6" w:space="0" w:color="000000"/>
              <w:bottom w:val="single" w:sz="6" w:space="0" w:color="000000"/>
              <w:right w:val="single" w:sz="6" w:space="0" w:color="000000"/>
            </w:tcBorders>
            <w:shd w:val="clear" w:color="auto" w:fill="F2DBDB" w:themeFill="accent2" w:themeFillTint="33"/>
            <w:vAlign w:val="center"/>
          </w:tcPr>
          <w:p w14:paraId="7B178B09" w14:textId="2D2984DB" w:rsidR="00A127D8" w:rsidRPr="005C69BF" w:rsidRDefault="00A127D8" w:rsidP="005C69BF">
            <w:pPr>
              <w:pStyle w:val="TableParagraph"/>
              <w:ind w:left="0"/>
              <w:jc w:val="center"/>
              <w:rPr>
                <w:sz w:val="16"/>
                <w:szCs w:val="16"/>
              </w:rPr>
            </w:pPr>
          </w:p>
        </w:tc>
      </w:tr>
      <w:tr w:rsidR="00A127D8" w14:paraId="4F301238" w14:textId="513DD938" w:rsidTr="005C69BF">
        <w:trPr>
          <w:trHeight w:val="427"/>
        </w:trPr>
        <w:tc>
          <w:tcPr>
            <w:tcW w:w="2400" w:type="dxa"/>
            <w:vMerge/>
            <w:tcBorders>
              <w:top w:val="nil"/>
              <w:bottom w:val="dotted" w:sz="4" w:space="0" w:color="000000"/>
              <w:right w:val="single" w:sz="8" w:space="0" w:color="000000"/>
            </w:tcBorders>
          </w:tcPr>
          <w:p w14:paraId="2807E9C0" w14:textId="77777777" w:rsidR="00A127D8" w:rsidRDefault="00A127D8" w:rsidP="00A127D8">
            <w:pPr>
              <w:rPr>
                <w:sz w:val="2"/>
                <w:szCs w:val="2"/>
              </w:rPr>
            </w:pPr>
          </w:p>
        </w:tc>
        <w:tc>
          <w:tcPr>
            <w:tcW w:w="7524" w:type="dxa"/>
            <w:tcBorders>
              <w:left w:val="single" w:sz="8" w:space="0" w:color="000000"/>
              <w:bottom w:val="single" w:sz="6" w:space="0" w:color="000000"/>
              <w:right w:val="single" w:sz="6" w:space="0" w:color="000000"/>
            </w:tcBorders>
            <w:shd w:val="clear" w:color="auto" w:fill="F2DBDB" w:themeFill="accent2" w:themeFillTint="33"/>
          </w:tcPr>
          <w:p w14:paraId="529F2D6F" w14:textId="77777777" w:rsidR="00A127D8" w:rsidRDefault="00A127D8" w:rsidP="00A127D8">
            <w:pPr>
              <w:pStyle w:val="TableParagraph"/>
              <w:spacing w:before="26" w:line="190" w:lineRule="atLeast"/>
              <w:ind w:left="453" w:hanging="246"/>
              <w:rPr>
                <w:sz w:val="16"/>
              </w:rPr>
            </w:pPr>
            <w:r>
              <w:rPr>
                <w:b/>
                <w:sz w:val="16"/>
              </w:rPr>
              <w:t xml:space="preserve">5. </w:t>
            </w:r>
            <w:r>
              <w:rPr>
                <w:sz w:val="16"/>
              </w:rPr>
              <w:t>The system SHALL provide the ability to render the drug, dose, route, time and frequency of desired administration for all scheduled medications.</w:t>
            </w:r>
          </w:p>
        </w:tc>
        <w:tc>
          <w:tcPr>
            <w:tcW w:w="957" w:type="dxa"/>
            <w:tcBorders>
              <w:top w:val="single" w:sz="6" w:space="0" w:color="000000"/>
              <w:left w:val="single" w:sz="6" w:space="0" w:color="000000"/>
              <w:right w:val="single" w:sz="6" w:space="0" w:color="000000"/>
            </w:tcBorders>
            <w:shd w:val="clear" w:color="auto" w:fill="F2DBDB" w:themeFill="accent2" w:themeFillTint="33"/>
            <w:vAlign w:val="center"/>
          </w:tcPr>
          <w:p w14:paraId="3F9EEE7D" w14:textId="77777777" w:rsidR="00A127D8" w:rsidRPr="005C69BF" w:rsidRDefault="00A127D8" w:rsidP="005C69BF">
            <w:pPr>
              <w:pStyle w:val="TableParagraph"/>
              <w:ind w:left="0"/>
              <w:jc w:val="center"/>
              <w:rPr>
                <w:sz w:val="16"/>
                <w:szCs w:val="16"/>
              </w:rPr>
            </w:pPr>
            <w:r w:rsidRPr="005C69BF">
              <w:rPr>
                <w:sz w:val="16"/>
                <w:szCs w:val="16"/>
              </w:rPr>
              <w:t>487</w:t>
            </w:r>
          </w:p>
        </w:tc>
        <w:tc>
          <w:tcPr>
            <w:tcW w:w="957" w:type="dxa"/>
            <w:tcBorders>
              <w:top w:val="single" w:sz="6" w:space="0" w:color="000000"/>
              <w:left w:val="single" w:sz="6" w:space="0" w:color="000000"/>
              <w:right w:val="single" w:sz="6" w:space="0" w:color="000000"/>
            </w:tcBorders>
            <w:shd w:val="clear" w:color="auto" w:fill="F2DBDB" w:themeFill="accent2" w:themeFillTint="33"/>
            <w:vAlign w:val="center"/>
          </w:tcPr>
          <w:p w14:paraId="0658C0E3" w14:textId="009306D1" w:rsidR="00A127D8" w:rsidRPr="005C69BF" w:rsidRDefault="005C69BF" w:rsidP="005C69BF">
            <w:pPr>
              <w:pStyle w:val="TableParagraph"/>
              <w:ind w:left="0"/>
              <w:jc w:val="center"/>
              <w:rPr>
                <w:sz w:val="16"/>
                <w:szCs w:val="16"/>
              </w:rPr>
            </w:pPr>
            <w:r w:rsidRPr="005C69BF">
              <w:rPr>
                <w:sz w:val="16"/>
                <w:szCs w:val="16"/>
              </w:rPr>
              <w:t>A</w:t>
            </w:r>
          </w:p>
        </w:tc>
        <w:tc>
          <w:tcPr>
            <w:tcW w:w="957" w:type="dxa"/>
            <w:tcBorders>
              <w:top w:val="single" w:sz="6" w:space="0" w:color="000000"/>
              <w:left w:val="single" w:sz="6" w:space="0" w:color="000000"/>
              <w:right w:val="single" w:sz="6" w:space="0" w:color="000000"/>
            </w:tcBorders>
            <w:shd w:val="clear" w:color="auto" w:fill="F2DBDB" w:themeFill="accent2" w:themeFillTint="33"/>
            <w:vAlign w:val="center"/>
          </w:tcPr>
          <w:p w14:paraId="4CC32A69" w14:textId="56228BC4" w:rsidR="00A127D8" w:rsidRPr="005C69BF" w:rsidRDefault="00A127D8" w:rsidP="005C69BF">
            <w:pPr>
              <w:pStyle w:val="TableParagraph"/>
              <w:ind w:left="0"/>
              <w:jc w:val="center"/>
              <w:rPr>
                <w:sz w:val="16"/>
                <w:szCs w:val="16"/>
              </w:rPr>
            </w:pPr>
          </w:p>
        </w:tc>
      </w:tr>
      <w:tr w:rsidR="00A127D8" w14:paraId="0B829245" w14:textId="763EDBA7" w:rsidTr="005C69BF">
        <w:trPr>
          <w:trHeight w:val="426"/>
        </w:trPr>
        <w:tc>
          <w:tcPr>
            <w:tcW w:w="2400" w:type="dxa"/>
            <w:vMerge/>
            <w:tcBorders>
              <w:top w:val="nil"/>
              <w:bottom w:val="dotted" w:sz="4" w:space="0" w:color="000000"/>
              <w:right w:val="single" w:sz="8" w:space="0" w:color="000000"/>
            </w:tcBorders>
          </w:tcPr>
          <w:p w14:paraId="0237BBE6" w14:textId="77777777" w:rsidR="00A127D8" w:rsidRDefault="00A127D8" w:rsidP="00A127D8">
            <w:pPr>
              <w:rPr>
                <w:sz w:val="2"/>
                <w:szCs w:val="2"/>
              </w:rPr>
            </w:pPr>
          </w:p>
        </w:tc>
        <w:tc>
          <w:tcPr>
            <w:tcW w:w="7524" w:type="dxa"/>
            <w:tcBorders>
              <w:top w:val="single" w:sz="6" w:space="0" w:color="000000"/>
              <w:left w:val="single" w:sz="8" w:space="0" w:color="000000"/>
              <w:bottom w:val="double" w:sz="1" w:space="0" w:color="000000"/>
              <w:right w:val="single" w:sz="6" w:space="0" w:color="000000"/>
            </w:tcBorders>
            <w:shd w:val="clear" w:color="auto" w:fill="F2DBDB" w:themeFill="accent2" w:themeFillTint="33"/>
          </w:tcPr>
          <w:p w14:paraId="2F3019F5" w14:textId="77777777" w:rsidR="00A127D8" w:rsidRDefault="00A127D8" w:rsidP="00A127D8">
            <w:pPr>
              <w:pStyle w:val="TableParagraph"/>
              <w:spacing w:before="26" w:line="190" w:lineRule="atLeast"/>
              <w:ind w:left="453" w:hanging="246"/>
              <w:rPr>
                <w:sz w:val="16"/>
              </w:rPr>
            </w:pPr>
            <w:r>
              <w:rPr>
                <w:b/>
                <w:sz w:val="16"/>
              </w:rPr>
              <w:t xml:space="preserve">6. </w:t>
            </w:r>
            <w:r>
              <w:rPr>
                <w:sz w:val="16"/>
              </w:rPr>
              <w:t>The system SHOULD provide the ability to render a notification to the clinician when specific doses are due.</w:t>
            </w:r>
          </w:p>
        </w:tc>
        <w:tc>
          <w:tcPr>
            <w:tcW w:w="957" w:type="dxa"/>
            <w:tcBorders>
              <w:left w:val="single" w:sz="6" w:space="0" w:color="000000"/>
              <w:bottom w:val="double" w:sz="1" w:space="0" w:color="000000"/>
              <w:right w:val="single" w:sz="6" w:space="0" w:color="000000"/>
            </w:tcBorders>
            <w:shd w:val="clear" w:color="auto" w:fill="F2DBDB" w:themeFill="accent2" w:themeFillTint="33"/>
            <w:vAlign w:val="center"/>
          </w:tcPr>
          <w:p w14:paraId="636096B5" w14:textId="77777777" w:rsidR="00A127D8" w:rsidRPr="005C69BF" w:rsidRDefault="00A127D8" w:rsidP="005C69BF">
            <w:pPr>
              <w:pStyle w:val="TableParagraph"/>
              <w:ind w:left="0"/>
              <w:jc w:val="center"/>
              <w:rPr>
                <w:sz w:val="16"/>
                <w:szCs w:val="16"/>
              </w:rPr>
            </w:pPr>
            <w:r w:rsidRPr="005C69BF">
              <w:rPr>
                <w:sz w:val="16"/>
                <w:szCs w:val="16"/>
              </w:rPr>
              <w:t>488</w:t>
            </w:r>
          </w:p>
        </w:tc>
        <w:tc>
          <w:tcPr>
            <w:tcW w:w="957" w:type="dxa"/>
            <w:tcBorders>
              <w:left w:val="single" w:sz="6" w:space="0" w:color="000000"/>
              <w:bottom w:val="double" w:sz="1" w:space="0" w:color="000000"/>
              <w:right w:val="single" w:sz="6" w:space="0" w:color="000000"/>
            </w:tcBorders>
            <w:shd w:val="clear" w:color="auto" w:fill="F2DBDB" w:themeFill="accent2" w:themeFillTint="33"/>
            <w:vAlign w:val="center"/>
          </w:tcPr>
          <w:p w14:paraId="2D06FB9C" w14:textId="23791F79" w:rsidR="00A127D8" w:rsidRPr="005C69BF" w:rsidRDefault="005C69BF" w:rsidP="005C69BF">
            <w:pPr>
              <w:pStyle w:val="TableParagraph"/>
              <w:ind w:left="0"/>
              <w:jc w:val="center"/>
              <w:rPr>
                <w:sz w:val="16"/>
                <w:szCs w:val="16"/>
              </w:rPr>
            </w:pPr>
            <w:r w:rsidRPr="005C69BF">
              <w:rPr>
                <w:sz w:val="16"/>
                <w:szCs w:val="16"/>
              </w:rPr>
              <w:t>A</w:t>
            </w:r>
          </w:p>
        </w:tc>
        <w:tc>
          <w:tcPr>
            <w:tcW w:w="957" w:type="dxa"/>
            <w:tcBorders>
              <w:left w:val="single" w:sz="6" w:space="0" w:color="000000"/>
              <w:bottom w:val="double" w:sz="1" w:space="0" w:color="000000"/>
              <w:right w:val="single" w:sz="6" w:space="0" w:color="000000"/>
            </w:tcBorders>
            <w:shd w:val="clear" w:color="auto" w:fill="F2DBDB" w:themeFill="accent2" w:themeFillTint="33"/>
            <w:vAlign w:val="center"/>
          </w:tcPr>
          <w:p w14:paraId="647D89E1" w14:textId="15EC8069" w:rsidR="00A127D8" w:rsidRPr="005C69BF" w:rsidRDefault="00A127D8" w:rsidP="005C69BF">
            <w:pPr>
              <w:pStyle w:val="TableParagraph"/>
              <w:ind w:left="0"/>
              <w:jc w:val="center"/>
              <w:rPr>
                <w:sz w:val="16"/>
                <w:szCs w:val="16"/>
              </w:rPr>
            </w:pPr>
          </w:p>
        </w:tc>
      </w:tr>
    </w:tbl>
    <w:p w14:paraId="2B3225DA" w14:textId="77777777" w:rsidR="004B2E32" w:rsidRDefault="004B2E32" w:rsidP="004B2E32">
      <w:pPr>
        <w:jc w:val="center"/>
        <w:rPr>
          <w:sz w:val="16"/>
        </w:rPr>
        <w:sectPr w:rsidR="004B2E32" w:rsidSect="004A6546">
          <w:pgSz w:w="15840" w:h="12240" w:orient="landscape"/>
          <w:pgMar w:top="600" w:right="600" w:bottom="520" w:left="340" w:header="348" w:footer="154" w:gutter="0"/>
          <w:cols w:space="720"/>
          <w:docGrid w:linePitch="299"/>
        </w:sectPr>
      </w:pPr>
    </w:p>
    <w:p w14:paraId="3DE2EC4B" w14:textId="77777777" w:rsidR="004B2E32" w:rsidRDefault="004B2E32" w:rsidP="004B2E32">
      <w:pPr>
        <w:pStyle w:val="BodyText"/>
        <w:spacing w:before="7"/>
        <w:rPr>
          <w:sz w:val="2"/>
        </w:rPr>
      </w:pPr>
    </w:p>
    <w:p w14:paraId="458FD9C1" w14:textId="4CBCE3AC" w:rsidR="004B2E32" w:rsidRDefault="004B2E32" w:rsidP="004B2E32">
      <w:pPr>
        <w:pStyle w:val="BodyText"/>
        <w:spacing w:line="20" w:lineRule="exact"/>
        <w:ind w:left="119"/>
        <w:rPr>
          <w:sz w:val="2"/>
        </w:rPr>
      </w:pPr>
      <w:r>
        <w:rPr>
          <w:noProof/>
          <w:sz w:val="2"/>
        </w:rPr>
        <mc:AlternateContent>
          <mc:Choice Requires="wpg">
            <w:drawing>
              <wp:inline distT="0" distB="0" distL="0" distR="0" wp14:anchorId="4B5168D3" wp14:editId="2D811986">
                <wp:extent cx="6858000" cy="1270"/>
                <wp:effectExtent l="8890" t="13335" r="10160" b="444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
                          <a:chOff x="0" y="0"/>
                          <a:chExt cx="10800" cy="2"/>
                        </a:xfrm>
                      </wpg:grpSpPr>
                      <wps:wsp>
                        <wps:cNvPr id="15" name="Line 7"/>
                        <wps:cNvCnPr>
                          <a:cxnSpLocks noChangeShapeType="1"/>
                        </wps:cNvCnPr>
                        <wps:spPr bwMode="auto">
                          <a:xfrm>
                            <a:off x="0" y="1"/>
                            <a:ext cx="10800" cy="0"/>
                          </a:xfrm>
                          <a:prstGeom prst="line">
                            <a:avLst/>
                          </a:prstGeom>
                          <a:noFill/>
                          <a:ln w="1270">
                            <a:solidFill>
                              <a:srgbClr val="0000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BD4E784" id="Group 14" o:spid="_x0000_s1026" style="width:540pt;height:.1pt;mso-position-horizontal-relative:char;mso-position-vertical-relative:line" coordsize="10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">
                <v:line id="Line 7" o:spid="_x0000_s1027" style="position:absolute;visibility:visible;mso-wrap-style:square" from="0,1" to="1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" strokecolor="blue" strokeweight=".1pt"/>
                <w10:anchorlock/>
              </v:group>
            </w:pict>
          </mc:Fallback>
        </mc:AlternateContent>
      </w:r>
    </w:p>
    <w:p w14:paraId="3AA19928" w14:textId="77777777" w:rsidR="004B2E32" w:rsidRDefault="004B2E32" w:rsidP="004B2E32">
      <w:pPr>
        <w:pStyle w:val="BodyText"/>
        <w:spacing w:before="3"/>
        <w:rPr>
          <w:sz w:val="8"/>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5"/>
        <w:gridCol w:w="955"/>
        <w:gridCol w:w="955"/>
        <w:gridCol w:w="955"/>
      </w:tblGrid>
      <w:tr w:rsidR="003B3A8A" w14:paraId="4A898CBB" w14:textId="67DB0013" w:rsidTr="00477D98">
        <w:trPr>
          <w:trHeight w:val="573"/>
        </w:trPr>
        <w:tc>
          <w:tcPr>
            <w:tcW w:w="2400" w:type="dxa"/>
            <w:tcBorders>
              <w:bottom w:val="single" w:sz="6" w:space="0" w:color="000000"/>
              <w:right w:val="single" w:sz="4" w:space="0" w:color="FFFFFF"/>
            </w:tcBorders>
            <w:shd w:val="clear" w:color="auto" w:fill="00B050"/>
          </w:tcPr>
          <w:p w14:paraId="647D576A" w14:textId="77777777" w:rsidR="003B3A8A" w:rsidRDefault="003B3A8A" w:rsidP="003B3A8A">
            <w:pPr>
              <w:pStyle w:val="TableParagraph"/>
              <w:spacing w:line="171" w:lineRule="exact"/>
              <w:ind w:left="84"/>
              <w:rPr>
                <w:b/>
                <w:sz w:val="16"/>
              </w:rPr>
            </w:pPr>
            <w:r>
              <w:rPr>
                <w:b/>
                <w:sz w:val="16"/>
              </w:rPr>
              <w:t>Section/Id#:</w:t>
            </w:r>
          </w:p>
          <w:p w14:paraId="378F6D14" w14:textId="77777777" w:rsidR="003B3A8A" w:rsidRDefault="003B3A8A" w:rsidP="003B3A8A">
            <w:pPr>
              <w:pStyle w:val="TableParagraph"/>
              <w:spacing w:before="8"/>
              <w:ind w:left="84" w:right="1813"/>
              <w:rPr>
                <w:b/>
                <w:sz w:val="16"/>
              </w:rPr>
            </w:pPr>
            <w:r>
              <w:rPr>
                <w:b/>
                <w:sz w:val="16"/>
              </w:rPr>
              <w:t>Type:</w:t>
            </w:r>
          </w:p>
          <w:p w14:paraId="14585D81" w14:textId="77777777" w:rsidR="003B3A8A" w:rsidRDefault="003B3A8A" w:rsidP="003B3A8A">
            <w:pPr>
              <w:pStyle w:val="TableParagraph"/>
              <w:spacing w:before="8"/>
              <w:ind w:left="84" w:right="1813"/>
              <w:rPr>
                <w:b/>
                <w:sz w:val="16"/>
              </w:rPr>
            </w:pPr>
            <w:r>
              <w:rPr>
                <w:b/>
                <w:sz w:val="16"/>
              </w:rPr>
              <w:t>Name:</w:t>
            </w:r>
          </w:p>
        </w:tc>
        <w:tc>
          <w:tcPr>
            <w:tcW w:w="7525" w:type="dxa"/>
            <w:tcBorders>
              <w:left w:val="single" w:sz="4" w:space="0" w:color="FFFFFF"/>
              <w:bottom w:val="single" w:sz="8" w:space="0" w:color="000000"/>
              <w:right w:val="single" w:sz="4" w:space="0" w:color="FFFFFF"/>
            </w:tcBorders>
            <w:shd w:val="clear" w:color="auto" w:fill="00B050"/>
          </w:tcPr>
          <w:p w14:paraId="1D07CB0C" w14:textId="77777777" w:rsidR="003B3A8A" w:rsidRDefault="003B3A8A" w:rsidP="003B3A8A">
            <w:pPr>
              <w:pStyle w:val="TableParagraph"/>
              <w:spacing w:before="6"/>
              <w:rPr>
                <w:sz w:val="15"/>
              </w:rPr>
            </w:pPr>
          </w:p>
          <w:p w14:paraId="4F055324" w14:textId="77777777" w:rsidR="003B3A8A" w:rsidRDefault="003B3A8A" w:rsidP="003B3A8A">
            <w:pPr>
              <w:pStyle w:val="TableParagraph"/>
              <w:ind w:left="84"/>
              <w:rPr>
                <w:b/>
                <w:sz w:val="16"/>
              </w:rPr>
            </w:pPr>
            <w:r>
              <w:rPr>
                <w:b/>
                <w:sz w:val="16"/>
              </w:rPr>
              <w:t>Conformance Criteria</w:t>
            </w:r>
          </w:p>
        </w:tc>
        <w:tc>
          <w:tcPr>
            <w:tcW w:w="955" w:type="dxa"/>
            <w:tcBorders>
              <w:left w:val="single" w:sz="4" w:space="0" w:color="FFFFFF"/>
              <w:bottom w:val="single" w:sz="8" w:space="0" w:color="000000"/>
            </w:tcBorders>
            <w:shd w:val="clear" w:color="auto" w:fill="00B050"/>
            <w:vAlign w:val="center"/>
          </w:tcPr>
          <w:p w14:paraId="0C8AF945" w14:textId="73DA9587" w:rsidR="003B3A8A" w:rsidRDefault="003B3A8A" w:rsidP="003518F7">
            <w:pPr>
              <w:pStyle w:val="TableParagraph"/>
              <w:ind w:left="0"/>
              <w:jc w:val="center"/>
              <w:rPr>
                <w:b/>
                <w:sz w:val="16"/>
              </w:rPr>
            </w:pPr>
            <w:r w:rsidRPr="000E4DCC">
              <w:rPr>
                <w:b/>
                <w:sz w:val="16"/>
                <w:szCs w:val="16"/>
              </w:rPr>
              <w:t>Row#</w:t>
            </w:r>
          </w:p>
        </w:tc>
        <w:tc>
          <w:tcPr>
            <w:tcW w:w="955" w:type="dxa"/>
            <w:tcBorders>
              <w:left w:val="single" w:sz="4" w:space="0" w:color="FFFFFF"/>
              <w:bottom w:val="single" w:sz="8" w:space="0" w:color="000000"/>
              <w:right w:val="single" w:sz="4" w:space="0" w:color="FFFFFF"/>
            </w:tcBorders>
            <w:shd w:val="clear" w:color="auto" w:fill="00B050"/>
            <w:vAlign w:val="center"/>
          </w:tcPr>
          <w:p w14:paraId="46C64CA8" w14:textId="23A745C5" w:rsidR="003B3A8A" w:rsidRDefault="003B3A8A" w:rsidP="003518F7">
            <w:pPr>
              <w:pStyle w:val="TableParagraph"/>
              <w:ind w:left="0"/>
              <w:jc w:val="center"/>
              <w:rPr>
                <w:sz w:val="15"/>
              </w:rPr>
            </w:pPr>
            <w:r w:rsidRPr="000E4DCC">
              <w:rPr>
                <w:b/>
                <w:sz w:val="16"/>
                <w:szCs w:val="16"/>
              </w:rPr>
              <w:t>Criteria Status</w:t>
            </w:r>
          </w:p>
        </w:tc>
        <w:tc>
          <w:tcPr>
            <w:tcW w:w="955" w:type="dxa"/>
            <w:tcBorders>
              <w:left w:val="single" w:sz="4" w:space="0" w:color="FFFFFF"/>
              <w:bottom w:val="single" w:sz="8" w:space="0" w:color="000000"/>
            </w:tcBorders>
            <w:shd w:val="clear" w:color="auto" w:fill="00B050"/>
            <w:vAlign w:val="center"/>
          </w:tcPr>
          <w:p w14:paraId="579ED103" w14:textId="632C556E" w:rsidR="003B3A8A" w:rsidRDefault="003B3A8A" w:rsidP="003518F7">
            <w:pPr>
              <w:pStyle w:val="TableParagraph"/>
              <w:ind w:left="0"/>
              <w:jc w:val="center"/>
              <w:rPr>
                <w:sz w:val="15"/>
              </w:rPr>
            </w:pPr>
            <w:r w:rsidRPr="000E4DCC">
              <w:rPr>
                <w:b/>
                <w:sz w:val="16"/>
                <w:szCs w:val="16"/>
              </w:rPr>
              <w:t>Mapping to R1</w:t>
            </w:r>
          </w:p>
        </w:tc>
      </w:tr>
      <w:tr w:rsidR="003B3A8A" w14:paraId="1A5A6D20" w14:textId="02C54074" w:rsidTr="005C69BF">
        <w:trPr>
          <w:trHeight w:val="429"/>
        </w:trPr>
        <w:tc>
          <w:tcPr>
            <w:tcW w:w="2400" w:type="dxa"/>
            <w:vMerge w:val="restart"/>
            <w:tcBorders>
              <w:top w:val="single" w:sz="6" w:space="0" w:color="000000"/>
              <w:bottom w:val="dotted" w:sz="4" w:space="0" w:color="000000"/>
              <w:right w:val="single" w:sz="8" w:space="0" w:color="000000"/>
            </w:tcBorders>
          </w:tcPr>
          <w:p w14:paraId="19E8B269" w14:textId="77777777" w:rsidR="003B3A8A" w:rsidRDefault="003B3A8A" w:rsidP="003B3A8A">
            <w:pPr>
              <w:pStyle w:val="TableParagraph"/>
              <w:rPr>
                <w:sz w:val="16"/>
              </w:rPr>
            </w:pPr>
          </w:p>
        </w:tc>
        <w:tc>
          <w:tcPr>
            <w:tcW w:w="7525" w:type="dxa"/>
            <w:tcBorders>
              <w:top w:val="single" w:sz="8" w:space="0" w:color="000000"/>
              <w:left w:val="single" w:sz="8" w:space="0" w:color="000000"/>
              <w:right w:val="single" w:sz="6" w:space="0" w:color="000000"/>
            </w:tcBorders>
            <w:shd w:val="clear" w:color="auto" w:fill="F2DBDB" w:themeFill="accent2" w:themeFillTint="33"/>
          </w:tcPr>
          <w:p w14:paraId="0F111CC5" w14:textId="77777777" w:rsidR="003B3A8A" w:rsidRDefault="003B3A8A" w:rsidP="003B3A8A">
            <w:pPr>
              <w:pStyle w:val="TableParagraph"/>
              <w:spacing w:before="26" w:line="190" w:lineRule="atLeast"/>
              <w:ind w:left="453" w:hanging="246"/>
              <w:rPr>
                <w:sz w:val="16"/>
              </w:rPr>
            </w:pPr>
            <w:r>
              <w:rPr>
                <w:b/>
                <w:sz w:val="16"/>
              </w:rPr>
              <w:t>7.</w:t>
            </w:r>
            <w:r>
              <w:rPr>
                <w:b/>
                <w:spacing w:val="21"/>
                <w:sz w:val="16"/>
              </w:rPr>
              <w:t xml:space="preserve"> </w:t>
            </w:r>
            <w:r>
              <w:rPr>
                <w:sz w:val="16"/>
              </w:rPr>
              <w:t>The</w:t>
            </w:r>
            <w:r>
              <w:rPr>
                <w:spacing w:val="-13"/>
                <w:sz w:val="16"/>
              </w:rPr>
              <w:t xml:space="preserve"> </w:t>
            </w:r>
            <w:r>
              <w:rPr>
                <w:sz w:val="16"/>
              </w:rPr>
              <w:t>system</w:t>
            </w:r>
            <w:r>
              <w:rPr>
                <w:spacing w:val="-13"/>
                <w:sz w:val="16"/>
              </w:rPr>
              <w:t xml:space="preserve"> </w:t>
            </w:r>
            <w:r>
              <w:rPr>
                <w:sz w:val="16"/>
              </w:rPr>
              <w:t>SHOULD</w:t>
            </w:r>
            <w:r>
              <w:rPr>
                <w:spacing w:val="-13"/>
                <w:sz w:val="16"/>
              </w:rPr>
              <w:t xml:space="preserve"> </w:t>
            </w:r>
            <w:r>
              <w:rPr>
                <w:sz w:val="16"/>
              </w:rPr>
              <w:t>provide</w:t>
            </w:r>
            <w:r>
              <w:rPr>
                <w:spacing w:val="-13"/>
                <w:sz w:val="16"/>
              </w:rPr>
              <w:t xml:space="preserve"> </w:t>
            </w:r>
            <w:r>
              <w:rPr>
                <w:sz w:val="16"/>
              </w:rPr>
              <w:t>the</w:t>
            </w:r>
            <w:r>
              <w:rPr>
                <w:spacing w:val="-13"/>
                <w:sz w:val="16"/>
              </w:rPr>
              <w:t xml:space="preserve"> </w:t>
            </w:r>
            <w:r>
              <w:rPr>
                <w:sz w:val="16"/>
              </w:rPr>
              <w:t>ability</w:t>
            </w:r>
            <w:r>
              <w:rPr>
                <w:spacing w:val="-13"/>
                <w:sz w:val="16"/>
              </w:rPr>
              <w:t xml:space="preserve"> </w:t>
            </w:r>
            <w:r>
              <w:rPr>
                <w:sz w:val="16"/>
              </w:rPr>
              <w:t>to</w:t>
            </w:r>
            <w:r>
              <w:rPr>
                <w:spacing w:val="-13"/>
                <w:sz w:val="16"/>
              </w:rPr>
              <w:t xml:space="preserve"> </w:t>
            </w:r>
            <w:r>
              <w:rPr>
                <w:sz w:val="16"/>
              </w:rPr>
              <w:t>render</w:t>
            </w:r>
            <w:r>
              <w:rPr>
                <w:spacing w:val="-13"/>
                <w:sz w:val="16"/>
              </w:rPr>
              <w:t xml:space="preserve"> </w:t>
            </w:r>
            <w:r>
              <w:rPr>
                <w:sz w:val="16"/>
              </w:rPr>
              <w:t>a</w:t>
            </w:r>
            <w:r>
              <w:rPr>
                <w:spacing w:val="-13"/>
                <w:sz w:val="16"/>
              </w:rPr>
              <w:t xml:space="preserve"> </w:t>
            </w:r>
            <w:r>
              <w:rPr>
                <w:sz w:val="16"/>
              </w:rPr>
              <w:t>notification</w:t>
            </w:r>
            <w:r>
              <w:rPr>
                <w:spacing w:val="-13"/>
                <w:sz w:val="16"/>
              </w:rPr>
              <w:t xml:space="preserve"> </w:t>
            </w:r>
            <w:r>
              <w:rPr>
                <w:sz w:val="16"/>
              </w:rPr>
              <w:t>when</w:t>
            </w:r>
            <w:r>
              <w:rPr>
                <w:spacing w:val="-13"/>
                <w:sz w:val="16"/>
              </w:rPr>
              <w:t xml:space="preserve"> </w:t>
            </w:r>
            <w:r>
              <w:rPr>
                <w:sz w:val="16"/>
              </w:rPr>
              <w:t>medication</w:t>
            </w:r>
            <w:r>
              <w:rPr>
                <w:spacing w:val="-13"/>
                <w:sz w:val="16"/>
              </w:rPr>
              <w:t xml:space="preserve"> </w:t>
            </w:r>
            <w:r>
              <w:rPr>
                <w:sz w:val="16"/>
              </w:rPr>
              <w:t>related</w:t>
            </w:r>
            <w:r>
              <w:rPr>
                <w:spacing w:val="-13"/>
                <w:sz w:val="16"/>
              </w:rPr>
              <w:t xml:space="preserve"> </w:t>
            </w:r>
            <w:r>
              <w:rPr>
                <w:sz w:val="16"/>
              </w:rPr>
              <w:t>activities</w:t>
            </w:r>
            <w:r>
              <w:rPr>
                <w:spacing w:val="-13"/>
                <w:sz w:val="16"/>
              </w:rPr>
              <w:t xml:space="preserve"> </w:t>
            </w:r>
            <w:r>
              <w:rPr>
                <w:sz w:val="16"/>
              </w:rPr>
              <w:t>are due (e.g., adjusting medication dosing based on patient condition, checking IV lines for infiltration).</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1E897501" w14:textId="77777777" w:rsidR="003B3A8A" w:rsidRPr="005C69BF" w:rsidRDefault="003B3A8A" w:rsidP="003518F7">
            <w:pPr>
              <w:pStyle w:val="TableParagraph"/>
              <w:ind w:left="0"/>
              <w:jc w:val="center"/>
              <w:rPr>
                <w:sz w:val="16"/>
                <w:szCs w:val="16"/>
              </w:rPr>
            </w:pPr>
            <w:r w:rsidRPr="005C69BF">
              <w:rPr>
                <w:sz w:val="16"/>
                <w:szCs w:val="16"/>
              </w:rPr>
              <w:t>489</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48F233B5" w14:textId="40440643"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644645E1" w14:textId="4077A498" w:rsidR="003B3A8A" w:rsidRPr="005C69BF" w:rsidRDefault="003B3A8A" w:rsidP="003518F7">
            <w:pPr>
              <w:pStyle w:val="TableParagraph"/>
              <w:ind w:left="0"/>
              <w:jc w:val="center"/>
              <w:rPr>
                <w:sz w:val="16"/>
                <w:szCs w:val="16"/>
              </w:rPr>
            </w:pPr>
          </w:p>
        </w:tc>
      </w:tr>
      <w:tr w:rsidR="003B3A8A" w14:paraId="7451B737" w14:textId="76F3BB3A" w:rsidTr="005C69BF">
        <w:trPr>
          <w:trHeight w:val="624"/>
        </w:trPr>
        <w:tc>
          <w:tcPr>
            <w:tcW w:w="2400" w:type="dxa"/>
            <w:vMerge/>
            <w:tcBorders>
              <w:top w:val="nil"/>
              <w:bottom w:val="dotted" w:sz="4" w:space="0" w:color="000000"/>
              <w:right w:val="single" w:sz="8" w:space="0" w:color="000000"/>
            </w:tcBorders>
          </w:tcPr>
          <w:p w14:paraId="1A191C39"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C6D9F1" w:themeFill="text2" w:themeFillTint="33"/>
          </w:tcPr>
          <w:p w14:paraId="505C8801" w14:textId="77777777" w:rsidR="003B3A8A" w:rsidRDefault="003B3A8A" w:rsidP="003B3A8A">
            <w:pPr>
              <w:pStyle w:val="TableParagraph"/>
              <w:spacing w:before="28" w:line="190" w:lineRule="atLeast"/>
              <w:ind w:left="453" w:right="53" w:hanging="246"/>
              <w:jc w:val="both"/>
              <w:rPr>
                <w:sz w:val="16"/>
              </w:rPr>
            </w:pPr>
            <w:r>
              <w:rPr>
                <w:b/>
                <w:sz w:val="16"/>
              </w:rPr>
              <w:t xml:space="preserve">8. </w:t>
            </w:r>
            <w:r>
              <w:rPr>
                <w:sz w:val="16"/>
              </w:rPr>
              <w:t>The system SHALL conform to function</w:t>
            </w:r>
            <w:r>
              <w:rPr>
                <w:color w:val="0000FF"/>
                <w:sz w:val="16"/>
              </w:rPr>
              <w:t xml:space="preserve"> </w:t>
            </w:r>
            <w:hyperlink w:anchor="_bookmark41" w:history="1">
              <w:r>
                <w:rPr>
                  <w:color w:val="0000FF"/>
                  <w:sz w:val="16"/>
                  <w:u w:val="single" w:color="0000FF"/>
                </w:rPr>
                <w:t>CPS.4.2.1</w:t>
              </w:r>
            </w:hyperlink>
            <w:r>
              <w:rPr>
                <w:color w:val="0000FF"/>
                <w:sz w:val="16"/>
              </w:rPr>
              <w:t xml:space="preserve"> </w:t>
            </w:r>
            <w:r>
              <w:rPr>
                <w:sz w:val="16"/>
              </w:rPr>
              <w:t>(Support for Medication Interaction and Allergy Checking) in order to determine and render allergies, drug-drug interactions, and other potential adverse reactions, when rendering medication administration information.</w:t>
            </w:r>
          </w:p>
        </w:tc>
        <w:tc>
          <w:tcPr>
            <w:tcW w:w="955" w:type="dxa"/>
            <w:tcBorders>
              <w:left w:val="single" w:sz="6" w:space="0" w:color="000000"/>
              <w:right w:val="single" w:sz="6" w:space="0" w:color="000000"/>
            </w:tcBorders>
            <w:shd w:val="clear" w:color="auto" w:fill="C6D9F1" w:themeFill="text2" w:themeFillTint="33"/>
            <w:vAlign w:val="center"/>
          </w:tcPr>
          <w:p w14:paraId="3E523F43" w14:textId="77777777" w:rsidR="003B3A8A" w:rsidRPr="005C69BF" w:rsidRDefault="003B3A8A" w:rsidP="003518F7">
            <w:pPr>
              <w:pStyle w:val="TableParagraph"/>
              <w:ind w:left="0"/>
              <w:jc w:val="center"/>
              <w:rPr>
                <w:sz w:val="16"/>
                <w:szCs w:val="16"/>
              </w:rPr>
            </w:pPr>
            <w:r w:rsidRPr="005C69BF">
              <w:rPr>
                <w:sz w:val="16"/>
                <w:szCs w:val="16"/>
              </w:rPr>
              <w:t>490</w:t>
            </w:r>
          </w:p>
        </w:tc>
        <w:tc>
          <w:tcPr>
            <w:tcW w:w="955" w:type="dxa"/>
            <w:tcBorders>
              <w:left w:val="single" w:sz="6" w:space="0" w:color="000000"/>
              <w:right w:val="single" w:sz="6" w:space="0" w:color="000000"/>
            </w:tcBorders>
            <w:shd w:val="clear" w:color="auto" w:fill="C6D9F1" w:themeFill="text2" w:themeFillTint="33"/>
            <w:vAlign w:val="center"/>
          </w:tcPr>
          <w:p w14:paraId="0D69D69F" w14:textId="4E5664DC" w:rsidR="003B3A8A" w:rsidRPr="005C69BF" w:rsidRDefault="005C69BF" w:rsidP="003518F7">
            <w:pPr>
              <w:pStyle w:val="TableParagraph"/>
              <w:ind w:left="0"/>
              <w:jc w:val="center"/>
              <w:rPr>
                <w:sz w:val="16"/>
                <w:szCs w:val="16"/>
              </w:rPr>
            </w:pPr>
            <w:r w:rsidRPr="005C69BF">
              <w:rPr>
                <w:sz w:val="16"/>
                <w:szCs w:val="16"/>
              </w:rPr>
              <w:t>B/M</w:t>
            </w:r>
          </w:p>
        </w:tc>
        <w:tc>
          <w:tcPr>
            <w:tcW w:w="955" w:type="dxa"/>
            <w:tcBorders>
              <w:left w:val="single" w:sz="6" w:space="0" w:color="000000"/>
              <w:right w:val="single" w:sz="6" w:space="0" w:color="000000"/>
            </w:tcBorders>
            <w:shd w:val="clear" w:color="auto" w:fill="C6D9F1" w:themeFill="text2" w:themeFillTint="33"/>
            <w:vAlign w:val="center"/>
          </w:tcPr>
          <w:p w14:paraId="7F62A5E4" w14:textId="0D3B0756" w:rsidR="003B3A8A" w:rsidRPr="005C69BF" w:rsidRDefault="005C69BF" w:rsidP="003518F7">
            <w:pPr>
              <w:pStyle w:val="TableParagraph"/>
              <w:ind w:left="0"/>
              <w:jc w:val="center"/>
              <w:rPr>
                <w:sz w:val="16"/>
                <w:szCs w:val="16"/>
              </w:rPr>
            </w:pPr>
            <w:r w:rsidRPr="005C69BF">
              <w:rPr>
                <w:sz w:val="16"/>
                <w:szCs w:val="16"/>
              </w:rPr>
              <w:t>DC.1.8.1#5</w:t>
            </w:r>
          </w:p>
        </w:tc>
      </w:tr>
      <w:tr w:rsidR="003B3A8A" w14:paraId="5F18319C" w14:textId="0683058E" w:rsidTr="005C69BF">
        <w:trPr>
          <w:trHeight w:val="624"/>
        </w:trPr>
        <w:tc>
          <w:tcPr>
            <w:tcW w:w="2400" w:type="dxa"/>
            <w:vMerge/>
            <w:tcBorders>
              <w:top w:val="nil"/>
              <w:bottom w:val="dotted" w:sz="4" w:space="0" w:color="000000"/>
              <w:right w:val="single" w:sz="8" w:space="0" w:color="000000"/>
            </w:tcBorders>
          </w:tcPr>
          <w:p w14:paraId="7DEEBCED"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C6D9F1" w:themeFill="text2" w:themeFillTint="33"/>
          </w:tcPr>
          <w:p w14:paraId="4AD2CB5B" w14:textId="77777777" w:rsidR="003B3A8A" w:rsidRDefault="003B3A8A" w:rsidP="003B3A8A">
            <w:pPr>
              <w:pStyle w:val="TableParagraph"/>
              <w:spacing w:before="28" w:line="190" w:lineRule="atLeast"/>
              <w:ind w:left="453" w:right="53" w:hanging="246"/>
              <w:jc w:val="both"/>
              <w:rPr>
                <w:sz w:val="16"/>
              </w:rPr>
            </w:pPr>
            <w:r>
              <w:rPr>
                <w:b/>
                <w:sz w:val="16"/>
              </w:rPr>
              <w:t xml:space="preserve">9. </w:t>
            </w:r>
            <w:r>
              <w:rPr>
                <w:sz w:val="16"/>
              </w:rPr>
              <w:t>The system SHALL conform to function</w:t>
            </w:r>
            <w:r>
              <w:rPr>
                <w:color w:val="0000FF"/>
                <w:sz w:val="16"/>
              </w:rPr>
              <w:t xml:space="preserve"> </w:t>
            </w:r>
            <w:hyperlink w:anchor="_bookmark42" w:history="1">
              <w:r>
                <w:rPr>
                  <w:color w:val="0000FF"/>
                  <w:sz w:val="16"/>
                  <w:u w:val="single" w:color="0000FF"/>
                </w:rPr>
                <w:t>CPS.4.2.2</w:t>
              </w:r>
            </w:hyperlink>
            <w:r>
              <w:rPr>
                <w:color w:val="0000FF"/>
                <w:sz w:val="16"/>
              </w:rPr>
              <w:t xml:space="preserve"> </w:t>
            </w:r>
            <w:r>
              <w:rPr>
                <w:sz w:val="16"/>
              </w:rPr>
              <w:t>(Support for Patient-Specific Dosing and Warnings) in order to determine and render other potential adverse reactions, when rendering medication administration information.</w:t>
            </w:r>
          </w:p>
        </w:tc>
        <w:tc>
          <w:tcPr>
            <w:tcW w:w="955" w:type="dxa"/>
            <w:tcBorders>
              <w:left w:val="single" w:sz="6" w:space="0" w:color="000000"/>
              <w:right w:val="single" w:sz="6" w:space="0" w:color="000000"/>
            </w:tcBorders>
            <w:shd w:val="clear" w:color="auto" w:fill="C6D9F1" w:themeFill="text2" w:themeFillTint="33"/>
            <w:vAlign w:val="center"/>
          </w:tcPr>
          <w:p w14:paraId="3571856B" w14:textId="77777777" w:rsidR="003B3A8A" w:rsidRPr="005C69BF" w:rsidRDefault="003B3A8A" w:rsidP="003518F7">
            <w:pPr>
              <w:pStyle w:val="TableParagraph"/>
              <w:ind w:left="0"/>
              <w:jc w:val="center"/>
              <w:rPr>
                <w:sz w:val="16"/>
                <w:szCs w:val="16"/>
              </w:rPr>
            </w:pPr>
            <w:r w:rsidRPr="005C69BF">
              <w:rPr>
                <w:sz w:val="16"/>
                <w:szCs w:val="16"/>
              </w:rPr>
              <w:t>491</w:t>
            </w:r>
          </w:p>
        </w:tc>
        <w:tc>
          <w:tcPr>
            <w:tcW w:w="955" w:type="dxa"/>
            <w:tcBorders>
              <w:left w:val="single" w:sz="6" w:space="0" w:color="000000"/>
              <w:right w:val="single" w:sz="6" w:space="0" w:color="000000"/>
            </w:tcBorders>
            <w:shd w:val="clear" w:color="auto" w:fill="C6D9F1" w:themeFill="text2" w:themeFillTint="33"/>
            <w:vAlign w:val="center"/>
          </w:tcPr>
          <w:p w14:paraId="3B7B844D" w14:textId="6B7D59B5" w:rsidR="003B3A8A" w:rsidRPr="005C69BF" w:rsidRDefault="005C69BF" w:rsidP="003518F7">
            <w:pPr>
              <w:pStyle w:val="TableParagraph"/>
              <w:ind w:left="0"/>
              <w:jc w:val="center"/>
              <w:rPr>
                <w:sz w:val="16"/>
                <w:szCs w:val="16"/>
              </w:rPr>
            </w:pPr>
            <w:r w:rsidRPr="005C69BF">
              <w:rPr>
                <w:sz w:val="16"/>
                <w:szCs w:val="16"/>
              </w:rPr>
              <w:t>B/M</w:t>
            </w:r>
          </w:p>
        </w:tc>
        <w:tc>
          <w:tcPr>
            <w:tcW w:w="955" w:type="dxa"/>
            <w:tcBorders>
              <w:left w:val="single" w:sz="6" w:space="0" w:color="000000"/>
              <w:right w:val="single" w:sz="6" w:space="0" w:color="000000"/>
            </w:tcBorders>
            <w:shd w:val="clear" w:color="auto" w:fill="C6D9F1" w:themeFill="text2" w:themeFillTint="33"/>
            <w:vAlign w:val="center"/>
          </w:tcPr>
          <w:p w14:paraId="6B78D773" w14:textId="3CD7B243" w:rsidR="003B3A8A" w:rsidRPr="005C69BF" w:rsidRDefault="005C69BF" w:rsidP="003518F7">
            <w:pPr>
              <w:pStyle w:val="TableParagraph"/>
              <w:ind w:left="0"/>
              <w:jc w:val="center"/>
              <w:rPr>
                <w:sz w:val="16"/>
                <w:szCs w:val="16"/>
              </w:rPr>
            </w:pPr>
            <w:r w:rsidRPr="005C69BF">
              <w:rPr>
                <w:sz w:val="16"/>
                <w:szCs w:val="16"/>
              </w:rPr>
              <w:t>DC.1.8.1#6</w:t>
            </w:r>
          </w:p>
        </w:tc>
      </w:tr>
      <w:tr w:rsidR="003B3A8A" w14:paraId="280D31F4" w14:textId="15EE3FD4" w:rsidTr="005C69BF">
        <w:trPr>
          <w:trHeight w:val="431"/>
        </w:trPr>
        <w:tc>
          <w:tcPr>
            <w:tcW w:w="2400" w:type="dxa"/>
            <w:vMerge/>
            <w:tcBorders>
              <w:top w:val="nil"/>
              <w:bottom w:val="dotted" w:sz="4" w:space="0" w:color="000000"/>
              <w:right w:val="single" w:sz="8" w:space="0" w:color="000000"/>
            </w:tcBorders>
          </w:tcPr>
          <w:p w14:paraId="3E342269"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7118EFD5" w14:textId="77777777" w:rsidR="003B3A8A" w:rsidRDefault="003B3A8A" w:rsidP="003B3A8A">
            <w:pPr>
              <w:pStyle w:val="TableParagraph"/>
              <w:spacing w:before="28" w:line="190" w:lineRule="atLeast"/>
              <w:ind w:left="453" w:right="50" w:hanging="335"/>
              <w:rPr>
                <w:sz w:val="16"/>
              </w:rPr>
            </w:pPr>
            <w:r>
              <w:rPr>
                <w:b/>
                <w:sz w:val="16"/>
              </w:rPr>
              <w:t xml:space="preserve">10. </w:t>
            </w:r>
            <w:r>
              <w:rPr>
                <w:sz w:val="16"/>
              </w:rPr>
              <w:t>The system SHALL provide the ability to capture and maintain the medication identification number of the drug administered to the patient (e.g., NDC number, lot numbers, expiration date).</w:t>
            </w:r>
          </w:p>
        </w:tc>
        <w:tc>
          <w:tcPr>
            <w:tcW w:w="955" w:type="dxa"/>
            <w:tcBorders>
              <w:left w:val="single" w:sz="6" w:space="0" w:color="000000"/>
              <w:right w:val="single" w:sz="6" w:space="0" w:color="000000"/>
            </w:tcBorders>
            <w:shd w:val="clear" w:color="auto" w:fill="F2DBDB" w:themeFill="accent2" w:themeFillTint="33"/>
            <w:vAlign w:val="center"/>
          </w:tcPr>
          <w:p w14:paraId="64B5A87A" w14:textId="77777777" w:rsidR="003B3A8A" w:rsidRPr="005C69BF" w:rsidRDefault="003B3A8A" w:rsidP="003518F7">
            <w:pPr>
              <w:pStyle w:val="TableParagraph"/>
              <w:ind w:left="0"/>
              <w:jc w:val="center"/>
              <w:rPr>
                <w:sz w:val="16"/>
                <w:szCs w:val="16"/>
              </w:rPr>
            </w:pPr>
            <w:r w:rsidRPr="005C69BF">
              <w:rPr>
                <w:sz w:val="16"/>
                <w:szCs w:val="16"/>
              </w:rPr>
              <w:t>492</w:t>
            </w:r>
          </w:p>
        </w:tc>
        <w:tc>
          <w:tcPr>
            <w:tcW w:w="955" w:type="dxa"/>
            <w:tcBorders>
              <w:left w:val="single" w:sz="6" w:space="0" w:color="000000"/>
              <w:right w:val="single" w:sz="6" w:space="0" w:color="000000"/>
            </w:tcBorders>
            <w:shd w:val="clear" w:color="auto" w:fill="F2DBDB" w:themeFill="accent2" w:themeFillTint="33"/>
            <w:vAlign w:val="center"/>
          </w:tcPr>
          <w:p w14:paraId="73EBE3ED" w14:textId="1C25631F"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701374F7" w14:textId="0C8F6394" w:rsidR="003B3A8A" w:rsidRPr="005C69BF" w:rsidRDefault="003B3A8A" w:rsidP="003518F7">
            <w:pPr>
              <w:pStyle w:val="TableParagraph"/>
              <w:ind w:left="0"/>
              <w:jc w:val="center"/>
              <w:rPr>
                <w:sz w:val="16"/>
                <w:szCs w:val="16"/>
              </w:rPr>
            </w:pPr>
          </w:p>
        </w:tc>
      </w:tr>
      <w:tr w:rsidR="003B3A8A" w14:paraId="5B188650" w14:textId="357B167A" w:rsidTr="005C69BF">
        <w:trPr>
          <w:trHeight w:val="1008"/>
        </w:trPr>
        <w:tc>
          <w:tcPr>
            <w:tcW w:w="2400" w:type="dxa"/>
            <w:vMerge/>
            <w:tcBorders>
              <w:top w:val="nil"/>
              <w:bottom w:val="dotted" w:sz="4" w:space="0" w:color="000000"/>
              <w:right w:val="single" w:sz="8" w:space="0" w:color="000000"/>
            </w:tcBorders>
          </w:tcPr>
          <w:p w14:paraId="1D422B1E"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C6D9F1" w:themeFill="text2" w:themeFillTint="33"/>
          </w:tcPr>
          <w:p w14:paraId="0E7CF0B3" w14:textId="77777777" w:rsidR="003B3A8A" w:rsidRDefault="003B3A8A" w:rsidP="003B3A8A">
            <w:pPr>
              <w:pStyle w:val="TableParagraph"/>
              <w:spacing w:before="28" w:line="190" w:lineRule="atLeast"/>
              <w:ind w:left="453" w:right="53" w:hanging="335"/>
              <w:jc w:val="both"/>
              <w:rPr>
                <w:sz w:val="16"/>
              </w:rPr>
            </w:pPr>
            <w:r>
              <w:rPr>
                <w:b/>
                <w:sz w:val="16"/>
              </w:rPr>
              <w:t xml:space="preserve">11. </w:t>
            </w:r>
            <w:r>
              <w:rPr>
                <w:sz w:val="16"/>
              </w:rPr>
              <w:t>The system SHALL provide the ability to capture, maintain and render medication administration details as discrete data, including:(1) the medication name,  strength  and  dose;(2)  date  and  time of administration;(3) route and site;(4) administering provider(5) observations, reactions and complications(6) reason medication not given, and/or medication related activity not performed; according to scope of practice, organizational policy, and/or jurisdictional law.</w:t>
            </w:r>
          </w:p>
        </w:tc>
        <w:tc>
          <w:tcPr>
            <w:tcW w:w="955" w:type="dxa"/>
            <w:tcBorders>
              <w:left w:val="single" w:sz="6" w:space="0" w:color="000000"/>
              <w:right w:val="single" w:sz="6" w:space="0" w:color="000000"/>
            </w:tcBorders>
            <w:shd w:val="clear" w:color="auto" w:fill="C6D9F1" w:themeFill="text2" w:themeFillTint="33"/>
            <w:vAlign w:val="center"/>
          </w:tcPr>
          <w:p w14:paraId="16EB473C" w14:textId="77777777" w:rsidR="003B3A8A" w:rsidRPr="005C69BF" w:rsidRDefault="003B3A8A" w:rsidP="003518F7">
            <w:pPr>
              <w:pStyle w:val="TableParagraph"/>
              <w:ind w:left="0"/>
              <w:jc w:val="center"/>
              <w:rPr>
                <w:sz w:val="16"/>
                <w:szCs w:val="16"/>
              </w:rPr>
            </w:pPr>
            <w:r w:rsidRPr="005C69BF">
              <w:rPr>
                <w:sz w:val="16"/>
                <w:szCs w:val="16"/>
              </w:rPr>
              <w:t>493</w:t>
            </w:r>
          </w:p>
        </w:tc>
        <w:tc>
          <w:tcPr>
            <w:tcW w:w="955" w:type="dxa"/>
            <w:tcBorders>
              <w:left w:val="single" w:sz="6" w:space="0" w:color="000000"/>
              <w:right w:val="single" w:sz="6" w:space="0" w:color="000000"/>
            </w:tcBorders>
            <w:shd w:val="clear" w:color="auto" w:fill="C6D9F1" w:themeFill="text2" w:themeFillTint="33"/>
            <w:vAlign w:val="center"/>
          </w:tcPr>
          <w:p w14:paraId="37D1A2A6" w14:textId="036A32A4" w:rsidR="003B3A8A" w:rsidRPr="005C69BF" w:rsidRDefault="005C69BF" w:rsidP="003518F7">
            <w:pPr>
              <w:pStyle w:val="TableParagraph"/>
              <w:ind w:left="0"/>
              <w:jc w:val="center"/>
              <w:rPr>
                <w:sz w:val="16"/>
                <w:szCs w:val="16"/>
              </w:rPr>
            </w:pPr>
            <w:r w:rsidRPr="005C69BF">
              <w:rPr>
                <w:sz w:val="16"/>
                <w:szCs w:val="16"/>
              </w:rPr>
              <w:t>B/M</w:t>
            </w:r>
          </w:p>
        </w:tc>
        <w:tc>
          <w:tcPr>
            <w:tcW w:w="955" w:type="dxa"/>
            <w:tcBorders>
              <w:left w:val="single" w:sz="6" w:space="0" w:color="000000"/>
              <w:right w:val="single" w:sz="6" w:space="0" w:color="000000"/>
            </w:tcBorders>
            <w:shd w:val="clear" w:color="auto" w:fill="C6D9F1" w:themeFill="text2" w:themeFillTint="33"/>
            <w:vAlign w:val="center"/>
          </w:tcPr>
          <w:p w14:paraId="4E1A0BC7" w14:textId="5A2BD717" w:rsidR="003B3A8A" w:rsidRPr="005C69BF" w:rsidRDefault="005C69BF" w:rsidP="003518F7">
            <w:pPr>
              <w:pStyle w:val="TableParagraph"/>
              <w:ind w:left="0"/>
              <w:jc w:val="center"/>
              <w:rPr>
                <w:sz w:val="16"/>
                <w:szCs w:val="16"/>
              </w:rPr>
            </w:pPr>
            <w:r w:rsidRPr="005C69BF">
              <w:rPr>
                <w:sz w:val="16"/>
                <w:szCs w:val="16"/>
              </w:rPr>
              <w:t>DC.1.8.1#7</w:t>
            </w:r>
          </w:p>
        </w:tc>
      </w:tr>
      <w:tr w:rsidR="003B3A8A" w14:paraId="01C6D78C" w14:textId="5842B9BE" w:rsidTr="005C69BF">
        <w:trPr>
          <w:trHeight w:val="431"/>
        </w:trPr>
        <w:tc>
          <w:tcPr>
            <w:tcW w:w="2400" w:type="dxa"/>
            <w:vMerge/>
            <w:tcBorders>
              <w:top w:val="nil"/>
              <w:bottom w:val="dotted" w:sz="4" w:space="0" w:color="000000"/>
              <w:right w:val="single" w:sz="8" w:space="0" w:color="000000"/>
            </w:tcBorders>
          </w:tcPr>
          <w:p w14:paraId="56E5A0C6"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255B37B" w14:textId="77777777" w:rsidR="003B3A8A" w:rsidRDefault="003B3A8A" w:rsidP="003B3A8A">
            <w:pPr>
              <w:pStyle w:val="TableParagraph"/>
              <w:spacing w:before="28" w:line="190" w:lineRule="atLeast"/>
              <w:ind w:left="453" w:hanging="335"/>
              <w:rPr>
                <w:sz w:val="16"/>
              </w:rPr>
            </w:pPr>
            <w:r>
              <w:rPr>
                <w:b/>
                <w:sz w:val="16"/>
              </w:rPr>
              <w:t xml:space="preserve">12. </w:t>
            </w:r>
            <w:r>
              <w:rPr>
                <w:sz w:val="16"/>
              </w:rPr>
              <w:t>The system SHOULD provide the ability to capture the effectiveness of PRN or "as needed" doses after they have been administered.</w:t>
            </w:r>
          </w:p>
        </w:tc>
        <w:tc>
          <w:tcPr>
            <w:tcW w:w="955" w:type="dxa"/>
            <w:tcBorders>
              <w:left w:val="single" w:sz="6" w:space="0" w:color="000000"/>
              <w:right w:val="single" w:sz="6" w:space="0" w:color="000000"/>
            </w:tcBorders>
            <w:shd w:val="clear" w:color="auto" w:fill="F2DBDB" w:themeFill="accent2" w:themeFillTint="33"/>
            <w:vAlign w:val="center"/>
          </w:tcPr>
          <w:p w14:paraId="6CD35092" w14:textId="77777777" w:rsidR="003B3A8A" w:rsidRPr="005C69BF" w:rsidRDefault="003B3A8A" w:rsidP="003518F7">
            <w:pPr>
              <w:pStyle w:val="TableParagraph"/>
              <w:ind w:left="0"/>
              <w:jc w:val="center"/>
              <w:rPr>
                <w:sz w:val="16"/>
                <w:szCs w:val="16"/>
              </w:rPr>
            </w:pPr>
            <w:r w:rsidRPr="005C69BF">
              <w:rPr>
                <w:sz w:val="16"/>
                <w:szCs w:val="16"/>
              </w:rPr>
              <w:t>494</w:t>
            </w:r>
          </w:p>
        </w:tc>
        <w:tc>
          <w:tcPr>
            <w:tcW w:w="955" w:type="dxa"/>
            <w:tcBorders>
              <w:left w:val="single" w:sz="6" w:space="0" w:color="000000"/>
              <w:right w:val="single" w:sz="6" w:space="0" w:color="000000"/>
            </w:tcBorders>
            <w:shd w:val="clear" w:color="auto" w:fill="F2DBDB" w:themeFill="accent2" w:themeFillTint="33"/>
            <w:vAlign w:val="center"/>
          </w:tcPr>
          <w:p w14:paraId="0530DCAA" w14:textId="5FF45E16"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12DC8FCF" w14:textId="00598430" w:rsidR="003B3A8A" w:rsidRPr="005C69BF" w:rsidRDefault="003B3A8A" w:rsidP="003518F7">
            <w:pPr>
              <w:pStyle w:val="TableParagraph"/>
              <w:ind w:left="0"/>
              <w:jc w:val="center"/>
              <w:rPr>
                <w:sz w:val="16"/>
                <w:szCs w:val="16"/>
              </w:rPr>
            </w:pPr>
          </w:p>
        </w:tc>
      </w:tr>
      <w:tr w:rsidR="003B3A8A" w14:paraId="57811D0C" w14:textId="3285AD40" w:rsidTr="005C69BF">
        <w:trPr>
          <w:trHeight w:val="432"/>
        </w:trPr>
        <w:tc>
          <w:tcPr>
            <w:tcW w:w="2400" w:type="dxa"/>
            <w:vMerge/>
            <w:tcBorders>
              <w:top w:val="nil"/>
              <w:bottom w:val="dotted" w:sz="4" w:space="0" w:color="000000"/>
              <w:right w:val="single" w:sz="8" w:space="0" w:color="000000"/>
            </w:tcBorders>
          </w:tcPr>
          <w:p w14:paraId="4447B58E"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E0CDC10" w14:textId="77777777" w:rsidR="003B3A8A" w:rsidRDefault="003B3A8A" w:rsidP="003B3A8A">
            <w:pPr>
              <w:pStyle w:val="TableParagraph"/>
              <w:spacing w:before="28" w:line="190" w:lineRule="atLeast"/>
              <w:ind w:left="453" w:right="15" w:hanging="335"/>
              <w:rPr>
                <w:sz w:val="16"/>
              </w:rPr>
            </w:pPr>
            <w:r>
              <w:rPr>
                <w:b/>
                <w:sz w:val="16"/>
              </w:rPr>
              <w:t xml:space="preserve">13. </w:t>
            </w:r>
            <w:r>
              <w:rPr>
                <w:sz w:val="16"/>
              </w:rPr>
              <w:t>The system SHOULD provide the ability to render any clinical interventions or assessments required prior to medication administration.</w:t>
            </w:r>
          </w:p>
        </w:tc>
        <w:tc>
          <w:tcPr>
            <w:tcW w:w="955" w:type="dxa"/>
            <w:tcBorders>
              <w:left w:val="single" w:sz="6" w:space="0" w:color="000000"/>
              <w:right w:val="single" w:sz="6" w:space="0" w:color="000000"/>
            </w:tcBorders>
            <w:shd w:val="clear" w:color="auto" w:fill="F2DBDB" w:themeFill="accent2" w:themeFillTint="33"/>
            <w:vAlign w:val="center"/>
          </w:tcPr>
          <w:p w14:paraId="1E630344" w14:textId="77777777" w:rsidR="003B3A8A" w:rsidRPr="005C69BF" w:rsidRDefault="003B3A8A" w:rsidP="003518F7">
            <w:pPr>
              <w:pStyle w:val="TableParagraph"/>
              <w:ind w:left="0"/>
              <w:jc w:val="center"/>
              <w:rPr>
                <w:sz w:val="16"/>
                <w:szCs w:val="16"/>
              </w:rPr>
            </w:pPr>
            <w:r w:rsidRPr="005C69BF">
              <w:rPr>
                <w:sz w:val="16"/>
                <w:szCs w:val="16"/>
              </w:rPr>
              <w:t>495</w:t>
            </w:r>
          </w:p>
        </w:tc>
        <w:tc>
          <w:tcPr>
            <w:tcW w:w="955" w:type="dxa"/>
            <w:tcBorders>
              <w:left w:val="single" w:sz="6" w:space="0" w:color="000000"/>
              <w:right w:val="single" w:sz="6" w:space="0" w:color="000000"/>
            </w:tcBorders>
            <w:shd w:val="clear" w:color="auto" w:fill="F2DBDB" w:themeFill="accent2" w:themeFillTint="33"/>
            <w:vAlign w:val="center"/>
          </w:tcPr>
          <w:p w14:paraId="6BAA5B81" w14:textId="3CCA53D9"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4D543ACE" w14:textId="3E8E1437" w:rsidR="003B3A8A" w:rsidRPr="005C69BF" w:rsidRDefault="003B3A8A" w:rsidP="003518F7">
            <w:pPr>
              <w:pStyle w:val="TableParagraph"/>
              <w:ind w:left="0"/>
              <w:jc w:val="center"/>
              <w:rPr>
                <w:sz w:val="16"/>
                <w:szCs w:val="16"/>
              </w:rPr>
            </w:pPr>
          </w:p>
        </w:tc>
      </w:tr>
      <w:tr w:rsidR="003B3A8A" w14:paraId="766D2409" w14:textId="3360C069" w:rsidTr="005C69BF">
        <w:trPr>
          <w:trHeight w:val="431"/>
        </w:trPr>
        <w:tc>
          <w:tcPr>
            <w:tcW w:w="2400" w:type="dxa"/>
            <w:vMerge/>
            <w:tcBorders>
              <w:top w:val="nil"/>
              <w:bottom w:val="dotted" w:sz="4" w:space="0" w:color="000000"/>
              <w:right w:val="single" w:sz="8" w:space="0" w:color="000000"/>
            </w:tcBorders>
          </w:tcPr>
          <w:p w14:paraId="0F442AEE"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52FB092" w14:textId="77777777" w:rsidR="003B3A8A" w:rsidRDefault="003B3A8A" w:rsidP="003B3A8A">
            <w:pPr>
              <w:pStyle w:val="TableParagraph"/>
              <w:spacing w:before="28" w:line="190" w:lineRule="atLeast"/>
              <w:ind w:left="453" w:right="15" w:hanging="335"/>
              <w:rPr>
                <w:sz w:val="16"/>
              </w:rPr>
            </w:pPr>
            <w:r>
              <w:rPr>
                <w:b/>
                <w:sz w:val="16"/>
              </w:rPr>
              <w:t xml:space="preserve">14. </w:t>
            </w:r>
            <w:r>
              <w:rPr>
                <w:sz w:val="16"/>
              </w:rPr>
              <w:t>The system SHOULD provide the ability to render any clinical interventions or assessments required subsequent to medication administration.</w:t>
            </w:r>
          </w:p>
        </w:tc>
        <w:tc>
          <w:tcPr>
            <w:tcW w:w="955" w:type="dxa"/>
            <w:tcBorders>
              <w:left w:val="single" w:sz="6" w:space="0" w:color="000000"/>
              <w:right w:val="single" w:sz="6" w:space="0" w:color="000000"/>
            </w:tcBorders>
            <w:shd w:val="clear" w:color="auto" w:fill="F2DBDB" w:themeFill="accent2" w:themeFillTint="33"/>
            <w:vAlign w:val="center"/>
          </w:tcPr>
          <w:p w14:paraId="5195AF26" w14:textId="77777777" w:rsidR="003B3A8A" w:rsidRPr="005C69BF" w:rsidRDefault="003B3A8A" w:rsidP="003518F7">
            <w:pPr>
              <w:pStyle w:val="TableParagraph"/>
              <w:ind w:left="0"/>
              <w:jc w:val="center"/>
              <w:rPr>
                <w:sz w:val="16"/>
                <w:szCs w:val="16"/>
              </w:rPr>
            </w:pPr>
            <w:r w:rsidRPr="005C69BF">
              <w:rPr>
                <w:sz w:val="16"/>
                <w:szCs w:val="16"/>
              </w:rPr>
              <w:t>496</w:t>
            </w:r>
          </w:p>
        </w:tc>
        <w:tc>
          <w:tcPr>
            <w:tcW w:w="955" w:type="dxa"/>
            <w:tcBorders>
              <w:left w:val="single" w:sz="6" w:space="0" w:color="000000"/>
              <w:right w:val="single" w:sz="6" w:space="0" w:color="000000"/>
            </w:tcBorders>
            <w:shd w:val="clear" w:color="auto" w:fill="F2DBDB" w:themeFill="accent2" w:themeFillTint="33"/>
            <w:vAlign w:val="center"/>
          </w:tcPr>
          <w:p w14:paraId="7249155B" w14:textId="38FF8E37"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21C2523D" w14:textId="01854F8A" w:rsidR="003B3A8A" w:rsidRPr="005C69BF" w:rsidRDefault="003B3A8A" w:rsidP="003518F7">
            <w:pPr>
              <w:pStyle w:val="TableParagraph"/>
              <w:ind w:left="0"/>
              <w:jc w:val="center"/>
              <w:rPr>
                <w:sz w:val="16"/>
                <w:szCs w:val="16"/>
              </w:rPr>
            </w:pPr>
          </w:p>
        </w:tc>
      </w:tr>
      <w:tr w:rsidR="003B3A8A" w14:paraId="0FA81CE8" w14:textId="36D9BCB0" w:rsidTr="005C69BF">
        <w:trPr>
          <w:trHeight w:val="431"/>
        </w:trPr>
        <w:tc>
          <w:tcPr>
            <w:tcW w:w="2400" w:type="dxa"/>
            <w:vMerge/>
            <w:tcBorders>
              <w:top w:val="nil"/>
              <w:bottom w:val="dotted" w:sz="4" w:space="0" w:color="000000"/>
              <w:right w:val="single" w:sz="8" w:space="0" w:color="000000"/>
            </w:tcBorders>
          </w:tcPr>
          <w:p w14:paraId="540C684D"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C6D9F1" w:themeFill="text2" w:themeFillTint="33"/>
          </w:tcPr>
          <w:p w14:paraId="7B0A35B3" w14:textId="77777777" w:rsidR="003B3A8A" w:rsidRDefault="003B3A8A" w:rsidP="003B3A8A">
            <w:pPr>
              <w:pStyle w:val="TableParagraph"/>
              <w:spacing w:before="28" w:line="190" w:lineRule="atLeast"/>
              <w:ind w:left="453" w:hanging="335"/>
              <w:rPr>
                <w:sz w:val="16"/>
              </w:rPr>
            </w:pPr>
            <w:r>
              <w:rPr>
                <w:b/>
                <w:sz w:val="16"/>
              </w:rPr>
              <w:t xml:space="preserve">15. </w:t>
            </w:r>
            <w:r>
              <w:rPr>
                <w:sz w:val="16"/>
              </w:rPr>
              <w:t>The system SHOULD provide the ability to securely link medication-related activities to the unique identity of the patient (e.g., verification of administration to correct patient).</w:t>
            </w:r>
          </w:p>
        </w:tc>
        <w:tc>
          <w:tcPr>
            <w:tcW w:w="955" w:type="dxa"/>
            <w:tcBorders>
              <w:left w:val="single" w:sz="6" w:space="0" w:color="000000"/>
              <w:right w:val="single" w:sz="6" w:space="0" w:color="000000"/>
            </w:tcBorders>
            <w:shd w:val="clear" w:color="auto" w:fill="C6D9F1" w:themeFill="text2" w:themeFillTint="33"/>
            <w:vAlign w:val="center"/>
          </w:tcPr>
          <w:p w14:paraId="51BB0B2A" w14:textId="77777777" w:rsidR="003B3A8A" w:rsidRPr="005C69BF" w:rsidRDefault="003B3A8A" w:rsidP="003518F7">
            <w:pPr>
              <w:pStyle w:val="TableParagraph"/>
              <w:ind w:left="0"/>
              <w:jc w:val="center"/>
              <w:rPr>
                <w:sz w:val="16"/>
                <w:szCs w:val="16"/>
              </w:rPr>
            </w:pPr>
            <w:r w:rsidRPr="005C69BF">
              <w:rPr>
                <w:sz w:val="16"/>
                <w:szCs w:val="16"/>
              </w:rPr>
              <w:t>497</w:t>
            </w:r>
          </w:p>
        </w:tc>
        <w:tc>
          <w:tcPr>
            <w:tcW w:w="955" w:type="dxa"/>
            <w:tcBorders>
              <w:left w:val="single" w:sz="6" w:space="0" w:color="000000"/>
              <w:right w:val="single" w:sz="6" w:space="0" w:color="000000"/>
            </w:tcBorders>
            <w:shd w:val="clear" w:color="auto" w:fill="C6D9F1" w:themeFill="text2" w:themeFillTint="33"/>
            <w:vAlign w:val="center"/>
          </w:tcPr>
          <w:p w14:paraId="409115CE" w14:textId="5345C27E" w:rsidR="003B3A8A" w:rsidRPr="005C69BF" w:rsidRDefault="005C69BF" w:rsidP="003518F7">
            <w:pPr>
              <w:pStyle w:val="TableParagraph"/>
              <w:ind w:left="0"/>
              <w:jc w:val="center"/>
              <w:rPr>
                <w:sz w:val="16"/>
                <w:szCs w:val="16"/>
              </w:rPr>
            </w:pPr>
            <w:r w:rsidRPr="005C69BF">
              <w:rPr>
                <w:sz w:val="16"/>
                <w:szCs w:val="16"/>
              </w:rPr>
              <w:t>B/M</w:t>
            </w:r>
          </w:p>
        </w:tc>
        <w:tc>
          <w:tcPr>
            <w:tcW w:w="955" w:type="dxa"/>
            <w:tcBorders>
              <w:left w:val="single" w:sz="6" w:space="0" w:color="000000"/>
              <w:right w:val="single" w:sz="6" w:space="0" w:color="000000"/>
            </w:tcBorders>
            <w:shd w:val="clear" w:color="auto" w:fill="C6D9F1" w:themeFill="text2" w:themeFillTint="33"/>
            <w:vAlign w:val="center"/>
          </w:tcPr>
          <w:p w14:paraId="5A286D33" w14:textId="227E3CEF" w:rsidR="003B3A8A" w:rsidRPr="005C69BF" w:rsidRDefault="005C69BF" w:rsidP="003518F7">
            <w:pPr>
              <w:pStyle w:val="TableParagraph"/>
              <w:ind w:left="0"/>
              <w:jc w:val="center"/>
              <w:rPr>
                <w:sz w:val="16"/>
                <w:szCs w:val="16"/>
              </w:rPr>
            </w:pPr>
            <w:r w:rsidRPr="005C69BF">
              <w:rPr>
                <w:sz w:val="16"/>
                <w:szCs w:val="16"/>
              </w:rPr>
              <w:t>DC.1.8.1#8</w:t>
            </w:r>
          </w:p>
        </w:tc>
      </w:tr>
      <w:tr w:rsidR="003B3A8A" w14:paraId="7A6F12AE" w14:textId="5BF21F62" w:rsidTr="005C69BF">
        <w:trPr>
          <w:trHeight w:val="432"/>
        </w:trPr>
        <w:tc>
          <w:tcPr>
            <w:tcW w:w="2400" w:type="dxa"/>
            <w:vMerge/>
            <w:tcBorders>
              <w:top w:val="nil"/>
              <w:bottom w:val="dotted" w:sz="4" w:space="0" w:color="000000"/>
              <w:right w:val="single" w:sz="8" w:space="0" w:color="000000"/>
            </w:tcBorders>
          </w:tcPr>
          <w:p w14:paraId="3F69B12B"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54BEA400" w14:textId="77777777" w:rsidR="003B3A8A" w:rsidRDefault="003B3A8A" w:rsidP="003B3A8A">
            <w:pPr>
              <w:pStyle w:val="TableParagraph"/>
              <w:spacing w:before="28" w:line="190" w:lineRule="atLeast"/>
              <w:ind w:left="453" w:hanging="335"/>
              <w:rPr>
                <w:sz w:val="16"/>
              </w:rPr>
            </w:pPr>
            <w:r>
              <w:rPr>
                <w:b/>
                <w:sz w:val="16"/>
              </w:rPr>
              <w:t xml:space="preserve">16. </w:t>
            </w:r>
            <w:r>
              <w:rPr>
                <w:sz w:val="16"/>
              </w:rPr>
              <w:t>The system SHOULD provide the ability to capture the identification of medication samples dispensed, including lot number and expiration date.</w:t>
            </w:r>
          </w:p>
        </w:tc>
        <w:tc>
          <w:tcPr>
            <w:tcW w:w="955" w:type="dxa"/>
            <w:tcBorders>
              <w:left w:val="single" w:sz="6" w:space="0" w:color="000000"/>
              <w:right w:val="single" w:sz="6" w:space="0" w:color="000000"/>
            </w:tcBorders>
            <w:shd w:val="clear" w:color="auto" w:fill="F2DBDB" w:themeFill="accent2" w:themeFillTint="33"/>
            <w:vAlign w:val="center"/>
          </w:tcPr>
          <w:p w14:paraId="30A664A0" w14:textId="77777777" w:rsidR="003B3A8A" w:rsidRPr="005C69BF" w:rsidRDefault="003B3A8A" w:rsidP="003518F7">
            <w:pPr>
              <w:pStyle w:val="TableParagraph"/>
              <w:ind w:left="0"/>
              <w:jc w:val="center"/>
              <w:rPr>
                <w:sz w:val="16"/>
                <w:szCs w:val="16"/>
              </w:rPr>
            </w:pPr>
            <w:r w:rsidRPr="005C69BF">
              <w:rPr>
                <w:sz w:val="16"/>
                <w:szCs w:val="16"/>
              </w:rPr>
              <w:t>498</w:t>
            </w:r>
          </w:p>
        </w:tc>
        <w:tc>
          <w:tcPr>
            <w:tcW w:w="955" w:type="dxa"/>
            <w:tcBorders>
              <w:left w:val="single" w:sz="6" w:space="0" w:color="000000"/>
              <w:right w:val="single" w:sz="6" w:space="0" w:color="000000"/>
            </w:tcBorders>
            <w:shd w:val="clear" w:color="auto" w:fill="F2DBDB" w:themeFill="accent2" w:themeFillTint="33"/>
            <w:vAlign w:val="center"/>
          </w:tcPr>
          <w:p w14:paraId="6F6FE2C7" w14:textId="3EFF9A6A"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72AAD4FB" w14:textId="18FE50D6" w:rsidR="003B3A8A" w:rsidRPr="005C69BF" w:rsidRDefault="003B3A8A" w:rsidP="003518F7">
            <w:pPr>
              <w:pStyle w:val="TableParagraph"/>
              <w:ind w:left="0"/>
              <w:jc w:val="center"/>
              <w:rPr>
                <w:sz w:val="16"/>
                <w:szCs w:val="16"/>
              </w:rPr>
            </w:pPr>
          </w:p>
        </w:tc>
      </w:tr>
      <w:tr w:rsidR="003B3A8A" w14:paraId="72A63755" w14:textId="1EB98DFB" w:rsidTr="005C69BF">
        <w:trPr>
          <w:trHeight w:val="432"/>
        </w:trPr>
        <w:tc>
          <w:tcPr>
            <w:tcW w:w="2400" w:type="dxa"/>
            <w:vMerge/>
            <w:tcBorders>
              <w:top w:val="nil"/>
              <w:bottom w:val="dotted" w:sz="4" w:space="0" w:color="000000"/>
              <w:right w:val="single" w:sz="8" w:space="0" w:color="000000"/>
            </w:tcBorders>
          </w:tcPr>
          <w:p w14:paraId="122CA522"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55C7D002" w14:textId="77777777" w:rsidR="003B3A8A" w:rsidRDefault="003B3A8A" w:rsidP="003B3A8A">
            <w:pPr>
              <w:pStyle w:val="TableParagraph"/>
              <w:spacing w:before="28" w:line="190" w:lineRule="atLeast"/>
              <w:ind w:left="453" w:hanging="335"/>
              <w:rPr>
                <w:sz w:val="16"/>
              </w:rPr>
            </w:pPr>
            <w:r>
              <w:rPr>
                <w:b/>
                <w:sz w:val="16"/>
              </w:rPr>
              <w:t xml:space="preserve">17. </w:t>
            </w:r>
            <w:r>
              <w:rPr>
                <w:sz w:val="16"/>
              </w:rPr>
              <w:t>The system SHOULD support integrated point of care devices for patient and medication identification, such as barcode recognition verification of patients and medications.</w:t>
            </w:r>
          </w:p>
        </w:tc>
        <w:tc>
          <w:tcPr>
            <w:tcW w:w="955" w:type="dxa"/>
            <w:tcBorders>
              <w:left w:val="single" w:sz="6" w:space="0" w:color="000000"/>
              <w:right w:val="single" w:sz="6" w:space="0" w:color="000000"/>
            </w:tcBorders>
            <w:shd w:val="clear" w:color="auto" w:fill="F2DBDB" w:themeFill="accent2" w:themeFillTint="33"/>
            <w:vAlign w:val="center"/>
          </w:tcPr>
          <w:p w14:paraId="6D83C194" w14:textId="77777777" w:rsidR="003B3A8A" w:rsidRPr="005C69BF" w:rsidRDefault="003B3A8A" w:rsidP="003518F7">
            <w:pPr>
              <w:pStyle w:val="TableParagraph"/>
              <w:ind w:left="0"/>
              <w:jc w:val="center"/>
              <w:rPr>
                <w:sz w:val="16"/>
                <w:szCs w:val="16"/>
              </w:rPr>
            </w:pPr>
            <w:r w:rsidRPr="005C69BF">
              <w:rPr>
                <w:sz w:val="16"/>
                <w:szCs w:val="16"/>
              </w:rPr>
              <w:t>499</w:t>
            </w:r>
          </w:p>
        </w:tc>
        <w:tc>
          <w:tcPr>
            <w:tcW w:w="955" w:type="dxa"/>
            <w:tcBorders>
              <w:left w:val="single" w:sz="6" w:space="0" w:color="000000"/>
              <w:right w:val="single" w:sz="6" w:space="0" w:color="000000"/>
            </w:tcBorders>
            <w:shd w:val="clear" w:color="auto" w:fill="F2DBDB" w:themeFill="accent2" w:themeFillTint="33"/>
            <w:vAlign w:val="center"/>
          </w:tcPr>
          <w:p w14:paraId="099E2C22" w14:textId="6ED3A474"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4F88A622" w14:textId="325BDF9C" w:rsidR="003B3A8A" w:rsidRPr="005C69BF" w:rsidRDefault="003B3A8A" w:rsidP="003518F7">
            <w:pPr>
              <w:pStyle w:val="TableParagraph"/>
              <w:ind w:left="0"/>
              <w:jc w:val="center"/>
              <w:rPr>
                <w:sz w:val="16"/>
                <w:szCs w:val="16"/>
              </w:rPr>
            </w:pPr>
          </w:p>
        </w:tc>
      </w:tr>
      <w:tr w:rsidR="003B3A8A" w14:paraId="663A7A74" w14:textId="485A38EC" w:rsidTr="005C69BF">
        <w:trPr>
          <w:trHeight w:val="239"/>
        </w:trPr>
        <w:tc>
          <w:tcPr>
            <w:tcW w:w="2400" w:type="dxa"/>
            <w:vMerge/>
            <w:tcBorders>
              <w:top w:val="nil"/>
              <w:bottom w:val="dotted" w:sz="4" w:space="0" w:color="000000"/>
              <w:right w:val="single" w:sz="8" w:space="0" w:color="000000"/>
            </w:tcBorders>
          </w:tcPr>
          <w:p w14:paraId="6DA5BFB9"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AB90230" w14:textId="77777777" w:rsidR="003B3A8A" w:rsidRDefault="003B3A8A" w:rsidP="003B3A8A">
            <w:pPr>
              <w:pStyle w:val="TableParagraph"/>
              <w:spacing w:before="35"/>
              <w:ind w:left="118"/>
              <w:rPr>
                <w:sz w:val="16"/>
              </w:rPr>
            </w:pPr>
            <w:r>
              <w:rPr>
                <w:b/>
                <w:sz w:val="16"/>
              </w:rPr>
              <w:t xml:space="preserve">18. </w:t>
            </w:r>
            <w:r>
              <w:rPr>
                <w:sz w:val="16"/>
              </w:rPr>
              <w:t>The system SHOULD provide the ability to render medication orders that have not been dispensed.</w:t>
            </w:r>
          </w:p>
        </w:tc>
        <w:tc>
          <w:tcPr>
            <w:tcW w:w="955" w:type="dxa"/>
            <w:tcBorders>
              <w:left w:val="single" w:sz="6" w:space="0" w:color="000000"/>
              <w:right w:val="single" w:sz="6" w:space="0" w:color="000000"/>
            </w:tcBorders>
            <w:shd w:val="clear" w:color="auto" w:fill="F2DBDB" w:themeFill="accent2" w:themeFillTint="33"/>
            <w:vAlign w:val="center"/>
          </w:tcPr>
          <w:p w14:paraId="7695A727" w14:textId="77777777" w:rsidR="003B3A8A" w:rsidRPr="005C69BF" w:rsidRDefault="003B3A8A" w:rsidP="003518F7">
            <w:pPr>
              <w:pStyle w:val="TableParagraph"/>
              <w:ind w:left="0"/>
              <w:jc w:val="center"/>
              <w:rPr>
                <w:sz w:val="16"/>
                <w:szCs w:val="16"/>
              </w:rPr>
            </w:pPr>
            <w:r w:rsidRPr="005C69BF">
              <w:rPr>
                <w:sz w:val="16"/>
                <w:szCs w:val="16"/>
              </w:rPr>
              <w:t>500</w:t>
            </w:r>
          </w:p>
        </w:tc>
        <w:tc>
          <w:tcPr>
            <w:tcW w:w="955" w:type="dxa"/>
            <w:tcBorders>
              <w:left w:val="single" w:sz="6" w:space="0" w:color="000000"/>
              <w:right w:val="single" w:sz="6" w:space="0" w:color="000000"/>
            </w:tcBorders>
            <w:shd w:val="clear" w:color="auto" w:fill="F2DBDB" w:themeFill="accent2" w:themeFillTint="33"/>
            <w:vAlign w:val="center"/>
          </w:tcPr>
          <w:p w14:paraId="3A699919" w14:textId="4858EF13"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48469604" w14:textId="140FBA45" w:rsidR="003B3A8A" w:rsidRPr="005C69BF" w:rsidRDefault="003B3A8A" w:rsidP="003518F7">
            <w:pPr>
              <w:pStyle w:val="TableParagraph"/>
              <w:ind w:left="0"/>
              <w:jc w:val="center"/>
              <w:rPr>
                <w:sz w:val="16"/>
                <w:szCs w:val="16"/>
              </w:rPr>
            </w:pPr>
          </w:p>
        </w:tc>
      </w:tr>
      <w:tr w:rsidR="003B3A8A" w14:paraId="0F966B17" w14:textId="56F600F3" w:rsidTr="005C69BF">
        <w:trPr>
          <w:trHeight w:val="240"/>
        </w:trPr>
        <w:tc>
          <w:tcPr>
            <w:tcW w:w="2400" w:type="dxa"/>
            <w:vMerge/>
            <w:tcBorders>
              <w:top w:val="nil"/>
              <w:bottom w:val="dotted" w:sz="4" w:space="0" w:color="000000"/>
              <w:right w:val="single" w:sz="8" w:space="0" w:color="000000"/>
            </w:tcBorders>
          </w:tcPr>
          <w:p w14:paraId="6C789492"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68E89C79" w14:textId="77777777" w:rsidR="003B3A8A" w:rsidRDefault="003B3A8A" w:rsidP="003B3A8A">
            <w:pPr>
              <w:pStyle w:val="TableParagraph"/>
              <w:spacing w:before="35"/>
              <w:ind w:left="118"/>
              <w:rPr>
                <w:sz w:val="16"/>
              </w:rPr>
            </w:pPr>
            <w:r>
              <w:rPr>
                <w:b/>
                <w:sz w:val="16"/>
              </w:rPr>
              <w:t>19.</w:t>
            </w:r>
            <w:r>
              <w:rPr>
                <w:b/>
                <w:spacing w:val="21"/>
                <w:sz w:val="16"/>
              </w:rPr>
              <w:t xml:space="preserve"> </w:t>
            </w:r>
            <w:r>
              <w:rPr>
                <w:sz w:val="16"/>
              </w:rPr>
              <w:t>The</w:t>
            </w:r>
            <w:r>
              <w:rPr>
                <w:spacing w:val="-15"/>
                <w:sz w:val="16"/>
              </w:rPr>
              <w:t xml:space="preserve"> </w:t>
            </w:r>
            <w:r>
              <w:rPr>
                <w:sz w:val="16"/>
              </w:rPr>
              <w:t>system</w:t>
            </w:r>
            <w:r>
              <w:rPr>
                <w:spacing w:val="-15"/>
                <w:sz w:val="16"/>
              </w:rPr>
              <w:t xml:space="preserve"> </w:t>
            </w:r>
            <w:r>
              <w:rPr>
                <w:sz w:val="16"/>
              </w:rPr>
              <w:t>SHOULD</w:t>
            </w:r>
            <w:r>
              <w:rPr>
                <w:spacing w:val="-15"/>
                <w:sz w:val="16"/>
              </w:rPr>
              <w:t xml:space="preserve"> </w:t>
            </w:r>
            <w:r>
              <w:rPr>
                <w:sz w:val="16"/>
              </w:rPr>
              <w:t>provide</w:t>
            </w:r>
            <w:r>
              <w:rPr>
                <w:spacing w:val="-15"/>
                <w:sz w:val="16"/>
              </w:rPr>
              <w:t xml:space="preserve"> </w:t>
            </w:r>
            <w:r>
              <w:rPr>
                <w:sz w:val="16"/>
              </w:rPr>
              <w:t>the</w:t>
            </w:r>
            <w:r>
              <w:rPr>
                <w:spacing w:val="-15"/>
                <w:sz w:val="16"/>
              </w:rPr>
              <w:t xml:space="preserve"> </w:t>
            </w:r>
            <w:r>
              <w:rPr>
                <w:sz w:val="16"/>
              </w:rPr>
              <w:t>ability</w:t>
            </w:r>
            <w:r>
              <w:rPr>
                <w:spacing w:val="-15"/>
                <w:sz w:val="16"/>
              </w:rPr>
              <w:t xml:space="preserve"> </w:t>
            </w:r>
            <w:r>
              <w:rPr>
                <w:sz w:val="16"/>
              </w:rPr>
              <w:t>to</w:t>
            </w:r>
            <w:r>
              <w:rPr>
                <w:spacing w:val="-15"/>
                <w:sz w:val="16"/>
              </w:rPr>
              <w:t xml:space="preserve"> </w:t>
            </w:r>
            <w:r>
              <w:rPr>
                <w:sz w:val="16"/>
              </w:rPr>
              <w:t>render</w:t>
            </w:r>
            <w:r>
              <w:rPr>
                <w:spacing w:val="-15"/>
                <w:sz w:val="16"/>
              </w:rPr>
              <w:t xml:space="preserve"> </w:t>
            </w:r>
            <w:r>
              <w:rPr>
                <w:sz w:val="16"/>
              </w:rPr>
              <w:t>medication</w:t>
            </w:r>
            <w:r>
              <w:rPr>
                <w:spacing w:val="-15"/>
                <w:sz w:val="16"/>
              </w:rPr>
              <w:t xml:space="preserve"> </w:t>
            </w:r>
            <w:r>
              <w:rPr>
                <w:sz w:val="16"/>
              </w:rPr>
              <w:t>orders</w:t>
            </w:r>
            <w:r>
              <w:rPr>
                <w:spacing w:val="-15"/>
                <w:sz w:val="16"/>
              </w:rPr>
              <w:t xml:space="preserve"> </w:t>
            </w:r>
            <w:r>
              <w:rPr>
                <w:sz w:val="16"/>
              </w:rPr>
              <w:t>that</w:t>
            </w:r>
            <w:r>
              <w:rPr>
                <w:spacing w:val="-15"/>
                <w:sz w:val="16"/>
              </w:rPr>
              <w:t xml:space="preserve"> </w:t>
            </w:r>
            <w:r>
              <w:rPr>
                <w:sz w:val="16"/>
              </w:rPr>
              <w:t>have</w:t>
            </w:r>
            <w:r>
              <w:rPr>
                <w:spacing w:val="-15"/>
                <w:sz w:val="16"/>
              </w:rPr>
              <w:t xml:space="preserve"> </w:t>
            </w:r>
            <w:r>
              <w:rPr>
                <w:sz w:val="16"/>
              </w:rPr>
              <w:t>not</w:t>
            </w:r>
            <w:r>
              <w:rPr>
                <w:spacing w:val="-15"/>
                <w:sz w:val="16"/>
              </w:rPr>
              <w:t xml:space="preserve"> </w:t>
            </w:r>
            <w:r>
              <w:rPr>
                <w:sz w:val="16"/>
              </w:rPr>
              <w:t>been</w:t>
            </w:r>
            <w:r>
              <w:rPr>
                <w:spacing w:val="-15"/>
                <w:sz w:val="16"/>
              </w:rPr>
              <w:t xml:space="preserve"> </w:t>
            </w:r>
            <w:r>
              <w:rPr>
                <w:sz w:val="16"/>
              </w:rPr>
              <w:t>administered.</w:t>
            </w:r>
          </w:p>
        </w:tc>
        <w:tc>
          <w:tcPr>
            <w:tcW w:w="955" w:type="dxa"/>
            <w:tcBorders>
              <w:left w:val="single" w:sz="6" w:space="0" w:color="000000"/>
              <w:right w:val="single" w:sz="6" w:space="0" w:color="000000"/>
            </w:tcBorders>
            <w:shd w:val="clear" w:color="auto" w:fill="F2DBDB" w:themeFill="accent2" w:themeFillTint="33"/>
            <w:vAlign w:val="center"/>
          </w:tcPr>
          <w:p w14:paraId="3EC7BC7A" w14:textId="77777777" w:rsidR="003B3A8A" w:rsidRPr="005C69BF" w:rsidRDefault="003B3A8A" w:rsidP="003518F7">
            <w:pPr>
              <w:pStyle w:val="TableParagraph"/>
              <w:ind w:left="0"/>
              <w:jc w:val="center"/>
              <w:rPr>
                <w:sz w:val="16"/>
                <w:szCs w:val="16"/>
              </w:rPr>
            </w:pPr>
            <w:r w:rsidRPr="005C69BF">
              <w:rPr>
                <w:sz w:val="16"/>
                <w:szCs w:val="16"/>
              </w:rPr>
              <w:t>501</w:t>
            </w:r>
          </w:p>
        </w:tc>
        <w:tc>
          <w:tcPr>
            <w:tcW w:w="955" w:type="dxa"/>
            <w:tcBorders>
              <w:left w:val="single" w:sz="6" w:space="0" w:color="000000"/>
              <w:right w:val="single" w:sz="6" w:space="0" w:color="000000"/>
            </w:tcBorders>
            <w:shd w:val="clear" w:color="auto" w:fill="F2DBDB" w:themeFill="accent2" w:themeFillTint="33"/>
            <w:vAlign w:val="center"/>
          </w:tcPr>
          <w:p w14:paraId="5D610E0A" w14:textId="16D88C57"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368F60E4" w14:textId="0023181F" w:rsidR="003B3A8A" w:rsidRPr="005C69BF" w:rsidRDefault="003B3A8A" w:rsidP="003518F7">
            <w:pPr>
              <w:pStyle w:val="TableParagraph"/>
              <w:ind w:left="0"/>
              <w:jc w:val="center"/>
              <w:rPr>
                <w:sz w:val="16"/>
                <w:szCs w:val="16"/>
              </w:rPr>
            </w:pPr>
          </w:p>
        </w:tc>
      </w:tr>
      <w:tr w:rsidR="003B3A8A" w14:paraId="750635AA" w14:textId="3584D2E9" w:rsidTr="005C69BF">
        <w:trPr>
          <w:trHeight w:val="623"/>
        </w:trPr>
        <w:tc>
          <w:tcPr>
            <w:tcW w:w="2400" w:type="dxa"/>
            <w:vMerge/>
            <w:tcBorders>
              <w:top w:val="nil"/>
              <w:bottom w:val="dotted" w:sz="4" w:space="0" w:color="000000"/>
              <w:right w:val="single" w:sz="8" w:space="0" w:color="000000"/>
            </w:tcBorders>
          </w:tcPr>
          <w:p w14:paraId="189711DF"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76955A8C" w14:textId="77777777" w:rsidR="003B3A8A" w:rsidRDefault="003B3A8A" w:rsidP="003B3A8A">
            <w:pPr>
              <w:pStyle w:val="TableParagraph"/>
              <w:spacing w:before="28" w:line="190" w:lineRule="atLeast"/>
              <w:ind w:left="453" w:right="53" w:hanging="335"/>
              <w:jc w:val="both"/>
              <w:rPr>
                <w:sz w:val="16"/>
              </w:rPr>
            </w:pPr>
            <w:r>
              <w:rPr>
                <w:b/>
                <w:sz w:val="16"/>
              </w:rPr>
              <w:t xml:space="preserve">20. </w:t>
            </w:r>
            <w:r>
              <w:rPr>
                <w:sz w:val="16"/>
              </w:rPr>
              <w:t>The system SHOULD render an alert, when rendering administration information, if a maximum individual or daily dose exists and further administration would cause these to be exceeded (e.g.,</w:t>
            </w:r>
            <w:r>
              <w:rPr>
                <w:spacing w:val="-30"/>
                <w:sz w:val="16"/>
              </w:rPr>
              <w:t xml:space="preserve"> </w:t>
            </w:r>
            <w:r>
              <w:rPr>
                <w:sz w:val="16"/>
              </w:rPr>
              <w:t>in the case of a PRN order with weight-based or BSA-based dose limits).</w:t>
            </w:r>
          </w:p>
        </w:tc>
        <w:tc>
          <w:tcPr>
            <w:tcW w:w="955" w:type="dxa"/>
            <w:tcBorders>
              <w:left w:val="single" w:sz="6" w:space="0" w:color="000000"/>
              <w:right w:val="single" w:sz="6" w:space="0" w:color="000000"/>
            </w:tcBorders>
            <w:shd w:val="clear" w:color="auto" w:fill="F2DBDB" w:themeFill="accent2" w:themeFillTint="33"/>
            <w:vAlign w:val="center"/>
          </w:tcPr>
          <w:p w14:paraId="02543F1F" w14:textId="77777777" w:rsidR="003B3A8A" w:rsidRPr="005C69BF" w:rsidRDefault="003B3A8A" w:rsidP="003518F7">
            <w:pPr>
              <w:pStyle w:val="TableParagraph"/>
              <w:ind w:left="0"/>
              <w:jc w:val="center"/>
              <w:rPr>
                <w:sz w:val="16"/>
                <w:szCs w:val="16"/>
              </w:rPr>
            </w:pPr>
            <w:r w:rsidRPr="005C69BF">
              <w:rPr>
                <w:sz w:val="16"/>
                <w:szCs w:val="16"/>
              </w:rPr>
              <w:t>502</w:t>
            </w:r>
          </w:p>
        </w:tc>
        <w:tc>
          <w:tcPr>
            <w:tcW w:w="955" w:type="dxa"/>
            <w:tcBorders>
              <w:left w:val="single" w:sz="6" w:space="0" w:color="000000"/>
              <w:right w:val="single" w:sz="6" w:space="0" w:color="000000"/>
            </w:tcBorders>
            <w:shd w:val="clear" w:color="auto" w:fill="F2DBDB" w:themeFill="accent2" w:themeFillTint="33"/>
            <w:vAlign w:val="center"/>
          </w:tcPr>
          <w:p w14:paraId="7C826496" w14:textId="0C8C9051"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439C0471" w14:textId="6F6478FD" w:rsidR="003B3A8A" w:rsidRPr="005C69BF" w:rsidRDefault="003B3A8A" w:rsidP="003518F7">
            <w:pPr>
              <w:pStyle w:val="TableParagraph"/>
              <w:ind w:left="0"/>
              <w:jc w:val="center"/>
              <w:rPr>
                <w:sz w:val="16"/>
                <w:szCs w:val="16"/>
              </w:rPr>
            </w:pPr>
          </w:p>
        </w:tc>
      </w:tr>
      <w:tr w:rsidR="003B3A8A" w14:paraId="6020F68B" w14:textId="53634E0C" w:rsidTr="005C69BF">
        <w:trPr>
          <w:trHeight w:val="431"/>
        </w:trPr>
        <w:tc>
          <w:tcPr>
            <w:tcW w:w="2400" w:type="dxa"/>
            <w:vMerge/>
            <w:tcBorders>
              <w:top w:val="nil"/>
              <w:bottom w:val="dotted" w:sz="4" w:space="0" w:color="000000"/>
              <w:right w:val="single" w:sz="8" w:space="0" w:color="000000"/>
            </w:tcBorders>
          </w:tcPr>
          <w:p w14:paraId="0A45BDD0"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308F9321" w14:textId="77777777" w:rsidR="003B3A8A" w:rsidRDefault="003B3A8A" w:rsidP="003B3A8A">
            <w:pPr>
              <w:pStyle w:val="TableParagraph"/>
              <w:spacing w:before="28" w:line="190" w:lineRule="atLeast"/>
              <w:ind w:left="453" w:hanging="335"/>
              <w:rPr>
                <w:sz w:val="16"/>
              </w:rPr>
            </w:pPr>
            <w:r>
              <w:rPr>
                <w:b/>
                <w:sz w:val="16"/>
              </w:rPr>
              <w:t xml:space="preserve">21. </w:t>
            </w:r>
            <w:r>
              <w:rPr>
                <w:sz w:val="16"/>
              </w:rPr>
              <w:t>The system SHOULD provide the ability to render medications to be administered over a selectable date/time range.</w:t>
            </w:r>
          </w:p>
        </w:tc>
        <w:tc>
          <w:tcPr>
            <w:tcW w:w="955" w:type="dxa"/>
            <w:tcBorders>
              <w:left w:val="single" w:sz="6" w:space="0" w:color="000000"/>
              <w:right w:val="single" w:sz="6" w:space="0" w:color="000000"/>
            </w:tcBorders>
            <w:shd w:val="clear" w:color="auto" w:fill="F2DBDB" w:themeFill="accent2" w:themeFillTint="33"/>
            <w:vAlign w:val="center"/>
          </w:tcPr>
          <w:p w14:paraId="0F0C262B" w14:textId="77777777" w:rsidR="003B3A8A" w:rsidRPr="005C69BF" w:rsidRDefault="003B3A8A" w:rsidP="003518F7">
            <w:pPr>
              <w:pStyle w:val="TableParagraph"/>
              <w:ind w:left="0"/>
              <w:jc w:val="center"/>
              <w:rPr>
                <w:sz w:val="16"/>
                <w:szCs w:val="16"/>
              </w:rPr>
            </w:pPr>
            <w:r w:rsidRPr="005C69BF">
              <w:rPr>
                <w:sz w:val="16"/>
                <w:szCs w:val="16"/>
              </w:rPr>
              <w:t>503</w:t>
            </w:r>
          </w:p>
        </w:tc>
        <w:tc>
          <w:tcPr>
            <w:tcW w:w="955" w:type="dxa"/>
            <w:tcBorders>
              <w:left w:val="single" w:sz="6" w:space="0" w:color="000000"/>
              <w:right w:val="single" w:sz="6" w:space="0" w:color="000000"/>
            </w:tcBorders>
            <w:shd w:val="clear" w:color="auto" w:fill="F2DBDB" w:themeFill="accent2" w:themeFillTint="33"/>
            <w:vAlign w:val="center"/>
          </w:tcPr>
          <w:p w14:paraId="5EA305AB" w14:textId="07893B70"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23B60AE3" w14:textId="3159D73D" w:rsidR="003B3A8A" w:rsidRPr="005C69BF" w:rsidRDefault="003B3A8A" w:rsidP="003518F7">
            <w:pPr>
              <w:pStyle w:val="TableParagraph"/>
              <w:ind w:left="0"/>
              <w:jc w:val="center"/>
              <w:rPr>
                <w:sz w:val="16"/>
                <w:szCs w:val="16"/>
              </w:rPr>
            </w:pPr>
          </w:p>
        </w:tc>
      </w:tr>
      <w:tr w:rsidR="003B3A8A" w14:paraId="559367F4" w14:textId="19CC68DB" w:rsidTr="005C69BF">
        <w:trPr>
          <w:trHeight w:val="432"/>
        </w:trPr>
        <w:tc>
          <w:tcPr>
            <w:tcW w:w="2400" w:type="dxa"/>
            <w:vMerge/>
            <w:tcBorders>
              <w:top w:val="nil"/>
              <w:bottom w:val="dotted" w:sz="4" w:space="0" w:color="000000"/>
              <w:right w:val="single" w:sz="8" w:space="0" w:color="000000"/>
            </w:tcBorders>
          </w:tcPr>
          <w:p w14:paraId="6B9F11CD"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507AE779" w14:textId="77777777" w:rsidR="003B3A8A" w:rsidRDefault="003B3A8A" w:rsidP="003B3A8A">
            <w:pPr>
              <w:pStyle w:val="TableParagraph"/>
              <w:spacing w:before="28" w:line="190" w:lineRule="atLeast"/>
              <w:ind w:left="453" w:hanging="335"/>
              <w:rPr>
                <w:sz w:val="16"/>
              </w:rPr>
            </w:pPr>
            <w:r>
              <w:rPr>
                <w:b/>
                <w:sz w:val="16"/>
              </w:rPr>
              <w:t xml:space="preserve">22. </w:t>
            </w:r>
            <w:r>
              <w:rPr>
                <w:sz w:val="16"/>
              </w:rPr>
              <w:t>The system SHALL provide the ability to render the medication administration history including administering provider, date, and time.</w:t>
            </w:r>
          </w:p>
        </w:tc>
        <w:tc>
          <w:tcPr>
            <w:tcW w:w="955" w:type="dxa"/>
            <w:tcBorders>
              <w:left w:val="single" w:sz="6" w:space="0" w:color="000000"/>
              <w:right w:val="single" w:sz="6" w:space="0" w:color="000000"/>
            </w:tcBorders>
            <w:shd w:val="clear" w:color="auto" w:fill="F2DBDB" w:themeFill="accent2" w:themeFillTint="33"/>
            <w:vAlign w:val="center"/>
          </w:tcPr>
          <w:p w14:paraId="160EEC7E" w14:textId="77777777" w:rsidR="003B3A8A" w:rsidRPr="005C69BF" w:rsidRDefault="003B3A8A" w:rsidP="003518F7">
            <w:pPr>
              <w:pStyle w:val="TableParagraph"/>
              <w:ind w:left="0"/>
              <w:jc w:val="center"/>
              <w:rPr>
                <w:sz w:val="16"/>
                <w:szCs w:val="16"/>
              </w:rPr>
            </w:pPr>
            <w:r w:rsidRPr="005C69BF">
              <w:rPr>
                <w:sz w:val="16"/>
                <w:szCs w:val="16"/>
              </w:rPr>
              <w:t>504</w:t>
            </w:r>
          </w:p>
        </w:tc>
        <w:tc>
          <w:tcPr>
            <w:tcW w:w="955" w:type="dxa"/>
            <w:tcBorders>
              <w:left w:val="single" w:sz="6" w:space="0" w:color="000000"/>
              <w:right w:val="single" w:sz="6" w:space="0" w:color="000000"/>
            </w:tcBorders>
            <w:shd w:val="clear" w:color="auto" w:fill="F2DBDB" w:themeFill="accent2" w:themeFillTint="33"/>
            <w:vAlign w:val="center"/>
          </w:tcPr>
          <w:p w14:paraId="11617616" w14:textId="12F2F94A"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51DF4A7C" w14:textId="2F1D480A" w:rsidR="003B3A8A" w:rsidRPr="005C69BF" w:rsidRDefault="003B3A8A" w:rsidP="003518F7">
            <w:pPr>
              <w:pStyle w:val="TableParagraph"/>
              <w:ind w:left="0"/>
              <w:jc w:val="center"/>
              <w:rPr>
                <w:sz w:val="16"/>
                <w:szCs w:val="16"/>
              </w:rPr>
            </w:pPr>
          </w:p>
        </w:tc>
      </w:tr>
      <w:tr w:rsidR="003B3A8A" w14:paraId="63A94CC0" w14:textId="7E396856" w:rsidTr="005C69BF">
        <w:trPr>
          <w:trHeight w:val="432"/>
        </w:trPr>
        <w:tc>
          <w:tcPr>
            <w:tcW w:w="2400" w:type="dxa"/>
            <w:vMerge/>
            <w:tcBorders>
              <w:top w:val="nil"/>
              <w:bottom w:val="dotted" w:sz="4" w:space="0" w:color="000000"/>
              <w:right w:val="single" w:sz="8" w:space="0" w:color="000000"/>
            </w:tcBorders>
          </w:tcPr>
          <w:p w14:paraId="1307CEBD"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D92ECFF" w14:textId="77777777" w:rsidR="003B3A8A" w:rsidRDefault="003B3A8A" w:rsidP="003B3A8A">
            <w:pPr>
              <w:pStyle w:val="TableParagraph"/>
              <w:spacing w:before="28" w:line="190" w:lineRule="atLeast"/>
              <w:ind w:left="453" w:hanging="335"/>
              <w:rPr>
                <w:sz w:val="16"/>
              </w:rPr>
            </w:pPr>
            <w:r>
              <w:rPr>
                <w:b/>
                <w:sz w:val="16"/>
              </w:rPr>
              <w:t>23.</w:t>
            </w:r>
            <w:r>
              <w:rPr>
                <w:b/>
                <w:spacing w:val="21"/>
                <w:sz w:val="16"/>
              </w:rPr>
              <w:t xml:space="preserve"> </w:t>
            </w:r>
            <w:r>
              <w:rPr>
                <w:sz w:val="16"/>
              </w:rPr>
              <w:t>The</w:t>
            </w:r>
            <w:r>
              <w:rPr>
                <w:spacing w:val="-13"/>
                <w:sz w:val="16"/>
              </w:rPr>
              <w:t xml:space="preserve"> </w:t>
            </w:r>
            <w:r>
              <w:rPr>
                <w:sz w:val="16"/>
              </w:rPr>
              <w:t>system</w:t>
            </w:r>
            <w:r>
              <w:rPr>
                <w:spacing w:val="-13"/>
                <w:sz w:val="16"/>
              </w:rPr>
              <w:t xml:space="preserve"> </w:t>
            </w:r>
            <w:r>
              <w:rPr>
                <w:sz w:val="16"/>
              </w:rPr>
              <w:t>SHOULD</w:t>
            </w:r>
            <w:r>
              <w:rPr>
                <w:spacing w:val="-13"/>
                <w:sz w:val="16"/>
              </w:rPr>
              <w:t xml:space="preserve"> </w:t>
            </w:r>
            <w:r>
              <w:rPr>
                <w:sz w:val="16"/>
              </w:rPr>
              <w:t>provide</w:t>
            </w:r>
            <w:r>
              <w:rPr>
                <w:spacing w:val="-13"/>
                <w:sz w:val="16"/>
              </w:rPr>
              <w:t xml:space="preserve"> </w:t>
            </w:r>
            <w:r>
              <w:rPr>
                <w:sz w:val="16"/>
              </w:rPr>
              <w:t>the</w:t>
            </w:r>
            <w:r>
              <w:rPr>
                <w:spacing w:val="-13"/>
                <w:sz w:val="16"/>
              </w:rPr>
              <w:t xml:space="preserve"> </w:t>
            </w:r>
            <w:r>
              <w:rPr>
                <w:sz w:val="16"/>
              </w:rPr>
              <w:t>ability</w:t>
            </w:r>
            <w:r>
              <w:rPr>
                <w:spacing w:val="-13"/>
                <w:sz w:val="16"/>
              </w:rPr>
              <w:t xml:space="preserve"> </w:t>
            </w:r>
            <w:r>
              <w:rPr>
                <w:sz w:val="16"/>
              </w:rPr>
              <w:t>to</w:t>
            </w:r>
            <w:r>
              <w:rPr>
                <w:spacing w:val="-13"/>
                <w:sz w:val="16"/>
              </w:rPr>
              <w:t xml:space="preserve"> </w:t>
            </w:r>
            <w:r>
              <w:rPr>
                <w:sz w:val="16"/>
              </w:rPr>
              <w:t>render</w:t>
            </w:r>
            <w:r>
              <w:rPr>
                <w:spacing w:val="-13"/>
                <w:sz w:val="16"/>
              </w:rPr>
              <w:t xml:space="preserve"> </w:t>
            </w:r>
            <w:r>
              <w:rPr>
                <w:sz w:val="16"/>
              </w:rPr>
              <w:t>continuous</w:t>
            </w:r>
            <w:r>
              <w:rPr>
                <w:spacing w:val="-13"/>
                <w:sz w:val="16"/>
              </w:rPr>
              <w:t xml:space="preserve"> </w:t>
            </w:r>
            <w:r>
              <w:rPr>
                <w:sz w:val="16"/>
              </w:rPr>
              <w:t>infusions</w:t>
            </w:r>
            <w:r>
              <w:rPr>
                <w:spacing w:val="-13"/>
                <w:sz w:val="16"/>
              </w:rPr>
              <w:t xml:space="preserve"> </w:t>
            </w:r>
            <w:r>
              <w:rPr>
                <w:sz w:val="16"/>
              </w:rPr>
              <w:t>in</w:t>
            </w:r>
            <w:r>
              <w:rPr>
                <w:spacing w:val="-13"/>
                <w:sz w:val="16"/>
              </w:rPr>
              <w:t xml:space="preserve"> </w:t>
            </w:r>
            <w:r>
              <w:rPr>
                <w:sz w:val="16"/>
              </w:rPr>
              <w:t>a</w:t>
            </w:r>
            <w:r>
              <w:rPr>
                <w:spacing w:val="-13"/>
                <w:sz w:val="16"/>
              </w:rPr>
              <w:t xml:space="preserve"> </w:t>
            </w:r>
            <w:r>
              <w:rPr>
                <w:sz w:val="16"/>
              </w:rPr>
              <w:t>manner</w:t>
            </w:r>
            <w:r>
              <w:rPr>
                <w:spacing w:val="-13"/>
                <w:sz w:val="16"/>
              </w:rPr>
              <w:t xml:space="preserve"> </w:t>
            </w:r>
            <w:r>
              <w:rPr>
                <w:sz w:val="16"/>
              </w:rPr>
              <w:t>that</w:t>
            </w:r>
            <w:r>
              <w:rPr>
                <w:spacing w:val="-13"/>
                <w:sz w:val="16"/>
              </w:rPr>
              <w:t xml:space="preserve"> </w:t>
            </w:r>
            <w:r>
              <w:rPr>
                <w:sz w:val="16"/>
              </w:rPr>
              <w:t>distinguishes them from other discrete-dose medications (e.g., insulin drip versus subcutaneous insulin dose).</w:t>
            </w:r>
          </w:p>
        </w:tc>
        <w:tc>
          <w:tcPr>
            <w:tcW w:w="955" w:type="dxa"/>
            <w:tcBorders>
              <w:left w:val="single" w:sz="6" w:space="0" w:color="000000"/>
              <w:right w:val="single" w:sz="6" w:space="0" w:color="000000"/>
            </w:tcBorders>
            <w:shd w:val="clear" w:color="auto" w:fill="F2DBDB" w:themeFill="accent2" w:themeFillTint="33"/>
            <w:vAlign w:val="center"/>
          </w:tcPr>
          <w:p w14:paraId="789ABF49" w14:textId="77777777" w:rsidR="003B3A8A" w:rsidRPr="005C69BF" w:rsidRDefault="003B3A8A" w:rsidP="003518F7">
            <w:pPr>
              <w:pStyle w:val="TableParagraph"/>
              <w:ind w:left="0"/>
              <w:jc w:val="center"/>
              <w:rPr>
                <w:sz w:val="16"/>
                <w:szCs w:val="16"/>
              </w:rPr>
            </w:pPr>
            <w:r w:rsidRPr="005C69BF">
              <w:rPr>
                <w:sz w:val="16"/>
                <w:szCs w:val="16"/>
              </w:rPr>
              <w:t>505</w:t>
            </w:r>
          </w:p>
        </w:tc>
        <w:tc>
          <w:tcPr>
            <w:tcW w:w="955" w:type="dxa"/>
            <w:tcBorders>
              <w:left w:val="single" w:sz="6" w:space="0" w:color="000000"/>
              <w:right w:val="single" w:sz="6" w:space="0" w:color="000000"/>
            </w:tcBorders>
            <w:shd w:val="clear" w:color="auto" w:fill="F2DBDB" w:themeFill="accent2" w:themeFillTint="33"/>
            <w:vAlign w:val="center"/>
          </w:tcPr>
          <w:p w14:paraId="7471AA7E" w14:textId="0E524DAC"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7B649DA8" w14:textId="62FBE449" w:rsidR="003B3A8A" w:rsidRPr="005C69BF" w:rsidRDefault="003B3A8A" w:rsidP="003518F7">
            <w:pPr>
              <w:pStyle w:val="TableParagraph"/>
              <w:ind w:left="0"/>
              <w:jc w:val="center"/>
              <w:rPr>
                <w:sz w:val="16"/>
                <w:szCs w:val="16"/>
              </w:rPr>
            </w:pPr>
          </w:p>
        </w:tc>
      </w:tr>
      <w:tr w:rsidR="003B3A8A" w14:paraId="68113A90" w14:textId="5E011DF5" w:rsidTr="005C69BF">
        <w:trPr>
          <w:trHeight w:val="431"/>
        </w:trPr>
        <w:tc>
          <w:tcPr>
            <w:tcW w:w="2400" w:type="dxa"/>
            <w:vMerge/>
            <w:tcBorders>
              <w:top w:val="nil"/>
              <w:bottom w:val="dotted" w:sz="4" w:space="0" w:color="000000"/>
              <w:right w:val="single" w:sz="8" w:space="0" w:color="000000"/>
            </w:tcBorders>
          </w:tcPr>
          <w:p w14:paraId="70F25E0E"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D0F260A" w14:textId="77777777" w:rsidR="003B3A8A" w:rsidRDefault="003B3A8A" w:rsidP="003B3A8A">
            <w:pPr>
              <w:pStyle w:val="TableParagraph"/>
              <w:spacing w:before="28" w:line="190" w:lineRule="atLeast"/>
              <w:ind w:left="453" w:hanging="335"/>
              <w:rPr>
                <w:sz w:val="16"/>
              </w:rPr>
            </w:pPr>
            <w:r>
              <w:rPr>
                <w:b/>
                <w:sz w:val="16"/>
              </w:rPr>
              <w:t xml:space="preserve">24. </w:t>
            </w:r>
            <w:r>
              <w:rPr>
                <w:sz w:val="16"/>
              </w:rPr>
              <w:t>The system SHOULD provide the ability to render PRN ("as needed") medications in a manner that distinguishes them from other medications.</w:t>
            </w:r>
          </w:p>
        </w:tc>
        <w:tc>
          <w:tcPr>
            <w:tcW w:w="955" w:type="dxa"/>
            <w:tcBorders>
              <w:left w:val="single" w:sz="6" w:space="0" w:color="000000"/>
              <w:right w:val="single" w:sz="6" w:space="0" w:color="000000"/>
            </w:tcBorders>
            <w:shd w:val="clear" w:color="auto" w:fill="F2DBDB" w:themeFill="accent2" w:themeFillTint="33"/>
            <w:vAlign w:val="center"/>
          </w:tcPr>
          <w:p w14:paraId="69331749" w14:textId="77777777" w:rsidR="003B3A8A" w:rsidRPr="005C69BF" w:rsidRDefault="003B3A8A" w:rsidP="003518F7">
            <w:pPr>
              <w:pStyle w:val="TableParagraph"/>
              <w:ind w:left="0"/>
              <w:jc w:val="center"/>
              <w:rPr>
                <w:sz w:val="16"/>
                <w:szCs w:val="16"/>
              </w:rPr>
            </w:pPr>
            <w:r w:rsidRPr="005C69BF">
              <w:rPr>
                <w:sz w:val="16"/>
                <w:szCs w:val="16"/>
              </w:rPr>
              <w:t>506</w:t>
            </w:r>
          </w:p>
        </w:tc>
        <w:tc>
          <w:tcPr>
            <w:tcW w:w="955" w:type="dxa"/>
            <w:tcBorders>
              <w:left w:val="single" w:sz="6" w:space="0" w:color="000000"/>
              <w:right w:val="single" w:sz="6" w:space="0" w:color="000000"/>
            </w:tcBorders>
            <w:shd w:val="clear" w:color="auto" w:fill="F2DBDB" w:themeFill="accent2" w:themeFillTint="33"/>
            <w:vAlign w:val="center"/>
          </w:tcPr>
          <w:p w14:paraId="6026D165" w14:textId="067A8565"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6BE71771" w14:textId="47A6AC25" w:rsidR="003B3A8A" w:rsidRPr="005C69BF" w:rsidRDefault="003B3A8A" w:rsidP="003518F7">
            <w:pPr>
              <w:pStyle w:val="TableParagraph"/>
              <w:ind w:left="0"/>
              <w:jc w:val="center"/>
              <w:rPr>
                <w:sz w:val="16"/>
                <w:szCs w:val="16"/>
              </w:rPr>
            </w:pPr>
          </w:p>
        </w:tc>
      </w:tr>
      <w:tr w:rsidR="003B3A8A" w14:paraId="163F11B4" w14:textId="1B7B4948" w:rsidTr="005C69BF">
        <w:trPr>
          <w:trHeight w:val="815"/>
        </w:trPr>
        <w:tc>
          <w:tcPr>
            <w:tcW w:w="2400" w:type="dxa"/>
            <w:vMerge/>
            <w:tcBorders>
              <w:top w:val="nil"/>
              <w:bottom w:val="dotted" w:sz="4" w:space="0" w:color="000000"/>
              <w:right w:val="single" w:sz="8" w:space="0" w:color="000000"/>
            </w:tcBorders>
          </w:tcPr>
          <w:p w14:paraId="7800877E"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75ADD2A" w14:textId="77777777" w:rsidR="003B3A8A" w:rsidRDefault="003B3A8A" w:rsidP="003B3A8A">
            <w:pPr>
              <w:pStyle w:val="TableParagraph"/>
              <w:spacing w:before="28" w:line="190" w:lineRule="atLeast"/>
              <w:ind w:left="453" w:right="53" w:hanging="335"/>
              <w:jc w:val="both"/>
              <w:rPr>
                <w:sz w:val="16"/>
              </w:rPr>
            </w:pPr>
            <w:r>
              <w:rPr>
                <w:b/>
                <w:sz w:val="16"/>
              </w:rPr>
              <w:t xml:space="preserve">25. </w:t>
            </w:r>
            <w:r>
              <w:rPr>
                <w:sz w:val="16"/>
              </w:rPr>
              <w:t>The system SHOULD provide the ability to annotate an individual scheduled medication dose and include</w:t>
            </w:r>
            <w:r>
              <w:rPr>
                <w:spacing w:val="-9"/>
                <w:sz w:val="16"/>
              </w:rPr>
              <w:t xml:space="preserve"> </w:t>
            </w:r>
            <w:r>
              <w:rPr>
                <w:sz w:val="16"/>
              </w:rPr>
              <w:t>the</w:t>
            </w:r>
            <w:r>
              <w:rPr>
                <w:spacing w:val="-9"/>
                <w:sz w:val="16"/>
              </w:rPr>
              <w:t xml:space="preserve"> </w:t>
            </w:r>
            <w:r>
              <w:rPr>
                <w:sz w:val="16"/>
              </w:rPr>
              <w:t>annotation</w:t>
            </w:r>
            <w:r>
              <w:rPr>
                <w:spacing w:val="-9"/>
                <w:sz w:val="16"/>
              </w:rPr>
              <w:t xml:space="preserve"> </w:t>
            </w:r>
            <w:r>
              <w:rPr>
                <w:sz w:val="16"/>
              </w:rPr>
              <w:t>as</w:t>
            </w:r>
            <w:r>
              <w:rPr>
                <w:spacing w:val="-9"/>
                <w:sz w:val="16"/>
              </w:rPr>
              <w:t xml:space="preserve"> </w:t>
            </w:r>
            <w:r>
              <w:rPr>
                <w:sz w:val="16"/>
              </w:rPr>
              <w:t>part</w:t>
            </w:r>
            <w:r>
              <w:rPr>
                <w:spacing w:val="-9"/>
                <w:sz w:val="16"/>
              </w:rPr>
              <w:t xml:space="preserve"> </w:t>
            </w:r>
            <w:r>
              <w:rPr>
                <w:sz w:val="16"/>
              </w:rPr>
              <w:t>of</w:t>
            </w:r>
            <w:r>
              <w:rPr>
                <w:spacing w:val="-9"/>
                <w:sz w:val="16"/>
              </w:rPr>
              <w:t xml:space="preserve"> </w:t>
            </w:r>
            <w:r>
              <w:rPr>
                <w:sz w:val="16"/>
              </w:rPr>
              <w:t>the</w:t>
            </w:r>
            <w:r>
              <w:rPr>
                <w:spacing w:val="-9"/>
                <w:sz w:val="16"/>
              </w:rPr>
              <w:t xml:space="preserve"> </w:t>
            </w:r>
            <w:r>
              <w:rPr>
                <w:sz w:val="16"/>
              </w:rPr>
              <w:t>legal</w:t>
            </w:r>
            <w:r>
              <w:rPr>
                <w:spacing w:val="-9"/>
                <w:sz w:val="16"/>
              </w:rPr>
              <w:t xml:space="preserve"> </w:t>
            </w:r>
            <w:r>
              <w:rPr>
                <w:sz w:val="16"/>
              </w:rPr>
              <w:t>medical</w:t>
            </w:r>
            <w:r>
              <w:rPr>
                <w:spacing w:val="-9"/>
                <w:sz w:val="16"/>
              </w:rPr>
              <w:t xml:space="preserve"> </w:t>
            </w:r>
            <w:r>
              <w:rPr>
                <w:sz w:val="16"/>
              </w:rPr>
              <w:t>record.</w:t>
            </w:r>
            <w:r>
              <w:rPr>
                <w:spacing w:val="-9"/>
                <w:sz w:val="16"/>
              </w:rPr>
              <w:t xml:space="preserve"> </w:t>
            </w:r>
            <w:r>
              <w:rPr>
                <w:sz w:val="16"/>
              </w:rPr>
              <w:t>(e.g.,</w:t>
            </w:r>
            <w:r>
              <w:rPr>
                <w:spacing w:val="-9"/>
                <w:sz w:val="16"/>
              </w:rPr>
              <w:t xml:space="preserve"> </w:t>
            </w:r>
            <w:r>
              <w:rPr>
                <w:sz w:val="16"/>
              </w:rPr>
              <w:t>describe</w:t>
            </w:r>
            <w:r>
              <w:rPr>
                <w:spacing w:val="-9"/>
                <w:sz w:val="16"/>
              </w:rPr>
              <w:t xml:space="preserve"> </w:t>
            </w:r>
            <w:r>
              <w:rPr>
                <w:sz w:val="16"/>
              </w:rPr>
              <w:t>the</w:t>
            </w:r>
            <w:r>
              <w:rPr>
                <w:spacing w:val="-9"/>
                <w:sz w:val="16"/>
              </w:rPr>
              <w:t xml:space="preserve"> </w:t>
            </w:r>
            <w:r>
              <w:rPr>
                <w:sz w:val="16"/>
              </w:rPr>
              <w:t>dose</w:t>
            </w:r>
            <w:r>
              <w:rPr>
                <w:spacing w:val="-9"/>
                <w:sz w:val="16"/>
              </w:rPr>
              <w:t xml:space="preserve"> </w:t>
            </w:r>
            <w:r>
              <w:rPr>
                <w:sz w:val="16"/>
              </w:rPr>
              <w:t>to</w:t>
            </w:r>
            <w:r>
              <w:rPr>
                <w:spacing w:val="-9"/>
                <w:sz w:val="16"/>
              </w:rPr>
              <w:t xml:space="preserve"> </w:t>
            </w:r>
            <w:r>
              <w:rPr>
                <w:sz w:val="16"/>
              </w:rPr>
              <w:t>be</w:t>
            </w:r>
            <w:r>
              <w:rPr>
                <w:spacing w:val="-9"/>
                <w:sz w:val="16"/>
              </w:rPr>
              <w:t xml:space="preserve"> </w:t>
            </w:r>
            <w:r>
              <w:rPr>
                <w:sz w:val="16"/>
              </w:rPr>
              <w:t>administered based upon specific clinical indicators such as a sliding scale insulin order where the dose is</w:t>
            </w:r>
            <w:r>
              <w:rPr>
                <w:spacing w:val="-16"/>
                <w:sz w:val="16"/>
              </w:rPr>
              <w:t xml:space="preserve"> </w:t>
            </w:r>
            <w:r>
              <w:rPr>
                <w:sz w:val="16"/>
              </w:rPr>
              <w:t xml:space="preserve">based upon the </w:t>
            </w:r>
            <w:proofErr w:type="gramStart"/>
            <w:r>
              <w:rPr>
                <w:sz w:val="16"/>
              </w:rPr>
              <w:t>patients</w:t>
            </w:r>
            <w:proofErr w:type="gramEnd"/>
            <w:r>
              <w:rPr>
                <w:sz w:val="16"/>
              </w:rPr>
              <w:t xml:space="preserve"> current blood sugar level)</w:t>
            </w:r>
          </w:p>
        </w:tc>
        <w:tc>
          <w:tcPr>
            <w:tcW w:w="955" w:type="dxa"/>
            <w:tcBorders>
              <w:left w:val="single" w:sz="6" w:space="0" w:color="000000"/>
              <w:right w:val="single" w:sz="6" w:space="0" w:color="000000"/>
            </w:tcBorders>
            <w:shd w:val="clear" w:color="auto" w:fill="F2DBDB" w:themeFill="accent2" w:themeFillTint="33"/>
            <w:vAlign w:val="center"/>
          </w:tcPr>
          <w:p w14:paraId="49A9E83C" w14:textId="77777777" w:rsidR="003B3A8A" w:rsidRPr="005C69BF" w:rsidRDefault="003B3A8A" w:rsidP="003518F7">
            <w:pPr>
              <w:pStyle w:val="TableParagraph"/>
              <w:ind w:left="0"/>
              <w:jc w:val="center"/>
              <w:rPr>
                <w:sz w:val="16"/>
                <w:szCs w:val="16"/>
              </w:rPr>
            </w:pPr>
            <w:r w:rsidRPr="005C69BF">
              <w:rPr>
                <w:sz w:val="16"/>
                <w:szCs w:val="16"/>
              </w:rPr>
              <w:t>507</w:t>
            </w:r>
          </w:p>
        </w:tc>
        <w:tc>
          <w:tcPr>
            <w:tcW w:w="955" w:type="dxa"/>
            <w:tcBorders>
              <w:left w:val="single" w:sz="6" w:space="0" w:color="000000"/>
              <w:right w:val="single" w:sz="6" w:space="0" w:color="000000"/>
            </w:tcBorders>
            <w:shd w:val="clear" w:color="auto" w:fill="F2DBDB" w:themeFill="accent2" w:themeFillTint="33"/>
            <w:vAlign w:val="center"/>
          </w:tcPr>
          <w:p w14:paraId="3315E596" w14:textId="255C393A"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right w:val="single" w:sz="6" w:space="0" w:color="000000"/>
            </w:tcBorders>
            <w:shd w:val="clear" w:color="auto" w:fill="F2DBDB" w:themeFill="accent2" w:themeFillTint="33"/>
            <w:vAlign w:val="center"/>
          </w:tcPr>
          <w:p w14:paraId="63B7131D" w14:textId="4C3BF43F" w:rsidR="003B3A8A" w:rsidRPr="005C69BF" w:rsidRDefault="003B3A8A" w:rsidP="003518F7">
            <w:pPr>
              <w:pStyle w:val="TableParagraph"/>
              <w:ind w:left="0"/>
              <w:jc w:val="center"/>
              <w:rPr>
                <w:sz w:val="16"/>
                <w:szCs w:val="16"/>
              </w:rPr>
            </w:pPr>
          </w:p>
        </w:tc>
      </w:tr>
      <w:tr w:rsidR="003B3A8A" w14:paraId="6C9B3D23" w14:textId="01653613" w:rsidTr="005C69BF">
        <w:trPr>
          <w:trHeight w:val="429"/>
        </w:trPr>
        <w:tc>
          <w:tcPr>
            <w:tcW w:w="2400" w:type="dxa"/>
            <w:vMerge/>
            <w:tcBorders>
              <w:top w:val="nil"/>
              <w:bottom w:val="dotted" w:sz="4" w:space="0" w:color="000000"/>
              <w:right w:val="single" w:sz="8" w:space="0" w:color="000000"/>
            </w:tcBorders>
          </w:tcPr>
          <w:p w14:paraId="0C96D9F2" w14:textId="77777777" w:rsidR="003B3A8A" w:rsidRDefault="003B3A8A" w:rsidP="003B3A8A">
            <w:pPr>
              <w:rPr>
                <w:sz w:val="2"/>
                <w:szCs w:val="2"/>
              </w:rPr>
            </w:pPr>
          </w:p>
        </w:tc>
        <w:tc>
          <w:tcPr>
            <w:tcW w:w="7525" w:type="dxa"/>
            <w:tcBorders>
              <w:left w:val="single" w:sz="8" w:space="0" w:color="000000"/>
              <w:bottom w:val="single" w:sz="6" w:space="0" w:color="000000"/>
              <w:right w:val="single" w:sz="6" w:space="0" w:color="000000"/>
            </w:tcBorders>
            <w:shd w:val="clear" w:color="auto" w:fill="F2DBDB" w:themeFill="accent2" w:themeFillTint="33"/>
          </w:tcPr>
          <w:p w14:paraId="1233CB32" w14:textId="77777777" w:rsidR="003B3A8A" w:rsidRDefault="003B3A8A" w:rsidP="003B3A8A">
            <w:pPr>
              <w:pStyle w:val="TableParagraph"/>
              <w:spacing w:before="28" w:line="190" w:lineRule="atLeast"/>
              <w:ind w:left="453" w:hanging="335"/>
              <w:rPr>
                <w:sz w:val="16"/>
              </w:rPr>
            </w:pPr>
            <w:r>
              <w:rPr>
                <w:b/>
                <w:sz w:val="16"/>
              </w:rPr>
              <w:t xml:space="preserve">26. </w:t>
            </w:r>
            <w:r>
              <w:rPr>
                <w:sz w:val="16"/>
              </w:rPr>
              <w:t>The system SHALL provide the ability to render the medication order as written (i.e., exact clinician order language) when rendering administration information.</w:t>
            </w:r>
          </w:p>
        </w:tc>
        <w:tc>
          <w:tcPr>
            <w:tcW w:w="955" w:type="dxa"/>
            <w:tcBorders>
              <w:left w:val="single" w:sz="6" w:space="0" w:color="000000"/>
              <w:bottom w:val="single" w:sz="6" w:space="0" w:color="000000"/>
              <w:right w:val="single" w:sz="6" w:space="0" w:color="000000"/>
            </w:tcBorders>
            <w:shd w:val="clear" w:color="auto" w:fill="F2DBDB" w:themeFill="accent2" w:themeFillTint="33"/>
            <w:vAlign w:val="center"/>
          </w:tcPr>
          <w:p w14:paraId="6806EC11" w14:textId="77777777" w:rsidR="003B3A8A" w:rsidRPr="005C69BF" w:rsidRDefault="003B3A8A" w:rsidP="003518F7">
            <w:pPr>
              <w:pStyle w:val="TableParagraph"/>
              <w:ind w:left="0"/>
              <w:jc w:val="center"/>
              <w:rPr>
                <w:sz w:val="16"/>
                <w:szCs w:val="16"/>
              </w:rPr>
            </w:pPr>
            <w:r w:rsidRPr="005C69BF">
              <w:rPr>
                <w:sz w:val="16"/>
                <w:szCs w:val="16"/>
              </w:rPr>
              <w:t>508</w:t>
            </w:r>
          </w:p>
        </w:tc>
        <w:tc>
          <w:tcPr>
            <w:tcW w:w="955" w:type="dxa"/>
            <w:tcBorders>
              <w:left w:val="single" w:sz="6" w:space="0" w:color="000000"/>
              <w:bottom w:val="single" w:sz="6" w:space="0" w:color="000000"/>
              <w:right w:val="single" w:sz="6" w:space="0" w:color="000000"/>
            </w:tcBorders>
            <w:shd w:val="clear" w:color="auto" w:fill="F2DBDB" w:themeFill="accent2" w:themeFillTint="33"/>
            <w:vAlign w:val="center"/>
          </w:tcPr>
          <w:p w14:paraId="5483D840" w14:textId="5E0C2F20" w:rsidR="003B3A8A" w:rsidRPr="005C69BF" w:rsidRDefault="005C69BF" w:rsidP="003518F7">
            <w:pPr>
              <w:pStyle w:val="TableParagraph"/>
              <w:ind w:left="0"/>
              <w:jc w:val="center"/>
              <w:rPr>
                <w:sz w:val="16"/>
                <w:szCs w:val="16"/>
              </w:rPr>
            </w:pPr>
            <w:r w:rsidRPr="005C69BF">
              <w:rPr>
                <w:sz w:val="16"/>
                <w:szCs w:val="16"/>
              </w:rPr>
              <w:t>A</w:t>
            </w:r>
          </w:p>
        </w:tc>
        <w:tc>
          <w:tcPr>
            <w:tcW w:w="955" w:type="dxa"/>
            <w:tcBorders>
              <w:left w:val="single" w:sz="6" w:space="0" w:color="000000"/>
              <w:bottom w:val="single" w:sz="6" w:space="0" w:color="000000"/>
              <w:right w:val="single" w:sz="6" w:space="0" w:color="000000"/>
            </w:tcBorders>
            <w:shd w:val="clear" w:color="auto" w:fill="F2DBDB" w:themeFill="accent2" w:themeFillTint="33"/>
            <w:vAlign w:val="center"/>
          </w:tcPr>
          <w:p w14:paraId="22D83804" w14:textId="6A157705" w:rsidR="003B3A8A" w:rsidRPr="005C69BF" w:rsidRDefault="003B3A8A" w:rsidP="003518F7">
            <w:pPr>
              <w:pStyle w:val="TableParagraph"/>
              <w:ind w:left="0"/>
              <w:jc w:val="center"/>
              <w:rPr>
                <w:sz w:val="16"/>
                <w:szCs w:val="16"/>
              </w:rPr>
            </w:pPr>
          </w:p>
        </w:tc>
      </w:tr>
      <w:tr w:rsidR="003B3A8A" w14:paraId="379B3B8A" w14:textId="5BE9C55F" w:rsidTr="005C69BF">
        <w:trPr>
          <w:trHeight w:val="429"/>
        </w:trPr>
        <w:tc>
          <w:tcPr>
            <w:tcW w:w="2400" w:type="dxa"/>
            <w:vMerge/>
            <w:tcBorders>
              <w:top w:val="nil"/>
              <w:bottom w:val="dotted" w:sz="4" w:space="0" w:color="000000"/>
              <w:right w:val="single" w:sz="8" w:space="0" w:color="000000"/>
            </w:tcBorders>
          </w:tcPr>
          <w:p w14:paraId="1A855650" w14:textId="77777777" w:rsidR="003B3A8A" w:rsidRDefault="003B3A8A" w:rsidP="003B3A8A">
            <w:pPr>
              <w:rPr>
                <w:sz w:val="2"/>
                <w:szCs w:val="2"/>
              </w:rPr>
            </w:pPr>
          </w:p>
        </w:tc>
        <w:tc>
          <w:tcPr>
            <w:tcW w:w="7525" w:type="dxa"/>
            <w:tcBorders>
              <w:top w:val="single" w:sz="6" w:space="0" w:color="000000"/>
              <w:left w:val="single" w:sz="8" w:space="0" w:color="000000"/>
              <w:right w:val="single" w:sz="6" w:space="0" w:color="000000"/>
            </w:tcBorders>
            <w:shd w:val="clear" w:color="auto" w:fill="F2DBDB" w:themeFill="accent2" w:themeFillTint="33"/>
          </w:tcPr>
          <w:p w14:paraId="084CF270" w14:textId="77777777" w:rsidR="003B3A8A" w:rsidRDefault="003B3A8A" w:rsidP="003B3A8A">
            <w:pPr>
              <w:pStyle w:val="TableParagraph"/>
              <w:spacing w:before="26" w:line="190" w:lineRule="atLeast"/>
              <w:ind w:left="453" w:hanging="335"/>
              <w:rPr>
                <w:sz w:val="16"/>
              </w:rPr>
            </w:pPr>
            <w:r>
              <w:rPr>
                <w:b/>
                <w:sz w:val="16"/>
              </w:rPr>
              <w:t>27.</w:t>
            </w:r>
            <w:r>
              <w:rPr>
                <w:b/>
                <w:spacing w:val="21"/>
                <w:sz w:val="16"/>
              </w:rPr>
              <w:t xml:space="preserve"> </w:t>
            </w:r>
            <w:r>
              <w:rPr>
                <w:sz w:val="16"/>
              </w:rPr>
              <w:t>The</w:t>
            </w:r>
            <w:r>
              <w:rPr>
                <w:spacing w:val="-9"/>
                <w:sz w:val="16"/>
              </w:rPr>
              <w:t xml:space="preserve"> </w:t>
            </w:r>
            <w:r>
              <w:rPr>
                <w:sz w:val="16"/>
              </w:rPr>
              <w:t>system</w:t>
            </w:r>
            <w:r>
              <w:rPr>
                <w:spacing w:val="-9"/>
                <w:sz w:val="16"/>
              </w:rPr>
              <w:t xml:space="preserve"> </w:t>
            </w:r>
            <w:r>
              <w:rPr>
                <w:sz w:val="16"/>
              </w:rPr>
              <w:t>SHALL</w:t>
            </w:r>
            <w:r>
              <w:rPr>
                <w:spacing w:val="-9"/>
                <w:sz w:val="16"/>
              </w:rPr>
              <w:t xml:space="preserve"> </w:t>
            </w:r>
            <w:r>
              <w:rPr>
                <w:sz w:val="16"/>
              </w:rPr>
              <w:t>provide</w:t>
            </w:r>
            <w:r>
              <w:rPr>
                <w:spacing w:val="-9"/>
                <w:sz w:val="16"/>
              </w:rPr>
              <w:t xml:space="preserve"> </w:t>
            </w:r>
            <w:r>
              <w:rPr>
                <w:sz w:val="16"/>
              </w:rPr>
              <w:t>the</w:t>
            </w:r>
            <w:r>
              <w:rPr>
                <w:spacing w:val="-9"/>
                <w:sz w:val="16"/>
              </w:rPr>
              <w:t xml:space="preserve"> </w:t>
            </w:r>
            <w:r>
              <w:rPr>
                <w:sz w:val="16"/>
              </w:rPr>
              <w:t>ability</w:t>
            </w:r>
            <w:r>
              <w:rPr>
                <w:spacing w:val="-9"/>
                <w:sz w:val="16"/>
              </w:rPr>
              <w:t xml:space="preserve"> </w:t>
            </w:r>
            <w:r>
              <w:rPr>
                <w:sz w:val="16"/>
              </w:rPr>
              <w:t>to</w:t>
            </w:r>
            <w:r>
              <w:rPr>
                <w:spacing w:val="-9"/>
                <w:sz w:val="16"/>
              </w:rPr>
              <w:t xml:space="preserve"> </w:t>
            </w:r>
            <w:r>
              <w:rPr>
                <w:sz w:val="16"/>
              </w:rPr>
              <w:t>capture</w:t>
            </w:r>
            <w:r>
              <w:rPr>
                <w:spacing w:val="-9"/>
                <w:sz w:val="16"/>
              </w:rPr>
              <w:t xml:space="preserve"> </w:t>
            </w:r>
            <w:r>
              <w:rPr>
                <w:sz w:val="16"/>
              </w:rPr>
              <w:t>and</w:t>
            </w:r>
            <w:r>
              <w:rPr>
                <w:spacing w:val="-9"/>
                <w:sz w:val="16"/>
              </w:rPr>
              <w:t xml:space="preserve"> </w:t>
            </w:r>
            <w:r>
              <w:rPr>
                <w:sz w:val="16"/>
              </w:rPr>
              <w:t>render</w:t>
            </w:r>
            <w:r>
              <w:rPr>
                <w:spacing w:val="-9"/>
                <w:sz w:val="16"/>
              </w:rPr>
              <w:t xml:space="preserve"> </w:t>
            </w:r>
            <w:r>
              <w:rPr>
                <w:sz w:val="16"/>
              </w:rPr>
              <w:t>patient-specific</w:t>
            </w:r>
            <w:r>
              <w:rPr>
                <w:spacing w:val="-9"/>
                <w:sz w:val="16"/>
              </w:rPr>
              <w:t xml:space="preserve"> </w:t>
            </w:r>
            <w:r>
              <w:rPr>
                <w:sz w:val="16"/>
              </w:rPr>
              <w:t>instructions</w:t>
            </w:r>
            <w:r>
              <w:rPr>
                <w:spacing w:val="-9"/>
                <w:sz w:val="16"/>
              </w:rPr>
              <w:t xml:space="preserve"> </w:t>
            </w:r>
            <w:r>
              <w:rPr>
                <w:sz w:val="16"/>
              </w:rPr>
              <w:t>or</w:t>
            </w:r>
            <w:r>
              <w:rPr>
                <w:spacing w:val="-9"/>
                <w:sz w:val="16"/>
              </w:rPr>
              <w:t xml:space="preserve"> </w:t>
            </w:r>
            <w:r>
              <w:rPr>
                <w:sz w:val="16"/>
              </w:rPr>
              <w:t>other</w:t>
            </w:r>
            <w:r>
              <w:rPr>
                <w:spacing w:val="-9"/>
                <w:sz w:val="16"/>
              </w:rPr>
              <w:t xml:space="preserve"> </w:t>
            </w:r>
            <w:r>
              <w:rPr>
                <w:sz w:val="16"/>
              </w:rPr>
              <w:t>free text related to the administration of the medication (e.g., use left-arm IV only)</w:t>
            </w:r>
          </w:p>
        </w:tc>
        <w:tc>
          <w:tcPr>
            <w:tcW w:w="955" w:type="dxa"/>
            <w:tcBorders>
              <w:top w:val="single" w:sz="6" w:space="0" w:color="000000"/>
              <w:left w:val="single" w:sz="6" w:space="0" w:color="000000"/>
              <w:right w:val="single" w:sz="6" w:space="0" w:color="000000"/>
            </w:tcBorders>
            <w:shd w:val="clear" w:color="auto" w:fill="F2DBDB" w:themeFill="accent2" w:themeFillTint="33"/>
            <w:vAlign w:val="center"/>
          </w:tcPr>
          <w:p w14:paraId="0AFD6F15" w14:textId="77777777" w:rsidR="003B3A8A" w:rsidRDefault="003B3A8A" w:rsidP="003B3A8A">
            <w:pPr>
              <w:pStyle w:val="TableParagraph"/>
              <w:ind w:left="0"/>
              <w:jc w:val="center"/>
              <w:rPr>
                <w:sz w:val="16"/>
              </w:rPr>
            </w:pPr>
            <w:r>
              <w:rPr>
                <w:sz w:val="16"/>
              </w:rPr>
              <w:t>509</w:t>
            </w:r>
          </w:p>
        </w:tc>
        <w:tc>
          <w:tcPr>
            <w:tcW w:w="955" w:type="dxa"/>
            <w:tcBorders>
              <w:top w:val="single" w:sz="6" w:space="0" w:color="000000"/>
              <w:left w:val="single" w:sz="6" w:space="0" w:color="000000"/>
              <w:right w:val="single" w:sz="6" w:space="0" w:color="000000"/>
            </w:tcBorders>
            <w:shd w:val="clear" w:color="auto" w:fill="F2DBDB" w:themeFill="accent2" w:themeFillTint="33"/>
            <w:vAlign w:val="center"/>
          </w:tcPr>
          <w:p w14:paraId="23E26789" w14:textId="1478BC4A" w:rsidR="003B3A8A" w:rsidRDefault="005C69BF" w:rsidP="003B3A8A">
            <w:pPr>
              <w:pStyle w:val="TableParagraph"/>
              <w:ind w:left="0"/>
              <w:jc w:val="center"/>
              <w:rPr>
                <w:sz w:val="16"/>
              </w:rPr>
            </w:pPr>
            <w:r>
              <w:rPr>
                <w:sz w:val="16"/>
              </w:rPr>
              <w:t>A</w:t>
            </w:r>
          </w:p>
        </w:tc>
        <w:tc>
          <w:tcPr>
            <w:tcW w:w="955" w:type="dxa"/>
            <w:tcBorders>
              <w:top w:val="single" w:sz="6" w:space="0" w:color="000000"/>
              <w:left w:val="single" w:sz="6" w:space="0" w:color="000000"/>
              <w:right w:val="single" w:sz="6" w:space="0" w:color="000000"/>
            </w:tcBorders>
            <w:shd w:val="clear" w:color="auto" w:fill="F2DBDB" w:themeFill="accent2" w:themeFillTint="33"/>
            <w:vAlign w:val="center"/>
          </w:tcPr>
          <w:p w14:paraId="3245C3A3" w14:textId="610BFC7E" w:rsidR="003B3A8A" w:rsidRDefault="003B3A8A" w:rsidP="003B3A8A">
            <w:pPr>
              <w:pStyle w:val="TableParagraph"/>
              <w:ind w:left="0"/>
              <w:jc w:val="center"/>
              <w:rPr>
                <w:sz w:val="16"/>
              </w:rPr>
            </w:pPr>
          </w:p>
        </w:tc>
      </w:tr>
      <w:tr w:rsidR="003B3A8A" w14:paraId="630F7BC1" w14:textId="396F1896" w:rsidTr="005C69BF">
        <w:trPr>
          <w:trHeight w:val="431"/>
        </w:trPr>
        <w:tc>
          <w:tcPr>
            <w:tcW w:w="2400" w:type="dxa"/>
            <w:vMerge/>
            <w:tcBorders>
              <w:top w:val="nil"/>
              <w:bottom w:val="dotted" w:sz="4" w:space="0" w:color="000000"/>
              <w:right w:val="single" w:sz="8" w:space="0" w:color="000000"/>
            </w:tcBorders>
          </w:tcPr>
          <w:p w14:paraId="5947FED7"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3A08528D" w14:textId="77777777" w:rsidR="003B3A8A" w:rsidRDefault="003B3A8A" w:rsidP="003B3A8A">
            <w:pPr>
              <w:pStyle w:val="TableParagraph"/>
              <w:spacing w:before="28" w:line="190" w:lineRule="atLeast"/>
              <w:ind w:left="453" w:right="142" w:hanging="335"/>
              <w:rPr>
                <w:sz w:val="16"/>
              </w:rPr>
            </w:pPr>
            <w:r>
              <w:rPr>
                <w:b/>
                <w:sz w:val="16"/>
              </w:rPr>
              <w:t xml:space="preserve">28. </w:t>
            </w:r>
            <w:r>
              <w:rPr>
                <w:sz w:val="16"/>
              </w:rPr>
              <w:t>The system SHALL provide the ability to manage information regarding a second provider witness to co-document administration.</w:t>
            </w:r>
          </w:p>
        </w:tc>
        <w:tc>
          <w:tcPr>
            <w:tcW w:w="955" w:type="dxa"/>
            <w:tcBorders>
              <w:left w:val="single" w:sz="6" w:space="0" w:color="000000"/>
              <w:right w:val="single" w:sz="6" w:space="0" w:color="000000"/>
            </w:tcBorders>
            <w:shd w:val="clear" w:color="auto" w:fill="F2DBDB" w:themeFill="accent2" w:themeFillTint="33"/>
            <w:vAlign w:val="center"/>
          </w:tcPr>
          <w:p w14:paraId="6C53B9E5" w14:textId="77777777" w:rsidR="003B3A8A" w:rsidRDefault="003B3A8A" w:rsidP="003B3A8A">
            <w:pPr>
              <w:pStyle w:val="TableParagraph"/>
              <w:ind w:left="0"/>
              <w:jc w:val="center"/>
              <w:rPr>
                <w:sz w:val="16"/>
              </w:rPr>
            </w:pPr>
            <w:r>
              <w:rPr>
                <w:sz w:val="16"/>
              </w:rPr>
              <w:t>510</w:t>
            </w:r>
          </w:p>
        </w:tc>
        <w:tc>
          <w:tcPr>
            <w:tcW w:w="955" w:type="dxa"/>
            <w:tcBorders>
              <w:left w:val="single" w:sz="6" w:space="0" w:color="000000"/>
              <w:right w:val="single" w:sz="6" w:space="0" w:color="000000"/>
            </w:tcBorders>
            <w:shd w:val="clear" w:color="auto" w:fill="F2DBDB" w:themeFill="accent2" w:themeFillTint="33"/>
            <w:vAlign w:val="center"/>
          </w:tcPr>
          <w:p w14:paraId="11ACE592" w14:textId="76DC184E" w:rsidR="003B3A8A" w:rsidRDefault="005C69BF" w:rsidP="003B3A8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760EFA32" w14:textId="3FAAAC9D" w:rsidR="003B3A8A" w:rsidRDefault="003B3A8A" w:rsidP="003B3A8A">
            <w:pPr>
              <w:pStyle w:val="TableParagraph"/>
              <w:ind w:left="0"/>
              <w:jc w:val="center"/>
              <w:rPr>
                <w:sz w:val="16"/>
              </w:rPr>
            </w:pPr>
          </w:p>
        </w:tc>
      </w:tr>
      <w:tr w:rsidR="003B3A8A" w14:paraId="54FB472A" w14:textId="37A149D9" w:rsidTr="005C69BF">
        <w:trPr>
          <w:trHeight w:val="452"/>
        </w:trPr>
        <w:tc>
          <w:tcPr>
            <w:tcW w:w="2400" w:type="dxa"/>
            <w:vMerge/>
            <w:tcBorders>
              <w:top w:val="nil"/>
              <w:bottom w:val="dotted" w:sz="4" w:space="0" w:color="000000"/>
              <w:right w:val="single" w:sz="8" w:space="0" w:color="000000"/>
            </w:tcBorders>
          </w:tcPr>
          <w:p w14:paraId="640B74CD"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68CC693" w14:textId="77777777" w:rsidR="003B3A8A" w:rsidRDefault="003B3A8A" w:rsidP="003B3A8A">
            <w:pPr>
              <w:pStyle w:val="TableParagraph"/>
              <w:spacing w:before="28" w:line="190" w:lineRule="atLeast"/>
              <w:ind w:left="453" w:right="53" w:hanging="335"/>
              <w:jc w:val="both"/>
              <w:rPr>
                <w:sz w:val="16"/>
              </w:rPr>
            </w:pPr>
            <w:r>
              <w:rPr>
                <w:b/>
                <w:sz w:val="16"/>
              </w:rPr>
              <w:t xml:space="preserve">29. </w:t>
            </w:r>
            <w:r>
              <w:rPr>
                <w:sz w:val="16"/>
              </w:rPr>
              <w:t xml:space="preserve">The system SHOULD provide the ability to capture the documentation of medication administration using a barcode scanner or imaging scanner (e.g., scanner capable of reading two dimensional </w:t>
            </w:r>
            <w:proofErr w:type="spellStart"/>
            <w:r>
              <w:rPr>
                <w:sz w:val="16"/>
              </w:rPr>
              <w:t>symbologies</w:t>
            </w:r>
            <w:proofErr w:type="spellEnd"/>
            <w:r>
              <w:rPr>
                <w:sz w:val="16"/>
              </w:rPr>
              <w:t>).</w:t>
            </w:r>
          </w:p>
        </w:tc>
        <w:tc>
          <w:tcPr>
            <w:tcW w:w="955" w:type="dxa"/>
            <w:tcBorders>
              <w:left w:val="single" w:sz="6" w:space="0" w:color="000000"/>
              <w:right w:val="single" w:sz="6" w:space="0" w:color="000000"/>
            </w:tcBorders>
            <w:shd w:val="clear" w:color="auto" w:fill="F2DBDB" w:themeFill="accent2" w:themeFillTint="33"/>
            <w:vAlign w:val="center"/>
          </w:tcPr>
          <w:p w14:paraId="0C4883F7" w14:textId="77777777" w:rsidR="003B3A8A" w:rsidRDefault="003B3A8A" w:rsidP="003B3A8A">
            <w:pPr>
              <w:pStyle w:val="TableParagraph"/>
              <w:ind w:left="0"/>
              <w:jc w:val="center"/>
              <w:rPr>
                <w:sz w:val="16"/>
              </w:rPr>
            </w:pPr>
            <w:r>
              <w:rPr>
                <w:sz w:val="16"/>
              </w:rPr>
              <w:t>511</w:t>
            </w:r>
          </w:p>
        </w:tc>
        <w:tc>
          <w:tcPr>
            <w:tcW w:w="955" w:type="dxa"/>
            <w:tcBorders>
              <w:left w:val="single" w:sz="6" w:space="0" w:color="000000"/>
              <w:right w:val="single" w:sz="6" w:space="0" w:color="000000"/>
            </w:tcBorders>
            <w:shd w:val="clear" w:color="auto" w:fill="F2DBDB" w:themeFill="accent2" w:themeFillTint="33"/>
            <w:vAlign w:val="center"/>
          </w:tcPr>
          <w:p w14:paraId="78A75410" w14:textId="749D55BA" w:rsidR="003B3A8A" w:rsidRDefault="005C69BF" w:rsidP="003B3A8A">
            <w:pPr>
              <w:pStyle w:val="TableParagraph"/>
              <w:ind w:left="0"/>
              <w:jc w:val="center"/>
              <w:rPr>
                <w:sz w:val="17"/>
              </w:rPr>
            </w:pPr>
            <w:r>
              <w:rPr>
                <w:sz w:val="17"/>
              </w:rPr>
              <w:t>A</w:t>
            </w:r>
          </w:p>
        </w:tc>
        <w:tc>
          <w:tcPr>
            <w:tcW w:w="955" w:type="dxa"/>
            <w:tcBorders>
              <w:left w:val="single" w:sz="6" w:space="0" w:color="000000"/>
              <w:right w:val="single" w:sz="6" w:space="0" w:color="000000"/>
            </w:tcBorders>
            <w:shd w:val="clear" w:color="auto" w:fill="F2DBDB" w:themeFill="accent2" w:themeFillTint="33"/>
            <w:vAlign w:val="center"/>
          </w:tcPr>
          <w:p w14:paraId="419AE312" w14:textId="30EFC00C" w:rsidR="003B3A8A" w:rsidRDefault="003B3A8A" w:rsidP="003B3A8A">
            <w:pPr>
              <w:pStyle w:val="TableParagraph"/>
              <w:ind w:left="0"/>
              <w:jc w:val="center"/>
              <w:rPr>
                <w:sz w:val="17"/>
              </w:rPr>
            </w:pPr>
          </w:p>
        </w:tc>
      </w:tr>
      <w:tr w:rsidR="003B3A8A" w14:paraId="5D001821" w14:textId="6E061030" w:rsidTr="005C69BF">
        <w:trPr>
          <w:trHeight w:val="812"/>
        </w:trPr>
        <w:tc>
          <w:tcPr>
            <w:tcW w:w="2400" w:type="dxa"/>
            <w:vMerge/>
            <w:tcBorders>
              <w:top w:val="nil"/>
              <w:bottom w:val="dotted" w:sz="4" w:space="0" w:color="000000"/>
              <w:right w:val="single" w:sz="8" w:space="0" w:color="000000"/>
            </w:tcBorders>
          </w:tcPr>
          <w:p w14:paraId="46E5FC13"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004500E" w14:textId="77777777" w:rsidR="003B3A8A" w:rsidRDefault="003B3A8A" w:rsidP="003B3A8A">
            <w:pPr>
              <w:pStyle w:val="TableParagraph"/>
              <w:spacing w:before="28" w:line="190" w:lineRule="atLeast"/>
              <w:ind w:left="453" w:right="53" w:hanging="335"/>
              <w:jc w:val="both"/>
              <w:rPr>
                <w:sz w:val="16"/>
              </w:rPr>
            </w:pPr>
            <w:r>
              <w:rPr>
                <w:b/>
                <w:sz w:val="16"/>
              </w:rPr>
              <w:t xml:space="preserve">30.  </w:t>
            </w:r>
            <w:r>
              <w:rPr>
                <w:sz w:val="16"/>
              </w:rPr>
              <w:t>The system SHOULD provide the ability to render an alert to the administering provider when      an electronic identification device (e.g., barcode &amp; scanner or RFID) is used to document the administration of the medication and one of the following is in error: right patient, right medication, right dose, right time, or right route or there has not been positive identification of the administering provider.</w:t>
            </w:r>
          </w:p>
        </w:tc>
        <w:tc>
          <w:tcPr>
            <w:tcW w:w="955" w:type="dxa"/>
            <w:tcBorders>
              <w:left w:val="single" w:sz="6" w:space="0" w:color="000000"/>
              <w:right w:val="single" w:sz="6" w:space="0" w:color="000000"/>
            </w:tcBorders>
            <w:shd w:val="clear" w:color="auto" w:fill="F2DBDB" w:themeFill="accent2" w:themeFillTint="33"/>
            <w:vAlign w:val="center"/>
          </w:tcPr>
          <w:p w14:paraId="3FBD5203" w14:textId="77777777" w:rsidR="003B3A8A" w:rsidRDefault="003B3A8A" w:rsidP="003B3A8A">
            <w:pPr>
              <w:pStyle w:val="TableParagraph"/>
              <w:ind w:left="0"/>
              <w:jc w:val="center"/>
              <w:rPr>
                <w:sz w:val="16"/>
              </w:rPr>
            </w:pPr>
            <w:r>
              <w:rPr>
                <w:sz w:val="16"/>
              </w:rPr>
              <w:t>512</w:t>
            </w:r>
          </w:p>
        </w:tc>
        <w:tc>
          <w:tcPr>
            <w:tcW w:w="955" w:type="dxa"/>
            <w:tcBorders>
              <w:left w:val="single" w:sz="6" w:space="0" w:color="000000"/>
              <w:right w:val="single" w:sz="6" w:space="0" w:color="000000"/>
            </w:tcBorders>
            <w:shd w:val="clear" w:color="auto" w:fill="F2DBDB" w:themeFill="accent2" w:themeFillTint="33"/>
            <w:vAlign w:val="center"/>
          </w:tcPr>
          <w:p w14:paraId="28345861" w14:textId="52EEC844" w:rsidR="003B3A8A" w:rsidRDefault="005C69BF" w:rsidP="003B3A8A">
            <w:pPr>
              <w:pStyle w:val="TableParagraph"/>
              <w:ind w:left="0"/>
              <w:jc w:val="center"/>
              <w:rPr>
                <w:sz w:val="18"/>
              </w:rPr>
            </w:pPr>
            <w:r>
              <w:rPr>
                <w:sz w:val="18"/>
              </w:rPr>
              <w:t>A</w:t>
            </w:r>
          </w:p>
        </w:tc>
        <w:tc>
          <w:tcPr>
            <w:tcW w:w="955" w:type="dxa"/>
            <w:tcBorders>
              <w:left w:val="single" w:sz="6" w:space="0" w:color="000000"/>
              <w:right w:val="single" w:sz="6" w:space="0" w:color="000000"/>
            </w:tcBorders>
            <w:shd w:val="clear" w:color="auto" w:fill="F2DBDB" w:themeFill="accent2" w:themeFillTint="33"/>
            <w:vAlign w:val="center"/>
          </w:tcPr>
          <w:p w14:paraId="79A7FBCB" w14:textId="4650E37F" w:rsidR="003B3A8A" w:rsidRDefault="003B3A8A" w:rsidP="003B3A8A">
            <w:pPr>
              <w:pStyle w:val="TableParagraph"/>
              <w:ind w:left="0"/>
              <w:jc w:val="center"/>
              <w:rPr>
                <w:sz w:val="18"/>
              </w:rPr>
            </w:pPr>
          </w:p>
        </w:tc>
      </w:tr>
      <w:tr w:rsidR="003B3A8A" w14:paraId="04526C21" w14:textId="3C738C6A" w:rsidTr="005C69BF">
        <w:trPr>
          <w:trHeight w:val="624"/>
        </w:trPr>
        <w:tc>
          <w:tcPr>
            <w:tcW w:w="2400" w:type="dxa"/>
            <w:vMerge/>
            <w:tcBorders>
              <w:top w:val="nil"/>
              <w:bottom w:val="dotted" w:sz="4" w:space="0" w:color="000000"/>
              <w:right w:val="single" w:sz="8" w:space="0" w:color="000000"/>
            </w:tcBorders>
          </w:tcPr>
          <w:p w14:paraId="67AA8F10"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53F5A4B" w14:textId="77777777" w:rsidR="003B3A8A" w:rsidRDefault="003B3A8A" w:rsidP="003B3A8A">
            <w:pPr>
              <w:pStyle w:val="TableParagraph"/>
              <w:spacing w:before="28" w:line="190" w:lineRule="atLeast"/>
              <w:ind w:left="453" w:right="53" w:hanging="335"/>
              <w:jc w:val="both"/>
              <w:rPr>
                <w:sz w:val="16"/>
              </w:rPr>
            </w:pPr>
            <w:r>
              <w:rPr>
                <w:b/>
                <w:sz w:val="16"/>
              </w:rPr>
              <w:t xml:space="preserve">31. </w:t>
            </w:r>
            <w:r>
              <w:rPr>
                <w:sz w:val="16"/>
              </w:rPr>
              <w:t>The system SHOULD provide the ability to manage medication administration schedules on the record of medication administration - to allow user to adjust future authorized schedule as needed (e.g., delay, refused, unavailable).</w:t>
            </w:r>
          </w:p>
        </w:tc>
        <w:tc>
          <w:tcPr>
            <w:tcW w:w="955" w:type="dxa"/>
            <w:tcBorders>
              <w:left w:val="single" w:sz="6" w:space="0" w:color="000000"/>
              <w:right w:val="single" w:sz="6" w:space="0" w:color="000000"/>
            </w:tcBorders>
            <w:shd w:val="clear" w:color="auto" w:fill="F2DBDB" w:themeFill="accent2" w:themeFillTint="33"/>
            <w:vAlign w:val="center"/>
          </w:tcPr>
          <w:p w14:paraId="19F26D29" w14:textId="77777777" w:rsidR="003B3A8A" w:rsidRDefault="003B3A8A" w:rsidP="003B3A8A">
            <w:pPr>
              <w:pStyle w:val="TableParagraph"/>
              <w:ind w:left="0"/>
              <w:jc w:val="center"/>
              <w:rPr>
                <w:sz w:val="16"/>
              </w:rPr>
            </w:pPr>
            <w:r>
              <w:rPr>
                <w:sz w:val="16"/>
              </w:rPr>
              <w:t>513</w:t>
            </w:r>
          </w:p>
        </w:tc>
        <w:tc>
          <w:tcPr>
            <w:tcW w:w="955" w:type="dxa"/>
            <w:tcBorders>
              <w:left w:val="single" w:sz="6" w:space="0" w:color="000000"/>
              <w:right w:val="single" w:sz="6" w:space="0" w:color="000000"/>
            </w:tcBorders>
            <w:shd w:val="clear" w:color="auto" w:fill="F2DBDB" w:themeFill="accent2" w:themeFillTint="33"/>
            <w:vAlign w:val="center"/>
          </w:tcPr>
          <w:p w14:paraId="5EF1AC09" w14:textId="2D85B0BF" w:rsidR="003B3A8A" w:rsidRDefault="005C69BF" w:rsidP="003B3A8A">
            <w:pPr>
              <w:pStyle w:val="TableParagraph"/>
              <w:ind w:left="0"/>
              <w:jc w:val="center"/>
              <w:rPr>
                <w:sz w:val="17"/>
              </w:rPr>
            </w:pPr>
            <w:r>
              <w:rPr>
                <w:sz w:val="17"/>
              </w:rPr>
              <w:t>A</w:t>
            </w:r>
          </w:p>
        </w:tc>
        <w:tc>
          <w:tcPr>
            <w:tcW w:w="955" w:type="dxa"/>
            <w:tcBorders>
              <w:left w:val="single" w:sz="6" w:space="0" w:color="000000"/>
              <w:right w:val="single" w:sz="6" w:space="0" w:color="000000"/>
            </w:tcBorders>
            <w:shd w:val="clear" w:color="auto" w:fill="F2DBDB" w:themeFill="accent2" w:themeFillTint="33"/>
            <w:vAlign w:val="center"/>
          </w:tcPr>
          <w:p w14:paraId="37DE871D" w14:textId="7B2F4186" w:rsidR="003B3A8A" w:rsidRDefault="003B3A8A" w:rsidP="003B3A8A">
            <w:pPr>
              <w:pStyle w:val="TableParagraph"/>
              <w:ind w:left="0"/>
              <w:jc w:val="center"/>
              <w:rPr>
                <w:sz w:val="17"/>
              </w:rPr>
            </w:pPr>
          </w:p>
        </w:tc>
      </w:tr>
      <w:tr w:rsidR="003B3A8A" w14:paraId="4A8C6281" w14:textId="6EF23DBF" w:rsidTr="005C69BF">
        <w:trPr>
          <w:trHeight w:val="425"/>
        </w:trPr>
        <w:tc>
          <w:tcPr>
            <w:tcW w:w="2400" w:type="dxa"/>
            <w:vMerge/>
            <w:tcBorders>
              <w:top w:val="nil"/>
              <w:bottom w:val="dotted" w:sz="4" w:space="0" w:color="000000"/>
              <w:right w:val="single" w:sz="8" w:space="0" w:color="000000"/>
            </w:tcBorders>
          </w:tcPr>
          <w:p w14:paraId="690AE43C"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61E2BF1E" w14:textId="77777777" w:rsidR="003B3A8A" w:rsidRDefault="003B3A8A" w:rsidP="003B3A8A">
            <w:pPr>
              <w:pStyle w:val="TableParagraph"/>
              <w:spacing w:before="28" w:line="190" w:lineRule="atLeast"/>
              <w:ind w:left="453" w:right="53" w:hanging="335"/>
              <w:jc w:val="both"/>
              <w:rPr>
                <w:sz w:val="16"/>
              </w:rPr>
            </w:pPr>
            <w:r>
              <w:rPr>
                <w:b/>
                <w:sz w:val="16"/>
              </w:rPr>
              <w:t xml:space="preserve">32. </w:t>
            </w:r>
            <w:r>
              <w:rPr>
                <w:sz w:val="16"/>
              </w:rPr>
              <w:t>The system SHOULD provide the ability to render a notification to associated systems (e.g., pharmacy,</w:t>
            </w:r>
            <w:r>
              <w:rPr>
                <w:spacing w:val="-10"/>
                <w:sz w:val="16"/>
              </w:rPr>
              <w:t xml:space="preserve"> </w:t>
            </w:r>
            <w:r>
              <w:rPr>
                <w:sz w:val="16"/>
              </w:rPr>
              <w:t>ordering,</w:t>
            </w:r>
            <w:r>
              <w:rPr>
                <w:spacing w:val="-10"/>
                <w:sz w:val="16"/>
              </w:rPr>
              <w:t xml:space="preserve"> </w:t>
            </w:r>
            <w:r>
              <w:rPr>
                <w:sz w:val="16"/>
              </w:rPr>
              <w:t>food</w:t>
            </w:r>
            <w:r>
              <w:rPr>
                <w:spacing w:val="-10"/>
                <w:sz w:val="16"/>
              </w:rPr>
              <w:t xml:space="preserve"> </w:t>
            </w:r>
            <w:r>
              <w:rPr>
                <w:sz w:val="16"/>
              </w:rPr>
              <w:t>and</w:t>
            </w:r>
            <w:r>
              <w:rPr>
                <w:spacing w:val="-10"/>
                <w:sz w:val="16"/>
              </w:rPr>
              <w:t xml:space="preserve"> </w:t>
            </w:r>
            <w:r>
              <w:rPr>
                <w:sz w:val="16"/>
              </w:rPr>
              <w:t>nutrition</w:t>
            </w:r>
            <w:r>
              <w:rPr>
                <w:spacing w:val="-10"/>
                <w:sz w:val="16"/>
              </w:rPr>
              <w:t xml:space="preserve"> </w:t>
            </w:r>
            <w:r>
              <w:rPr>
                <w:sz w:val="16"/>
              </w:rPr>
              <w:t>services)</w:t>
            </w:r>
            <w:r>
              <w:rPr>
                <w:spacing w:val="-10"/>
                <w:sz w:val="16"/>
              </w:rPr>
              <w:t xml:space="preserve"> </w:t>
            </w:r>
            <w:r>
              <w:rPr>
                <w:sz w:val="16"/>
              </w:rPr>
              <w:t>of</w:t>
            </w:r>
            <w:r>
              <w:rPr>
                <w:spacing w:val="-10"/>
                <w:sz w:val="16"/>
              </w:rPr>
              <w:t xml:space="preserve"> </w:t>
            </w:r>
            <w:r>
              <w:rPr>
                <w:sz w:val="16"/>
              </w:rPr>
              <w:t>changes</w:t>
            </w:r>
            <w:r>
              <w:rPr>
                <w:spacing w:val="-10"/>
                <w:sz w:val="16"/>
              </w:rPr>
              <w:t xml:space="preserve"> </w:t>
            </w:r>
            <w:r>
              <w:rPr>
                <w:sz w:val="16"/>
              </w:rPr>
              <w:t>in</w:t>
            </w:r>
            <w:r>
              <w:rPr>
                <w:spacing w:val="-10"/>
                <w:sz w:val="16"/>
              </w:rPr>
              <w:t xml:space="preserve"> </w:t>
            </w:r>
            <w:r>
              <w:rPr>
                <w:sz w:val="16"/>
              </w:rPr>
              <w:t>schedules</w:t>
            </w:r>
            <w:r>
              <w:rPr>
                <w:spacing w:val="-10"/>
                <w:sz w:val="16"/>
              </w:rPr>
              <w:t xml:space="preserve"> </w:t>
            </w:r>
            <w:r>
              <w:rPr>
                <w:sz w:val="16"/>
              </w:rPr>
              <w:t>on</w:t>
            </w:r>
            <w:r>
              <w:rPr>
                <w:spacing w:val="-10"/>
                <w:sz w:val="16"/>
              </w:rPr>
              <w:t xml:space="preserve"> </w:t>
            </w:r>
            <w:r>
              <w:rPr>
                <w:sz w:val="16"/>
              </w:rPr>
              <w:t>the</w:t>
            </w:r>
            <w:r>
              <w:rPr>
                <w:spacing w:val="-10"/>
                <w:sz w:val="16"/>
              </w:rPr>
              <w:t xml:space="preserve"> </w:t>
            </w:r>
            <w:r>
              <w:rPr>
                <w:sz w:val="16"/>
              </w:rPr>
              <w:t>record</w:t>
            </w:r>
            <w:r>
              <w:rPr>
                <w:spacing w:val="-10"/>
                <w:sz w:val="16"/>
              </w:rPr>
              <w:t xml:space="preserve"> </w:t>
            </w:r>
            <w:r>
              <w:rPr>
                <w:sz w:val="16"/>
              </w:rPr>
              <w:t>of</w:t>
            </w:r>
            <w:r>
              <w:rPr>
                <w:spacing w:val="-10"/>
                <w:sz w:val="16"/>
              </w:rPr>
              <w:t xml:space="preserve"> </w:t>
            </w:r>
            <w:r>
              <w:rPr>
                <w:sz w:val="16"/>
              </w:rPr>
              <w:t>medication administration.</w:t>
            </w:r>
          </w:p>
        </w:tc>
        <w:tc>
          <w:tcPr>
            <w:tcW w:w="955" w:type="dxa"/>
            <w:tcBorders>
              <w:left w:val="single" w:sz="6" w:space="0" w:color="000000"/>
              <w:right w:val="single" w:sz="6" w:space="0" w:color="000000"/>
            </w:tcBorders>
            <w:shd w:val="clear" w:color="auto" w:fill="F2DBDB" w:themeFill="accent2" w:themeFillTint="33"/>
            <w:vAlign w:val="center"/>
          </w:tcPr>
          <w:p w14:paraId="46A5326D" w14:textId="77777777" w:rsidR="003B3A8A" w:rsidRDefault="003B3A8A" w:rsidP="003B3A8A">
            <w:pPr>
              <w:pStyle w:val="TableParagraph"/>
              <w:ind w:left="0"/>
              <w:jc w:val="center"/>
              <w:rPr>
                <w:sz w:val="16"/>
              </w:rPr>
            </w:pPr>
            <w:r>
              <w:rPr>
                <w:sz w:val="16"/>
              </w:rPr>
              <w:t>514</w:t>
            </w:r>
          </w:p>
        </w:tc>
        <w:tc>
          <w:tcPr>
            <w:tcW w:w="955" w:type="dxa"/>
            <w:tcBorders>
              <w:left w:val="single" w:sz="6" w:space="0" w:color="000000"/>
              <w:right w:val="single" w:sz="6" w:space="0" w:color="000000"/>
            </w:tcBorders>
            <w:shd w:val="clear" w:color="auto" w:fill="F2DBDB" w:themeFill="accent2" w:themeFillTint="33"/>
            <w:vAlign w:val="center"/>
          </w:tcPr>
          <w:p w14:paraId="5A19ADB8" w14:textId="7CDA5345" w:rsidR="003B3A8A" w:rsidRDefault="005C69BF" w:rsidP="003B3A8A">
            <w:pPr>
              <w:pStyle w:val="TableParagraph"/>
              <w:ind w:left="0"/>
              <w:jc w:val="center"/>
              <w:rPr>
                <w:sz w:val="17"/>
              </w:rPr>
            </w:pPr>
            <w:r>
              <w:rPr>
                <w:sz w:val="17"/>
              </w:rPr>
              <w:t>A</w:t>
            </w:r>
          </w:p>
        </w:tc>
        <w:tc>
          <w:tcPr>
            <w:tcW w:w="955" w:type="dxa"/>
            <w:tcBorders>
              <w:left w:val="single" w:sz="6" w:space="0" w:color="000000"/>
              <w:right w:val="single" w:sz="6" w:space="0" w:color="000000"/>
            </w:tcBorders>
            <w:shd w:val="clear" w:color="auto" w:fill="F2DBDB" w:themeFill="accent2" w:themeFillTint="33"/>
            <w:vAlign w:val="center"/>
          </w:tcPr>
          <w:p w14:paraId="5E37BCE6" w14:textId="7861C6EF" w:rsidR="003B3A8A" w:rsidRDefault="003B3A8A" w:rsidP="003B3A8A">
            <w:pPr>
              <w:pStyle w:val="TableParagraph"/>
              <w:ind w:left="0"/>
              <w:jc w:val="center"/>
              <w:rPr>
                <w:sz w:val="17"/>
              </w:rPr>
            </w:pPr>
          </w:p>
        </w:tc>
      </w:tr>
      <w:tr w:rsidR="003B3A8A" w14:paraId="7CEB2EC8" w14:textId="1B56AEC8" w:rsidTr="005C69BF">
        <w:trPr>
          <w:trHeight w:val="295"/>
        </w:trPr>
        <w:tc>
          <w:tcPr>
            <w:tcW w:w="2400" w:type="dxa"/>
            <w:vMerge/>
            <w:tcBorders>
              <w:top w:val="nil"/>
              <w:bottom w:val="dotted" w:sz="4" w:space="0" w:color="000000"/>
              <w:right w:val="single" w:sz="8" w:space="0" w:color="000000"/>
            </w:tcBorders>
          </w:tcPr>
          <w:p w14:paraId="06ABBFB7" w14:textId="77777777" w:rsidR="003B3A8A" w:rsidRDefault="003B3A8A" w:rsidP="003B3A8A">
            <w:pPr>
              <w:rPr>
                <w:sz w:val="2"/>
                <w:szCs w:val="2"/>
              </w:rPr>
            </w:pPr>
          </w:p>
        </w:tc>
        <w:tc>
          <w:tcPr>
            <w:tcW w:w="7525" w:type="dxa"/>
            <w:tcBorders>
              <w:left w:val="single" w:sz="8" w:space="0" w:color="000000"/>
              <w:bottom w:val="dotted" w:sz="4" w:space="0" w:color="000000"/>
              <w:right w:val="single" w:sz="6" w:space="0" w:color="000000"/>
            </w:tcBorders>
            <w:shd w:val="clear" w:color="auto" w:fill="F2DBDB" w:themeFill="accent2" w:themeFillTint="33"/>
          </w:tcPr>
          <w:p w14:paraId="05E68296" w14:textId="77777777" w:rsidR="003B3A8A" w:rsidRDefault="003B3A8A" w:rsidP="003B3A8A">
            <w:pPr>
              <w:pStyle w:val="TableParagraph"/>
              <w:spacing w:before="35"/>
              <w:ind w:left="118"/>
              <w:rPr>
                <w:sz w:val="16"/>
              </w:rPr>
            </w:pPr>
            <w:r>
              <w:rPr>
                <w:b/>
                <w:sz w:val="16"/>
              </w:rPr>
              <w:t xml:space="preserve">33. </w:t>
            </w:r>
            <w:r>
              <w:rPr>
                <w:sz w:val="16"/>
              </w:rPr>
              <w:t>The system SHOULD provide the ability to capture an acknowledgement from a user that a</w:t>
            </w:r>
          </w:p>
        </w:tc>
        <w:tc>
          <w:tcPr>
            <w:tcW w:w="955" w:type="dxa"/>
            <w:tcBorders>
              <w:left w:val="single" w:sz="6" w:space="0" w:color="000000"/>
              <w:bottom w:val="dotted" w:sz="4" w:space="0" w:color="000000"/>
              <w:right w:val="single" w:sz="6" w:space="0" w:color="000000"/>
            </w:tcBorders>
            <w:shd w:val="clear" w:color="auto" w:fill="F2DBDB" w:themeFill="accent2" w:themeFillTint="33"/>
            <w:vAlign w:val="center"/>
          </w:tcPr>
          <w:p w14:paraId="772C6352" w14:textId="77777777" w:rsidR="003B3A8A" w:rsidRDefault="003B3A8A" w:rsidP="003B3A8A">
            <w:pPr>
              <w:pStyle w:val="TableParagraph"/>
              <w:spacing w:line="169" w:lineRule="exact"/>
              <w:ind w:left="0"/>
              <w:jc w:val="center"/>
              <w:rPr>
                <w:sz w:val="16"/>
              </w:rPr>
            </w:pPr>
            <w:r>
              <w:rPr>
                <w:sz w:val="16"/>
              </w:rPr>
              <w:t>515</w:t>
            </w:r>
          </w:p>
        </w:tc>
        <w:tc>
          <w:tcPr>
            <w:tcW w:w="955" w:type="dxa"/>
            <w:tcBorders>
              <w:left w:val="single" w:sz="6" w:space="0" w:color="000000"/>
              <w:bottom w:val="dotted" w:sz="4" w:space="0" w:color="000000"/>
              <w:right w:val="single" w:sz="6" w:space="0" w:color="000000"/>
            </w:tcBorders>
            <w:shd w:val="clear" w:color="auto" w:fill="F2DBDB" w:themeFill="accent2" w:themeFillTint="33"/>
            <w:vAlign w:val="center"/>
          </w:tcPr>
          <w:p w14:paraId="3DC327A1" w14:textId="5EB96DA2" w:rsidR="003B3A8A" w:rsidRDefault="005C69BF" w:rsidP="003B3A8A">
            <w:pPr>
              <w:pStyle w:val="TableParagraph"/>
              <w:spacing w:line="169" w:lineRule="exact"/>
              <w:ind w:left="0"/>
              <w:jc w:val="center"/>
              <w:rPr>
                <w:sz w:val="16"/>
              </w:rPr>
            </w:pPr>
            <w:r>
              <w:rPr>
                <w:sz w:val="16"/>
              </w:rPr>
              <w:t>A</w:t>
            </w:r>
          </w:p>
        </w:tc>
        <w:tc>
          <w:tcPr>
            <w:tcW w:w="955" w:type="dxa"/>
            <w:tcBorders>
              <w:left w:val="single" w:sz="6" w:space="0" w:color="000000"/>
              <w:bottom w:val="dotted" w:sz="4" w:space="0" w:color="000000"/>
              <w:right w:val="single" w:sz="6" w:space="0" w:color="000000"/>
            </w:tcBorders>
            <w:shd w:val="clear" w:color="auto" w:fill="F2DBDB" w:themeFill="accent2" w:themeFillTint="33"/>
            <w:vAlign w:val="center"/>
          </w:tcPr>
          <w:p w14:paraId="677BDF5C" w14:textId="262A3F17" w:rsidR="003B3A8A" w:rsidRDefault="003B3A8A" w:rsidP="003B3A8A">
            <w:pPr>
              <w:pStyle w:val="TableParagraph"/>
              <w:spacing w:line="169" w:lineRule="exact"/>
              <w:ind w:left="0"/>
              <w:jc w:val="center"/>
              <w:rPr>
                <w:sz w:val="16"/>
              </w:rPr>
            </w:pPr>
          </w:p>
        </w:tc>
      </w:tr>
      <w:tr w:rsidR="003B3A8A" w14:paraId="55E48B4A" w14:textId="1634A8D0" w:rsidTr="008656DF">
        <w:trPr>
          <w:trHeight w:val="126"/>
        </w:trPr>
        <w:tc>
          <w:tcPr>
            <w:tcW w:w="2400" w:type="dxa"/>
            <w:tcBorders>
              <w:top w:val="dotted" w:sz="4" w:space="0" w:color="000000"/>
              <w:bottom w:val="nil"/>
              <w:right w:val="single" w:sz="8" w:space="0" w:color="000000"/>
            </w:tcBorders>
          </w:tcPr>
          <w:p w14:paraId="656EA15F" w14:textId="77777777" w:rsidR="003B3A8A" w:rsidRDefault="003B3A8A" w:rsidP="003B3A8A">
            <w:pPr>
              <w:pStyle w:val="TableParagraph"/>
              <w:rPr>
                <w:sz w:val="6"/>
              </w:rPr>
            </w:pPr>
          </w:p>
        </w:tc>
        <w:tc>
          <w:tcPr>
            <w:tcW w:w="7525" w:type="dxa"/>
            <w:tcBorders>
              <w:top w:val="dotted" w:sz="4" w:space="0" w:color="000000"/>
              <w:left w:val="single" w:sz="8" w:space="0" w:color="000000"/>
              <w:right w:val="single" w:sz="6" w:space="0" w:color="000000"/>
            </w:tcBorders>
          </w:tcPr>
          <w:p w14:paraId="603196F2" w14:textId="77777777" w:rsidR="003B3A8A" w:rsidRDefault="003B3A8A" w:rsidP="003B3A8A">
            <w:pPr>
              <w:pStyle w:val="TableParagraph"/>
              <w:spacing w:line="88" w:lineRule="auto"/>
              <w:ind w:left="453"/>
              <w:rPr>
                <w:sz w:val="16"/>
              </w:rPr>
            </w:pPr>
            <w:r>
              <w:rPr>
                <w:sz w:val="16"/>
              </w:rPr>
              <w:t xml:space="preserve">medication order has been </w:t>
            </w:r>
            <w:proofErr w:type="spellStart"/>
            <w:r>
              <w:rPr>
                <w:sz w:val="16"/>
              </w:rPr>
              <w:t>revi</w:t>
            </w:r>
            <w:r>
              <w:rPr>
                <w:spacing w:val="-35"/>
                <w:sz w:val="16"/>
              </w:rPr>
              <w:t>e</w:t>
            </w:r>
            <w:proofErr w:type="spellEnd"/>
            <w:r>
              <w:rPr>
                <w:i/>
                <w:spacing w:val="-63"/>
                <w:position w:val="-5"/>
                <w:sz w:val="16"/>
              </w:rPr>
              <w:t>P</w:t>
            </w:r>
            <w:r>
              <w:rPr>
                <w:spacing w:val="-53"/>
                <w:sz w:val="16"/>
              </w:rPr>
              <w:t>w</w:t>
            </w:r>
            <w:r>
              <w:rPr>
                <w:i/>
                <w:spacing w:val="-28"/>
                <w:position w:val="-5"/>
                <w:sz w:val="16"/>
              </w:rPr>
              <w:t>a</w:t>
            </w:r>
            <w:r>
              <w:rPr>
                <w:spacing w:val="-62"/>
                <w:sz w:val="16"/>
              </w:rPr>
              <w:t>e</w:t>
            </w:r>
            <w:r>
              <w:rPr>
                <w:i/>
                <w:spacing w:val="-19"/>
                <w:position w:val="-5"/>
                <w:sz w:val="16"/>
              </w:rPr>
              <w:t>g</w:t>
            </w:r>
            <w:r>
              <w:rPr>
                <w:spacing w:val="-71"/>
                <w:sz w:val="16"/>
              </w:rPr>
              <w:t>d</w:t>
            </w:r>
            <w:r>
              <w:rPr>
                <w:i/>
                <w:position w:val="-5"/>
                <w:sz w:val="16"/>
              </w:rPr>
              <w:t>e</w:t>
            </w:r>
            <w:r>
              <w:rPr>
                <w:i/>
                <w:spacing w:val="-10"/>
                <w:position w:val="-5"/>
                <w:sz w:val="16"/>
              </w:rPr>
              <w:t>:</w:t>
            </w:r>
            <w:r>
              <w:rPr>
                <w:sz w:val="16"/>
              </w:rPr>
              <w:t>i</w:t>
            </w:r>
            <w:r>
              <w:rPr>
                <w:spacing w:val="-76"/>
                <w:sz w:val="16"/>
              </w:rPr>
              <w:t>n</w:t>
            </w:r>
            <w:r>
              <w:rPr>
                <w:i/>
                <w:spacing w:val="-5"/>
                <w:position w:val="-5"/>
                <w:sz w:val="16"/>
              </w:rPr>
              <w:t>2</w:t>
            </w:r>
            <w:r>
              <w:rPr>
                <w:spacing w:val="-76"/>
                <w:sz w:val="16"/>
              </w:rPr>
              <w:t>c</w:t>
            </w:r>
            <w:r>
              <w:rPr>
                <w:i/>
                <w:spacing w:val="-5"/>
                <w:position w:val="-5"/>
                <w:sz w:val="16"/>
              </w:rPr>
              <w:t>2</w:t>
            </w:r>
            <w:proofErr w:type="spellStart"/>
            <w:r>
              <w:rPr>
                <w:sz w:val="16"/>
              </w:rPr>
              <w:t>luding</w:t>
            </w:r>
            <w:proofErr w:type="spellEnd"/>
            <w:r>
              <w:rPr>
                <w:sz w:val="16"/>
              </w:rPr>
              <w:t xml:space="preserve"> capturing the date, </w:t>
            </w:r>
            <w:proofErr w:type="gramStart"/>
            <w:r>
              <w:rPr>
                <w:sz w:val="16"/>
              </w:rPr>
              <w:t>time</w:t>
            </w:r>
            <w:proofErr w:type="gramEnd"/>
            <w:r>
              <w:rPr>
                <w:sz w:val="16"/>
              </w:rPr>
              <w:t xml:space="preserve"> and user credentials.</w:t>
            </w:r>
          </w:p>
        </w:tc>
        <w:tc>
          <w:tcPr>
            <w:tcW w:w="955" w:type="dxa"/>
            <w:tcBorders>
              <w:top w:val="dotted" w:sz="4" w:space="0" w:color="000000"/>
              <w:left w:val="single" w:sz="6" w:space="0" w:color="000000"/>
              <w:right w:val="single" w:sz="6" w:space="0" w:color="000000"/>
            </w:tcBorders>
          </w:tcPr>
          <w:p w14:paraId="6978AF28" w14:textId="77777777" w:rsidR="003B3A8A" w:rsidRDefault="003B3A8A" w:rsidP="003B3A8A">
            <w:pPr>
              <w:pStyle w:val="TableParagraph"/>
              <w:rPr>
                <w:sz w:val="6"/>
              </w:rPr>
            </w:pPr>
          </w:p>
        </w:tc>
        <w:tc>
          <w:tcPr>
            <w:tcW w:w="955" w:type="dxa"/>
            <w:tcBorders>
              <w:top w:val="dotted" w:sz="4" w:space="0" w:color="000000"/>
              <w:left w:val="single" w:sz="6" w:space="0" w:color="000000"/>
              <w:right w:val="single" w:sz="6" w:space="0" w:color="000000"/>
            </w:tcBorders>
          </w:tcPr>
          <w:p w14:paraId="1C72BE2D" w14:textId="77777777" w:rsidR="003B3A8A" w:rsidRDefault="003B3A8A" w:rsidP="003B3A8A">
            <w:pPr>
              <w:pStyle w:val="TableParagraph"/>
              <w:rPr>
                <w:sz w:val="6"/>
              </w:rPr>
            </w:pPr>
          </w:p>
        </w:tc>
        <w:tc>
          <w:tcPr>
            <w:tcW w:w="955" w:type="dxa"/>
            <w:tcBorders>
              <w:top w:val="dotted" w:sz="4" w:space="0" w:color="000000"/>
              <w:left w:val="single" w:sz="6" w:space="0" w:color="000000"/>
              <w:right w:val="single" w:sz="6" w:space="0" w:color="000000"/>
            </w:tcBorders>
          </w:tcPr>
          <w:p w14:paraId="7D3CE59C" w14:textId="02D40FE7" w:rsidR="003B3A8A" w:rsidRDefault="003B3A8A" w:rsidP="003B3A8A">
            <w:pPr>
              <w:pStyle w:val="TableParagraph"/>
              <w:rPr>
                <w:sz w:val="6"/>
              </w:rPr>
            </w:pPr>
          </w:p>
        </w:tc>
      </w:tr>
    </w:tbl>
    <w:p w14:paraId="3BC07617" w14:textId="77777777" w:rsidR="004B2E32" w:rsidRDefault="004B2E32" w:rsidP="004B2E32">
      <w:pPr>
        <w:rPr>
          <w:sz w:val="6"/>
        </w:rPr>
        <w:sectPr w:rsidR="004B2E32" w:rsidSect="003B3A8A">
          <w:headerReference w:type="default" r:id="rId73"/>
          <w:footerReference w:type="default" r:id="rId74"/>
          <w:pgSz w:w="15840" w:h="12240" w:orient="landscape"/>
          <w:pgMar w:top="600" w:right="560" w:bottom="520" w:left="0" w:header="348" w:footer="0" w:gutter="0"/>
          <w:cols w:space="720"/>
          <w:docGrid w:linePitch="299"/>
        </w:sectPr>
      </w:pPr>
    </w:p>
    <w:p w14:paraId="617F32E2" w14:textId="0BC5E829" w:rsidR="004B2E32" w:rsidRDefault="004B2E32" w:rsidP="004B2E32">
      <w:pPr>
        <w:pStyle w:val="BodyText"/>
        <w:spacing w:before="7"/>
        <w:rPr>
          <w:sz w:val="2"/>
        </w:rPr>
      </w:pPr>
    </w:p>
    <w:p w14:paraId="67D002D5" w14:textId="1C1691DC" w:rsidR="004B2E32" w:rsidRDefault="004B2E32" w:rsidP="004B2E32">
      <w:pPr>
        <w:pStyle w:val="BodyText"/>
        <w:spacing w:line="20" w:lineRule="exact"/>
        <w:ind w:left="119"/>
        <w:rPr>
          <w:sz w:val="2"/>
        </w:rPr>
      </w:pPr>
      <w:r>
        <w:rPr>
          <w:noProof/>
          <w:sz w:val="2"/>
        </w:rPr>
        <mc:AlternateContent>
          <mc:Choice Requires="wpg">
            <w:drawing>
              <wp:inline distT="0" distB="0" distL="0" distR="0" wp14:anchorId="67EF7D46" wp14:editId="275251BD">
                <wp:extent cx="6858000" cy="1270"/>
                <wp:effectExtent l="8890" t="13335" r="10160"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
                          <a:chOff x="0" y="0"/>
                          <a:chExt cx="10800" cy="2"/>
                        </a:xfrm>
                      </wpg:grpSpPr>
                      <wps:wsp>
                        <wps:cNvPr id="12" name="Line 5"/>
                        <wps:cNvCnPr>
                          <a:cxnSpLocks noChangeShapeType="1"/>
                        </wps:cNvCnPr>
                        <wps:spPr bwMode="auto">
                          <a:xfrm>
                            <a:off x="0" y="1"/>
                            <a:ext cx="10800" cy="0"/>
                          </a:xfrm>
                          <a:prstGeom prst="line">
                            <a:avLst/>
                          </a:prstGeom>
                          <a:noFill/>
                          <a:ln w="1270">
                            <a:solidFill>
                              <a:srgbClr val="0000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9983C96" id="Group 11" o:spid="_x0000_s1026" style="width:540pt;height:.1pt;mso-position-horizontal-relative:char;mso-position-vertical-relative:line" coordsize="10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">
                <v:line id="Line 5" o:spid="_x0000_s1027" style="position:absolute;visibility:visible;mso-wrap-style:square" from="0,1" to="1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" strokecolor="blue" strokeweight=".1pt"/>
                <w10:anchorlock/>
              </v:group>
            </w:pict>
          </mc:Fallback>
        </mc:AlternateContent>
      </w:r>
    </w:p>
    <w:p w14:paraId="32099373" w14:textId="42683161" w:rsidR="004B2E32" w:rsidRDefault="003B3A8A" w:rsidP="004B2E32">
      <w:pPr>
        <w:pStyle w:val="BodyText"/>
      </w:pPr>
      <w:r>
        <w:rPr>
          <w:rFonts w:ascii="Arial"/>
          <w:noProof/>
        </w:rPr>
        <mc:AlternateContent>
          <mc:Choice Requires="wps">
            <w:drawing>
              <wp:anchor distT="0" distB="0" distL="114300" distR="114300" simplePos="0" relativeHeight="502451888" behindDoc="0" locked="0" layoutInCell="1" allowOverlap="1" wp14:anchorId="0D2F3ACD" wp14:editId="0D2F1FAD">
                <wp:simplePos x="0" y="0"/>
                <wp:positionH relativeFrom="page">
                  <wp:posOffset>457200</wp:posOffset>
                </wp:positionH>
                <wp:positionV relativeFrom="page">
                  <wp:posOffset>457200</wp:posOffset>
                </wp:positionV>
                <wp:extent cx="8191500" cy="9398635"/>
                <wp:effectExtent l="0" t="0" r="0" b="120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0" cy="93986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12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5"/>
                              <w:gridCol w:w="955"/>
                              <w:gridCol w:w="955"/>
                              <w:gridCol w:w="955"/>
                            </w:tblGrid>
                            <w:tr w:rsidR="001A5AA1" w14:paraId="47150C86" w14:textId="341D980A" w:rsidTr="00A07C20">
                              <w:trPr>
                                <w:trHeight w:val="573"/>
                              </w:trPr>
                              <w:tc>
                                <w:tcPr>
                                  <w:tcW w:w="2400" w:type="dxa"/>
                                  <w:tcBorders>
                                    <w:left w:val="single" w:sz="4" w:space="0" w:color="000000"/>
                                    <w:bottom w:val="single" w:sz="6" w:space="0" w:color="000000"/>
                                    <w:right w:val="single" w:sz="4" w:space="0" w:color="FFFFFF"/>
                                  </w:tcBorders>
                                  <w:shd w:val="clear" w:color="auto" w:fill="00B050"/>
                                </w:tcPr>
                                <w:p w14:paraId="416C210B" w14:textId="77777777" w:rsidR="001A5AA1" w:rsidRDefault="001A5AA1" w:rsidP="003B3A8A">
                                  <w:pPr>
                                    <w:pStyle w:val="TableParagraph"/>
                                    <w:spacing w:line="171" w:lineRule="exact"/>
                                    <w:ind w:left="84"/>
                                    <w:rPr>
                                      <w:b/>
                                      <w:sz w:val="16"/>
                                    </w:rPr>
                                  </w:pPr>
                                  <w:r>
                                    <w:rPr>
                                      <w:b/>
                                      <w:sz w:val="16"/>
                                    </w:rPr>
                                    <w:t>Section/Id#:</w:t>
                                  </w:r>
                                </w:p>
                                <w:p w14:paraId="6C3C6B60" w14:textId="77777777" w:rsidR="001A5AA1" w:rsidRDefault="001A5AA1" w:rsidP="003B3A8A">
                                  <w:pPr>
                                    <w:pStyle w:val="TableParagraph"/>
                                    <w:spacing w:before="8"/>
                                    <w:ind w:left="84" w:right="1813"/>
                                    <w:rPr>
                                      <w:b/>
                                      <w:sz w:val="16"/>
                                    </w:rPr>
                                  </w:pPr>
                                  <w:r>
                                    <w:rPr>
                                      <w:b/>
                                      <w:sz w:val="16"/>
                                    </w:rPr>
                                    <w:t>Type:</w:t>
                                  </w:r>
                                </w:p>
                                <w:p w14:paraId="64F02D8C" w14:textId="77777777" w:rsidR="001A5AA1" w:rsidRDefault="001A5AA1" w:rsidP="003B3A8A">
                                  <w:pPr>
                                    <w:pStyle w:val="TableParagraph"/>
                                    <w:spacing w:before="8"/>
                                    <w:ind w:left="84" w:right="1813"/>
                                    <w:rPr>
                                      <w:b/>
                                      <w:sz w:val="16"/>
                                    </w:rPr>
                                  </w:pPr>
                                  <w:r>
                                    <w:rPr>
                                      <w:b/>
                                      <w:sz w:val="16"/>
                                    </w:rPr>
                                    <w:t>Name:</w:t>
                                  </w:r>
                                </w:p>
                              </w:tc>
                              <w:tc>
                                <w:tcPr>
                                  <w:tcW w:w="7525" w:type="dxa"/>
                                  <w:tcBorders>
                                    <w:left w:val="single" w:sz="4" w:space="0" w:color="FFFFFF"/>
                                    <w:bottom w:val="single" w:sz="8" w:space="0" w:color="000000"/>
                                    <w:right w:val="single" w:sz="4" w:space="0" w:color="FFFFFF"/>
                                  </w:tcBorders>
                                  <w:shd w:val="clear" w:color="auto" w:fill="00B050"/>
                                </w:tcPr>
                                <w:p w14:paraId="6D102E72" w14:textId="77777777" w:rsidR="001A5AA1" w:rsidRDefault="001A5AA1" w:rsidP="003B3A8A">
                                  <w:pPr>
                                    <w:pStyle w:val="TableParagraph"/>
                                    <w:spacing w:before="6"/>
                                    <w:rPr>
                                      <w:i/>
                                      <w:sz w:val="15"/>
                                    </w:rPr>
                                  </w:pPr>
                                </w:p>
                                <w:p w14:paraId="20D2BC68" w14:textId="77777777" w:rsidR="001A5AA1" w:rsidRDefault="001A5AA1" w:rsidP="003B3A8A">
                                  <w:pPr>
                                    <w:pStyle w:val="TableParagraph"/>
                                    <w:ind w:left="84"/>
                                    <w:rPr>
                                      <w:b/>
                                      <w:sz w:val="16"/>
                                    </w:rPr>
                                  </w:pPr>
                                  <w:r>
                                    <w:rPr>
                                      <w:b/>
                                      <w:sz w:val="16"/>
                                    </w:rPr>
                                    <w:t>Conformance Criteria</w:t>
                                  </w:r>
                                </w:p>
                              </w:tc>
                              <w:tc>
                                <w:tcPr>
                                  <w:tcW w:w="955" w:type="dxa"/>
                                  <w:tcBorders>
                                    <w:left w:val="single" w:sz="4" w:space="0" w:color="FFFFFF"/>
                                    <w:bottom w:val="single" w:sz="8" w:space="0" w:color="000000"/>
                                  </w:tcBorders>
                                  <w:shd w:val="clear" w:color="auto" w:fill="00B050"/>
                                  <w:vAlign w:val="center"/>
                                </w:tcPr>
                                <w:p w14:paraId="4AB61A20" w14:textId="5CAD2C5A" w:rsidR="001A5AA1" w:rsidRDefault="001A5AA1" w:rsidP="00A07C20">
                                  <w:pPr>
                                    <w:pStyle w:val="TableParagraph"/>
                                    <w:ind w:left="0"/>
                                    <w:jc w:val="center"/>
                                    <w:rPr>
                                      <w:b/>
                                      <w:sz w:val="16"/>
                                    </w:rPr>
                                  </w:pPr>
                                  <w:r w:rsidRPr="000E4DCC">
                                    <w:rPr>
                                      <w:b/>
                                      <w:sz w:val="16"/>
                                      <w:szCs w:val="16"/>
                                    </w:rPr>
                                    <w:t>Row#</w:t>
                                  </w:r>
                                </w:p>
                              </w:tc>
                              <w:tc>
                                <w:tcPr>
                                  <w:tcW w:w="955" w:type="dxa"/>
                                  <w:tcBorders>
                                    <w:left w:val="single" w:sz="4" w:space="0" w:color="FFFFFF"/>
                                    <w:bottom w:val="single" w:sz="8" w:space="0" w:color="000000"/>
                                    <w:right w:val="single" w:sz="4" w:space="0" w:color="FFFFFF"/>
                                  </w:tcBorders>
                                  <w:shd w:val="clear" w:color="auto" w:fill="00B050"/>
                                  <w:vAlign w:val="center"/>
                                </w:tcPr>
                                <w:p w14:paraId="6A9D5B6A" w14:textId="7A8B4F89" w:rsidR="001A5AA1" w:rsidRDefault="001A5AA1" w:rsidP="00A07C20">
                                  <w:pPr>
                                    <w:pStyle w:val="TableParagraph"/>
                                    <w:ind w:left="0"/>
                                    <w:jc w:val="center"/>
                                    <w:rPr>
                                      <w:i/>
                                      <w:sz w:val="15"/>
                                    </w:rPr>
                                  </w:pPr>
                                  <w:r w:rsidRPr="000E4DCC">
                                    <w:rPr>
                                      <w:b/>
                                      <w:sz w:val="16"/>
                                      <w:szCs w:val="16"/>
                                    </w:rPr>
                                    <w:t>Criteria Status</w:t>
                                  </w:r>
                                </w:p>
                              </w:tc>
                              <w:tc>
                                <w:tcPr>
                                  <w:tcW w:w="955" w:type="dxa"/>
                                  <w:tcBorders>
                                    <w:left w:val="single" w:sz="4" w:space="0" w:color="FFFFFF"/>
                                    <w:bottom w:val="single" w:sz="8" w:space="0" w:color="000000"/>
                                  </w:tcBorders>
                                  <w:shd w:val="clear" w:color="auto" w:fill="00B050"/>
                                  <w:vAlign w:val="center"/>
                                </w:tcPr>
                                <w:p w14:paraId="6E5E86FB" w14:textId="4D77289D" w:rsidR="001A5AA1" w:rsidRDefault="001A5AA1" w:rsidP="00A07C20">
                                  <w:pPr>
                                    <w:pStyle w:val="TableParagraph"/>
                                    <w:ind w:left="0"/>
                                    <w:jc w:val="center"/>
                                    <w:rPr>
                                      <w:i/>
                                      <w:sz w:val="15"/>
                                    </w:rPr>
                                  </w:pPr>
                                  <w:r w:rsidRPr="000E4DCC">
                                    <w:rPr>
                                      <w:b/>
                                      <w:sz w:val="16"/>
                                      <w:szCs w:val="16"/>
                                    </w:rPr>
                                    <w:t>Mapping to R1</w:t>
                                  </w:r>
                                </w:p>
                              </w:tc>
                            </w:tr>
                            <w:tr w:rsidR="001A5AA1" w14:paraId="2FA283FA" w14:textId="3B6D32BC" w:rsidTr="00A07C20">
                              <w:trPr>
                                <w:trHeight w:val="429"/>
                              </w:trPr>
                              <w:tc>
                                <w:tcPr>
                                  <w:tcW w:w="2400" w:type="dxa"/>
                                  <w:vMerge w:val="restart"/>
                                  <w:tcBorders>
                                    <w:top w:val="single" w:sz="6" w:space="0" w:color="000000"/>
                                    <w:left w:val="single" w:sz="4" w:space="0" w:color="000000"/>
                                    <w:right w:val="single" w:sz="8" w:space="0" w:color="000000"/>
                                  </w:tcBorders>
                                </w:tcPr>
                                <w:p w14:paraId="0D8E54CA" w14:textId="77777777" w:rsidR="001A5AA1" w:rsidRDefault="001A5AA1" w:rsidP="003B3A8A">
                                  <w:pPr>
                                    <w:pStyle w:val="TableParagraph"/>
                                    <w:rPr>
                                      <w:sz w:val="16"/>
                                    </w:rPr>
                                  </w:pPr>
                                </w:p>
                              </w:tc>
                              <w:tc>
                                <w:tcPr>
                                  <w:tcW w:w="7525" w:type="dxa"/>
                                  <w:tcBorders>
                                    <w:top w:val="single" w:sz="8" w:space="0" w:color="000000"/>
                                    <w:left w:val="single" w:sz="8" w:space="0" w:color="000000"/>
                                    <w:right w:val="single" w:sz="6" w:space="0" w:color="000000"/>
                                  </w:tcBorders>
                                  <w:shd w:val="clear" w:color="auto" w:fill="F2DBDB" w:themeFill="accent2" w:themeFillTint="33"/>
                                </w:tcPr>
                                <w:p w14:paraId="28577046" w14:textId="77777777" w:rsidR="001A5AA1" w:rsidRDefault="001A5AA1" w:rsidP="00A07C20">
                                  <w:pPr>
                                    <w:pStyle w:val="TableParagraph"/>
                                    <w:ind w:left="0"/>
                                    <w:rPr>
                                      <w:sz w:val="16"/>
                                    </w:rPr>
                                  </w:pPr>
                                  <w:r>
                                    <w:rPr>
                                      <w:b/>
                                      <w:sz w:val="16"/>
                                    </w:rPr>
                                    <w:t xml:space="preserve">34. </w:t>
                                  </w:r>
                                  <w:r>
                                    <w:rPr>
                                      <w:sz w:val="16"/>
                                    </w:rPr>
                                    <w:t>The system SHOULD provide the ability to capture documentation of medication administration prior to pharmacy review.</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3D7AEB52" w14:textId="77777777" w:rsidR="001A5AA1" w:rsidRDefault="001A5AA1" w:rsidP="00A07C20">
                                  <w:pPr>
                                    <w:pStyle w:val="TableParagraph"/>
                                    <w:ind w:left="0"/>
                                    <w:jc w:val="center"/>
                                    <w:rPr>
                                      <w:sz w:val="16"/>
                                    </w:rPr>
                                  </w:pPr>
                                  <w:r>
                                    <w:rPr>
                                      <w:sz w:val="16"/>
                                    </w:rPr>
                                    <w:t>516</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03ABB347" w14:textId="53EE551B" w:rsidR="001A5AA1" w:rsidRDefault="001A5AA1" w:rsidP="00A07C20">
                                  <w:pPr>
                                    <w:pStyle w:val="TableParagraph"/>
                                    <w:ind w:left="0"/>
                                    <w:jc w:val="center"/>
                                    <w:rPr>
                                      <w:sz w:val="16"/>
                                    </w:rPr>
                                  </w:pPr>
                                  <w:r>
                                    <w:rPr>
                                      <w:sz w:val="16"/>
                                    </w:rPr>
                                    <w:t>A</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67403155" w14:textId="31C8E952" w:rsidR="001A5AA1" w:rsidRDefault="001A5AA1" w:rsidP="00A07C20">
                                  <w:pPr>
                                    <w:pStyle w:val="TableParagraph"/>
                                    <w:ind w:left="0"/>
                                    <w:jc w:val="center"/>
                                    <w:rPr>
                                      <w:sz w:val="16"/>
                                    </w:rPr>
                                  </w:pPr>
                                </w:p>
                              </w:tc>
                            </w:tr>
                            <w:tr w:rsidR="001A5AA1" w14:paraId="105BD460" w14:textId="24B17E52" w:rsidTr="00A07C20">
                              <w:trPr>
                                <w:trHeight w:val="624"/>
                              </w:trPr>
                              <w:tc>
                                <w:tcPr>
                                  <w:tcW w:w="2400" w:type="dxa"/>
                                  <w:vMerge/>
                                  <w:tcBorders>
                                    <w:top w:val="nil"/>
                                    <w:left w:val="single" w:sz="4" w:space="0" w:color="000000"/>
                                    <w:right w:val="single" w:sz="8" w:space="0" w:color="000000"/>
                                  </w:tcBorders>
                                </w:tcPr>
                                <w:p w14:paraId="08ADE9D6"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2F06C52" w14:textId="77777777" w:rsidR="001A5AA1" w:rsidRDefault="001A5AA1" w:rsidP="00A07C20">
                                  <w:pPr>
                                    <w:pStyle w:val="TableParagraph"/>
                                    <w:ind w:left="0"/>
                                    <w:rPr>
                                      <w:sz w:val="16"/>
                                    </w:rPr>
                                  </w:pPr>
                                  <w:r>
                                    <w:rPr>
                                      <w:b/>
                                      <w:sz w:val="16"/>
                                    </w:rPr>
                                    <w:t xml:space="preserve">35. </w:t>
                                  </w:r>
                                  <w:r>
                                    <w:rPr>
                                      <w:sz w:val="16"/>
                                    </w:rPr>
                                    <w:t>The system SHALL provide the ability to capture, maintain and render as part of the medication administration record for infusions the actual date and times of the infusion including the start and stop times and any modifications to the infusion and the assessment status of the infusion.</w:t>
                                  </w:r>
                                </w:p>
                              </w:tc>
                              <w:tc>
                                <w:tcPr>
                                  <w:tcW w:w="955" w:type="dxa"/>
                                  <w:tcBorders>
                                    <w:left w:val="single" w:sz="6" w:space="0" w:color="000000"/>
                                    <w:right w:val="single" w:sz="6" w:space="0" w:color="000000"/>
                                  </w:tcBorders>
                                  <w:shd w:val="clear" w:color="auto" w:fill="F2DBDB" w:themeFill="accent2" w:themeFillTint="33"/>
                                  <w:vAlign w:val="center"/>
                                </w:tcPr>
                                <w:p w14:paraId="1A7EDFC9" w14:textId="77777777" w:rsidR="001A5AA1" w:rsidRDefault="001A5AA1" w:rsidP="00A07C20">
                                  <w:pPr>
                                    <w:pStyle w:val="TableParagraph"/>
                                    <w:ind w:left="0"/>
                                    <w:jc w:val="center"/>
                                    <w:rPr>
                                      <w:sz w:val="16"/>
                                    </w:rPr>
                                  </w:pPr>
                                  <w:r>
                                    <w:rPr>
                                      <w:sz w:val="16"/>
                                    </w:rPr>
                                    <w:t>517</w:t>
                                  </w:r>
                                </w:p>
                              </w:tc>
                              <w:tc>
                                <w:tcPr>
                                  <w:tcW w:w="955" w:type="dxa"/>
                                  <w:tcBorders>
                                    <w:left w:val="single" w:sz="6" w:space="0" w:color="000000"/>
                                    <w:right w:val="single" w:sz="6" w:space="0" w:color="000000"/>
                                  </w:tcBorders>
                                  <w:shd w:val="clear" w:color="auto" w:fill="F2DBDB" w:themeFill="accent2" w:themeFillTint="33"/>
                                  <w:vAlign w:val="center"/>
                                </w:tcPr>
                                <w:p w14:paraId="1B8F0D73" w14:textId="7943BCFB" w:rsidR="001A5AA1" w:rsidRDefault="001A5AA1" w:rsidP="00A07C20">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4847CD9B" w14:textId="6D095F04" w:rsidR="001A5AA1" w:rsidRDefault="001A5AA1" w:rsidP="00A07C20">
                                  <w:pPr>
                                    <w:pStyle w:val="TableParagraph"/>
                                    <w:ind w:left="0"/>
                                    <w:jc w:val="center"/>
                                    <w:rPr>
                                      <w:sz w:val="16"/>
                                    </w:rPr>
                                  </w:pPr>
                                </w:p>
                              </w:tc>
                            </w:tr>
                            <w:tr w:rsidR="001A5AA1" w14:paraId="622715D8" w14:textId="05A78788" w:rsidTr="00A07C20">
                              <w:trPr>
                                <w:trHeight w:val="432"/>
                              </w:trPr>
                              <w:tc>
                                <w:tcPr>
                                  <w:tcW w:w="2400" w:type="dxa"/>
                                  <w:vMerge/>
                                  <w:tcBorders>
                                    <w:top w:val="nil"/>
                                    <w:left w:val="single" w:sz="4" w:space="0" w:color="000000"/>
                                    <w:right w:val="single" w:sz="8" w:space="0" w:color="000000"/>
                                  </w:tcBorders>
                                </w:tcPr>
                                <w:p w14:paraId="2DEF1CC0"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92EBC3A" w14:textId="77777777" w:rsidR="001A5AA1" w:rsidRDefault="001A5AA1" w:rsidP="00A07C20">
                                  <w:pPr>
                                    <w:pStyle w:val="TableParagraph"/>
                                    <w:ind w:left="0"/>
                                    <w:rPr>
                                      <w:sz w:val="16"/>
                                    </w:rPr>
                                  </w:pPr>
                                  <w:r>
                                    <w:rPr>
                                      <w:b/>
                                      <w:sz w:val="16"/>
                                    </w:rPr>
                                    <w:t xml:space="preserve">36. </w:t>
                                  </w:r>
                                  <w:r>
                                    <w:rPr>
                                      <w:sz w:val="16"/>
                                    </w:rPr>
                                    <w:t>The system SHOULD provide the ability to capture, maintain, and render the patient's consent to have restricted medications administered, (e.g., Risk Evaluation and Mitigation Strategy (REMS)).</w:t>
                                  </w:r>
                                </w:p>
                              </w:tc>
                              <w:tc>
                                <w:tcPr>
                                  <w:tcW w:w="955" w:type="dxa"/>
                                  <w:tcBorders>
                                    <w:left w:val="single" w:sz="6" w:space="0" w:color="000000"/>
                                    <w:right w:val="single" w:sz="6" w:space="0" w:color="000000"/>
                                  </w:tcBorders>
                                  <w:shd w:val="clear" w:color="auto" w:fill="F2DBDB" w:themeFill="accent2" w:themeFillTint="33"/>
                                  <w:vAlign w:val="center"/>
                                </w:tcPr>
                                <w:p w14:paraId="20F7EC0B" w14:textId="77777777" w:rsidR="001A5AA1" w:rsidRDefault="001A5AA1" w:rsidP="00A07C20">
                                  <w:pPr>
                                    <w:pStyle w:val="TableParagraph"/>
                                    <w:ind w:left="0"/>
                                    <w:jc w:val="center"/>
                                    <w:rPr>
                                      <w:sz w:val="16"/>
                                    </w:rPr>
                                  </w:pPr>
                                  <w:r>
                                    <w:rPr>
                                      <w:sz w:val="16"/>
                                    </w:rPr>
                                    <w:t>518</w:t>
                                  </w:r>
                                </w:p>
                              </w:tc>
                              <w:tc>
                                <w:tcPr>
                                  <w:tcW w:w="955" w:type="dxa"/>
                                  <w:tcBorders>
                                    <w:left w:val="single" w:sz="6" w:space="0" w:color="000000"/>
                                    <w:right w:val="single" w:sz="6" w:space="0" w:color="000000"/>
                                  </w:tcBorders>
                                  <w:shd w:val="clear" w:color="auto" w:fill="F2DBDB" w:themeFill="accent2" w:themeFillTint="33"/>
                                  <w:vAlign w:val="center"/>
                                </w:tcPr>
                                <w:p w14:paraId="58DC1CF9" w14:textId="36B5D0A9" w:rsidR="001A5AA1" w:rsidRDefault="001A5AA1" w:rsidP="00A07C20">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0707262E" w14:textId="5A03A4F4" w:rsidR="001A5AA1" w:rsidRDefault="001A5AA1" w:rsidP="00A07C20">
                                  <w:pPr>
                                    <w:pStyle w:val="TableParagraph"/>
                                    <w:ind w:left="0"/>
                                    <w:jc w:val="center"/>
                                    <w:rPr>
                                      <w:sz w:val="16"/>
                                    </w:rPr>
                                  </w:pPr>
                                </w:p>
                              </w:tc>
                            </w:tr>
                            <w:tr w:rsidR="001A5AA1" w14:paraId="2A8D008F" w14:textId="385067E9" w:rsidTr="00A07C20">
                              <w:trPr>
                                <w:trHeight w:val="623"/>
                              </w:trPr>
                              <w:tc>
                                <w:tcPr>
                                  <w:tcW w:w="2400" w:type="dxa"/>
                                  <w:vMerge/>
                                  <w:tcBorders>
                                    <w:top w:val="nil"/>
                                    <w:left w:val="single" w:sz="4" w:space="0" w:color="000000"/>
                                    <w:right w:val="single" w:sz="8" w:space="0" w:color="000000"/>
                                  </w:tcBorders>
                                </w:tcPr>
                                <w:p w14:paraId="107DF3FC"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B05CF55" w14:textId="77777777" w:rsidR="001A5AA1" w:rsidRDefault="001A5AA1" w:rsidP="00A07C20">
                                  <w:pPr>
                                    <w:pStyle w:val="TableParagraph"/>
                                    <w:ind w:left="0"/>
                                    <w:rPr>
                                      <w:sz w:val="16"/>
                                    </w:rPr>
                                  </w:pPr>
                                  <w:r>
                                    <w:rPr>
                                      <w:b/>
                                      <w:sz w:val="16"/>
                                    </w:rPr>
                                    <w:t xml:space="preserve">37. </w:t>
                                  </w:r>
                                  <w:r>
                                    <w:rPr>
                                      <w:sz w:val="16"/>
                                    </w:rPr>
                                    <w:t>The system MAY auto-populate the medication administration record as a by-product of verification of administering provider, patient, medication, dose, route and time according to scope of practice, organizational policy, and/or jurisdictional law.</w:t>
                                  </w:r>
                                </w:p>
                              </w:tc>
                              <w:tc>
                                <w:tcPr>
                                  <w:tcW w:w="955" w:type="dxa"/>
                                  <w:tcBorders>
                                    <w:left w:val="single" w:sz="6" w:space="0" w:color="000000"/>
                                    <w:right w:val="single" w:sz="6" w:space="0" w:color="000000"/>
                                  </w:tcBorders>
                                  <w:shd w:val="clear" w:color="auto" w:fill="F2DBDB" w:themeFill="accent2" w:themeFillTint="33"/>
                                  <w:vAlign w:val="center"/>
                                </w:tcPr>
                                <w:p w14:paraId="60A4BA54" w14:textId="77777777" w:rsidR="001A5AA1" w:rsidRDefault="001A5AA1" w:rsidP="00A07C20">
                                  <w:pPr>
                                    <w:pStyle w:val="TableParagraph"/>
                                    <w:ind w:left="0"/>
                                    <w:jc w:val="center"/>
                                    <w:rPr>
                                      <w:sz w:val="16"/>
                                    </w:rPr>
                                  </w:pPr>
                                  <w:r>
                                    <w:rPr>
                                      <w:sz w:val="16"/>
                                    </w:rPr>
                                    <w:t>519</w:t>
                                  </w:r>
                                </w:p>
                              </w:tc>
                              <w:tc>
                                <w:tcPr>
                                  <w:tcW w:w="955" w:type="dxa"/>
                                  <w:tcBorders>
                                    <w:left w:val="single" w:sz="6" w:space="0" w:color="000000"/>
                                    <w:right w:val="single" w:sz="6" w:space="0" w:color="000000"/>
                                  </w:tcBorders>
                                  <w:shd w:val="clear" w:color="auto" w:fill="F2DBDB" w:themeFill="accent2" w:themeFillTint="33"/>
                                  <w:vAlign w:val="center"/>
                                </w:tcPr>
                                <w:p w14:paraId="1C2783F3" w14:textId="7812B763" w:rsidR="001A5AA1" w:rsidRDefault="001A5AA1" w:rsidP="00A07C20">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7FAF2E22" w14:textId="0F5071B9" w:rsidR="001A5AA1" w:rsidRDefault="001A5AA1" w:rsidP="00A07C20">
                                  <w:pPr>
                                    <w:pStyle w:val="TableParagraph"/>
                                    <w:ind w:left="0"/>
                                    <w:jc w:val="center"/>
                                    <w:rPr>
                                      <w:sz w:val="16"/>
                                    </w:rPr>
                                  </w:pPr>
                                </w:p>
                              </w:tc>
                            </w:tr>
                            <w:tr w:rsidR="001A5AA1" w14:paraId="7B348701" w14:textId="7E89BC0B" w:rsidTr="00A07C20">
                              <w:trPr>
                                <w:trHeight w:val="432"/>
                              </w:trPr>
                              <w:tc>
                                <w:tcPr>
                                  <w:tcW w:w="2400" w:type="dxa"/>
                                  <w:vMerge/>
                                  <w:tcBorders>
                                    <w:top w:val="nil"/>
                                    <w:left w:val="single" w:sz="4" w:space="0" w:color="000000"/>
                                    <w:right w:val="single" w:sz="8" w:space="0" w:color="000000"/>
                                  </w:tcBorders>
                                </w:tcPr>
                                <w:p w14:paraId="7E5B31D5"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B93A7F3" w14:textId="77777777" w:rsidR="001A5AA1" w:rsidRDefault="001A5AA1" w:rsidP="00A07C20">
                                  <w:pPr>
                                    <w:pStyle w:val="TableParagraph"/>
                                    <w:ind w:left="0"/>
                                    <w:rPr>
                                      <w:sz w:val="16"/>
                                    </w:rPr>
                                  </w:pPr>
                                  <w:r>
                                    <w:rPr>
                                      <w:b/>
                                      <w:sz w:val="16"/>
                                    </w:rPr>
                                    <w:t xml:space="preserve">38. </w:t>
                                  </w:r>
                                  <w:r>
                                    <w:rPr>
                                      <w:sz w:val="16"/>
                                    </w:rPr>
                                    <w:t>The system SHOULD provide the ability to capture, maintain, and present physiological parameters or task completion that must be checked and recorded prior to medication administration.</w:t>
                                  </w:r>
                                </w:p>
                              </w:tc>
                              <w:tc>
                                <w:tcPr>
                                  <w:tcW w:w="955" w:type="dxa"/>
                                  <w:tcBorders>
                                    <w:left w:val="single" w:sz="6" w:space="0" w:color="000000"/>
                                    <w:right w:val="single" w:sz="6" w:space="0" w:color="000000"/>
                                  </w:tcBorders>
                                  <w:shd w:val="clear" w:color="auto" w:fill="F2DBDB" w:themeFill="accent2" w:themeFillTint="33"/>
                                  <w:vAlign w:val="center"/>
                                </w:tcPr>
                                <w:p w14:paraId="3A9EDA96" w14:textId="77777777" w:rsidR="001A5AA1" w:rsidRDefault="001A5AA1" w:rsidP="00A07C20">
                                  <w:pPr>
                                    <w:pStyle w:val="TableParagraph"/>
                                    <w:ind w:left="0"/>
                                    <w:jc w:val="center"/>
                                    <w:rPr>
                                      <w:sz w:val="16"/>
                                    </w:rPr>
                                  </w:pPr>
                                  <w:r>
                                    <w:rPr>
                                      <w:sz w:val="16"/>
                                    </w:rPr>
                                    <w:t>520</w:t>
                                  </w:r>
                                </w:p>
                              </w:tc>
                              <w:tc>
                                <w:tcPr>
                                  <w:tcW w:w="955" w:type="dxa"/>
                                  <w:tcBorders>
                                    <w:left w:val="single" w:sz="6" w:space="0" w:color="000000"/>
                                    <w:right w:val="single" w:sz="6" w:space="0" w:color="000000"/>
                                  </w:tcBorders>
                                  <w:shd w:val="clear" w:color="auto" w:fill="F2DBDB" w:themeFill="accent2" w:themeFillTint="33"/>
                                  <w:vAlign w:val="center"/>
                                </w:tcPr>
                                <w:p w14:paraId="4DE8F54C" w14:textId="0112428F" w:rsidR="001A5AA1" w:rsidRDefault="001A5AA1" w:rsidP="00A07C20">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04FFEF35" w14:textId="32FDCE88" w:rsidR="001A5AA1" w:rsidRDefault="001A5AA1" w:rsidP="00A07C20">
                                  <w:pPr>
                                    <w:pStyle w:val="TableParagraph"/>
                                    <w:ind w:left="0"/>
                                    <w:jc w:val="center"/>
                                    <w:rPr>
                                      <w:sz w:val="16"/>
                                    </w:rPr>
                                  </w:pPr>
                                </w:p>
                              </w:tc>
                            </w:tr>
                            <w:tr w:rsidR="001A5AA1" w14:paraId="714D680E" w14:textId="69886572" w:rsidTr="00A07C20">
                              <w:trPr>
                                <w:trHeight w:val="623"/>
                              </w:trPr>
                              <w:tc>
                                <w:tcPr>
                                  <w:tcW w:w="2400" w:type="dxa"/>
                                  <w:vMerge/>
                                  <w:tcBorders>
                                    <w:top w:val="nil"/>
                                    <w:left w:val="single" w:sz="4" w:space="0" w:color="000000"/>
                                    <w:right w:val="single" w:sz="8" w:space="0" w:color="000000"/>
                                  </w:tcBorders>
                                </w:tcPr>
                                <w:p w14:paraId="292C1B63"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C237FB5" w14:textId="77777777" w:rsidR="001A5AA1" w:rsidRDefault="001A5AA1" w:rsidP="00A07C20">
                                  <w:pPr>
                                    <w:pStyle w:val="TableParagraph"/>
                                    <w:ind w:left="0"/>
                                    <w:rPr>
                                      <w:sz w:val="16"/>
                                    </w:rPr>
                                  </w:pPr>
                                  <w:r>
                                    <w:rPr>
                                      <w:b/>
                                      <w:sz w:val="16"/>
                                    </w:rPr>
                                    <w:t>39.</w:t>
                                  </w:r>
                                  <w:r>
                                    <w:rPr>
                                      <w:b/>
                                      <w:spacing w:val="21"/>
                                      <w:sz w:val="16"/>
                                    </w:rPr>
                                    <w:t xml:space="preserve"> </w:t>
                                  </w:r>
                                  <w:r>
                                    <w:rPr>
                                      <w:sz w:val="16"/>
                                    </w:rPr>
                                    <w:t>The</w:t>
                                  </w:r>
                                  <w:r>
                                    <w:rPr>
                                      <w:spacing w:val="-11"/>
                                      <w:sz w:val="16"/>
                                    </w:rPr>
                                    <w:t xml:space="preserve"> </w:t>
                                  </w:r>
                                  <w:r>
                                    <w:rPr>
                                      <w:sz w:val="16"/>
                                    </w:rPr>
                                    <w:t>system</w:t>
                                  </w:r>
                                  <w:r>
                                    <w:rPr>
                                      <w:spacing w:val="-11"/>
                                      <w:sz w:val="16"/>
                                    </w:rPr>
                                    <w:t xml:space="preserve"> </w:t>
                                  </w:r>
                                  <w:r>
                                    <w:rPr>
                                      <w:sz w:val="16"/>
                                    </w:rPr>
                                    <w:t>SHOULD</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to</w:t>
                                  </w:r>
                                  <w:r>
                                    <w:rPr>
                                      <w:spacing w:val="-11"/>
                                      <w:sz w:val="16"/>
                                    </w:rPr>
                                    <w:t xml:space="preserve"> </w:t>
                                  </w:r>
                                  <w:r>
                                    <w:rPr>
                                      <w:sz w:val="16"/>
                                    </w:rPr>
                                    <w:t>capture</w:t>
                                  </w:r>
                                  <w:r>
                                    <w:rPr>
                                      <w:spacing w:val="-11"/>
                                      <w:sz w:val="16"/>
                                    </w:rPr>
                                    <w:t xml:space="preserve"> </w:t>
                                  </w:r>
                                  <w:r>
                                    <w:rPr>
                                      <w:sz w:val="16"/>
                                    </w:rPr>
                                    <w:t>and</w:t>
                                  </w:r>
                                  <w:r>
                                    <w:rPr>
                                      <w:spacing w:val="-11"/>
                                      <w:sz w:val="16"/>
                                    </w:rPr>
                                    <w:t xml:space="preserve"> </w:t>
                                  </w:r>
                                  <w:r>
                                    <w:rPr>
                                      <w:sz w:val="16"/>
                                    </w:rPr>
                                    <w:t>maintain</w:t>
                                  </w:r>
                                  <w:r>
                                    <w:rPr>
                                      <w:spacing w:val="-11"/>
                                      <w:sz w:val="16"/>
                                    </w:rPr>
                                    <w:t xml:space="preserve"> </w:t>
                                  </w:r>
                                  <w:r>
                                    <w:rPr>
                                      <w:sz w:val="16"/>
                                    </w:rPr>
                                    <w:t>documentation</w:t>
                                  </w:r>
                                  <w:r>
                                    <w:rPr>
                                      <w:spacing w:val="-11"/>
                                      <w:sz w:val="16"/>
                                    </w:rPr>
                                    <w:t xml:space="preserve"> </w:t>
                                  </w:r>
                                  <w:r>
                                    <w:rPr>
                                      <w:sz w:val="16"/>
                                    </w:rPr>
                                    <w:t>that</w:t>
                                  </w:r>
                                  <w:r>
                                    <w:rPr>
                                      <w:spacing w:val="-11"/>
                                      <w:sz w:val="16"/>
                                    </w:rPr>
                                    <w:t xml:space="preserve"> </w:t>
                                  </w:r>
                                  <w:r>
                                    <w:rPr>
                                      <w:sz w:val="16"/>
                                    </w:rPr>
                                    <w:t>the</w:t>
                                  </w:r>
                                  <w:r>
                                    <w:rPr>
                                      <w:spacing w:val="-11"/>
                                      <w:sz w:val="16"/>
                                    </w:rPr>
                                    <w:t xml:space="preserve"> </w:t>
                                  </w:r>
                                  <w:r>
                                    <w:rPr>
                                      <w:sz w:val="16"/>
                                    </w:rPr>
                                    <w:t>right</w:t>
                                  </w:r>
                                  <w:r>
                                    <w:rPr>
                                      <w:spacing w:val="-11"/>
                                      <w:sz w:val="16"/>
                                    </w:rPr>
                                    <w:t xml:space="preserve"> </w:t>
                                  </w:r>
                                  <w:r>
                                    <w:rPr>
                                      <w:sz w:val="16"/>
                                    </w:rPr>
                                    <w:t>patient, right</w:t>
                                  </w:r>
                                  <w:r>
                                    <w:rPr>
                                      <w:spacing w:val="-13"/>
                                      <w:sz w:val="16"/>
                                    </w:rPr>
                                    <w:t xml:space="preserve"> </w:t>
                                  </w:r>
                                  <w:r>
                                    <w:rPr>
                                      <w:sz w:val="16"/>
                                    </w:rPr>
                                    <w:t>medication,</w:t>
                                  </w:r>
                                  <w:r>
                                    <w:rPr>
                                      <w:spacing w:val="-13"/>
                                      <w:sz w:val="16"/>
                                    </w:rPr>
                                    <w:t xml:space="preserve"> </w:t>
                                  </w:r>
                                  <w:r>
                                    <w:rPr>
                                      <w:sz w:val="16"/>
                                    </w:rPr>
                                    <w:t>right</w:t>
                                  </w:r>
                                  <w:r>
                                    <w:rPr>
                                      <w:spacing w:val="-13"/>
                                      <w:sz w:val="16"/>
                                    </w:rPr>
                                    <w:t xml:space="preserve"> </w:t>
                                  </w:r>
                                  <w:r>
                                    <w:rPr>
                                      <w:sz w:val="16"/>
                                    </w:rPr>
                                    <w:t>dose,</w:t>
                                  </w:r>
                                  <w:r>
                                    <w:rPr>
                                      <w:spacing w:val="-13"/>
                                      <w:sz w:val="16"/>
                                    </w:rPr>
                                    <w:t xml:space="preserve"> </w:t>
                                  </w:r>
                                  <w:r>
                                    <w:rPr>
                                      <w:sz w:val="16"/>
                                    </w:rPr>
                                    <w:t>right</w:t>
                                  </w:r>
                                  <w:r>
                                    <w:rPr>
                                      <w:spacing w:val="-13"/>
                                      <w:sz w:val="16"/>
                                    </w:rPr>
                                    <w:t xml:space="preserve"> </w:t>
                                  </w:r>
                                  <w:r>
                                    <w:rPr>
                                      <w:sz w:val="16"/>
                                    </w:rPr>
                                    <w:t>time,</w:t>
                                  </w:r>
                                  <w:r>
                                    <w:rPr>
                                      <w:spacing w:val="-13"/>
                                      <w:sz w:val="16"/>
                                    </w:rPr>
                                    <w:t xml:space="preserve"> </w:t>
                                  </w:r>
                                  <w:r>
                                    <w:rPr>
                                      <w:sz w:val="16"/>
                                    </w:rPr>
                                    <w:t>and</w:t>
                                  </w:r>
                                  <w:r>
                                    <w:rPr>
                                      <w:spacing w:val="-13"/>
                                      <w:sz w:val="16"/>
                                    </w:rPr>
                                    <w:t xml:space="preserve"> </w:t>
                                  </w:r>
                                  <w:r>
                                    <w:rPr>
                                      <w:sz w:val="16"/>
                                    </w:rPr>
                                    <w:t>right</w:t>
                                  </w:r>
                                  <w:r>
                                    <w:rPr>
                                      <w:spacing w:val="-13"/>
                                      <w:sz w:val="16"/>
                                    </w:rPr>
                                    <w:t xml:space="preserve"> </w:t>
                                  </w:r>
                                  <w:r>
                                    <w:rPr>
                                      <w:sz w:val="16"/>
                                    </w:rPr>
                                    <w:t>route</w:t>
                                  </w:r>
                                  <w:r>
                                    <w:rPr>
                                      <w:spacing w:val="-13"/>
                                      <w:sz w:val="16"/>
                                    </w:rPr>
                                    <w:t xml:space="preserve"> </w:t>
                                  </w:r>
                                  <w:r>
                                    <w:rPr>
                                      <w:sz w:val="16"/>
                                    </w:rPr>
                                    <w:t>were</w:t>
                                  </w:r>
                                  <w:r>
                                    <w:rPr>
                                      <w:spacing w:val="-13"/>
                                      <w:sz w:val="16"/>
                                    </w:rPr>
                                    <w:t xml:space="preserve"> </w:t>
                                  </w:r>
                                  <w:r>
                                    <w:rPr>
                                      <w:sz w:val="16"/>
                                    </w:rPr>
                                    <w:t>verified</w:t>
                                  </w:r>
                                  <w:r>
                                    <w:rPr>
                                      <w:spacing w:val="-13"/>
                                      <w:sz w:val="16"/>
                                    </w:rPr>
                                    <w:t xml:space="preserve"> </w:t>
                                  </w:r>
                                  <w:r>
                                    <w:rPr>
                                      <w:sz w:val="16"/>
                                    </w:rPr>
                                    <w:t>(e.g.,</w:t>
                                  </w:r>
                                  <w:r>
                                    <w:rPr>
                                      <w:spacing w:val="-13"/>
                                      <w:sz w:val="16"/>
                                    </w:rPr>
                                    <w:t xml:space="preserve"> </w:t>
                                  </w:r>
                                  <w:r>
                                    <w:rPr>
                                      <w:sz w:val="16"/>
                                    </w:rPr>
                                    <w:t>using</w:t>
                                  </w:r>
                                  <w:r>
                                    <w:rPr>
                                      <w:spacing w:val="-13"/>
                                      <w:sz w:val="16"/>
                                    </w:rPr>
                                    <w:t xml:space="preserve"> </w:t>
                                  </w:r>
                                  <w:r>
                                    <w:rPr>
                                      <w:sz w:val="16"/>
                                    </w:rPr>
                                    <w:t>positive</w:t>
                                  </w:r>
                                  <w:r>
                                    <w:rPr>
                                      <w:spacing w:val="-13"/>
                                      <w:sz w:val="16"/>
                                    </w:rPr>
                                    <w:t xml:space="preserve"> </w:t>
                                  </w:r>
                                  <w:r>
                                    <w:rPr>
                                      <w:sz w:val="16"/>
                                    </w:rPr>
                                    <w:t>ID</w:t>
                                  </w:r>
                                  <w:r>
                                    <w:rPr>
                                      <w:spacing w:val="-13"/>
                                      <w:sz w:val="16"/>
                                    </w:rPr>
                                    <w:t xml:space="preserve"> </w:t>
                                  </w:r>
                                  <w:r>
                                    <w:rPr>
                                      <w:sz w:val="16"/>
                                    </w:rPr>
                                    <w:t>technology such as bar code scanning) at the time of administration.</w:t>
                                  </w:r>
                                </w:p>
                              </w:tc>
                              <w:tc>
                                <w:tcPr>
                                  <w:tcW w:w="955" w:type="dxa"/>
                                  <w:tcBorders>
                                    <w:left w:val="single" w:sz="6" w:space="0" w:color="000000"/>
                                    <w:right w:val="single" w:sz="6" w:space="0" w:color="000000"/>
                                  </w:tcBorders>
                                  <w:shd w:val="clear" w:color="auto" w:fill="F2DBDB" w:themeFill="accent2" w:themeFillTint="33"/>
                                  <w:vAlign w:val="center"/>
                                </w:tcPr>
                                <w:p w14:paraId="6F50294D" w14:textId="77777777" w:rsidR="001A5AA1" w:rsidRDefault="001A5AA1" w:rsidP="00A07C20">
                                  <w:pPr>
                                    <w:pStyle w:val="TableParagraph"/>
                                    <w:ind w:left="0"/>
                                    <w:jc w:val="center"/>
                                    <w:rPr>
                                      <w:sz w:val="16"/>
                                    </w:rPr>
                                  </w:pPr>
                                  <w:r>
                                    <w:rPr>
                                      <w:sz w:val="16"/>
                                    </w:rPr>
                                    <w:t>521</w:t>
                                  </w:r>
                                </w:p>
                              </w:tc>
                              <w:tc>
                                <w:tcPr>
                                  <w:tcW w:w="955" w:type="dxa"/>
                                  <w:tcBorders>
                                    <w:left w:val="single" w:sz="6" w:space="0" w:color="000000"/>
                                    <w:right w:val="single" w:sz="6" w:space="0" w:color="000000"/>
                                  </w:tcBorders>
                                  <w:shd w:val="clear" w:color="auto" w:fill="F2DBDB" w:themeFill="accent2" w:themeFillTint="33"/>
                                  <w:vAlign w:val="center"/>
                                </w:tcPr>
                                <w:p w14:paraId="7FF7511E" w14:textId="34902983" w:rsidR="001A5AA1" w:rsidRDefault="001A5AA1" w:rsidP="00A07C20">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30A8B22A" w14:textId="7D173FCB" w:rsidR="001A5AA1" w:rsidRDefault="001A5AA1" w:rsidP="00A07C20">
                                  <w:pPr>
                                    <w:pStyle w:val="TableParagraph"/>
                                    <w:ind w:left="0"/>
                                    <w:jc w:val="center"/>
                                    <w:rPr>
                                      <w:sz w:val="16"/>
                                    </w:rPr>
                                  </w:pPr>
                                </w:p>
                              </w:tc>
                            </w:tr>
                            <w:tr w:rsidR="001A5AA1" w14:paraId="42A069C1" w14:textId="52C7B060" w:rsidTr="00A07C20">
                              <w:trPr>
                                <w:trHeight w:val="503"/>
                              </w:trPr>
                              <w:tc>
                                <w:tcPr>
                                  <w:tcW w:w="2400" w:type="dxa"/>
                                  <w:vMerge/>
                                  <w:tcBorders>
                                    <w:top w:val="nil"/>
                                    <w:left w:val="single" w:sz="4" w:space="0" w:color="000000"/>
                                    <w:bottom w:val="single" w:sz="12" w:space="0" w:color="000000"/>
                                    <w:right w:val="single" w:sz="8" w:space="0" w:color="000000"/>
                                  </w:tcBorders>
                                </w:tcPr>
                                <w:p w14:paraId="419DCF4E" w14:textId="77777777" w:rsidR="001A5AA1" w:rsidRDefault="001A5AA1" w:rsidP="003B3A8A">
                                  <w:pPr>
                                    <w:rPr>
                                      <w:sz w:val="2"/>
                                      <w:szCs w:val="2"/>
                                    </w:rPr>
                                  </w:pPr>
                                </w:p>
                              </w:tc>
                              <w:tc>
                                <w:tcPr>
                                  <w:tcW w:w="7525" w:type="dxa"/>
                                  <w:tcBorders>
                                    <w:left w:val="single" w:sz="8" w:space="0" w:color="000000"/>
                                    <w:bottom w:val="single" w:sz="12" w:space="0" w:color="000000"/>
                                    <w:right w:val="single" w:sz="6" w:space="0" w:color="000000"/>
                                  </w:tcBorders>
                                  <w:shd w:val="clear" w:color="auto" w:fill="F2DBDB" w:themeFill="accent2" w:themeFillTint="33"/>
                                </w:tcPr>
                                <w:p w14:paraId="5E26C4AB" w14:textId="77777777" w:rsidR="001A5AA1" w:rsidRDefault="001A5AA1" w:rsidP="00A07C20">
                                  <w:pPr>
                                    <w:pStyle w:val="TableParagraph"/>
                                    <w:ind w:left="0"/>
                                    <w:rPr>
                                      <w:sz w:val="16"/>
                                    </w:rPr>
                                  </w:pPr>
                                  <w:r>
                                    <w:rPr>
                                      <w:b/>
                                      <w:sz w:val="16"/>
                                    </w:rPr>
                                    <w:t xml:space="preserve">40. </w:t>
                                  </w:r>
                                  <w:r>
                                    <w:rPr>
                                      <w:sz w:val="16"/>
                                    </w:rPr>
                                    <w:t>The system MAY provide the ability to render a medication unique identifier (e.g., NDC, Structured Products Label (SPL) in the U.S. Realm or other standard product identifiers) according to jurisdictional law.</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74FDAB45" w14:textId="77777777" w:rsidR="001A5AA1" w:rsidRDefault="001A5AA1" w:rsidP="00A07C20">
                                  <w:pPr>
                                    <w:pStyle w:val="TableParagraph"/>
                                    <w:ind w:left="0"/>
                                    <w:jc w:val="center"/>
                                    <w:rPr>
                                      <w:sz w:val="16"/>
                                    </w:rPr>
                                  </w:pPr>
                                  <w:r>
                                    <w:rPr>
                                      <w:sz w:val="16"/>
                                    </w:rPr>
                                    <w:t>522</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0891EF93" w14:textId="19955DF6" w:rsidR="001A5AA1" w:rsidRDefault="001A5AA1" w:rsidP="00A07C20">
                                  <w:pPr>
                                    <w:pStyle w:val="TableParagraph"/>
                                    <w:ind w:left="0"/>
                                    <w:jc w:val="center"/>
                                    <w:rPr>
                                      <w:sz w:val="16"/>
                                    </w:rPr>
                                  </w:pPr>
                                  <w:r>
                                    <w:rPr>
                                      <w:sz w:val="16"/>
                                    </w:rPr>
                                    <w:t>A</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51C638C7" w14:textId="4DEFEE33" w:rsidR="001A5AA1" w:rsidRDefault="001A5AA1" w:rsidP="00A07C20">
                                  <w:pPr>
                                    <w:pStyle w:val="TableParagraph"/>
                                    <w:ind w:left="0"/>
                                    <w:jc w:val="center"/>
                                    <w:rPr>
                                      <w:sz w:val="16"/>
                                    </w:rPr>
                                  </w:pPr>
                                </w:p>
                              </w:tc>
                            </w:tr>
                            <w:tr w:rsidR="001A5AA1" w14:paraId="0FF47983" w14:textId="3C7D0555" w:rsidTr="00A07C20">
                              <w:trPr>
                                <w:trHeight w:val="186"/>
                              </w:trPr>
                              <w:tc>
                                <w:tcPr>
                                  <w:tcW w:w="2400" w:type="dxa"/>
                                  <w:tcBorders>
                                    <w:top w:val="single" w:sz="12" w:space="0" w:color="000000"/>
                                    <w:left w:val="single" w:sz="4" w:space="0" w:color="000000"/>
                                    <w:bottom w:val="single" w:sz="2" w:space="0" w:color="000000"/>
                                  </w:tcBorders>
                                  <w:shd w:val="clear" w:color="auto" w:fill="99FF99"/>
                                </w:tcPr>
                                <w:p w14:paraId="1F05FC57" w14:textId="77777777" w:rsidR="001A5AA1" w:rsidRDefault="001A5AA1" w:rsidP="003B3A8A">
                                  <w:pPr>
                                    <w:pStyle w:val="TableParagraph"/>
                                    <w:spacing w:line="167" w:lineRule="exact"/>
                                    <w:ind w:left="84"/>
                                    <w:rPr>
                                      <w:sz w:val="16"/>
                                    </w:rPr>
                                  </w:pPr>
                                  <w:r>
                                    <w:rPr>
                                      <w:sz w:val="16"/>
                                    </w:rPr>
                                    <w:t>CP.6.2</w:t>
                                  </w:r>
                                </w:p>
                              </w:tc>
                              <w:tc>
                                <w:tcPr>
                                  <w:tcW w:w="7525" w:type="dxa"/>
                                  <w:vMerge w:val="restart"/>
                                  <w:tcBorders>
                                    <w:top w:val="single" w:sz="12" w:space="0" w:color="000000"/>
                                    <w:bottom w:val="single" w:sz="6" w:space="0" w:color="000000"/>
                                  </w:tcBorders>
                                  <w:shd w:val="clear" w:color="auto" w:fill="99FF99"/>
                                </w:tcPr>
                                <w:p w14:paraId="43AE464F" w14:textId="15CF5252" w:rsidR="001A5AA1" w:rsidRPr="00E90795" w:rsidRDefault="001A5AA1" w:rsidP="003B3A8A">
                                  <w:pPr>
                                    <w:pStyle w:val="TableParagraph"/>
                                    <w:ind w:left="86"/>
                                    <w:jc w:val="center"/>
                                    <w:rPr>
                                      <w:b/>
                                      <w:sz w:val="24"/>
                                    </w:rPr>
                                  </w:pPr>
                                  <w:r w:rsidRPr="00E90795">
                                    <w:rPr>
                                      <w:b/>
                                      <w:sz w:val="24"/>
                                    </w:rPr>
                                    <w:t>Manage Immunization Administration</w:t>
                                  </w:r>
                                </w:p>
                              </w:tc>
                              <w:tc>
                                <w:tcPr>
                                  <w:tcW w:w="955" w:type="dxa"/>
                                  <w:vMerge w:val="restart"/>
                                  <w:tcBorders>
                                    <w:top w:val="single" w:sz="12" w:space="0" w:color="000000"/>
                                  </w:tcBorders>
                                  <w:shd w:val="clear" w:color="auto" w:fill="99FF99"/>
                                  <w:vAlign w:val="center"/>
                                </w:tcPr>
                                <w:p w14:paraId="251E2169" w14:textId="77777777" w:rsidR="001A5AA1" w:rsidRDefault="001A5AA1" w:rsidP="00A07C20">
                                  <w:pPr>
                                    <w:pStyle w:val="TableParagraph"/>
                                    <w:ind w:left="0"/>
                                    <w:jc w:val="center"/>
                                    <w:rPr>
                                      <w:sz w:val="16"/>
                                    </w:rPr>
                                  </w:pPr>
                                  <w:r>
                                    <w:rPr>
                                      <w:sz w:val="16"/>
                                    </w:rPr>
                                    <w:t>523</w:t>
                                  </w:r>
                                </w:p>
                              </w:tc>
                              <w:tc>
                                <w:tcPr>
                                  <w:tcW w:w="955" w:type="dxa"/>
                                  <w:vMerge w:val="restart"/>
                                  <w:tcBorders>
                                    <w:top w:val="single" w:sz="12" w:space="0" w:color="000000"/>
                                  </w:tcBorders>
                                  <w:shd w:val="clear" w:color="auto" w:fill="99FF99"/>
                                  <w:vAlign w:val="center"/>
                                </w:tcPr>
                                <w:p w14:paraId="685E57AD" w14:textId="3EE59411" w:rsidR="001A5AA1" w:rsidRDefault="001A5AA1" w:rsidP="00A07C20">
                                  <w:pPr>
                                    <w:pStyle w:val="TableParagraph"/>
                                    <w:ind w:left="0"/>
                                    <w:jc w:val="center"/>
                                    <w:rPr>
                                      <w:sz w:val="16"/>
                                    </w:rPr>
                                  </w:pPr>
                                  <w:r>
                                    <w:rPr>
                                      <w:sz w:val="16"/>
                                    </w:rPr>
                                    <w:t>Include</w:t>
                                  </w:r>
                                </w:p>
                              </w:tc>
                              <w:tc>
                                <w:tcPr>
                                  <w:tcW w:w="955" w:type="dxa"/>
                                  <w:vMerge w:val="restart"/>
                                  <w:tcBorders>
                                    <w:top w:val="single" w:sz="12" w:space="0" w:color="000000"/>
                                  </w:tcBorders>
                                  <w:shd w:val="clear" w:color="auto" w:fill="99FF99"/>
                                  <w:vAlign w:val="center"/>
                                </w:tcPr>
                                <w:p w14:paraId="23425BF5" w14:textId="0ADDBC4F" w:rsidR="001A5AA1" w:rsidRDefault="001A5AA1" w:rsidP="00A07C20">
                                  <w:pPr>
                                    <w:pStyle w:val="TableParagraph"/>
                                    <w:ind w:left="0"/>
                                    <w:jc w:val="center"/>
                                    <w:rPr>
                                      <w:sz w:val="16"/>
                                    </w:rPr>
                                  </w:pPr>
                                  <w:r>
                                    <w:rPr>
                                      <w:sz w:val="16"/>
                                    </w:rPr>
                                    <w:t>DC.1.8.2</w:t>
                                  </w:r>
                                </w:p>
                              </w:tc>
                            </w:tr>
                            <w:tr w:rsidR="001A5AA1" w14:paraId="3E05A8F9" w14:textId="43CE83D2" w:rsidTr="00477D98">
                              <w:trPr>
                                <w:trHeight w:val="180"/>
                              </w:trPr>
                              <w:tc>
                                <w:tcPr>
                                  <w:tcW w:w="2400" w:type="dxa"/>
                                  <w:tcBorders>
                                    <w:top w:val="single" w:sz="2" w:space="0" w:color="000000"/>
                                    <w:left w:val="single" w:sz="4" w:space="0" w:color="000000"/>
                                    <w:bottom w:val="single" w:sz="2" w:space="0" w:color="000000"/>
                                  </w:tcBorders>
                                  <w:shd w:val="clear" w:color="auto" w:fill="99FF99"/>
                                </w:tcPr>
                                <w:p w14:paraId="30E64B31" w14:textId="77777777" w:rsidR="001A5AA1" w:rsidRDefault="001A5AA1" w:rsidP="003B3A8A">
                                  <w:pPr>
                                    <w:pStyle w:val="TableParagraph"/>
                                    <w:spacing w:line="161" w:lineRule="exact"/>
                                    <w:ind w:left="84"/>
                                    <w:rPr>
                                      <w:sz w:val="16"/>
                                    </w:rPr>
                                  </w:pPr>
                                  <w:r>
                                    <w:rPr>
                                      <w:sz w:val="16"/>
                                    </w:rPr>
                                    <w:t>Function</w:t>
                                  </w:r>
                                </w:p>
                              </w:tc>
                              <w:tc>
                                <w:tcPr>
                                  <w:tcW w:w="7525" w:type="dxa"/>
                                  <w:vMerge/>
                                  <w:tcBorders>
                                    <w:top w:val="nil"/>
                                    <w:bottom w:val="single" w:sz="6" w:space="0" w:color="000000"/>
                                  </w:tcBorders>
                                  <w:shd w:val="clear" w:color="auto" w:fill="99FF99"/>
                                </w:tcPr>
                                <w:p w14:paraId="0DDF5DE9" w14:textId="77777777" w:rsidR="001A5AA1" w:rsidRDefault="001A5AA1" w:rsidP="003B3A8A">
                                  <w:pPr>
                                    <w:rPr>
                                      <w:sz w:val="2"/>
                                      <w:szCs w:val="2"/>
                                    </w:rPr>
                                  </w:pPr>
                                </w:p>
                              </w:tc>
                              <w:tc>
                                <w:tcPr>
                                  <w:tcW w:w="955" w:type="dxa"/>
                                  <w:vMerge/>
                                  <w:tcBorders>
                                    <w:top w:val="nil"/>
                                  </w:tcBorders>
                                  <w:shd w:val="clear" w:color="auto" w:fill="99FF99"/>
                                </w:tcPr>
                                <w:p w14:paraId="4D227595" w14:textId="77777777" w:rsidR="001A5AA1" w:rsidRDefault="001A5AA1" w:rsidP="003B3A8A">
                                  <w:pPr>
                                    <w:rPr>
                                      <w:sz w:val="2"/>
                                      <w:szCs w:val="2"/>
                                    </w:rPr>
                                  </w:pPr>
                                </w:p>
                              </w:tc>
                              <w:tc>
                                <w:tcPr>
                                  <w:tcW w:w="955" w:type="dxa"/>
                                  <w:vMerge/>
                                  <w:shd w:val="clear" w:color="auto" w:fill="99FF99"/>
                                </w:tcPr>
                                <w:p w14:paraId="3B58C9D3" w14:textId="77777777" w:rsidR="001A5AA1" w:rsidRDefault="001A5AA1" w:rsidP="003B3A8A">
                                  <w:pPr>
                                    <w:rPr>
                                      <w:sz w:val="2"/>
                                      <w:szCs w:val="2"/>
                                    </w:rPr>
                                  </w:pPr>
                                </w:p>
                              </w:tc>
                              <w:tc>
                                <w:tcPr>
                                  <w:tcW w:w="955" w:type="dxa"/>
                                  <w:vMerge/>
                                  <w:shd w:val="clear" w:color="auto" w:fill="99FF99"/>
                                </w:tcPr>
                                <w:p w14:paraId="64A3E382" w14:textId="06566476" w:rsidR="001A5AA1" w:rsidRDefault="001A5AA1" w:rsidP="003B3A8A">
                                  <w:pPr>
                                    <w:rPr>
                                      <w:sz w:val="2"/>
                                      <w:szCs w:val="2"/>
                                    </w:rPr>
                                  </w:pPr>
                                </w:p>
                              </w:tc>
                            </w:tr>
                            <w:tr w:rsidR="001A5AA1" w14:paraId="42D5818C" w14:textId="7E5BD25B" w:rsidTr="00477D98">
                              <w:trPr>
                                <w:trHeight w:val="1515"/>
                              </w:trPr>
                              <w:tc>
                                <w:tcPr>
                                  <w:tcW w:w="12790" w:type="dxa"/>
                                  <w:gridSpan w:val="5"/>
                                  <w:tcBorders>
                                    <w:top w:val="single" w:sz="6" w:space="0" w:color="000000"/>
                                    <w:bottom w:val="single" w:sz="6" w:space="0" w:color="000000"/>
                                  </w:tcBorders>
                                </w:tcPr>
                                <w:p w14:paraId="378EDC74" w14:textId="77777777" w:rsidR="001A5AA1" w:rsidRDefault="001A5AA1" w:rsidP="003B3A8A">
                                  <w:pPr>
                                    <w:pStyle w:val="TableParagraph"/>
                                    <w:spacing w:before="64" w:line="249" w:lineRule="auto"/>
                                    <w:ind w:left="724" w:right="632"/>
                                    <w:jc w:val="both"/>
                                    <w:rPr>
                                      <w:sz w:val="16"/>
                                    </w:rPr>
                                  </w:pPr>
                                  <w:r>
                                    <w:rPr>
                                      <w:b/>
                                      <w:sz w:val="16"/>
                                    </w:rPr>
                                    <w:t xml:space="preserve">Statement: </w:t>
                                  </w:r>
                                  <w:r>
                                    <w:rPr>
                                      <w:sz w:val="16"/>
                                    </w:rPr>
                                    <w:t>Capture and maintain discrete data concerning immunizations given to a patient including date administered, type, manufacturer, lot number, and any allergic or adverse reactions. Facilitate the interaction with an immunization registry to allow maintenance of a patient’s immunization history.</w:t>
                                  </w:r>
                                </w:p>
                                <w:p w14:paraId="23A1EEFC" w14:textId="7EAC243B" w:rsidR="001A5AA1" w:rsidRDefault="001A5AA1" w:rsidP="003B3A8A">
                                  <w:pPr>
                                    <w:pStyle w:val="TableParagraph"/>
                                    <w:spacing w:before="64" w:line="249" w:lineRule="auto"/>
                                    <w:ind w:left="724" w:right="632"/>
                                    <w:jc w:val="both"/>
                                    <w:rPr>
                                      <w:b/>
                                      <w:sz w:val="16"/>
                                    </w:rPr>
                                  </w:pPr>
                                  <w:r>
                                    <w:rPr>
                                      <w:b/>
                                      <w:sz w:val="16"/>
                                    </w:rPr>
                                    <w:t>Description:</w:t>
                                  </w:r>
                                  <w:r>
                                    <w:rPr>
                                      <w:b/>
                                      <w:spacing w:val="-14"/>
                                      <w:sz w:val="16"/>
                                    </w:rPr>
                                    <w:t xml:space="preserve"> </w:t>
                                  </w:r>
                                  <w:r>
                                    <w:rPr>
                                      <w:sz w:val="16"/>
                                    </w:rPr>
                                    <w:t>During</w:t>
                                  </w:r>
                                  <w:r>
                                    <w:rPr>
                                      <w:spacing w:val="-14"/>
                                      <w:sz w:val="16"/>
                                    </w:rPr>
                                    <w:t xml:space="preserve"> </w:t>
                                  </w:r>
                                  <w:r>
                                    <w:rPr>
                                      <w:sz w:val="16"/>
                                    </w:rPr>
                                    <w:t>an</w:t>
                                  </w:r>
                                  <w:r>
                                    <w:rPr>
                                      <w:spacing w:val="-14"/>
                                      <w:sz w:val="16"/>
                                    </w:rPr>
                                    <w:t xml:space="preserve"> </w:t>
                                  </w:r>
                                  <w:r>
                                    <w:rPr>
                                      <w:sz w:val="16"/>
                                    </w:rPr>
                                    <w:t>encounter,</w:t>
                                  </w:r>
                                  <w:r>
                                    <w:rPr>
                                      <w:spacing w:val="-14"/>
                                      <w:sz w:val="16"/>
                                    </w:rPr>
                                    <w:t xml:space="preserve"> </w:t>
                                  </w:r>
                                  <w:r>
                                    <w:rPr>
                                      <w:sz w:val="16"/>
                                    </w:rPr>
                                    <w:t>recommendations</w:t>
                                  </w:r>
                                  <w:r>
                                    <w:rPr>
                                      <w:spacing w:val="-14"/>
                                      <w:sz w:val="16"/>
                                    </w:rPr>
                                    <w:t xml:space="preserve"> </w:t>
                                  </w:r>
                                  <w:r>
                                    <w:rPr>
                                      <w:sz w:val="16"/>
                                    </w:rPr>
                                    <w:t>based</w:t>
                                  </w:r>
                                  <w:r>
                                    <w:rPr>
                                      <w:spacing w:val="-14"/>
                                      <w:sz w:val="16"/>
                                    </w:rPr>
                                    <w:t xml:space="preserve"> </w:t>
                                  </w:r>
                                  <w:r>
                                    <w:rPr>
                                      <w:sz w:val="16"/>
                                    </w:rPr>
                                    <w:t>on</w:t>
                                  </w:r>
                                  <w:r>
                                    <w:rPr>
                                      <w:spacing w:val="-14"/>
                                      <w:sz w:val="16"/>
                                    </w:rPr>
                                    <w:t xml:space="preserve"> </w:t>
                                  </w:r>
                                  <w:r>
                                    <w:rPr>
                                      <w:sz w:val="16"/>
                                    </w:rPr>
                                    <w:t>accepted</w:t>
                                  </w:r>
                                  <w:r>
                                    <w:rPr>
                                      <w:spacing w:val="-14"/>
                                      <w:sz w:val="16"/>
                                    </w:rPr>
                                    <w:t xml:space="preserve"> </w:t>
                                  </w:r>
                                  <w:r>
                                    <w:rPr>
                                      <w:sz w:val="16"/>
                                    </w:rPr>
                                    <w:t>immunization</w:t>
                                  </w:r>
                                  <w:r>
                                    <w:rPr>
                                      <w:spacing w:val="-14"/>
                                      <w:sz w:val="16"/>
                                    </w:rPr>
                                    <w:t xml:space="preserve"> </w:t>
                                  </w:r>
                                  <w:r>
                                    <w:rPr>
                                      <w:sz w:val="16"/>
                                    </w:rPr>
                                    <w:t>schedules</w:t>
                                  </w:r>
                                  <w:r>
                                    <w:rPr>
                                      <w:spacing w:val="-14"/>
                                      <w:sz w:val="16"/>
                                    </w:rPr>
                                    <w:t xml:space="preserve"> </w:t>
                                  </w:r>
                                  <w:r>
                                    <w:rPr>
                                      <w:sz w:val="16"/>
                                    </w:rPr>
                                    <w:t>are</w:t>
                                  </w:r>
                                  <w:r>
                                    <w:rPr>
                                      <w:spacing w:val="-14"/>
                                      <w:sz w:val="16"/>
                                    </w:rPr>
                                    <w:t xml:space="preserve"> </w:t>
                                  </w:r>
                                  <w:r>
                                    <w:rPr>
                                      <w:sz w:val="16"/>
                                    </w:rPr>
                                    <w:t>presented</w:t>
                                  </w:r>
                                  <w:r>
                                    <w:rPr>
                                      <w:spacing w:val="-14"/>
                                      <w:sz w:val="16"/>
                                    </w:rPr>
                                    <w:t xml:space="preserve"> </w:t>
                                  </w:r>
                                  <w:r>
                                    <w:rPr>
                                      <w:sz w:val="16"/>
                                    </w:rPr>
                                    <w:t>to</w:t>
                                  </w:r>
                                  <w:r>
                                    <w:rPr>
                                      <w:spacing w:val="-14"/>
                                      <w:sz w:val="16"/>
                                    </w:rPr>
                                    <w:t xml:space="preserve"> </w:t>
                                  </w:r>
                                  <w:r>
                                    <w:rPr>
                                      <w:sz w:val="16"/>
                                    </w:rPr>
                                    <w:t>the</w:t>
                                  </w:r>
                                  <w:r>
                                    <w:rPr>
                                      <w:spacing w:val="-14"/>
                                      <w:sz w:val="16"/>
                                    </w:rPr>
                                    <w:t xml:space="preserve"> </w:t>
                                  </w:r>
                                  <w:r>
                                    <w:rPr>
                                      <w:sz w:val="16"/>
                                    </w:rPr>
                                    <w:t>provider.</w:t>
                                  </w:r>
                                  <w:r>
                                    <w:rPr>
                                      <w:spacing w:val="-14"/>
                                      <w:sz w:val="16"/>
                                    </w:rPr>
                                    <w:t xml:space="preserve"> </w:t>
                                  </w:r>
                                  <w:r>
                                    <w:rPr>
                                      <w:sz w:val="16"/>
                                    </w:rPr>
                                    <w:t>Allergen and adverse reaction histories are checked prior to giving the immunization. If an immunization is administered, discrete data</w:t>
                                  </w:r>
                                  <w:r>
                                    <w:rPr>
                                      <w:spacing w:val="-18"/>
                                      <w:sz w:val="16"/>
                                    </w:rPr>
                                    <w:t xml:space="preserve"> </w:t>
                                  </w:r>
                                  <w:r>
                                    <w:rPr>
                                      <w:sz w:val="16"/>
                                    </w:rPr>
                                    <w:t>elements associated with the immunization including date, type, immunization expiration date, manufacturer and lot number are recorded. Any new</w:t>
                                  </w:r>
                                  <w:r>
                                    <w:rPr>
                                      <w:spacing w:val="-3"/>
                                      <w:sz w:val="16"/>
                                    </w:rPr>
                                    <w:t xml:space="preserve"> </w:t>
                                  </w:r>
                                  <w:r>
                                    <w:rPr>
                                      <w:sz w:val="16"/>
                                    </w:rPr>
                                    <w:t>adverse</w:t>
                                  </w:r>
                                  <w:r>
                                    <w:rPr>
                                      <w:spacing w:val="-3"/>
                                      <w:sz w:val="16"/>
                                    </w:rPr>
                                    <w:t xml:space="preserve"> </w:t>
                                  </w:r>
                                  <w:r>
                                    <w:rPr>
                                      <w:sz w:val="16"/>
                                    </w:rPr>
                                    <w:t>or</w:t>
                                  </w:r>
                                  <w:r>
                                    <w:rPr>
                                      <w:spacing w:val="-3"/>
                                      <w:sz w:val="16"/>
                                    </w:rPr>
                                    <w:t xml:space="preserve"> </w:t>
                                  </w:r>
                                  <w:r>
                                    <w:rPr>
                                      <w:sz w:val="16"/>
                                    </w:rPr>
                                    <w:t>allergic</w:t>
                                  </w:r>
                                  <w:r>
                                    <w:rPr>
                                      <w:spacing w:val="-3"/>
                                      <w:sz w:val="16"/>
                                    </w:rPr>
                                    <w:t xml:space="preserve"> </w:t>
                                  </w:r>
                                  <w:r>
                                    <w:rPr>
                                      <w:sz w:val="16"/>
                                    </w:rPr>
                                    <w:t>reactions</w:t>
                                  </w:r>
                                  <w:r>
                                    <w:rPr>
                                      <w:spacing w:val="-3"/>
                                      <w:sz w:val="16"/>
                                    </w:rPr>
                                    <w:t xml:space="preserve"> </w:t>
                                  </w:r>
                                  <w:r>
                                    <w:rPr>
                                      <w:sz w:val="16"/>
                                    </w:rPr>
                                    <w:t>are</w:t>
                                  </w:r>
                                  <w:r>
                                    <w:rPr>
                                      <w:spacing w:val="-3"/>
                                      <w:sz w:val="16"/>
                                    </w:rPr>
                                    <w:t xml:space="preserve"> </w:t>
                                  </w:r>
                                  <w:r>
                                    <w:rPr>
                                      <w:sz w:val="16"/>
                                    </w:rPr>
                                    <w:t>noted.</w:t>
                                  </w:r>
                                  <w:r>
                                    <w:rPr>
                                      <w:spacing w:val="-3"/>
                                      <w:sz w:val="16"/>
                                    </w:rPr>
                                    <w:t xml:space="preserve"> </w:t>
                                  </w:r>
                                  <w:r>
                                    <w:rPr>
                                      <w:sz w:val="16"/>
                                    </w:rPr>
                                    <w:t>If</w:t>
                                  </w:r>
                                  <w:r>
                                    <w:rPr>
                                      <w:spacing w:val="-3"/>
                                      <w:sz w:val="16"/>
                                    </w:rPr>
                                    <w:t xml:space="preserve"> </w:t>
                                  </w:r>
                                  <w:r>
                                    <w:rPr>
                                      <w:sz w:val="16"/>
                                    </w:rPr>
                                    <w:t>required,</w:t>
                                  </w:r>
                                  <w:r>
                                    <w:rPr>
                                      <w:spacing w:val="-3"/>
                                      <w:sz w:val="16"/>
                                    </w:rPr>
                                    <w:t xml:space="preserve"> </w:t>
                                  </w:r>
                                  <w:r>
                                    <w:rPr>
                                      <w:sz w:val="16"/>
                                    </w:rPr>
                                    <w:t>a</w:t>
                                  </w:r>
                                  <w:r>
                                    <w:rPr>
                                      <w:spacing w:val="-3"/>
                                      <w:sz w:val="16"/>
                                    </w:rPr>
                                    <w:t xml:space="preserve"> </w:t>
                                  </w:r>
                                  <w:r>
                                    <w:rPr>
                                      <w:sz w:val="16"/>
                                    </w:rPr>
                                    <w:t>report</w:t>
                                  </w:r>
                                  <w:r>
                                    <w:rPr>
                                      <w:spacing w:val="-3"/>
                                      <w:sz w:val="16"/>
                                    </w:rPr>
                                    <w:t xml:space="preserve"> </w:t>
                                  </w:r>
                                  <w:r>
                                    <w:rPr>
                                      <w:sz w:val="16"/>
                                    </w:rPr>
                                    <w:t>is</w:t>
                                  </w:r>
                                  <w:r>
                                    <w:rPr>
                                      <w:spacing w:val="-3"/>
                                      <w:sz w:val="16"/>
                                    </w:rPr>
                                    <w:t xml:space="preserve"> </w:t>
                                  </w:r>
                                  <w:r>
                                    <w:rPr>
                                      <w:sz w:val="16"/>
                                    </w:rPr>
                                    <w:t>made</w:t>
                                  </w:r>
                                  <w:r>
                                    <w:rPr>
                                      <w:spacing w:val="-3"/>
                                      <w:sz w:val="16"/>
                                    </w:rPr>
                                    <w:t xml:space="preserve"> </w:t>
                                  </w:r>
                                  <w:r>
                                    <w:rPr>
                                      <w:sz w:val="16"/>
                                    </w:rPr>
                                    <w:t>to</w:t>
                                  </w:r>
                                  <w:r>
                                    <w:rPr>
                                      <w:spacing w:val="-3"/>
                                      <w:sz w:val="16"/>
                                    </w:rPr>
                                    <w:t xml:space="preserve"> </w:t>
                                  </w:r>
                                  <w:r>
                                    <w:rPr>
                                      <w:sz w:val="16"/>
                                    </w:rPr>
                                    <w:t>the</w:t>
                                  </w:r>
                                  <w:r>
                                    <w:rPr>
                                      <w:spacing w:val="-3"/>
                                      <w:sz w:val="16"/>
                                    </w:rPr>
                                    <w:t xml:space="preserve"> </w:t>
                                  </w:r>
                                  <w:r>
                                    <w:rPr>
                                      <w:sz w:val="16"/>
                                    </w:rPr>
                                    <w:t>public</w:t>
                                  </w:r>
                                  <w:r>
                                    <w:rPr>
                                      <w:spacing w:val="-3"/>
                                      <w:sz w:val="16"/>
                                    </w:rPr>
                                    <w:t xml:space="preserve"> </w:t>
                                  </w:r>
                                  <w:r>
                                    <w:rPr>
                                      <w:sz w:val="16"/>
                                    </w:rPr>
                                    <w:t>health</w:t>
                                  </w:r>
                                  <w:r>
                                    <w:rPr>
                                      <w:spacing w:val="-3"/>
                                      <w:sz w:val="16"/>
                                    </w:rPr>
                                    <w:t xml:space="preserve"> </w:t>
                                  </w:r>
                                  <w:r>
                                    <w:rPr>
                                      <w:sz w:val="16"/>
                                    </w:rPr>
                                    <w:t>immunization</w:t>
                                  </w:r>
                                  <w:r>
                                    <w:rPr>
                                      <w:spacing w:val="-3"/>
                                      <w:sz w:val="16"/>
                                    </w:rPr>
                                    <w:t xml:space="preserve"> </w:t>
                                  </w:r>
                                  <w:r>
                                    <w:rPr>
                                      <w:sz w:val="16"/>
                                    </w:rPr>
                                    <w:t>registry</w:t>
                                  </w:r>
                                  <w:r>
                                    <w:rPr>
                                      <w:spacing w:val="-3"/>
                                      <w:sz w:val="16"/>
                                    </w:rPr>
                                    <w:t xml:space="preserve"> </w:t>
                                  </w:r>
                                  <w:r>
                                    <w:rPr>
                                      <w:sz w:val="16"/>
                                    </w:rPr>
                                    <w:t>or</w:t>
                                  </w:r>
                                  <w:r>
                                    <w:rPr>
                                      <w:spacing w:val="-3"/>
                                      <w:sz w:val="16"/>
                                    </w:rPr>
                                    <w:t xml:space="preserve"> </w:t>
                                  </w:r>
                                  <w:r>
                                    <w:rPr>
                                      <w:sz w:val="16"/>
                                    </w:rPr>
                                    <w:t>other</w:t>
                                  </w:r>
                                  <w:r>
                                    <w:rPr>
                                      <w:spacing w:val="-3"/>
                                      <w:sz w:val="16"/>
                                    </w:rPr>
                                    <w:t xml:space="preserve"> </w:t>
                                  </w:r>
                                  <w:r>
                                    <w:rPr>
                                      <w:sz w:val="16"/>
                                    </w:rPr>
                                    <w:t>organization (e.g., military unit commander, refugee program leadership). This function should include the ability to use GTIN barcode scanners to capture vaccine information (NDC, lot number, expiration date).</w:t>
                                  </w:r>
                                </w:p>
                              </w:tc>
                            </w:tr>
                            <w:tr w:rsidR="001A5AA1" w14:paraId="0EE36BA3" w14:textId="165A1231" w:rsidTr="00A07C20">
                              <w:trPr>
                                <w:trHeight w:val="1200"/>
                              </w:trPr>
                              <w:tc>
                                <w:tcPr>
                                  <w:tcW w:w="2400" w:type="dxa"/>
                                  <w:vMerge w:val="restart"/>
                                  <w:tcBorders>
                                    <w:left w:val="nil"/>
                                    <w:bottom w:val="dotted" w:sz="4" w:space="0" w:color="000000"/>
                                    <w:right w:val="single" w:sz="8" w:space="0" w:color="000000"/>
                                  </w:tcBorders>
                                </w:tcPr>
                                <w:p w14:paraId="13D7BDD7" w14:textId="77777777" w:rsidR="001A5AA1" w:rsidRDefault="001A5AA1" w:rsidP="003B3A8A">
                                  <w:pPr>
                                    <w:pStyle w:val="TableParagraph"/>
                                    <w:rPr>
                                      <w:sz w:val="16"/>
                                    </w:rPr>
                                  </w:pPr>
                                </w:p>
                              </w:tc>
                              <w:tc>
                                <w:tcPr>
                                  <w:tcW w:w="7525" w:type="dxa"/>
                                  <w:tcBorders>
                                    <w:top w:val="single" w:sz="6" w:space="0" w:color="000000"/>
                                    <w:left w:val="single" w:sz="8" w:space="0" w:color="000000"/>
                                    <w:right w:val="single" w:sz="6" w:space="0" w:color="000000"/>
                                  </w:tcBorders>
                                  <w:shd w:val="clear" w:color="auto" w:fill="C6D9F1" w:themeFill="text2" w:themeFillTint="33"/>
                                </w:tcPr>
                                <w:p w14:paraId="569A9CBF" w14:textId="3C2451F5" w:rsidR="001A5AA1" w:rsidRDefault="001A5AA1" w:rsidP="003B3A8A">
                                  <w:pPr>
                                    <w:pStyle w:val="TableParagraph"/>
                                    <w:spacing w:before="35" w:line="249" w:lineRule="auto"/>
                                    <w:ind w:left="453" w:right="54" w:hanging="246"/>
                                    <w:jc w:val="both"/>
                                    <w:rPr>
                                      <w:sz w:val="16"/>
                                    </w:rPr>
                                  </w:pPr>
                                  <w:r>
                                    <w:rPr>
                                      <w:b/>
                                      <w:sz w:val="16"/>
                                    </w:rPr>
                                    <w:t xml:space="preserve">1. </w:t>
                                  </w:r>
                                  <w:r>
                                    <w:rPr>
                                      <w:sz w:val="16"/>
                                    </w:rPr>
                                    <w:t xml:space="preserve">The system SHALL provide the ability to capture immunization administration details as discrete data, including:(1) the immunization name/type, series, </w:t>
                                  </w:r>
                                  <w:proofErr w:type="gramStart"/>
                                  <w:r>
                                    <w:rPr>
                                      <w:sz w:val="16"/>
                                    </w:rPr>
                                    <w:t>strength</w:t>
                                  </w:r>
                                  <w:proofErr w:type="gramEnd"/>
                                  <w:r>
                                    <w:rPr>
                                      <w:sz w:val="16"/>
                                    </w:rPr>
                                    <w:t xml:space="preserve"> and dose;(2) date and time of administration;(3) manufacturer, lot number, expiration date, (4) route and site of administration;</w:t>
                                  </w:r>
                                </w:p>
                                <w:p w14:paraId="047C3BB5" w14:textId="77777777" w:rsidR="001A5AA1" w:rsidRDefault="001A5AA1" w:rsidP="003B3A8A">
                                  <w:pPr>
                                    <w:pStyle w:val="TableParagraph"/>
                                    <w:spacing w:before="1" w:line="249" w:lineRule="auto"/>
                                    <w:ind w:left="453" w:right="142"/>
                                    <w:rPr>
                                      <w:sz w:val="16"/>
                                    </w:rPr>
                                  </w:pPr>
                                  <w:r>
                                    <w:rPr>
                                      <w:sz w:val="16"/>
                                    </w:rPr>
                                    <w:t xml:space="preserve">(5) administering provider;(6) observations, reactions and complications;(7) reason immunization not given, and/or immunization related activity not </w:t>
                                  </w:r>
                                  <w:proofErr w:type="spellStart"/>
                                  <w:proofErr w:type="gramStart"/>
                                  <w:r>
                                    <w:rPr>
                                      <w:sz w:val="16"/>
                                    </w:rPr>
                                    <w:t>performed;according</w:t>
                                  </w:r>
                                  <w:proofErr w:type="spellEnd"/>
                                  <w:proofErr w:type="gramEnd"/>
                                  <w:r>
                                    <w:rPr>
                                      <w:sz w:val="16"/>
                                    </w:rPr>
                                    <w:t xml:space="preserve"> to scope of practice,</w:t>
                                  </w:r>
                                </w:p>
                                <w:p w14:paraId="2D0B4CF2" w14:textId="77777777" w:rsidR="001A5AA1" w:rsidRDefault="001A5AA1" w:rsidP="003B3A8A">
                                  <w:pPr>
                                    <w:pStyle w:val="TableParagraph"/>
                                    <w:spacing w:before="2"/>
                                    <w:ind w:left="453"/>
                                    <w:rPr>
                                      <w:sz w:val="16"/>
                                    </w:rPr>
                                  </w:pPr>
                                  <w:r>
                                    <w:rPr>
                                      <w:sz w:val="16"/>
                                    </w:rPr>
                                    <w:t>organizational policy, and/or jurisdictional law.</w:t>
                                  </w:r>
                                </w:p>
                              </w:tc>
                              <w:tc>
                                <w:tcPr>
                                  <w:tcW w:w="955" w:type="dxa"/>
                                  <w:tcBorders>
                                    <w:top w:val="single" w:sz="6" w:space="0" w:color="000000"/>
                                    <w:left w:val="single" w:sz="6" w:space="0" w:color="000000"/>
                                    <w:right w:val="single" w:sz="6" w:space="0" w:color="000000"/>
                                  </w:tcBorders>
                                  <w:shd w:val="clear" w:color="auto" w:fill="C6D9F1" w:themeFill="text2" w:themeFillTint="33"/>
                                  <w:vAlign w:val="center"/>
                                </w:tcPr>
                                <w:p w14:paraId="35656BC0" w14:textId="77777777" w:rsidR="001A5AA1" w:rsidRDefault="001A5AA1" w:rsidP="003B3A8A">
                                  <w:pPr>
                                    <w:pStyle w:val="TableParagraph"/>
                                    <w:ind w:left="0"/>
                                    <w:jc w:val="center"/>
                                    <w:rPr>
                                      <w:sz w:val="16"/>
                                    </w:rPr>
                                  </w:pPr>
                                  <w:r>
                                    <w:rPr>
                                      <w:sz w:val="16"/>
                                    </w:rPr>
                                    <w:t>524</w:t>
                                  </w:r>
                                </w:p>
                              </w:tc>
                              <w:tc>
                                <w:tcPr>
                                  <w:tcW w:w="955" w:type="dxa"/>
                                  <w:tcBorders>
                                    <w:top w:val="single" w:sz="6" w:space="0" w:color="000000"/>
                                    <w:left w:val="single" w:sz="6" w:space="0" w:color="000000"/>
                                    <w:right w:val="single" w:sz="6" w:space="0" w:color="000000"/>
                                  </w:tcBorders>
                                  <w:shd w:val="clear" w:color="auto" w:fill="C6D9F1" w:themeFill="text2" w:themeFillTint="33"/>
                                  <w:vAlign w:val="center"/>
                                </w:tcPr>
                                <w:p w14:paraId="3779507B" w14:textId="53B2931E" w:rsidR="001A5AA1" w:rsidRDefault="001A5AA1" w:rsidP="003B3A8A">
                                  <w:pPr>
                                    <w:pStyle w:val="TableParagraph"/>
                                    <w:ind w:left="0"/>
                                    <w:jc w:val="center"/>
                                    <w:rPr>
                                      <w:sz w:val="16"/>
                                    </w:rPr>
                                  </w:pPr>
                                  <w:r>
                                    <w:rPr>
                                      <w:sz w:val="16"/>
                                    </w:rPr>
                                    <w:t>B/M</w:t>
                                  </w:r>
                                </w:p>
                              </w:tc>
                              <w:tc>
                                <w:tcPr>
                                  <w:tcW w:w="955" w:type="dxa"/>
                                  <w:tcBorders>
                                    <w:top w:val="single" w:sz="6" w:space="0" w:color="000000"/>
                                    <w:left w:val="single" w:sz="6" w:space="0" w:color="000000"/>
                                    <w:right w:val="single" w:sz="6" w:space="0" w:color="000000"/>
                                  </w:tcBorders>
                                  <w:shd w:val="clear" w:color="auto" w:fill="C6D9F1" w:themeFill="text2" w:themeFillTint="33"/>
                                  <w:vAlign w:val="center"/>
                                </w:tcPr>
                                <w:p w14:paraId="187890B5" w14:textId="4AD3F1B9" w:rsidR="001A5AA1" w:rsidRDefault="001A5AA1" w:rsidP="003B3A8A">
                                  <w:pPr>
                                    <w:pStyle w:val="TableParagraph"/>
                                    <w:ind w:left="0"/>
                                    <w:jc w:val="center"/>
                                    <w:rPr>
                                      <w:sz w:val="16"/>
                                    </w:rPr>
                                  </w:pPr>
                                  <w:r>
                                    <w:rPr>
                                      <w:sz w:val="16"/>
                                    </w:rPr>
                                    <w:t>DC.1.8.2#4</w:t>
                                  </w:r>
                                </w:p>
                              </w:tc>
                            </w:tr>
                            <w:tr w:rsidR="001A5AA1" w14:paraId="0B80EB79" w14:textId="64543E5A" w:rsidTr="00A07C20">
                              <w:trPr>
                                <w:trHeight w:val="624"/>
                              </w:trPr>
                              <w:tc>
                                <w:tcPr>
                                  <w:tcW w:w="2400" w:type="dxa"/>
                                  <w:vMerge/>
                                  <w:tcBorders>
                                    <w:top w:val="nil"/>
                                    <w:left w:val="nil"/>
                                    <w:bottom w:val="dotted" w:sz="4" w:space="0" w:color="000000"/>
                                    <w:right w:val="single" w:sz="8" w:space="0" w:color="000000"/>
                                  </w:tcBorders>
                                </w:tcPr>
                                <w:p w14:paraId="45A4F93F"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64FAC618" w14:textId="77777777" w:rsidR="001A5AA1" w:rsidRDefault="001A5AA1" w:rsidP="003B3A8A">
                                  <w:pPr>
                                    <w:pStyle w:val="TableParagraph"/>
                                    <w:spacing w:before="28" w:line="190" w:lineRule="atLeast"/>
                                    <w:ind w:left="453" w:right="53" w:hanging="246"/>
                                    <w:jc w:val="both"/>
                                    <w:rPr>
                                      <w:sz w:val="16"/>
                                    </w:rPr>
                                  </w:pPr>
                                  <w:r>
                                    <w:rPr>
                                      <w:b/>
                                      <w:sz w:val="16"/>
                                    </w:rPr>
                                    <w:t>2.</w:t>
                                  </w:r>
                                  <w:r>
                                    <w:rPr>
                                      <w:b/>
                                      <w:spacing w:val="21"/>
                                      <w:sz w:val="16"/>
                                    </w:rPr>
                                    <w:t xml:space="preserve"> </w:t>
                                  </w:r>
                                  <w:r>
                                    <w:rPr>
                                      <w:sz w:val="16"/>
                                    </w:rPr>
                                    <w:t>The</w:t>
                                  </w:r>
                                  <w:r>
                                    <w:rPr>
                                      <w:spacing w:val="-15"/>
                                      <w:sz w:val="16"/>
                                    </w:rPr>
                                    <w:t xml:space="preserve"> </w:t>
                                  </w:r>
                                  <w:r>
                                    <w:rPr>
                                      <w:sz w:val="16"/>
                                    </w:rPr>
                                    <w:t>system</w:t>
                                  </w:r>
                                  <w:r>
                                    <w:rPr>
                                      <w:spacing w:val="-15"/>
                                      <w:sz w:val="16"/>
                                    </w:rPr>
                                    <w:t xml:space="preserve"> </w:t>
                                  </w:r>
                                  <w:r>
                                    <w:rPr>
                                      <w:sz w:val="16"/>
                                    </w:rPr>
                                    <w:t>MAY</w:t>
                                  </w:r>
                                  <w:r>
                                    <w:rPr>
                                      <w:spacing w:val="-15"/>
                                      <w:sz w:val="16"/>
                                    </w:rPr>
                                    <w:t xml:space="preserve"> </w:t>
                                  </w:r>
                                  <w:r>
                                    <w:rPr>
                                      <w:sz w:val="16"/>
                                    </w:rPr>
                                    <w:t>auto-populate</w:t>
                                  </w:r>
                                  <w:r>
                                    <w:rPr>
                                      <w:spacing w:val="-15"/>
                                      <w:sz w:val="16"/>
                                    </w:rPr>
                                    <w:t xml:space="preserve"> </w:t>
                                  </w:r>
                                  <w:r>
                                    <w:rPr>
                                      <w:sz w:val="16"/>
                                    </w:rPr>
                                    <w:t>the</w:t>
                                  </w:r>
                                  <w:r>
                                    <w:rPr>
                                      <w:spacing w:val="-15"/>
                                      <w:sz w:val="16"/>
                                    </w:rPr>
                                    <w:t xml:space="preserve"> </w:t>
                                  </w:r>
                                  <w:r>
                                    <w:rPr>
                                      <w:sz w:val="16"/>
                                    </w:rPr>
                                    <w:t>immunization</w:t>
                                  </w:r>
                                  <w:r>
                                    <w:rPr>
                                      <w:spacing w:val="-15"/>
                                      <w:sz w:val="16"/>
                                    </w:rPr>
                                    <w:t xml:space="preserve"> </w:t>
                                  </w:r>
                                  <w:r>
                                    <w:rPr>
                                      <w:sz w:val="16"/>
                                    </w:rPr>
                                    <w:t>administration</w:t>
                                  </w:r>
                                  <w:r>
                                    <w:rPr>
                                      <w:spacing w:val="-15"/>
                                      <w:sz w:val="16"/>
                                    </w:rPr>
                                    <w:t xml:space="preserve"> </w:t>
                                  </w:r>
                                  <w:r>
                                    <w:rPr>
                                      <w:sz w:val="16"/>
                                    </w:rPr>
                                    <w:t>record</w:t>
                                  </w:r>
                                  <w:r>
                                    <w:rPr>
                                      <w:spacing w:val="-15"/>
                                      <w:sz w:val="16"/>
                                    </w:rPr>
                                    <w:t xml:space="preserve"> </w:t>
                                  </w:r>
                                  <w:r>
                                    <w:rPr>
                                      <w:sz w:val="16"/>
                                    </w:rPr>
                                    <w:t>as</w:t>
                                  </w:r>
                                  <w:r>
                                    <w:rPr>
                                      <w:spacing w:val="-15"/>
                                      <w:sz w:val="16"/>
                                    </w:rPr>
                                    <w:t xml:space="preserve"> </w:t>
                                  </w:r>
                                  <w:r>
                                    <w:rPr>
                                      <w:sz w:val="16"/>
                                    </w:rPr>
                                    <w:t>a</w:t>
                                  </w:r>
                                  <w:r>
                                    <w:rPr>
                                      <w:spacing w:val="-15"/>
                                      <w:sz w:val="16"/>
                                    </w:rPr>
                                    <w:t xml:space="preserve"> </w:t>
                                  </w:r>
                                  <w:r>
                                    <w:rPr>
                                      <w:sz w:val="16"/>
                                    </w:rPr>
                                    <w:t>by-product</w:t>
                                  </w:r>
                                  <w:r>
                                    <w:rPr>
                                      <w:spacing w:val="-15"/>
                                      <w:sz w:val="16"/>
                                    </w:rPr>
                                    <w:t xml:space="preserve"> </w:t>
                                  </w:r>
                                  <w:r>
                                    <w:rPr>
                                      <w:sz w:val="16"/>
                                    </w:rPr>
                                    <w:t>of</w:t>
                                  </w:r>
                                  <w:r>
                                    <w:rPr>
                                      <w:spacing w:val="-15"/>
                                      <w:sz w:val="16"/>
                                    </w:rPr>
                                    <w:t xml:space="preserve"> </w:t>
                                  </w:r>
                                  <w:r>
                                    <w:rPr>
                                      <w:sz w:val="16"/>
                                    </w:rPr>
                                    <w:t>verification of administering provider, patient, medication, dose, route and time according to scope of practice, organizational policy, and/or jurisdictional law.</w:t>
                                  </w:r>
                                </w:p>
                              </w:tc>
                              <w:tc>
                                <w:tcPr>
                                  <w:tcW w:w="955" w:type="dxa"/>
                                  <w:tcBorders>
                                    <w:left w:val="single" w:sz="6" w:space="0" w:color="000000"/>
                                    <w:right w:val="single" w:sz="6" w:space="0" w:color="000000"/>
                                  </w:tcBorders>
                                  <w:shd w:val="clear" w:color="auto" w:fill="F2DBDB" w:themeFill="accent2" w:themeFillTint="33"/>
                                  <w:vAlign w:val="center"/>
                                </w:tcPr>
                                <w:p w14:paraId="0968909F" w14:textId="77777777" w:rsidR="001A5AA1" w:rsidRDefault="001A5AA1" w:rsidP="003B3A8A">
                                  <w:pPr>
                                    <w:pStyle w:val="TableParagraph"/>
                                    <w:ind w:left="0"/>
                                    <w:jc w:val="center"/>
                                    <w:rPr>
                                      <w:sz w:val="16"/>
                                    </w:rPr>
                                  </w:pPr>
                                  <w:r>
                                    <w:rPr>
                                      <w:sz w:val="16"/>
                                    </w:rPr>
                                    <w:t>525</w:t>
                                  </w:r>
                                </w:p>
                              </w:tc>
                              <w:tc>
                                <w:tcPr>
                                  <w:tcW w:w="955" w:type="dxa"/>
                                  <w:tcBorders>
                                    <w:left w:val="single" w:sz="6" w:space="0" w:color="000000"/>
                                    <w:right w:val="single" w:sz="6" w:space="0" w:color="000000"/>
                                  </w:tcBorders>
                                  <w:shd w:val="clear" w:color="auto" w:fill="F2DBDB" w:themeFill="accent2" w:themeFillTint="33"/>
                                  <w:vAlign w:val="center"/>
                                </w:tcPr>
                                <w:p w14:paraId="686F7EFF" w14:textId="04C2D2A0" w:rsidR="001A5AA1" w:rsidRDefault="001A5AA1" w:rsidP="003B3A8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0EE8F14B" w14:textId="44115826" w:rsidR="001A5AA1" w:rsidRDefault="001A5AA1" w:rsidP="003B3A8A">
                                  <w:pPr>
                                    <w:pStyle w:val="TableParagraph"/>
                                    <w:ind w:left="0"/>
                                    <w:jc w:val="center"/>
                                    <w:rPr>
                                      <w:sz w:val="16"/>
                                    </w:rPr>
                                  </w:pPr>
                                </w:p>
                              </w:tc>
                            </w:tr>
                            <w:tr w:rsidR="001A5AA1" w14:paraId="344AFF42" w14:textId="197D819F" w:rsidTr="00A07C20">
                              <w:trPr>
                                <w:trHeight w:val="512"/>
                              </w:trPr>
                              <w:tc>
                                <w:tcPr>
                                  <w:tcW w:w="2400" w:type="dxa"/>
                                  <w:vMerge/>
                                  <w:tcBorders>
                                    <w:top w:val="nil"/>
                                    <w:left w:val="nil"/>
                                    <w:bottom w:val="dotted" w:sz="4" w:space="0" w:color="000000"/>
                                    <w:right w:val="single" w:sz="8" w:space="0" w:color="000000"/>
                                  </w:tcBorders>
                                </w:tcPr>
                                <w:p w14:paraId="6BD62DE9"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2AC4340" w14:textId="77777777" w:rsidR="001A5AA1" w:rsidRDefault="001A5AA1" w:rsidP="003B3A8A">
                                  <w:pPr>
                                    <w:pStyle w:val="TableParagraph"/>
                                    <w:spacing w:before="28" w:line="190" w:lineRule="atLeast"/>
                                    <w:ind w:left="453" w:right="53" w:hanging="246"/>
                                    <w:jc w:val="both"/>
                                    <w:rPr>
                                      <w:sz w:val="16"/>
                                    </w:rPr>
                                  </w:pPr>
                                  <w:r>
                                    <w:rPr>
                                      <w:b/>
                                      <w:sz w:val="16"/>
                                    </w:rPr>
                                    <w:t xml:space="preserve">3. </w:t>
                                  </w:r>
                                  <w:r>
                                    <w:rPr>
                                      <w:sz w:val="16"/>
                                    </w:rPr>
                                    <w:t>The system SHALL provide the ability to determine and render required immunizations, and when they are due, based on widely accepted immunization schedules, when rendering encounter information.</w:t>
                                  </w:r>
                                </w:p>
                              </w:tc>
                              <w:tc>
                                <w:tcPr>
                                  <w:tcW w:w="955" w:type="dxa"/>
                                  <w:tcBorders>
                                    <w:left w:val="single" w:sz="6" w:space="0" w:color="000000"/>
                                    <w:right w:val="single" w:sz="6" w:space="0" w:color="000000"/>
                                  </w:tcBorders>
                                  <w:shd w:val="clear" w:color="auto" w:fill="F2DBDB" w:themeFill="accent2" w:themeFillTint="33"/>
                                  <w:vAlign w:val="center"/>
                                </w:tcPr>
                                <w:p w14:paraId="16E39800" w14:textId="77777777" w:rsidR="001A5AA1" w:rsidRDefault="001A5AA1" w:rsidP="003B3A8A">
                                  <w:pPr>
                                    <w:pStyle w:val="TableParagraph"/>
                                    <w:ind w:left="0"/>
                                    <w:jc w:val="center"/>
                                    <w:rPr>
                                      <w:sz w:val="16"/>
                                    </w:rPr>
                                  </w:pPr>
                                  <w:r>
                                    <w:rPr>
                                      <w:sz w:val="16"/>
                                    </w:rPr>
                                    <w:t>526</w:t>
                                  </w:r>
                                </w:p>
                              </w:tc>
                              <w:tc>
                                <w:tcPr>
                                  <w:tcW w:w="955" w:type="dxa"/>
                                  <w:tcBorders>
                                    <w:left w:val="single" w:sz="6" w:space="0" w:color="000000"/>
                                    <w:right w:val="single" w:sz="6" w:space="0" w:color="000000"/>
                                  </w:tcBorders>
                                  <w:shd w:val="clear" w:color="auto" w:fill="F2DBDB" w:themeFill="accent2" w:themeFillTint="33"/>
                                  <w:vAlign w:val="center"/>
                                </w:tcPr>
                                <w:p w14:paraId="65A11534" w14:textId="4116E6BE" w:rsidR="001A5AA1" w:rsidRDefault="001A5AA1" w:rsidP="003B3A8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7EE26D27" w14:textId="1867EAA2" w:rsidR="001A5AA1" w:rsidRDefault="001A5AA1" w:rsidP="003B3A8A">
                                  <w:pPr>
                                    <w:pStyle w:val="TableParagraph"/>
                                    <w:ind w:left="0"/>
                                    <w:jc w:val="center"/>
                                    <w:rPr>
                                      <w:sz w:val="16"/>
                                    </w:rPr>
                                  </w:pPr>
                                </w:p>
                              </w:tc>
                            </w:tr>
                            <w:tr w:rsidR="001A5AA1" w14:paraId="685ABCB6" w14:textId="4F825A71" w:rsidTr="00A07C20">
                              <w:trPr>
                                <w:trHeight w:val="431"/>
                              </w:trPr>
                              <w:tc>
                                <w:tcPr>
                                  <w:tcW w:w="2400" w:type="dxa"/>
                                  <w:vMerge/>
                                  <w:tcBorders>
                                    <w:top w:val="nil"/>
                                    <w:left w:val="nil"/>
                                    <w:bottom w:val="dotted" w:sz="4" w:space="0" w:color="000000"/>
                                    <w:right w:val="single" w:sz="8" w:space="0" w:color="000000"/>
                                  </w:tcBorders>
                                </w:tcPr>
                                <w:p w14:paraId="3C2F56DA"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7F23B4CB" w14:textId="4C107979" w:rsidR="001A5AA1" w:rsidRDefault="001A5AA1" w:rsidP="003B3A8A">
                                  <w:pPr>
                                    <w:pStyle w:val="TableParagraph"/>
                                    <w:spacing w:before="28" w:line="190" w:lineRule="atLeast"/>
                                    <w:ind w:left="453" w:right="142" w:hanging="246"/>
                                    <w:rPr>
                                      <w:sz w:val="16"/>
                                    </w:rPr>
                                  </w:pPr>
                                  <w:r>
                                    <w:rPr>
                                      <w:b/>
                                      <w:sz w:val="16"/>
                                    </w:rPr>
                                    <w:t xml:space="preserve">4. </w:t>
                                  </w:r>
                                  <w:r>
                                    <w:rPr>
                                      <w:sz w:val="16"/>
                                    </w:rPr>
                                    <w:t>The system SHOULD provide the ability to capture, in a discrete field, an allergy/adverse reaction to a specific immunization.</w:t>
                                  </w:r>
                                </w:p>
                              </w:tc>
                              <w:tc>
                                <w:tcPr>
                                  <w:tcW w:w="955" w:type="dxa"/>
                                  <w:tcBorders>
                                    <w:left w:val="single" w:sz="6" w:space="0" w:color="000000"/>
                                    <w:right w:val="single" w:sz="6" w:space="0" w:color="000000"/>
                                  </w:tcBorders>
                                  <w:shd w:val="clear" w:color="auto" w:fill="F2DBDB" w:themeFill="accent2" w:themeFillTint="33"/>
                                  <w:vAlign w:val="center"/>
                                </w:tcPr>
                                <w:p w14:paraId="17DBDA84" w14:textId="77777777" w:rsidR="001A5AA1" w:rsidRDefault="001A5AA1" w:rsidP="003B3A8A">
                                  <w:pPr>
                                    <w:pStyle w:val="TableParagraph"/>
                                    <w:ind w:left="0"/>
                                    <w:jc w:val="center"/>
                                    <w:rPr>
                                      <w:sz w:val="16"/>
                                    </w:rPr>
                                  </w:pPr>
                                  <w:r>
                                    <w:rPr>
                                      <w:sz w:val="16"/>
                                    </w:rPr>
                                    <w:t>527</w:t>
                                  </w:r>
                                </w:p>
                              </w:tc>
                              <w:tc>
                                <w:tcPr>
                                  <w:tcW w:w="955" w:type="dxa"/>
                                  <w:tcBorders>
                                    <w:left w:val="single" w:sz="6" w:space="0" w:color="000000"/>
                                    <w:right w:val="single" w:sz="6" w:space="0" w:color="000000"/>
                                  </w:tcBorders>
                                  <w:shd w:val="clear" w:color="auto" w:fill="F2DBDB" w:themeFill="accent2" w:themeFillTint="33"/>
                                  <w:vAlign w:val="center"/>
                                </w:tcPr>
                                <w:p w14:paraId="65820286" w14:textId="269EDDB8" w:rsidR="001A5AA1" w:rsidRDefault="001A5AA1" w:rsidP="003B3A8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56D482D5" w14:textId="6FB74940" w:rsidR="001A5AA1" w:rsidRDefault="001A5AA1" w:rsidP="003B3A8A">
                                  <w:pPr>
                                    <w:pStyle w:val="TableParagraph"/>
                                    <w:ind w:left="0"/>
                                    <w:jc w:val="center"/>
                                    <w:rPr>
                                      <w:sz w:val="16"/>
                                    </w:rPr>
                                  </w:pPr>
                                </w:p>
                              </w:tc>
                            </w:tr>
                            <w:tr w:rsidR="001A5AA1" w14:paraId="4B11A6A6" w14:textId="31AC00CB" w:rsidTr="00A07C20">
                              <w:trPr>
                                <w:trHeight w:val="431"/>
                              </w:trPr>
                              <w:tc>
                                <w:tcPr>
                                  <w:tcW w:w="2400" w:type="dxa"/>
                                  <w:vMerge/>
                                  <w:tcBorders>
                                    <w:top w:val="nil"/>
                                    <w:left w:val="nil"/>
                                    <w:bottom w:val="dotted" w:sz="4" w:space="0" w:color="000000"/>
                                    <w:right w:val="single" w:sz="8" w:space="0" w:color="000000"/>
                                  </w:tcBorders>
                                </w:tcPr>
                                <w:p w14:paraId="7C068C3F"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23F4FF0" w14:textId="77777777" w:rsidR="001A5AA1" w:rsidRDefault="001A5AA1" w:rsidP="003B3A8A">
                                  <w:pPr>
                                    <w:pStyle w:val="TableParagraph"/>
                                    <w:spacing w:before="28" w:line="190" w:lineRule="atLeast"/>
                                    <w:ind w:left="453" w:hanging="246"/>
                                    <w:rPr>
                                      <w:sz w:val="16"/>
                                    </w:rPr>
                                  </w:pPr>
                                  <w:r>
                                    <w:rPr>
                                      <w:b/>
                                      <w:sz w:val="16"/>
                                    </w:rPr>
                                    <w:t xml:space="preserve">5. </w:t>
                                  </w:r>
                                  <w:r>
                                    <w:rPr>
                                      <w:sz w:val="16"/>
                                    </w:rPr>
                                    <w:t>The system SHALL conform to function</w:t>
                                  </w:r>
                                  <w:r>
                                    <w:rPr>
                                      <w:color w:val="0000FF"/>
                                      <w:sz w:val="16"/>
                                    </w:rPr>
                                    <w:t xml:space="preserve"> </w:t>
                                  </w:r>
                                  <w:hyperlink w:anchor="_bookmark13" w:history="1">
                                    <w:r>
                                      <w:rPr>
                                        <w:color w:val="0000FF"/>
                                        <w:sz w:val="16"/>
                                        <w:u w:val="single" w:color="0000FF"/>
                                      </w:rPr>
                                      <w:t>CP.3.2</w:t>
                                    </w:r>
                                  </w:hyperlink>
                                  <w:r>
                                    <w:rPr>
                                      <w:color w:val="0000FF"/>
                                      <w:sz w:val="16"/>
                                    </w:rPr>
                                    <w:t xml:space="preserve"> </w:t>
                                  </w:r>
                                  <w:r>
                                    <w:rPr>
                                      <w:sz w:val="16"/>
                                    </w:rPr>
                                    <w:t>(Manage Patient Clinical Measurements) to capture other clinical data pertinent to the immunization administration (e.g., vital signs).</w:t>
                                  </w:r>
                                </w:p>
                              </w:tc>
                              <w:tc>
                                <w:tcPr>
                                  <w:tcW w:w="955" w:type="dxa"/>
                                  <w:tcBorders>
                                    <w:left w:val="single" w:sz="6" w:space="0" w:color="000000"/>
                                    <w:right w:val="single" w:sz="6" w:space="0" w:color="000000"/>
                                  </w:tcBorders>
                                  <w:shd w:val="clear" w:color="auto" w:fill="F2DBDB" w:themeFill="accent2" w:themeFillTint="33"/>
                                  <w:vAlign w:val="center"/>
                                </w:tcPr>
                                <w:p w14:paraId="71EA782F" w14:textId="77777777" w:rsidR="001A5AA1" w:rsidRDefault="001A5AA1" w:rsidP="003B3A8A">
                                  <w:pPr>
                                    <w:pStyle w:val="TableParagraph"/>
                                    <w:ind w:left="0"/>
                                    <w:jc w:val="center"/>
                                    <w:rPr>
                                      <w:sz w:val="16"/>
                                    </w:rPr>
                                  </w:pPr>
                                  <w:r>
                                    <w:rPr>
                                      <w:sz w:val="16"/>
                                    </w:rPr>
                                    <w:t>528</w:t>
                                  </w:r>
                                </w:p>
                              </w:tc>
                              <w:tc>
                                <w:tcPr>
                                  <w:tcW w:w="955" w:type="dxa"/>
                                  <w:tcBorders>
                                    <w:left w:val="single" w:sz="6" w:space="0" w:color="000000"/>
                                    <w:right w:val="single" w:sz="6" w:space="0" w:color="000000"/>
                                  </w:tcBorders>
                                  <w:shd w:val="clear" w:color="auto" w:fill="F2DBDB" w:themeFill="accent2" w:themeFillTint="33"/>
                                  <w:vAlign w:val="center"/>
                                </w:tcPr>
                                <w:p w14:paraId="0B6249A8" w14:textId="37AC9564" w:rsidR="001A5AA1" w:rsidRDefault="001A5AA1" w:rsidP="003B3A8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2EA7364D" w14:textId="47A7CCA2" w:rsidR="001A5AA1" w:rsidRDefault="001A5AA1" w:rsidP="003B3A8A">
                                  <w:pPr>
                                    <w:pStyle w:val="TableParagraph"/>
                                    <w:ind w:left="0"/>
                                    <w:jc w:val="center"/>
                                    <w:rPr>
                                      <w:sz w:val="16"/>
                                    </w:rPr>
                                  </w:pPr>
                                </w:p>
                              </w:tc>
                            </w:tr>
                            <w:tr w:rsidR="001A5AA1" w14:paraId="6117C802" w14:textId="5FDAF78B" w:rsidTr="003B3A8A">
                              <w:trPr>
                                <w:trHeight w:val="432"/>
                              </w:trPr>
                              <w:tc>
                                <w:tcPr>
                                  <w:tcW w:w="2400" w:type="dxa"/>
                                  <w:vMerge/>
                                  <w:tcBorders>
                                    <w:top w:val="nil"/>
                                    <w:left w:val="nil"/>
                                    <w:bottom w:val="dotted" w:sz="4" w:space="0" w:color="000000"/>
                                    <w:right w:val="single" w:sz="8" w:space="0" w:color="000000"/>
                                  </w:tcBorders>
                                </w:tcPr>
                                <w:p w14:paraId="7F3306A4" w14:textId="77777777" w:rsidR="001A5AA1" w:rsidRDefault="001A5AA1" w:rsidP="003B3A8A">
                                  <w:pPr>
                                    <w:rPr>
                                      <w:sz w:val="2"/>
                                      <w:szCs w:val="2"/>
                                    </w:rPr>
                                  </w:pPr>
                                </w:p>
                              </w:tc>
                              <w:tc>
                                <w:tcPr>
                                  <w:tcW w:w="7525" w:type="dxa"/>
                                  <w:tcBorders>
                                    <w:left w:val="single" w:sz="8" w:space="0" w:color="000000"/>
                                    <w:right w:val="single" w:sz="6" w:space="0" w:color="000000"/>
                                  </w:tcBorders>
                                </w:tcPr>
                                <w:p w14:paraId="6392C7B3" w14:textId="77777777" w:rsidR="001A5AA1" w:rsidRDefault="001A5AA1" w:rsidP="003B3A8A">
                                  <w:pPr>
                                    <w:pStyle w:val="TableParagraph"/>
                                    <w:spacing w:before="28" w:line="190" w:lineRule="atLeast"/>
                                    <w:ind w:left="453" w:right="54" w:hanging="246"/>
                                    <w:rPr>
                                      <w:sz w:val="16"/>
                                    </w:rPr>
                                  </w:pPr>
                                  <w:r>
                                    <w:rPr>
                                      <w:b/>
                                      <w:sz w:val="16"/>
                                    </w:rPr>
                                    <w:t xml:space="preserve">6. </w:t>
                                  </w:r>
                                  <w:r>
                                    <w:rPr>
                                      <w:sz w:val="16"/>
                                    </w:rPr>
                                    <w:t>The system SHOULD provide the ability to link standard codes (e.g., LOINC, SNOMED or other jurisdictionally-specific codes) with discrete data elements associated with an immunization.</w:t>
                                  </w:r>
                                </w:p>
                              </w:tc>
                              <w:tc>
                                <w:tcPr>
                                  <w:tcW w:w="955" w:type="dxa"/>
                                  <w:tcBorders>
                                    <w:left w:val="single" w:sz="6" w:space="0" w:color="000000"/>
                                    <w:right w:val="single" w:sz="6" w:space="0" w:color="000000"/>
                                  </w:tcBorders>
                                  <w:vAlign w:val="center"/>
                                </w:tcPr>
                                <w:p w14:paraId="1103FD44" w14:textId="77777777" w:rsidR="001A5AA1" w:rsidRDefault="001A5AA1" w:rsidP="003B3A8A">
                                  <w:pPr>
                                    <w:pStyle w:val="TableParagraph"/>
                                    <w:ind w:left="0"/>
                                    <w:jc w:val="center"/>
                                    <w:rPr>
                                      <w:sz w:val="16"/>
                                    </w:rPr>
                                  </w:pPr>
                                  <w:r>
                                    <w:rPr>
                                      <w:sz w:val="16"/>
                                    </w:rPr>
                                    <w:t>529</w:t>
                                  </w:r>
                                </w:p>
                              </w:tc>
                              <w:tc>
                                <w:tcPr>
                                  <w:tcW w:w="955" w:type="dxa"/>
                                  <w:tcBorders>
                                    <w:left w:val="single" w:sz="6" w:space="0" w:color="000000"/>
                                    <w:right w:val="single" w:sz="6" w:space="0" w:color="000000"/>
                                  </w:tcBorders>
                                  <w:vAlign w:val="center"/>
                                </w:tcPr>
                                <w:p w14:paraId="0F696FEF" w14:textId="38B8680F" w:rsidR="001A5AA1" w:rsidRDefault="001A5AA1" w:rsidP="003B3A8A">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6E578BF3" w14:textId="0E8E9B25" w:rsidR="001A5AA1" w:rsidRDefault="001A5AA1" w:rsidP="003B3A8A">
                                  <w:pPr>
                                    <w:pStyle w:val="TableParagraph"/>
                                    <w:ind w:left="0"/>
                                    <w:jc w:val="center"/>
                                    <w:rPr>
                                      <w:sz w:val="16"/>
                                    </w:rPr>
                                  </w:pPr>
                                  <w:r>
                                    <w:rPr>
                                      <w:sz w:val="16"/>
                                    </w:rPr>
                                    <w:t>DC.1.8.2#7</w:t>
                                  </w:r>
                                </w:p>
                              </w:tc>
                            </w:tr>
                            <w:tr w:rsidR="001A5AA1" w14:paraId="3BB646CB" w14:textId="2FA0DE2B" w:rsidTr="003B3A8A">
                              <w:trPr>
                                <w:trHeight w:val="240"/>
                              </w:trPr>
                              <w:tc>
                                <w:tcPr>
                                  <w:tcW w:w="2400" w:type="dxa"/>
                                  <w:vMerge/>
                                  <w:tcBorders>
                                    <w:top w:val="nil"/>
                                    <w:left w:val="nil"/>
                                    <w:bottom w:val="dotted" w:sz="4" w:space="0" w:color="000000"/>
                                    <w:right w:val="single" w:sz="8" w:space="0" w:color="000000"/>
                                  </w:tcBorders>
                                </w:tcPr>
                                <w:p w14:paraId="6860D84E" w14:textId="77777777" w:rsidR="001A5AA1" w:rsidRDefault="001A5AA1" w:rsidP="003B3A8A">
                                  <w:pPr>
                                    <w:rPr>
                                      <w:sz w:val="2"/>
                                      <w:szCs w:val="2"/>
                                    </w:rPr>
                                  </w:pPr>
                                </w:p>
                              </w:tc>
                              <w:tc>
                                <w:tcPr>
                                  <w:tcW w:w="7525" w:type="dxa"/>
                                  <w:tcBorders>
                                    <w:left w:val="single" w:sz="8" w:space="0" w:color="000000"/>
                                    <w:right w:val="single" w:sz="6" w:space="0" w:color="000000"/>
                                  </w:tcBorders>
                                </w:tcPr>
                                <w:p w14:paraId="66571189" w14:textId="77777777" w:rsidR="001A5AA1" w:rsidRDefault="001A5AA1" w:rsidP="003B3A8A">
                                  <w:pPr>
                                    <w:pStyle w:val="TableParagraph"/>
                                    <w:spacing w:before="35"/>
                                    <w:ind w:left="207"/>
                                    <w:rPr>
                                      <w:sz w:val="16"/>
                                    </w:rPr>
                                  </w:pPr>
                                  <w:r>
                                    <w:rPr>
                                      <w:b/>
                                      <w:sz w:val="16"/>
                                    </w:rPr>
                                    <w:t xml:space="preserve">7. </w:t>
                                  </w:r>
                                  <w:r>
                                    <w:rPr>
                                      <w:sz w:val="16"/>
                                    </w:rPr>
                                    <w:t>The system SHALL provide the ability to maintain a patient-specific immunization schedule.</w:t>
                                  </w:r>
                                </w:p>
                              </w:tc>
                              <w:tc>
                                <w:tcPr>
                                  <w:tcW w:w="955" w:type="dxa"/>
                                  <w:tcBorders>
                                    <w:left w:val="single" w:sz="6" w:space="0" w:color="000000"/>
                                    <w:right w:val="single" w:sz="6" w:space="0" w:color="000000"/>
                                  </w:tcBorders>
                                  <w:vAlign w:val="center"/>
                                </w:tcPr>
                                <w:p w14:paraId="35488F82" w14:textId="77777777" w:rsidR="001A5AA1" w:rsidRDefault="001A5AA1" w:rsidP="003B3A8A">
                                  <w:pPr>
                                    <w:pStyle w:val="TableParagraph"/>
                                    <w:ind w:left="0"/>
                                    <w:jc w:val="center"/>
                                    <w:rPr>
                                      <w:sz w:val="16"/>
                                    </w:rPr>
                                  </w:pPr>
                                  <w:r>
                                    <w:rPr>
                                      <w:sz w:val="16"/>
                                    </w:rPr>
                                    <w:t>530</w:t>
                                  </w:r>
                                </w:p>
                              </w:tc>
                              <w:tc>
                                <w:tcPr>
                                  <w:tcW w:w="955" w:type="dxa"/>
                                  <w:tcBorders>
                                    <w:left w:val="single" w:sz="6" w:space="0" w:color="000000"/>
                                    <w:right w:val="single" w:sz="6" w:space="0" w:color="000000"/>
                                  </w:tcBorders>
                                  <w:vAlign w:val="center"/>
                                </w:tcPr>
                                <w:p w14:paraId="73449D09" w14:textId="3F4E44F6" w:rsidR="001A5AA1" w:rsidRDefault="001A5AA1" w:rsidP="003B3A8A">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4977D8E2" w14:textId="49A2007C" w:rsidR="001A5AA1" w:rsidRDefault="001A5AA1" w:rsidP="003B3A8A">
                                  <w:pPr>
                                    <w:pStyle w:val="TableParagraph"/>
                                    <w:ind w:left="0"/>
                                    <w:jc w:val="center"/>
                                    <w:rPr>
                                      <w:sz w:val="16"/>
                                    </w:rPr>
                                  </w:pPr>
                                  <w:r>
                                    <w:rPr>
                                      <w:sz w:val="16"/>
                                    </w:rPr>
                                    <w:t>DC.1.8.2#8</w:t>
                                  </w:r>
                                </w:p>
                              </w:tc>
                            </w:tr>
                            <w:tr w:rsidR="001A5AA1" w14:paraId="6915AE4D" w14:textId="15C837F6" w:rsidTr="003B3A8A">
                              <w:trPr>
                                <w:trHeight w:val="432"/>
                              </w:trPr>
                              <w:tc>
                                <w:tcPr>
                                  <w:tcW w:w="2400" w:type="dxa"/>
                                  <w:vMerge/>
                                  <w:tcBorders>
                                    <w:top w:val="nil"/>
                                    <w:left w:val="nil"/>
                                    <w:bottom w:val="dotted" w:sz="4" w:space="0" w:color="000000"/>
                                    <w:right w:val="single" w:sz="8" w:space="0" w:color="000000"/>
                                  </w:tcBorders>
                                </w:tcPr>
                                <w:p w14:paraId="5AC6A80B" w14:textId="77777777" w:rsidR="001A5AA1" w:rsidRDefault="001A5AA1" w:rsidP="003B3A8A">
                                  <w:pPr>
                                    <w:rPr>
                                      <w:sz w:val="2"/>
                                      <w:szCs w:val="2"/>
                                    </w:rPr>
                                  </w:pPr>
                                </w:p>
                              </w:tc>
                              <w:tc>
                                <w:tcPr>
                                  <w:tcW w:w="7525" w:type="dxa"/>
                                  <w:tcBorders>
                                    <w:left w:val="single" w:sz="8" w:space="0" w:color="000000"/>
                                    <w:right w:val="single" w:sz="6" w:space="0" w:color="000000"/>
                                  </w:tcBorders>
                                </w:tcPr>
                                <w:p w14:paraId="1229A715" w14:textId="77777777" w:rsidR="001A5AA1" w:rsidRDefault="001A5AA1" w:rsidP="003B3A8A">
                                  <w:pPr>
                                    <w:pStyle w:val="TableParagraph"/>
                                    <w:spacing w:before="28" w:line="190" w:lineRule="atLeast"/>
                                    <w:ind w:left="453" w:hanging="246"/>
                                    <w:rPr>
                                      <w:sz w:val="16"/>
                                    </w:rPr>
                                  </w:pPr>
                                  <w:r>
                                    <w:rPr>
                                      <w:b/>
                                      <w:sz w:val="16"/>
                                    </w:rPr>
                                    <w:t xml:space="preserve">8. </w:t>
                                  </w:r>
                                  <w:r>
                                    <w:rPr>
                                      <w:sz w:val="16"/>
                                    </w:rPr>
                                    <w:t>The system SHALL provide the ability to render a patient's immunization history upon request for appropriate authorities such as schools or day-care centers.</w:t>
                                  </w:r>
                                </w:p>
                              </w:tc>
                              <w:tc>
                                <w:tcPr>
                                  <w:tcW w:w="955" w:type="dxa"/>
                                  <w:tcBorders>
                                    <w:left w:val="single" w:sz="6" w:space="0" w:color="000000"/>
                                    <w:right w:val="single" w:sz="6" w:space="0" w:color="000000"/>
                                  </w:tcBorders>
                                  <w:vAlign w:val="center"/>
                                </w:tcPr>
                                <w:p w14:paraId="62FB987C" w14:textId="77777777" w:rsidR="001A5AA1" w:rsidRDefault="001A5AA1" w:rsidP="003B3A8A">
                                  <w:pPr>
                                    <w:pStyle w:val="TableParagraph"/>
                                    <w:ind w:left="0"/>
                                    <w:jc w:val="center"/>
                                    <w:rPr>
                                      <w:sz w:val="16"/>
                                    </w:rPr>
                                  </w:pPr>
                                  <w:r>
                                    <w:rPr>
                                      <w:sz w:val="16"/>
                                    </w:rPr>
                                    <w:t>531</w:t>
                                  </w:r>
                                </w:p>
                              </w:tc>
                              <w:tc>
                                <w:tcPr>
                                  <w:tcW w:w="955" w:type="dxa"/>
                                  <w:tcBorders>
                                    <w:left w:val="single" w:sz="6" w:space="0" w:color="000000"/>
                                    <w:right w:val="single" w:sz="6" w:space="0" w:color="000000"/>
                                  </w:tcBorders>
                                  <w:vAlign w:val="center"/>
                                </w:tcPr>
                                <w:p w14:paraId="5AB5A053" w14:textId="134E5637" w:rsidR="001A5AA1" w:rsidRDefault="001A5AA1" w:rsidP="003B3A8A">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3D179463" w14:textId="1761C1B7" w:rsidR="001A5AA1" w:rsidRDefault="001A5AA1" w:rsidP="003B3A8A">
                                  <w:pPr>
                                    <w:pStyle w:val="TableParagraph"/>
                                    <w:ind w:left="0"/>
                                    <w:jc w:val="center"/>
                                    <w:rPr>
                                      <w:sz w:val="16"/>
                                    </w:rPr>
                                  </w:pPr>
                                  <w:r>
                                    <w:rPr>
                                      <w:sz w:val="16"/>
                                    </w:rPr>
                                    <w:t>DC.1.8.2#9</w:t>
                                  </w:r>
                                </w:p>
                              </w:tc>
                            </w:tr>
                            <w:tr w:rsidR="001A5AA1" w14:paraId="473A2CA1" w14:textId="4CA46066" w:rsidTr="003B3A8A">
                              <w:trPr>
                                <w:trHeight w:val="431"/>
                              </w:trPr>
                              <w:tc>
                                <w:tcPr>
                                  <w:tcW w:w="2400" w:type="dxa"/>
                                  <w:vMerge/>
                                  <w:tcBorders>
                                    <w:top w:val="nil"/>
                                    <w:left w:val="nil"/>
                                    <w:bottom w:val="dotted" w:sz="4" w:space="0" w:color="000000"/>
                                    <w:right w:val="single" w:sz="8" w:space="0" w:color="000000"/>
                                  </w:tcBorders>
                                </w:tcPr>
                                <w:p w14:paraId="7FCCB754" w14:textId="77777777" w:rsidR="001A5AA1" w:rsidRDefault="001A5AA1" w:rsidP="003B3A8A">
                                  <w:pPr>
                                    <w:rPr>
                                      <w:sz w:val="2"/>
                                      <w:szCs w:val="2"/>
                                    </w:rPr>
                                  </w:pPr>
                                </w:p>
                              </w:tc>
                              <w:tc>
                                <w:tcPr>
                                  <w:tcW w:w="7525" w:type="dxa"/>
                                  <w:tcBorders>
                                    <w:left w:val="single" w:sz="8" w:space="0" w:color="000000"/>
                                    <w:right w:val="single" w:sz="6" w:space="0" w:color="000000"/>
                                  </w:tcBorders>
                                </w:tcPr>
                                <w:p w14:paraId="6BA21F47" w14:textId="77777777" w:rsidR="001A5AA1" w:rsidRDefault="001A5AA1" w:rsidP="003B3A8A">
                                  <w:pPr>
                                    <w:pStyle w:val="TableParagraph"/>
                                    <w:spacing w:before="28" w:line="190" w:lineRule="atLeast"/>
                                    <w:ind w:left="453" w:hanging="246"/>
                                    <w:rPr>
                                      <w:sz w:val="16"/>
                                    </w:rPr>
                                  </w:pPr>
                                  <w:r>
                                    <w:rPr>
                                      <w:b/>
                                      <w:sz w:val="16"/>
                                    </w:rPr>
                                    <w:t xml:space="preserve">9. </w:t>
                                  </w:r>
                                  <w:r>
                                    <w:rPr>
                                      <w:sz w:val="16"/>
                                    </w:rPr>
                                    <w:t>The system SHALL conform to function</w:t>
                                  </w:r>
                                  <w:r>
                                    <w:rPr>
                                      <w:color w:val="0000FF"/>
                                      <w:sz w:val="16"/>
                                    </w:rPr>
                                    <w:t xml:space="preserve"> </w:t>
                                  </w:r>
                                  <w:hyperlink w:anchor="_bookmark5" w:history="1">
                                    <w:r>
                                      <w:rPr>
                                        <w:color w:val="0000FF"/>
                                        <w:sz w:val="16"/>
                                        <w:u w:val="single" w:color="0000FF"/>
                                      </w:rPr>
                                      <w:t>CP.1.2</w:t>
                                    </w:r>
                                  </w:hyperlink>
                                  <w:r>
                                    <w:rPr>
                                      <w:color w:val="0000FF"/>
                                      <w:sz w:val="16"/>
                                    </w:rPr>
                                    <w:t xml:space="preserve"> </w:t>
                                  </w:r>
                                  <w:r>
                                    <w:rPr>
                                      <w:sz w:val="16"/>
                                    </w:rPr>
                                    <w:t>(Manage Allergy, Intolerance and Adverse Reaction List).</w:t>
                                  </w:r>
                                </w:p>
                              </w:tc>
                              <w:tc>
                                <w:tcPr>
                                  <w:tcW w:w="955" w:type="dxa"/>
                                  <w:tcBorders>
                                    <w:left w:val="single" w:sz="6" w:space="0" w:color="000000"/>
                                    <w:right w:val="single" w:sz="6" w:space="0" w:color="000000"/>
                                  </w:tcBorders>
                                  <w:vAlign w:val="center"/>
                                </w:tcPr>
                                <w:p w14:paraId="4596DA1C" w14:textId="77777777" w:rsidR="001A5AA1" w:rsidRDefault="001A5AA1" w:rsidP="003B3A8A">
                                  <w:pPr>
                                    <w:pStyle w:val="TableParagraph"/>
                                    <w:ind w:left="0"/>
                                    <w:jc w:val="center"/>
                                    <w:rPr>
                                      <w:sz w:val="16"/>
                                    </w:rPr>
                                  </w:pPr>
                                  <w:r>
                                    <w:rPr>
                                      <w:sz w:val="16"/>
                                    </w:rPr>
                                    <w:t>532</w:t>
                                  </w:r>
                                </w:p>
                              </w:tc>
                              <w:tc>
                                <w:tcPr>
                                  <w:tcW w:w="955" w:type="dxa"/>
                                  <w:tcBorders>
                                    <w:left w:val="single" w:sz="6" w:space="0" w:color="000000"/>
                                    <w:right w:val="single" w:sz="6" w:space="0" w:color="000000"/>
                                  </w:tcBorders>
                                  <w:vAlign w:val="center"/>
                                </w:tcPr>
                                <w:p w14:paraId="679EFCA7" w14:textId="4654C300" w:rsidR="001A5AA1" w:rsidRDefault="001A5AA1" w:rsidP="003B3A8A">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5912F901" w14:textId="0EA03B5C" w:rsidR="001A5AA1" w:rsidRDefault="001A5AA1" w:rsidP="003B3A8A">
                                  <w:pPr>
                                    <w:pStyle w:val="TableParagraph"/>
                                    <w:ind w:left="0"/>
                                    <w:jc w:val="center"/>
                                    <w:rPr>
                                      <w:sz w:val="16"/>
                                    </w:rPr>
                                  </w:pPr>
                                  <w:r>
                                    <w:rPr>
                                      <w:sz w:val="16"/>
                                    </w:rPr>
                                    <w:t>DC.1.8.2#10</w:t>
                                  </w:r>
                                </w:p>
                              </w:tc>
                            </w:tr>
                            <w:tr w:rsidR="001A5AA1" w14:paraId="3DF0F68A" w14:textId="47E76DEF" w:rsidTr="00A07C20">
                              <w:trPr>
                                <w:trHeight w:val="432"/>
                              </w:trPr>
                              <w:tc>
                                <w:tcPr>
                                  <w:tcW w:w="2400" w:type="dxa"/>
                                  <w:vMerge/>
                                  <w:tcBorders>
                                    <w:top w:val="nil"/>
                                    <w:left w:val="nil"/>
                                    <w:bottom w:val="dotted" w:sz="4" w:space="0" w:color="000000"/>
                                    <w:right w:val="single" w:sz="8" w:space="0" w:color="000000"/>
                                  </w:tcBorders>
                                </w:tcPr>
                                <w:p w14:paraId="1DCEE8C5"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5C47D99" w14:textId="77777777" w:rsidR="001A5AA1" w:rsidRDefault="001A5AA1" w:rsidP="003B3A8A">
                                  <w:pPr>
                                    <w:pStyle w:val="TableParagraph"/>
                                    <w:spacing w:before="28" w:line="190" w:lineRule="atLeast"/>
                                    <w:ind w:left="453" w:right="17" w:hanging="335"/>
                                    <w:rPr>
                                      <w:sz w:val="16"/>
                                    </w:rPr>
                                  </w:pPr>
                                  <w:r>
                                    <w:rPr>
                                      <w:b/>
                                      <w:sz w:val="16"/>
                                    </w:rPr>
                                    <w:t xml:space="preserve">10. </w:t>
                                  </w:r>
                                  <w:r>
                                    <w:rPr>
                                      <w:sz w:val="16"/>
                                    </w:rPr>
                                    <w:t>The system SHOULD transmit required immunization administration information to a public health immunization registry according to scope of practice, organizational policy, and/or jurisdictional law.</w:t>
                                  </w:r>
                                </w:p>
                              </w:tc>
                              <w:tc>
                                <w:tcPr>
                                  <w:tcW w:w="955" w:type="dxa"/>
                                  <w:tcBorders>
                                    <w:left w:val="single" w:sz="6" w:space="0" w:color="000000"/>
                                    <w:right w:val="single" w:sz="6" w:space="0" w:color="000000"/>
                                  </w:tcBorders>
                                  <w:shd w:val="clear" w:color="auto" w:fill="F2DBDB" w:themeFill="accent2" w:themeFillTint="33"/>
                                </w:tcPr>
                                <w:p w14:paraId="7E131A9D" w14:textId="77777777" w:rsidR="001A5AA1" w:rsidRDefault="001A5AA1" w:rsidP="003B3A8A">
                                  <w:pPr>
                                    <w:pStyle w:val="TableParagraph"/>
                                    <w:spacing w:before="107"/>
                                    <w:ind w:left="278" w:right="263"/>
                                    <w:jc w:val="center"/>
                                    <w:rPr>
                                      <w:sz w:val="16"/>
                                    </w:rPr>
                                  </w:pPr>
                                  <w:r>
                                    <w:rPr>
                                      <w:sz w:val="16"/>
                                    </w:rPr>
                                    <w:t>533</w:t>
                                  </w:r>
                                </w:p>
                              </w:tc>
                              <w:tc>
                                <w:tcPr>
                                  <w:tcW w:w="955" w:type="dxa"/>
                                  <w:tcBorders>
                                    <w:left w:val="single" w:sz="6" w:space="0" w:color="000000"/>
                                    <w:right w:val="single" w:sz="6" w:space="0" w:color="000000"/>
                                  </w:tcBorders>
                                  <w:shd w:val="clear" w:color="auto" w:fill="F2DBDB" w:themeFill="accent2" w:themeFillTint="33"/>
                                </w:tcPr>
                                <w:p w14:paraId="5BF62FDD" w14:textId="3411DE90" w:rsidR="001A5AA1" w:rsidRDefault="001A5AA1" w:rsidP="003B3A8A">
                                  <w:pPr>
                                    <w:pStyle w:val="TableParagraph"/>
                                    <w:spacing w:before="107"/>
                                    <w:ind w:left="278" w:right="263"/>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tcPr>
                                <w:p w14:paraId="14714A1C" w14:textId="594F8D8D" w:rsidR="001A5AA1" w:rsidRDefault="001A5AA1" w:rsidP="003B3A8A">
                                  <w:pPr>
                                    <w:pStyle w:val="TableParagraph"/>
                                    <w:spacing w:before="107"/>
                                    <w:ind w:left="278" w:right="263"/>
                                    <w:jc w:val="center"/>
                                    <w:rPr>
                                      <w:sz w:val="16"/>
                                    </w:rPr>
                                  </w:pPr>
                                </w:p>
                              </w:tc>
                            </w:tr>
                            <w:tr w:rsidR="001A5AA1" w14:paraId="6930ED36" w14:textId="5934D74E" w:rsidTr="003B3A8A">
                              <w:trPr>
                                <w:trHeight w:val="624"/>
                              </w:trPr>
                              <w:tc>
                                <w:tcPr>
                                  <w:tcW w:w="2400" w:type="dxa"/>
                                  <w:vMerge/>
                                  <w:tcBorders>
                                    <w:top w:val="nil"/>
                                    <w:left w:val="nil"/>
                                    <w:bottom w:val="dotted" w:sz="4" w:space="0" w:color="000000"/>
                                    <w:right w:val="single" w:sz="8" w:space="0" w:color="000000"/>
                                  </w:tcBorders>
                                </w:tcPr>
                                <w:p w14:paraId="602EEF90" w14:textId="77777777" w:rsidR="001A5AA1" w:rsidRDefault="001A5AA1" w:rsidP="003B3A8A">
                                  <w:pPr>
                                    <w:rPr>
                                      <w:sz w:val="2"/>
                                      <w:szCs w:val="2"/>
                                    </w:rPr>
                                  </w:pPr>
                                </w:p>
                              </w:tc>
                              <w:tc>
                                <w:tcPr>
                                  <w:tcW w:w="7525" w:type="dxa"/>
                                  <w:tcBorders>
                                    <w:left w:val="single" w:sz="8" w:space="0" w:color="000000"/>
                                    <w:right w:val="single" w:sz="6" w:space="0" w:color="000000"/>
                                  </w:tcBorders>
                                </w:tcPr>
                                <w:p w14:paraId="03A94294" w14:textId="77777777" w:rsidR="001A5AA1" w:rsidRDefault="001A5AA1" w:rsidP="003B3A8A">
                                  <w:pPr>
                                    <w:pStyle w:val="TableParagraph"/>
                                    <w:spacing w:before="28" w:line="190" w:lineRule="atLeast"/>
                                    <w:ind w:left="453" w:right="53" w:hanging="335"/>
                                    <w:jc w:val="both"/>
                                    <w:rPr>
                                      <w:sz w:val="16"/>
                                    </w:rPr>
                                  </w:pPr>
                                  <w:r>
                                    <w:rPr>
                                      <w:b/>
                                      <w:sz w:val="16"/>
                                    </w:rPr>
                                    <w:t xml:space="preserve">11. </w:t>
                                  </w:r>
                                  <w:r>
                                    <w:rPr>
                                      <w:sz w:val="16"/>
                                    </w:rPr>
                                    <w:t xml:space="preserve">The system SHOULD exchange immunization histories with public health immunization </w:t>
                                  </w:r>
                                  <w:proofErr w:type="gramStart"/>
                                  <w:r>
                                    <w:rPr>
                                      <w:sz w:val="16"/>
                                    </w:rPr>
                                    <w:t>registries  or</w:t>
                                  </w:r>
                                  <w:proofErr w:type="gramEnd"/>
                                  <w:r>
                                    <w:rPr>
                                      <w:sz w:val="16"/>
                                    </w:rPr>
                                    <w:t xml:space="preserve"> Immunization Information Systems according to scope of practice, organizational policy, and/or jurisdictional law.</w:t>
                                  </w:r>
                                </w:p>
                              </w:tc>
                              <w:tc>
                                <w:tcPr>
                                  <w:tcW w:w="955" w:type="dxa"/>
                                  <w:tcBorders>
                                    <w:left w:val="single" w:sz="6" w:space="0" w:color="000000"/>
                                    <w:right w:val="single" w:sz="6" w:space="0" w:color="000000"/>
                                  </w:tcBorders>
                                </w:tcPr>
                                <w:p w14:paraId="39255B6B" w14:textId="77777777" w:rsidR="001A5AA1" w:rsidRDefault="001A5AA1" w:rsidP="003B3A8A">
                                  <w:pPr>
                                    <w:pStyle w:val="TableParagraph"/>
                                    <w:ind w:left="278" w:right="263"/>
                                    <w:jc w:val="center"/>
                                    <w:rPr>
                                      <w:sz w:val="16"/>
                                    </w:rPr>
                                  </w:pPr>
                                  <w:r>
                                    <w:rPr>
                                      <w:sz w:val="16"/>
                                    </w:rPr>
                                    <w:t>534</w:t>
                                  </w:r>
                                </w:p>
                              </w:tc>
                              <w:tc>
                                <w:tcPr>
                                  <w:tcW w:w="955" w:type="dxa"/>
                                  <w:tcBorders>
                                    <w:left w:val="single" w:sz="6" w:space="0" w:color="000000"/>
                                    <w:right w:val="single" w:sz="6" w:space="0" w:color="000000"/>
                                  </w:tcBorders>
                                </w:tcPr>
                                <w:p w14:paraId="571C138F" w14:textId="77777777" w:rsidR="001A5AA1" w:rsidRDefault="001A5AA1" w:rsidP="003B3A8A">
                                  <w:pPr>
                                    <w:pStyle w:val="TableParagraph"/>
                                    <w:ind w:left="278" w:right="263"/>
                                    <w:jc w:val="center"/>
                                    <w:rPr>
                                      <w:sz w:val="16"/>
                                    </w:rPr>
                                  </w:pPr>
                                </w:p>
                              </w:tc>
                              <w:tc>
                                <w:tcPr>
                                  <w:tcW w:w="955" w:type="dxa"/>
                                  <w:tcBorders>
                                    <w:left w:val="single" w:sz="6" w:space="0" w:color="000000"/>
                                    <w:right w:val="single" w:sz="6" w:space="0" w:color="000000"/>
                                  </w:tcBorders>
                                </w:tcPr>
                                <w:p w14:paraId="5B34C1F2" w14:textId="0E9722BB" w:rsidR="001A5AA1" w:rsidRDefault="001A5AA1" w:rsidP="003B3A8A">
                                  <w:pPr>
                                    <w:pStyle w:val="TableParagraph"/>
                                    <w:ind w:left="278" w:right="263"/>
                                    <w:jc w:val="center"/>
                                    <w:rPr>
                                      <w:sz w:val="16"/>
                                    </w:rPr>
                                  </w:pPr>
                                </w:p>
                              </w:tc>
                            </w:tr>
                            <w:tr w:rsidR="001A5AA1" w14:paraId="38E9B41C" w14:textId="12014F5D" w:rsidTr="003B3A8A">
                              <w:trPr>
                                <w:trHeight w:val="623"/>
                              </w:trPr>
                              <w:tc>
                                <w:tcPr>
                                  <w:tcW w:w="2400" w:type="dxa"/>
                                  <w:vMerge/>
                                  <w:tcBorders>
                                    <w:top w:val="nil"/>
                                    <w:left w:val="nil"/>
                                    <w:bottom w:val="dotted" w:sz="4" w:space="0" w:color="000000"/>
                                    <w:right w:val="single" w:sz="8" w:space="0" w:color="000000"/>
                                  </w:tcBorders>
                                </w:tcPr>
                                <w:p w14:paraId="15092C8D" w14:textId="77777777" w:rsidR="001A5AA1" w:rsidRDefault="001A5AA1" w:rsidP="003B3A8A">
                                  <w:pPr>
                                    <w:rPr>
                                      <w:sz w:val="2"/>
                                      <w:szCs w:val="2"/>
                                    </w:rPr>
                                  </w:pPr>
                                </w:p>
                              </w:tc>
                              <w:tc>
                                <w:tcPr>
                                  <w:tcW w:w="7525" w:type="dxa"/>
                                  <w:tcBorders>
                                    <w:left w:val="single" w:sz="8" w:space="0" w:color="000000"/>
                                    <w:right w:val="single" w:sz="6" w:space="0" w:color="000000"/>
                                  </w:tcBorders>
                                </w:tcPr>
                                <w:p w14:paraId="1BFEE156" w14:textId="77777777" w:rsidR="001A5AA1" w:rsidRDefault="001A5AA1" w:rsidP="003B3A8A">
                                  <w:pPr>
                                    <w:pStyle w:val="TableParagraph"/>
                                    <w:spacing w:before="28" w:line="190" w:lineRule="atLeast"/>
                                    <w:ind w:left="453" w:right="53" w:hanging="335"/>
                                    <w:jc w:val="both"/>
                                    <w:rPr>
                                      <w:sz w:val="16"/>
                                    </w:rPr>
                                  </w:pPr>
                                  <w:r>
                                    <w:rPr>
                                      <w:b/>
                                      <w:sz w:val="16"/>
                                    </w:rPr>
                                    <w:t xml:space="preserve">12. </w:t>
                                  </w:r>
                                  <w:r>
                                    <w:rPr>
                                      <w:sz w:val="16"/>
                                    </w:rPr>
                                    <w:t>The system SHOULD harmonize Immunization histories with a public health immunization registry or Immunization information Systems according to scope of practice, organizational policy, and/or jurisdictional law.</w:t>
                                  </w:r>
                                </w:p>
                              </w:tc>
                              <w:tc>
                                <w:tcPr>
                                  <w:tcW w:w="955" w:type="dxa"/>
                                  <w:tcBorders>
                                    <w:left w:val="single" w:sz="6" w:space="0" w:color="000000"/>
                                    <w:right w:val="single" w:sz="6" w:space="0" w:color="000000"/>
                                  </w:tcBorders>
                                </w:tcPr>
                                <w:p w14:paraId="46976425" w14:textId="77777777" w:rsidR="001A5AA1" w:rsidRDefault="001A5AA1" w:rsidP="003B3A8A">
                                  <w:pPr>
                                    <w:pStyle w:val="TableParagraph"/>
                                    <w:ind w:left="278" w:right="263"/>
                                    <w:jc w:val="center"/>
                                    <w:rPr>
                                      <w:sz w:val="16"/>
                                    </w:rPr>
                                  </w:pPr>
                                  <w:r>
                                    <w:rPr>
                                      <w:sz w:val="16"/>
                                    </w:rPr>
                                    <w:t>535</w:t>
                                  </w:r>
                                </w:p>
                              </w:tc>
                              <w:tc>
                                <w:tcPr>
                                  <w:tcW w:w="955" w:type="dxa"/>
                                  <w:tcBorders>
                                    <w:left w:val="single" w:sz="6" w:space="0" w:color="000000"/>
                                    <w:right w:val="single" w:sz="6" w:space="0" w:color="000000"/>
                                  </w:tcBorders>
                                </w:tcPr>
                                <w:p w14:paraId="5A182318" w14:textId="77777777" w:rsidR="001A5AA1" w:rsidRDefault="001A5AA1" w:rsidP="003B3A8A">
                                  <w:pPr>
                                    <w:pStyle w:val="TableParagraph"/>
                                    <w:ind w:left="278" w:right="263"/>
                                    <w:jc w:val="center"/>
                                    <w:rPr>
                                      <w:sz w:val="16"/>
                                    </w:rPr>
                                  </w:pPr>
                                </w:p>
                              </w:tc>
                              <w:tc>
                                <w:tcPr>
                                  <w:tcW w:w="955" w:type="dxa"/>
                                  <w:tcBorders>
                                    <w:left w:val="single" w:sz="6" w:space="0" w:color="000000"/>
                                    <w:right w:val="single" w:sz="6" w:space="0" w:color="000000"/>
                                  </w:tcBorders>
                                </w:tcPr>
                                <w:p w14:paraId="574E4C38" w14:textId="6B27348E" w:rsidR="001A5AA1" w:rsidRDefault="001A5AA1" w:rsidP="003B3A8A">
                                  <w:pPr>
                                    <w:pStyle w:val="TableParagraph"/>
                                    <w:ind w:left="278" w:right="263"/>
                                    <w:jc w:val="center"/>
                                    <w:rPr>
                                      <w:sz w:val="16"/>
                                    </w:rPr>
                                  </w:pPr>
                                </w:p>
                              </w:tc>
                            </w:tr>
                            <w:tr w:rsidR="001A5AA1" w14:paraId="653033FC" w14:textId="71CEEB57" w:rsidTr="003B3A8A">
                              <w:trPr>
                                <w:trHeight w:val="624"/>
                              </w:trPr>
                              <w:tc>
                                <w:tcPr>
                                  <w:tcW w:w="2400" w:type="dxa"/>
                                  <w:vMerge/>
                                  <w:tcBorders>
                                    <w:top w:val="nil"/>
                                    <w:left w:val="nil"/>
                                    <w:bottom w:val="dotted" w:sz="4" w:space="0" w:color="000000"/>
                                    <w:right w:val="single" w:sz="8" w:space="0" w:color="000000"/>
                                  </w:tcBorders>
                                </w:tcPr>
                                <w:p w14:paraId="78AF79C0" w14:textId="77777777" w:rsidR="001A5AA1" w:rsidRDefault="001A5AA1" w:rsidP="003B3A8A">
                                  <w:pPr>
                                    <w:rPr>
                                      <w:sz w:val="2"/>
                                      <w:szCs w:val="2"/>
                                    </w:rPr>
                                  </w:pPr>
                                </w:p>
                              </w:tc>
                              <w:tc>
                                <w:tcPr>
                                  <w:tcW w:w="7525" w:type="dxa"/>
                                  <w:tcBorders>
                                    <w:left w:val="single" w:sz="8" w:space="0" w:color="000000"/>
                                    <w:right w:val="single" w:sz="6" w:space="0" w:color="000000"/>
                                  </w:tcBorders>
                                </w:tcPr>
                                <w:p w14:paraId="7EDEA3F2" w14:textId="77777777" w:rsidR="001A5AA1" w:rsidRDefault="001A5AA1" w:rsidP="003B3A8A">
                                  <w:pPr>
                                    <w:pStyle w:val="TableParagraph"/>
                                    <w:spacing w:before="28" w:line="190" w:lineRule="atLeast"/>
                                    <w:ind w:left="453" w:right="53" w:hanging="335"/>
                                    <w:jc w:val="both"/>
                                    <w:rPr>
                                      <w:sz w:val="16"/>
                                    </w:rPr>
                                  </w:pPr>
                                  <w:r>
                                    <w:rPr>
                                      <w:b/>
                                      <w:sz w:val="16"/>
                                    </w:rPr>
                                    <w:t xml:space="preserve">13. </w:t>
                                  </w:r>
                                  <w:r>
                                    <w:rPr>
                                      <w:sz w:val="16"/>
                                    </w:rPr>
                                    <w:t xml:space="preserve">The system SHOULD capture and render immunization histories from </w:t>
                                  </w:r>
                                  <w:proofErr w:type="gramStart"/>
                                  <w:r>
                                    <w:rPr>
                                      <w:sz w:val="16"/>
                                    </w:rPr>
                                    <w:t>a  public</w:t>
                                  </w:r>
                                  <w:proofErr w:type="gramEnd"/>
                                  <w:r>
                                    <w:rPr>
                                      <w:sz w:val="16"/>
                                    </w:rPr>
                                    <w:t xml:space="preserve">  health immunization registry or Immunization Information Systems including immunization administration recommendations.</w:t>
                                  </w:r>
                                </w:p>
                              </w:tc>
                              <w:tc>
                                <w:tcPr>
                                  <w:tcW w:w="955" w:type="dxa"/>
                                  <w:tcBorders>
                                    <w:left w:val="single" w:sz="6" w:space="0" w:color="000000"/>
                                    <w:right w:val="single" w:sz="6" w:space="0" w:color="000000"/>
                                  </w:tcBorders>
                                </w:tcPr>
                                <w:p w14:paraId="64567E17" w14:textId="77777777" w:rsidR="001A5AA1" w:rsidRDefault="001A5AA1" w:rsidP="003B3A8A">
                                  <w:pPr>
                                    <w:pStyle w:val="TableParagraph"/>
                                    <w:ind w:left="278" w:right="263"/>
                                    <w:jc w:val="center"/>
                                    <w:rPr>
                                      <w:sz w:val="16"/>
                                    </w:rPr>
                                  </w:pPr>
                                  <w:r>
                                    <w:rPr>
                                      <w:sz w:val="16"/>
                                    </w:rPr>
                                    <w:t>536</w:t>
                                  </w:r>
                                </w:p>
                              </w:tc>
                              <w:tc>
                                <w:tcPr>
                                  <w:tcW w:w="955" w:type="dxa"/>
                                  <w:tcBorders>
                                    <w:left w:val="single" w:sz="6" w:space="0" w:color="000000"/>
                                    <w:right w:val="single" w:sz="6" w:space="0" w:color="000000"/>
                                  </w:tcBorders>
                                </w:tcPr>
                                <w:p w14:paraId="10F3F508" w14:textId="77777777" w:rsidR="001A5AA1" w:rsidRDefault="001A5AA1" w:rsidP="003B3A8A">
                                  <w:pPr>
                                    <w:pStyle w:val="TableParagraph"/>
                                    <w:ind w:left="278" w:right="263"/>
                                    <w:jc w:val="center"/>
                                    <w:rPr>
                                      <w:sz w:val="16"/>
                                    </w:rPr>
                                  </w:pPr>
                                </w:p>
                              </w:tc>
                              <w:tc>
                                <w:tcPr>
                                  <w:tcW w:w="955" w:type="dxa"/>
                                  <w:tcBorders>
                                    <w:left w:val="single" w:sz="6" w:space="0" w:color="000000"/>
                                    <w:right w:val="single" w:sz="6" w:space="0" w:color="000000"/>
                                  </w:tcBorders>
                                </w:tcPr>
                                <w:p w14:paraId="2A275122" w14:textId="6B074521" w:rsidR="001A5AA1" w:rsidRDefault="001A5AA1" w:rsidP="003B3A8A">
                                  <w:pPr>
                                    <w:pStyle w:val="TableParagraph"/>
                                    <w:ind w:left="278" w:right="263"/>
                                    <w:jc w:val="center"/>
                                    <w:rPr>
                                      <w:sz w:val="16"/>
                                    </w:rPr>
                                  </w:pPr>
                                </w:p>
                              </w:tc>
                            </w:tr>
                            <w:tr w:rsidR="001A5AA1" w14:paraId="5080B2EF" w14:textId="416047D0" w:rsidTr="003B3A8A">
                              <w:trPr>
                                <w:trHeight w:val="141"/>
                              </w:trPr>
                              <w:tc>
                                <w:tcPr>
                                  <w:tcW w:w="2400" w:type="dxa"/>
                                  <w:vMerge/>
                                  <w:tcBorders>
                                    <w:top w:val="nil"/>
                                    <w:left w:val="nil"/>
                                    <w:bottom w:val="dotted" w:sz="4" w:space="0" w:color="000000"/>
                                    <w:right w:val="single" w:sz="8" w:space="0" w:color="000000"/>
                                  </w:tcBorders>
                                </w:tcPr>
                                <w:p w14:paraId="05473F84" w14:textId="77777777" w:rsidR="001A5AA1" w:rsidRDefault="001A5AA1" w:rsidP="003B3A8A">
                                  <w:pPr>
                                    <w:rPr>
                                      <w:sz w:val="2"/>
                                      <w:szCs w:val="2"/>
                                    </w:rPr>
                                  </w:pPr>
                                </w:p>
                              </w:tc>
                              <w:tc>
                                <w:tcPr>
                                  <w:tcW w:w="7525" w:type="dxa"/>
                                  <w:tcBorders>
                                    <w:left w:val="single" w:sz="8" w:space="0" w:color="000000"/>
                                    <w:bottom w:val="dotted" w:sz="4" w:space="0" w:color="000000"/>
                                    <w:right w:val="single" w:sz="6" w:space="0" w:color="000000"/>
                                  </w:tcBorders>
                                </w:tcPr>
                                <w:p w14:paraId="195C4CD3" w14:textId="77777777" w:rsidR="001A5AA1" w:rsidRDefault="001A5AA1" w:rsidP="003B3A8A">
                                  <w:pPr>
                                    <w:pStyle w:val="TableParagraph"/>
                                    <w:spacing w:before="35" w:line="87" w:lineRule="exact"/>
                                    <w:ind w:left="118"/>
                                    <w:rPr>
                                      <w:sz w:val="16"/>
                                    </w:rPr>
                                  </w:pPr>
                                  <w:r>
                                    <w:rPr>
                                      <w:b/>
                                      <w:sz w:val="16"/>
                                    </w:rPr>
                                    <w:t xml:space="preserve">14. </w:t>
                                  </w:r>
                                  <w:r>
                                    <w:rPr>
                                      <w:sz w:val="16"/>
                                    </w:rPr>
                                    <w:t>The system SHALL conform to function</w:t>
                                  </w:r>
                                  <w:r>
                                    <w:rPr>
                                      <w:color w:val="0000FF"/>
                                      <w:sz w:val="16"/>
                                    </w:rPr>
                                    <w:t xml:space="preserve"> </w:t>
                                  </w:r>
                                  <w:hyperlink w:anchor="_bookmark8" w:history="1">
                                    <w:r>
                                      <w:rPr>
                                        <w:color w:val="0000FF"/>
                                        <w:sz w:val="16"/>
                                        <w:u w:val="single" w:color="0000FF"/>
                                      </w:rPr>
                                      <w:t>CP.1.6</w:t>
                                    </w:r>
                                  </w:hyperlink>
                                  <w:r>
                                    <w:rPr>
                                      <w:color w:val="0000FF"/>
                                      <w:sz w:val="16"/>
                                    </w:rPr>
                                    <w:t xml:space="preserve"> </w:t>
                                  </w:r>
                                  <w:r>
                                    <w:rPr>
                                      <w:sz w:val="16"/>
                                    </w:rPr>
                                    <w:t>(Manage Immunization List).</w:t>
                                  </w:r>
                                </w:p>
                              </w:tc>
                              <w:tc>
                                <w:tcPr>
                                  <w:tcW w:w="955" w:type="dxa"/>
                                  <w:tcBorders>
                                    <w:left w:val="single" w:sz="6" w:space="0" w:color="000000"/>
                                    <w:bottom w:val="dotted" w:sz="4" w:space="0" w:color="000000"/>
                                    <w:right w:val="single" w:sz="6" w:space="0" w:color="000000"/>
                                  </w:tcBorders>
                                </w:tcPr>
                                <w:p w14:paraId="04FBF207" w14:textId="77777777" w:rsidR="001A5AA1" w:rsidRDefault="001A5AA1" w:rsidP="003B3A8A">
                                  <w:pPr>
                                    <w:pStyle w:val="TableParagraph"/>
                                    <w:spacing w:before="11" w:line="111" w:lineRule="exact"/>
                                    <w:ind w:left="278" w:right="263"/>
                                    <w:jc w:val="center"/>
                                    <w:rPr>
                                      <w:sz w:val="16"/>
                                    </w:rPr>
                                  </w:pPr>
                                  <w:r>
                                    <w:rPr>
                                      <w:sz w:val="16"/>
                                    </w:rPr>
                                    <w:t>537</w:t>
                                  </w:r>
                                </w:p>
                              </w:tc>
                              <w:tc>
                                <w:tcPr>
                                  <w:tcW w:w="955" w:type="dxa"/>
                                  <w:tcBorders>
                                    <w:left w:val="single" w:sz="6" w:space="0" w:color="000000"/>
                                    <w:bottom w:val="dotted" w:sz="4" w:space="0" w:color="000000"/>
                                    <w:right w:val="single" w:sz="6" w:space="0" w:color="000000"/>
                                  </w:tcBorders>
                                </w:tcPr>
                                <w:p w14:paraId="385ECDC1" w14:textId="77777777" w:rsidR="001A5AA1" w:rsidRDefault="001A5AA1" w:rsidP="003B3A8A">
                                  <w:pPr>
                                    <w:pStyle w:val="TableParagraph"/>
                                    <w:spacing w:before="11" w:line="111" w:lineRule="exact"/>
                                    <w:ind w:left="278" w:right="263"/>
                                    <w:jc w:val="center"/>
                                    <w:rPr>
                                      <w:sz w:val="16"/>
                                    </w:rPr>
                                  </w:pPr>
                                </w:p>
                              </w:tc>
                              <w:tc>
                                <w:tcPr>
                                  <w:tcW w:w="955" w:type="dxa"/>
                                  <w:tcBorders>
                                    <w:left w:val="single" w:sz="6" w:space="0" w:color="000000"/>
                                    <w:bottom w:val="dotted" w:sz="4" w:space="0" w:color="000000"/>
                                    <w:right w:val="single" w:sz="6" w:space="0" w:color="000000"/>
                                  </w:tcBorders>
                                </w:tcPr>
                                <w:p w14:paraId="25AFD4D3" w14:textId="7A0BF910" w:rsidR="001A5AA1" w:rsidRDefault="001A5AA1" w:rsidP="003B3A8A">
                                  <w:pPr>
                                    <w:pStyle w:val="TableParagraph"/>
                                    <w:spacing w:before="11" w:line="111" w:lineRule="exact"/>
                                    <w:ind w:left="278" w:right="263"/>
                                    <w:jc w:val="center"/>
                                    <w:rPr>
                                      <w:sz w:val="16"/>
                                    </w:rPr>
                                  </w:pPr>
                                </w:p>
                              </w:tc>
                            </w:tr>
                          </w:tbl>
                          <w:p w14:paraId="745D6418" w14:textId="77777777" w:rsidR="001A5AA1" w:rsidRDefault="001A5AA1" w:rsidP="004B2E3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3ACD" id="Text Box 13" o:spid="_x0000_s1029" type="#_x0000_t202" style="position:absolute;margin-left:36pt;margin-top:36pt;width:645pt;height:740.05pt;z-index:50245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" filled="f" stroked="f">
                <v:textbox inset="0,0,0,0">
                  <w:txbxContent>
                    <w:tbl>
                      <w:tblPr>
                        <w:tblW w:w="12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5"/>
                        <w:gridCol w:w="955"/>
                        <w:gridCol w:w="955"/>
                        <w:gridCol w:w="955"/>
                      </w:tblGrid>
                      <w:tr w:rsidR="001A5AA1" w14:paraId="47150C86" w14:textId="341D980A" w:rsidTr="00A07C20">
                        <w:trPr>
                          <w:trHeight w:val="573"/>
                        </w:trPr>
                        <w:tc>
                          <w:tcPr>
                            <w:tcW w:w="2400" w:type="dxa"/>
                            <w:tcBorders>
                              <w:left w:val="single" w:sz="4" w:space="0" w:color="000000"/>
                              <w:bottom w:val="single" w:sz="6" w:space="0" w:color="000000"/>
                              <w:right w:val="single" w:sz="4" w:space="0" w:color="FFFFFF"/>
                            </w:tcBorders>
                            <w:shd w:val="clear" w:color="auto" w:fill="00B050"/>
                          </w:tcPr>
                          <w:p w14:paraId="416C210B" w14:textId="77777777" w:rsidR="001A5AA1" w:rsidRDefault="001A5AA1" w:rsidP="003B3A8A">
                            <w:pPr>
                              <w:pStyle w:val="TableParagraph"/>
                              <w:spacing w:line="171" w:lineRule="exact"/>
                              <w:ind w:left="84"/>
                              <w:rPr>
                                <w:b/>
                                <w:sz w:val="16"/>
                              </w:rPr>
                            </w:pPr>
                            <w:r>
                              <w:rPr>
                                <w:b/>
                                <w:sz w:val="16"/>
                              </w:rPr>
                              <w:t>Section/Id#:</w:t>
                            </w:r>
                          </w:p>
                          <w:p w14:paraId="6C3C6B60" w14:textId="77777777" w:rsidR="001A5AA1" w:rsidRDefault="001A5AA1" w:rsidP="003B3A8A">
                            <w:pPr>
                              <w:pStyle w:val="TableParagraph"/>
                              <w:spacing w:before="8"/>
                              <w:ind w:left="84" w:right="1813"/>
                              <w:rPr>
                                <w:b/>
                                <w:sz w:val="16"/>
                              </w:rPr>
                            </w:pPr>
                            <w:r>
                              <w:rPr>
                                <w:b/>
                                <w:sz w:val="16"/>
                              </w:rPr>
                              <w:t>Type:</w:t>
                            </w:r>
                          </w:p>
                          <w:p w14:paraId="64F02D8C" w14:textId="77777777" w:rsidR="001A5AA1" w:rsidRDefault="001A5AA1" w:rsidP="003B3A8A">
                            <w:pPr>
                              <w:pStyle w:val="TableParagraph"/>
                              <w:spacing w:before="8"/>
                              <w:ind w:left="84" w:right="1813"/>
                              <w:rPr>
                                <w:b/>
                                <w:sz w:val="16"/>
                              </w:rPr>
                            </w:pPr>
                            <w:r>
                              <w:rPr>
                                <w:b/>
                                <w:sz w:val="16"/>
                              </w:rPr>
                              <w:t>Name:</w:t>
                            </w:r>
                          </w:p>
                        </w:tc>
                        <w:tc>
                          <w:tcPr>
                            <w:tcW w:w="7525" w:type="dxa"/>
                            <w:tcBorders>
                              <w:left w:val="single" w:sz="4" w:space="0" w:color="FFFFFF"/>
                              <w:bottom w:val="single" w:sz="8" w:space="0" w:color="000000"/>
                              <w:right w:val="single" w:sz="4" w:space="0" w:color="FFFFFF"/>
                            </w:tcBorders>
                            <w:shd w:val="clear" w:color="auto" w:fill="00B050"/>
                          </w:tcPr>
                          <w:p w14:paraId="6D102E72" w14:textId="77777777" w:rsidR="001A5AA1" w:rsidRDefault="001A5AA1" w:rsidP="003B3A8A">
                            <w:pPr>
                              <w:pStyle w:val="TableParagraph"/>
                              <w:spacing w:before="6"/>
                              <w:rPr>
                                <w:i/>
                                <w:sz w:val="15"/>
                              </w:rPr>
                            </w:pPr>
                          </w:p>
                          <w:p w14:paraId="20D2BC68" w14:textId="77777777" w:rsidR="001A5AA1" w:rsidRDefault="001A5AA1" w:rsidP="003B3A8A">
                            <w:pPr>
                              <w:pStyle w:val="TableParagraph"/>
                              <w:ind w:left="84"/>
                              <w:rPr>
                                <w:b/>
                                <w:sz w:val="16"/>
                              </w:rPr>
                            </w:pPr>
                            <w:r>
                              <w:rPr>
                                <w:b/>
                                <w:sz w:val="16"/>
                              </w:rPr>
                              <w:t>Conformance Criteria</w:t>
                            </w:r>
                          </w:p>
                        </w:tc>
                        <w:tc>
                          <w:tcPr>
                            <w:tcW w:w="955" w:type="dxa"/>
                            <w:tcBorders>
                              <w:left w:val="single" w:sz="4" w:space="0" w:color="FFFFFF"/>
                              <w:bottom w:val="single" w:sz="8" w:space="0" w:color="000000"/>
                            </w:tcBorders>
                            <w:shd w:val="clear" w:color="auto" w:fill="00B050"/>
                            <w:vAlign w:val="center"/>
                          </w:tcPr>
                          <w:p w14:paraId="4AB61A20" w14:textId="5CAD2C5A" w:rsidR="001A5AA1" w:rsidRDefault="001A5AA1" w:rsidP="00A07C20">
                            <w:pPr>
                              <w:pStyle w:val="TableParagraph"/>
                              <w:ind w:left="0"/>
                              <w:jc w:val="center"/>
                              <w:rPr>
                                <w:b/>
                                <w:sz w:val="16"/>
                              </w:rPr>
                            </w:pPr>
                            <w:r w:rsidRPr="000E4DCC">
                              <w:rPr>
                                <w:b/>
                                <w:sz w:val="16"/>
                                <w:szCs w:val="16"/>
                              </w:rPr>
                              <w:t>Row#</w:t>
                            </w:r>
                          </w:p>
                        </w:tc>
                        <w:tc>
                          <w:tcPr>
                            <w:tcW w:w="955" w:type="dxa"/>
                            <w:tcBorders>
                              <w:left w:val="single" w:sz="4" w:space="0" w:color="FFFFFF"/>
                              <w:bottom w:val="single" w:sz="8" w:space="0" w:color="000000"/>
                              <w:right w:val="single" w:sz="4" w:space="0" w:color="FFFFFF"/>
                            </w:tcBorders>
                            <w:shd w:val="clear" w:color="auto" w:fill="00B050"/>
                            <w:vAlign w:val="center"/>
                          </w:tcPr>
                          <w:p w14:paraId="6A9D5B6A" w14:textId="7A8B4F89" w:rsidR="001A5AA1" w:rsidRDefault="001A5AA1" w:rsidP="00A07C20">
                            <w:pPr>
                              <w:pStyle w:val="TableParagraph"/>
                              <w:ind w:left="0"/>
                              <w:jc w:val="center"/>
                              <w:rPr>
                                <w:i/>
                                <w:sz w:val="15"/>
                              </w:rPr>
                            </w:pPr>
                            <w:r w:rsidRPr="000E4DCC">
                              <w:rPr>
                                <w:b/>
                                <w:sz w:val="16"/>
                                <w:szCs w:val="16"/>
                              </w:rPr>
                              <w:t>Criteria Status</w:t>
                            </w:r>
                          </w:p>
                        </w:tc>
                        <w:tc>
                          <w:tcPr>
                            <w:tcW w:w="955" w:type="dxa"/>
                            <w:tcBorders>
                              <w:left w:val="single" w:sz="4" w:space="0" w:color="FFFFFF"/>
                              <w:bottom w:val="single" w:sz="8" w:space="0" w:color="000000"/>
                            </w:tcBorders>
                            <w:shd w:val="clear" w:color="auto" w:fill="00B050"/>
                            <w:vAlign w:val="center"/>
                          </w:tcPr>
                          <w:p w14:paraId="6E5E86FB" w14:textId="4D77289D" w:rsidR="001A5AA1" w:rsidRDefault="001A5AA1" w:rsidP="00A07C20">
                            <w:pPr>
                              <w:pStyle w:val="TableParagraph"/>
                              <w:ind w:left="0"/>
                              <w:jc w:val="center"/>
                              <w:rPr>
                                <w:i/>
                                <w:sz w:val="15"/>
                              </w:rPr>
                            </w:pPr>
                            <w:r w:rsidRPr="000E4DCC">
                              <w:rPr>
                                <w:b/>
                                <w:sz w:val="16"/>
                                <w:szCs w:val="16"/>
                              </w:rPr>
                              <w:t>Mapping to R1</w:t>
                            </w:r>
                          </w:p>
                        </w:tc>
                      </w:tr>
                      <w:tr w:rsidR="001A5AA1" w14:paraId="2FA283FA" w14:textId="3B6D32BC" w:rsidTr="00A07C20">
                        <w:trPr>
                          <w:trHeight w:val="429"/>
                        </w:trPr>
                        <w:tc>
                          <w:tcPr>
                            <w:tcW w:w="2400" w:type="dxa"/>
                            <w:vMerge w:val="restart"/>
                            <w:tcBorders>
                              <w:top w:val="single" w:sz="6" w:space="0" w:color="000000"/>
                              <w:left w:val="single" w:sz="4" w:space="0" w:color="000000"/>
                              <w:right w:val="single" w:sz="8" w:space="0" w:color="000000"/>
                            </w:tcBorders>
                          </w:tcPr>
                          <w:p w14:paraId="0D8E54CA" w14:textId="77777777" w:rsidR="001A5AA1" w:rsidRDefault="001A5AA1" w:rsidP="003B3A8A">
                            <w:pPr>
                              <w:pStyle w:val="TableParagraph"/>
                              <w:rPr>
                                <w:sz w:val="16"/>
                              </w:rPr>
                            </w:pPr>
                          </w:p>
                        </w:tc>
                        <w:tc>
                          <w:tcPr>
                            <w:tcW w:w="7525" w:type="dxa"/>
                            <w:tcBorders>
                              <w:top w:val="single" w:sz="8" w:space="0" w:color="000000"/>
                              <w:left w:val="single" w:sz="8" w:space="0" w:color="000000"/>
                              <w:right w:val="single" w:sz="6" w:space="0" w:color="000000"/>
                            </w:tcBorders>
                            <w:shd w:val="clear" w:color="auto" w:fill="F2DBDB" w:themeFill="accent2" w:themeFillTint="33"/>
                          </w:tcPr>
                          <w:p w14:paraId="28577046" w14:textId="77777777" w:rsidR="001A5AA1" w:rsidRDefault="001A5AA1" w:rsidP="00A07C20">
                            <w:pPr>
                              <w:pStyle w:val="TableParagraph"/>
                              <w:ind w:left="0"/>
                              <w:rPr>
                                <w:sz w:val="16"/>
                              </w:rPr>
                            </w:pPr>
                            <w:r>
                              <w:rPr>
                                <w:b/>
                                <w:sz w:val="16"/>
                              </w:rPr>
                              <w:t xml:space="preserve">34. </w:t>
                            </w:r>
                            <w:r>
                              <w:rPr>
                                <w:sz w:val="16"/>
                              </w:rPr>
                              <w:t>The system SHOULD provide the ability to capture documentation of medication administration prior to pharmacy review.</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3D7AEB52" w14:textId="77777777" w:rsidR="001A5AA1" w:rsidRDefault="001A5AA1" w:rsidP="00A07C20">
                            <w:pPr>
                              <w:pStyle w:val="TableParagraph"/>
                              <w:ind w:left="0"/>
                              <w:jc w:val="center"/>
                              <w:rPr>
                                <w:sz w:val="16"/>
                              </w:rPr>
                            </w:pPr>
                            <w:r>
                              <w:rPr>
                                <w:sz w:val="16"/>
                              </w:rPr>
                              <w:t>516</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03ABB347" w14:textId="53EE551B" w:rsidR="001A5AA1" w:rsidRDefault="001A5AA1" w:rsidP="00A07C20">
                            <w:pPr>
                              <w:pStyle w:val="TableParagraph"/>
                              <w:ind w:left="0"/>
                              <w:jc w:val="center"/>
                              <w:rPr>
                                <w:sz w:val="16"/>
                              </w:rPr>
                            </w:pPr>
                            <w:r>
                              <w:rPr>
                                <w:sz w:val="16"/>
                              </w:rPr>
                              <w:t>A</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67403155" w14:textId="31C8E952" w:rsidR="001A5AA1" w:rsidRDefault="001A5AA1" w:rsidP="00A07C20">
                            <w:pPr>
                              <w:pStyle w:val="TableParagraph"/>
                              <w:ind w:left="0"/>
                              <w:jc w:val="center"/>
                              <w:rPr>
                                <w:sz w:val="16"/>
                              </w:rPr>
                            </w:pPr>
                          </w:p>
                        </w:tc>
                      </w:tr>
                      <w:tr w:rsidR="001A5AA1" w14:paraId="105BD460" w14:textId="24B17E52" w:rsidTr="00A07C20">
                        <w:trPr>
                          <w:trHeight w:val="624"/>
                        </w:trPr>
                        <w:tc>
                          <w:tcPr>
                            <w:tcW w:w="2400" w:type="dxa"/>
                            <w:vMerge/>
                            <w:tcBorders>
                              <w:top w:val="nil"/>
                              <w:left w:val="single" w:sz="4" w:space="0" w:color="000000"/>
                              <w:right w:val="single" w:sz="8" w:space="0" w:color="000000"/>
                            </w:tcBorders>
                          </w:tcPr>
                          <w:p w14:paraId="08ADE9D6"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2F06C52" w14:textId="77777777" w:rsidR="001A5AA1" w:rsidRDefault="001A5AA1" w:rsidP="00A07C20">
                            <w:pPr>
                              <w:pStyle w:val="TableParagraph"/>
                              <w:ind w:left="0"/>
                              <w:rPr>
                                <w:sz w:val="16"/>
                              </w:rPr>
                            </w:pPr>
                            <w:r>
                              <w:rPr>
                                <w:b/>
                                <w:sz w:val="16"/>
                              </w:rPr>
                              <w:t xml:space="preserve">35. </w:t>
                            </w:r>
                            <w:r>
                              <w:rPr>
                                <w:sz w:val="16"/>
                              </w:rPr>
                              <w:t>The system SHALL provide the ability to capture, maintain and render as part of the medication administration record for infusions the actual date and times of the infusion including the start and stop times and any modifications to the infusion and the assessment status of the infusion.</w:t>
                            </w:r>
                          </w:p>
                        </w:tc>
                        <w:tc>
                          <w:tcPr>
                            <w:tcW w:w="955" w:type="dxa"/>
                            <w:tcBorders>
                              <w:left w:val="single" w:sz="6" w:space="0" w:color="000000"/>
                              <w:right w:val="single" w:sz="6" w:space="0" w:color="000000"/>
                            </w:tcBorders>
                            <w:shd w:val="clear" w:color="auto" w:fill="F2DBDB" w:themeFill="accent2" w:themeFillTint="33"/>
                            <w:vAlign w:val="center"/>
                          </w:tcPr>
                          <w:p w14:paraId="1A7EDFC9" w14:textId="77777777" w:rsidR="001A5AA1" w:rsidRDefault="001A5AA1" w:rsidP="00A07C20">
                            <w:pPr>
                              <w:pStyle w:val="TableParagraph"/>
                              <w:ind w:left="0"/>
                              <w:jc w:val="center"/>
                              <w:rPr>
                                <w:sz w:val="16"/>
                              </w:rPr>
                            </w:pPr>
                            <w:r>
                              <w:rPr>
                                <w:sz w:val="16"/>
                              </w:rPr>
                              <w:t>517</w:t>
                            </w:r>
                          </w:p>
                        </w:tc>
                        <w:tc>
                          <w:tcPr>
                            <w:tcW w:w="955" w:type="dxa"/>
                            <w:tcBorders>
                              <w:left w:val="single" w:sz="6" w:space="0" w:color="000000"/>
                              <w:right w:val="single" w:sz="6" w:space="0" w:color="000000"/>
                            </w:tcBorders>
                            <w:shd w:val="clear" w:color="auto" w:fill="F2DBDB" w:themeFill="accent2" w:themeFillTint="33"/>
                            <w:vAlign w:val="center"/>
                          </w:tcPr>
                          <w:p w14:paraId="1B8F0D73" w14:textId="7943BCFB" w:rsidR="001A5AA1" w:rsidRDefault="001A5AA1" w:rsidP="00A07C20">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4847CD9B" w14:textId="6D095F04" w:rsidR="001A5AA1" w:rsidRDefault="001A5AA1" w:rsidP="00A07C20">
                            <w:pPr>
                              <w:pStyle w:val="TableParagraph"/>
                              <w:ind w:left="0"/>
                              <w:jc w:val="center"/>
                              <w:rPr>
                                <w:sz w:val="16"/>
                              </w:rPr>
                            </w:pPr>
                          </w:p>
                        </w:tc>
                      </w:tr>
                      <w:tr w:rsidR="001A5AA1" w14:paraId="622715D8" w14:textId="05A78788" w:rsidTr="00A07C20">
                        <w:trPr>
                          <w:trHeight w:val="432"/>
                        </w:trPr>
                        <w:tc>
                          <w:tcPr>
                            <w:tcW w:w="2400" w:type="dxa"/>
                            <w:vMerge/>
                            <w:tcBorders>
                              <w:top w:val="nil"/>
                              <w:left w:val="single" w:sz="4" w:space="0" w:color="000000"/>
                              <w:right w:val="single" w:sz="8" w:space="0" w:color="000000"/>
                            </w:tcBorders>
                          </w:tcPr>
                          <w:p w14:paraId="2DEF1CC0"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92EBC3A" w14:textId="77777777" w:rsidR="001A5AA1" w:rsidRDefault="001A5AA1" w:rsidP="00A07C20">
                            <w:pPr>
                              <w:pStyle w:val="TableParagraph"/>
                              <w:ind w:left="0"/>
                              <w:rPr>
                                <w:sz w:val="16"/>
                              </w:rPr>
                            </w:pPr>
                            <w:r>
                              <w:rPr>
                                <w:b/>
                                <w:sz w:val="16"/>
                              </w:rPr>
                              <w:t xml:space="preserve">36. </w:t>
                            </w:r>
                            <w:r>
                              <w:rPr>
                                <w:sz w:val="16"/>
                              </w:rPr>
                              <w:t>The system SHOULD provide the ability to capture, maintain, and render the patient's consent to have restricted medications administered, (e.g., Risk Evaluation and Mitigation Strategy (REMS)).</w:t>
                            </w:r>
                          </w:p>
                        </w:tc>
                        <w:tc>
                          <w:tcPr>
                            <w:tcW w:w="955" w:type="dxa"/>
                            <w:tcBorders>
                              <w:left w:val="single" w:sz="6" w:space="0" w:color="000000"/>
                              <w:right w:val="single" w:sz="6" w:space="0" w:color="000000"/>
                            </w:tcBorders>
                            <w:shd w:val="clear" w:color="auto" w:fill="F2DBDB" w:themeFill="accent2" w:themeFillTint="33"/>
                            <w:vAlign w:val="center"/>
                          </w:tcPr>
                          <w:p w14:paraId="20F7EC0B" w14:textId="77777777" w:rsidR="001A5AA1" w:rsidRDefault="001A5AA1" w:rsidP="00A07C20">
                            <w:pPr>
                              <w:pStyle w:val="TableParagraph"/>
                              <w:ind w:left="0"/>
                              <w:jc w:val="center"/>
                              <w:rPr>
                                <w:sz w:val="16"/>
                              </w:rPr>
                            </w:pPr>
                            <w:r>
                              <w:rPr>
                                <w:sz w:val="16"/>
                              </w:rPr>
                              <w:t>518</w:t>
                            </w:r>
                          </w:p>
                        </w:tc>
                        <w:tc>
                          <w:tcPr>
                            <w:tcW w:w="955" w:type="dxa"/>
                            <w:tcBorders>
                              <w:left w:val="single" w:sz="6" w:space="0" w:color="000000"/>
                              <w:right w:val="single" w:sz="6" w:space="0" w:color="000000"/>
                            </w:tcBorders>
                            <w:shd w:val="clear" w:color="auto" w:fill="F2DBDB" w:themeFill="accent2" w:themeFillTint="33"/>
                            <w:vAlign w:val="center"/>
                          </w:tcPr>
                          <w:p w14:paraId="58DC1CF9" w14:textId="36B5D0A9" w:rsidR="001A5AA1" w:rsidRDefault="001A5AA1" w:rsidP="00A07C20">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0707262E" w14:textId="5A03A4F4" w:rsidR="001A5AA1" w:rsidRDefault="001A5AA1" w:rsidP="00A07C20">
                            <w:pPr>
                              <w:pStyle w:val="TableParagraph"/>
                              <w:ind w:left="0"/>
                              <w:jc w:val="center"/>
                              <w:rPr>
                                <w:sz w:val="16"/>
                              </w:rPr>
                            </w:pPr>
                          </w:p>
                        </w:tc>
                      </w:tr>
                      <w:tr w:rsidR="001A5AA1" w14:paraId="2A8D008F" w14:textId="385067E9" w:rsidTr="00A07C20">
                        <w:trPr>
                          <w:trHeight w:val="623"/>
                        </w:trPr>
                        <w:tc>
                          <w:tcPr>
                            <w:tcW w:w="2400" w:type="dxa"/>
                            <w:vMerge/>
                            <w:tcBorders>
                              <w:top w:val="nil"/>
                              <w:left w:val="single" w:sz="4" w:space="0" w:color="000000"/>
                              <w:right w:val="single" w:sz="8" w:space="0" w:color="000000"/>
                            </w:tcBorders>
                          </w:tcPr>
                          <w:p w14:paraId="107DF3FC"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B05CF55" w14:textId="77777777" w:rsidR="001A5AA1" w:rsidRDefault="001A5AA1" w:rsidP="00A07C20">
                            <w:pPr>
                              <w:pStyle w:val="TableParagraph"/>
                              <w:ind w:left="0"/>
                              <w:rPr>
                                <w:sz w:val="16"/>
                              </w:rPr>
                            </w:pPr>
                            <w:r>
                              <w:rPr>
                                <w:b/>
                                <w:sz w:val="16"/>
                              </w:rPr>
                              <w:t xml:space="preserve">37. </w:t>
                            </w:r>
                            <w:r>
                              <w:rPr>
                                <w:sz w:val="16"/>
                              </w:rPr>
                              <w:t>The system MAY auto-populate the medication administration record as a by-product of verification of administering provider, patient, medication, dose, route and time according to scope of practice, organizational policy, and/or jurisdictional law.</w:t>
                            </w:r>
                          </w:p>
                        </w:tc>
                        <w:tc>
                          <w:tcPr>
                            <w:tcW w:w="955" w:type="dxa"/>
                            <w:tcBorders>
                              <w:left w:val="single" w:sz="6" w:space="0" w:color="000000"/>
                              <w:right w:val="single" w:sz="6" w:space="0" w:color="000000"/>
                            </w:tcBorders>
                            <w:shd w:val="clear" w:color="auto" w:fill="F2DBDB" w:themeFill="accent2" w:themeFillTint="33"/>
                            <w:vAlign w:val="center"/>
                          </w:tcPr>
                          <w:p w14:paraId="60A4BA54" w14:textId="77777777" w:rsidR="001A5AA1" w:rsidRDefault="001A5AA1" w:rsidP="00A07C20">
                            <w:pPr>
                              <w:pStyle w:val="TableParagraph"/>
                              <w:ind w:left="0"/>
                              <w:jc w:val="center"/>
                              <w:rPr>
                                <w:sz w:val="16"/>
                              </w:rPr>
                            </w:pPr>
                            <w:r>
                              <w:rPr>
                                <w:sz w:val="16"/>
                              </w:rPr>
                              <w:t>519</w:t>
                            </w:r>
                          </w:p>
                        </w:tc>
                        <w:tc>
                          <w:tcPr>
                            <w:tcW w:w="955" w:type="dxa"/>
                            <w:tcBorders>
                              <w:left w:val="single" w:sz="6" w:space="0" w:color="000000"/>
                              <w:right w:val="single" w:sz="6" w:space="0" w:color="000000"/>
                            </w:tcBorders>
                            <w:shd w:val="clear" w:color="auto" w:fill="F2DBDB" w:themeFill="accent2" w:themeFillTint="33"/>
                            <w:vAlign w:val="center"/>
                          </w:tcPr>
                          <w:p w14:paraId="1C2783F3" w14:textId="7812B763" w:rsidR="001A5AA1" w:rsidRDefault="001A5AA1" w:rsidP="00A07C20">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7FAF2E22" w14:textId="0F5071B9" w:rsidR="001A5AA1" w:rsidRDefault="001A5AA1" w:rsidP="00A07C20">
                            <w:pPr>
                              <w:pStyle w:val="TableParagraph"/>
                              <w:ind w:left="0"/>
                              <w:jc w:val="center"/>
                              <w:rPr>
                                <w:sz w:val="16"/>
                              </w:rPr>
                            </w:pPr>
                          </w:p>
                        </w:tc>
                      </w:tr>
                      <w:tr w:rsidR="001A5AA1" w14:paraId="7B348701" w14:textId="7E89BC0B" w:rsidTr="00A07C20">
                        <w:trPr>
                          <w:trHeight w:val="432"/>
                        </w:trPr>
                        <w:tc>
                          <w:tcPr>
                            <w:tcW w:w="2400" w:type="dxa"/>
                            <w:vMerge/>
                            <w:tcBorders>
                              <w:top w:val="nil"/>
                              <w:left w:val="single" w:sz="4" w:space="0" w:color="000000"/>
                              <w:right w:val="single" w:sz="8" w:space="0" w:color="000000"/>
                            </w:tcBorders>
                          </w:tcPr>
                          <w:p w14:paraId="7E5B31D5"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0B93A7F3" w14:textId="77777777" w:rsidR="001A5AA1" w:rsidRDefault="001A5AA1" w:rsidP="00A07C20">
                            <w:pPr>
                              <w:pStyle w:val="TableParagraph"/>
                              <w:ind w:left="0"/>
                              <w:rPr>
                                <w:sz w:val="16"/>
                              </w:rPr>
                            </w:pPr>
                            <w:r>
                              <w:rPr>
                                <w:b/>
                                <w:sz w:val="16"/>
                              </w:rPr>
                              <w:t xml:space="preserve">38. </w:t>
                            </w:r>
                            <w:r>
                              <w:rPr>
                                <w:sz w:val="16"/>
                              </w:rPr>
                              <w:t>The system SHOULD provide the ability to capture, maintain, and present physiological parameters or task completion that must be checked and recorded prior to medication administration.</w:t>
                            </w:r>
                          </w:p>
                        </w:tc>
                        <w:tc>
                          <w:tcPr>
                            <w:tcW w:w="955" w:type="dxa"/>
                            <w:tcBorders>
                              <w:left w:val="single" w:sz="6" w:space="0" w:color="000000"/>
                              <w:right w:val="single" w:sz="6" w:space="0" w:color="000000"/>
                            </w:tcBorders>
                            <w:shd w:val="clear" w:color="auto" w:fill="F2DBDB" w:themeFill="accent2" w:themeFillTint="33"/>
                            <w:vAlign w:val="center"/>
                          </w:tcPr>
                          <w:p w14:paraId="3A9EDA96" w14:textId="77777777" w:rsidR="001A5AA1" w:rsidRDefault="001A5AA1" w:rsidP="00A07C20">
                            <w:pPr>
                              <w:pStyle w:val="TableParagraph"/>
                              <w:ind w:left="0"/>
                              <w:jc w:val="center"/>
                              <w:rPr>
                                <w:sz w:val="16"/>
                              </w:rPr>
                            </w:pPr>
                            <w:r>
                              <w:rPr>
                                <w:sz w:val="16"/>
                              </w:rPr>
                              <w:t>520</w:t>
                            </w:r>
                          </w:p>
                        </w:tc>
                        <w:tc>
                          <w:tcPr>
                            <w:tcW w:w="955" w:type="dxa"/>
                            <w:tcBorders>
                              <w:left w:val="single" w:sz="6" w:space="0" w:color="000000"/>
                              <w:right w:val="single" w:sz="6" w:space="0" w:color="000000"/>
                            </w:tcBorders>
                            <w:shd w:val="clear" w:color="auto" w:fill="F2DBDB" w:themeFill="accent2" w:themeFillTint="33"/>
                            <w:vAlign w:val="center"/>
                          </w:tcPr>
                          <w:p w14:paraId="4DE8F54C" w14:textId="0112428F" w:rsidR="001A5AA1" w:rsidRDefault="001A5AA1" w:rsidP="00A07C20">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04FFEF35" w14:textId="32FDCE88" w:rsidR="001A5AA1" w:rsidRDefault="001A5AA1" w:rsidP="00A07C20">
                            <w:pPr>
                              <w:pStyle w:val="TableParagraph"/>
                              <w:ind w:left="0"/>
                              <w:jc w:val="center"/>
                              <w:rPr>
                                <w:sz w:val="16"/>
                              </w:rPr>
                            </w:pPr>
                          </w:p>
                        </w:tc>
                      </w:tr>
                      <w:tr w:rsidR="001A5AA1" w14:paraId="714D680E" w14:textId="69886572" w:rsidTr="00A07C20">
                        <w:trPr>
                          <w:trHeight w:val="623"/>
                        </w:trPr>
                        <w:tc>
                          <w:tcPr>
                            <w:tcW w:w="2400" w:type="dxa"/>
                            <w:vMerge/>
                            <w:tcBorders>
                              <w:top w:val="nil"/>
                              <w:left w:val="single" w:sz="4" w:space="0" w:color="000000"/>
                              <w:right w:val="single" w:sz="8" w:space="0" w:color="000000"/>
                            </w:tcBorders>
                          </w:tcPr>
                          <w:p w14:paraId="292C1B63"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C237FB5" w14:textId="77777777" w:rsidR="001A5AA1" w:rsidRDefault="001A5AA1" w:rsidP="00A07C20">
                            <w:pPr>
                              <w:pStyle w:val="TableParagraph"/>
                              <w:ind w:left="0"/>
                              <w:rPr>
                                <w:sz w:val="16"/>
                              </w:rPr>
                            </w:pPr>
                            <w:r>
                              <w:rPr>
                                <w:b/>
                                <w:sz w:val="16"/>
                              </w:rPr>
                              <w:t>39.</w:t>
                            </w:r>
                            <w:r>
                              <w:rPr>
                                <w:b/>
                                <w:spacing w:val="21"/>
                                <w:sz w:val="16"/>
                              </w:rPr>
                              <w:t xml:space="preserve"> </w:t>
                            </w:r>
                            <w:r>
                              <w:rPr>
                                <w:sz w:val="16"/>
                              </w:rPr>
                              <w:t>The</w:t>
                            </w:r>
                            <w:r>
                              <w:rPr>
                                <w:spacing w:val="-11"/>
                                <w:sz w:val="16"/>
                              </w:rPr>
                              <w:t xml:space="preserve"> </w:t>
                            </w:r>
                            <w:r>
                              <w:rPr>
                                <w:sz w:val="16"/>
                              </w:rPr>
                              <w:t>system</w:t>
                            </w:r>
                            <w:r>
                              <w:rPr>
                                <w:spacing w:val="-11"/>
                                <w:sz w:val="16"/>
                              </w:rPr>
                              <w:t xml:space="preserve"> </w:t>
                            </w:r>
                            <w:r>
                              <w:rPr>
                                <w:sz w:val="16"/>
                              </w:rPr>
                              <w:t>SHOULD</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to</w:t>
                            </w:r>
                            <w:r>
                              <w:rPr>
                                <w:spacing w:val="-11"/>
                                <w:sz w:val="16"/>
                              </w:rPr>
                              <w:t xml:space="preserve"> </w:t>
                            </w:r>
                            <w:r>
                              <w:rPr>
                                <w:sz w:val="16"/>
                              </w:rPr>
                              <w:t>capture</w:t>
                            </w:r>
                            <w:r>
                              <w:rPr>
                                <w:spacing w:val="-11"/>
                                <w:sz w:val="16"/>
                              </w:rPr>
                              <w:t xml:space="preserve"> </w:t>
                            </w:r>
                            <w:r>
                              <w:rPr>
                                <w:sz w:val="16"/>
                              </w:rPr>
                              <w:t>and</w:t>
                            </w:r>
                            <w:r>
                              <w:rPr>
                                <w:spacing w:val="-11"/>
                                <w:sz w:val="16"/>
                              </w:rPr>
                              <w:t xml:space="preserve"> </w:t>
                            </w:r>
                            <w:r>
                              <w:rPr>
                                <w:sz w:val="16"/>
                              </w:rPr>
                              <w:t>maintain</w:t>
                            </w:r>
                            <w:r>
                              <w:rPr>
                                <w:spacing w:val="-11"/>
                                <w:sz w:val="16"/>
                              </w:rPr>
                              <w:t xml:space="preserve"> </w:t>
                            </w:r>
                            <w:r>
                              <w:rPr>
                                <w:sz w:val="16"/>
                              </w:rPr>
                              <w:t>documentation</w:t>
                            </w:r>
                            <w:r>
                              <w:rPr>
                                <w:spacing w:val="-11"/>
                                <w:sz w:val="16"/>
                              </w:rPr>
                              <w:t xml:space="preserve"> </w:t>
                            </w:r>
                            <w:r>
                              <w:rPr>
                                <w:sz w:val="16"/>
                              </w:rPr>
                              <w:t>that</w:t>
                            </w:r>
                            <w:r>
                              <w:rPr>
                                <w:spacing w:val="-11"/>
                                <w:sz w:val="16"/>
                              </w:rPr>
                              <w:t xml:space="preserve"> </w:t>
                            </w:r>
                            <w:r>
                              <w:rPr>
                                <w:sz w:val="16"/>
                              </w:rPr>
                              <w:t>the</w:t>
                            </w:r>
                            <w:r>
                              <w:rPr>
                                <w:spacing w:val="-11"/>
                                <w:sz w:val="16"/>
                              </w:rPr>
                              <w:t xml:space="preserve"> </w:t>
                            </w:r>
                            <w:r>
                              <w:rPr>
                                <w:sz w:val="16"/>
                              </w:rPr>
                              <w:t>right</w:t>
                            </w:r>
                            <w:r>
                              <w:rPr>
                                <w:spacing w:val="-11"/>
                                <w:sz w:val="16"/>
                              </w:rPr>
                              <w:t xml:space="preserve"> </w:t>
                            </w:r>
                            <w:r>
                              <w:rPr>
                                <w:sz w:val="16"/>
                              </w:rPr>
                              <w:t>patient, right</w:t>
                            </w:r>
                            <w:r>
                              <w:rPr>
                                <w:spacing w:val="-13"/>
                                <w:sz w:val="16"/>
                              </w:rPr>
                              <w:t xml:space="preserve"> </w:t>
                            </w:r>
                            <w:r>
                              <w:rPr>
                                <w:sz w:val="16"/>
                              </w:rPr>
                              <w:t>medication,</w:t>
                            </w:r>
                            <w:r>
                              <w:rPr>
                                <w:spacing w:val="-13"/>
                                <w:sz w:val="16"/>
                              </w:rPr>
                              <w:t xml:space="preserve"> </w:t>
                            </w:r>
                            <w:r>
                              <w:rPr>
                                <w:sz w:val="16"/>
                              </w:rPr>
                              <w:t>right</w:t>
                            </w:r>
                            <w:r>
                              <w:rPr>
                                <w:spacing w:val="-13"/>
                                <w:sz w:val="16"/>
                              </w:rPr>
                              <w:t xml:space="preserve"> </w:t>
                            </w:r>
                            <w:r>
                              <w:rPr>
                                <w:sz w:val="16"/>
                              </w:rPr>
                              <w:t>dose,</w:t>
                            </w:r>
                            <w:r>
                              <w:rPr>
                                <w:spacing w:val="-13"/>
                                <w:sz w:val="16"/>
                              </w:rPr>
                              <w:t xml:space="preserve"> </w:t>
                            </w:r>
                            <w:r>
                              <w:rPr>
                                <w:sz w:val="16"/>
                              </w:rPr>
                              <w:t>right</w:t>
                            </w:r>
                            <w:r>
                              <w:rPr>
                                <w:spacing w:val="-13"/>
                                <w:sz w:val="16"/>
                              </w:rPr>
                              <w:t xml:space="preserve"> </w:t>
                            </w:r>
                            <w:r>
                              <w:rPr>
                                <w:sz w:val="16"/>
                              </w:rPr>
                              <w:t>time,</w:t>
                            </w:r>
                            <w:r>
                              <w:rPr>
                                <w:spacing w:val="-13"/>
                                <w:sz w:val="16"/>
                              </w:rPr>
                              <w:t xml:space="preserve"> </w:t>
                            </w:r>
                            <w:r>
                              <w:rPr>
                                <w:sz w:val="16"/>
                              </w:rPr>
                              <w:t>and</w:t>
                            </w:r>
                            <w:r>
                              <w:rPr>
                                <w:spacing w:val="-13"/>
                                <w:sz w:val="16"/>
                              </w:rPr>
                              <w:t xml:space="preserve"> </w:t>
                            </w:r>
                            <w:r>
                              <w:rPr>
                                <w:sz w:val="16"/>
                              </w:rPr>
                              <w:t>right</w:t>
                            </w:r>
                            <w:r>
                              <w:rPr>
                                <w:spacing w:val="-13"/>
                                <w:sz w:val="16"/>
                              </w:rPr>
                              <w:t xml:space="preserve"> </w:t>
                            </w:r>
                            <w:r>
                              <w:rPr>
                                <w:sz w:val="16"/>
                              </w:rPr>
                              <w:t>route</w:t>
                            </w:r>
                            <w:r>
                              <w:rPr>
                                <w:spacing w:val="-13"/>
                                <w:sz w:val="16"/>
                              </w:rPr>
                              <w:t xml:space="preserve"> </w:t>
                            </w:r>
                            <w:r>
                              <w:rPr>
                                <w:sz w:val="16"/>
                              </w:rPr>
                              <w:t>were</w:t>
                            </w:r>
                            <w:r>
                              <w:rPr>
                                <w:spacing w:val="-13"/>
                                <w:sz w:val="16"/>
                              </w:rPr>
                              <w:t xml:space="preserve"> </w:t>
                            </w:r>
                            <w:r>
                              <w:rPr>
                                <w:sz w:val="16"/>
                              </w:rPr>
                              <w:t>verified</w:t>
                            </w:r>
                            <w:r>
                              <w:rPr>
                                <w:spacing w:val="-13"/>
                                <w:sz w:val="16"/>
                              </w:rPr>
                              <w:t xml:space="preserve"> </w:t>
                            </w:r>
                            <w:r>
                              <w:rPr>
                                <w:sz w:val="16"/>
                              </w:rPr>
                              <w:t>(e.g.,</w:t>
                            </w:r>
                            <w:r>
                              <w:rPr>
                                <w:spacing w:val="-13"/>
                                <w:sz w:val="16"/>
                              </w:rPr>
                              <w:t xml:space="preserve"> </w:t>
                            </w:r>
                            <w:r>
                              <w:rPr>
                                <w:sz w:val="16"/>
                              </w:rPr>
                              <w:t>using</w:t>
                            </w:r>
                            <w:r>
                              <w:rPr>
                                <w:spacing w:val="-13"/>
                                <w:sz w:val="16"/>
                              </w:rPr>
                              <w:t xml:space="preserve"> </w:t>
                            </w:r>
                            <w:r>
                              <w:rPr>
                                <w:sz w:val="16"/>
                              </w:rPr>
                              <w:t>positive</w:t>
                            </w:r>
                            <w:r>
                              <w:rPr>
                                <w:spacing w:val="-13"/>
                                <w:sz w:val="16"/>
                              </w:rPr>
                              <w:t xml:space="preserve"> </w:t>
                            </w:r>
                            <w:r>
                              <w:rPr>
                                <w:sz w:val="16"/>
                              </w:rPr>
                              <w:t>ID</w:t>
                            </w:r>
                            <w:r>
                              <w:rPr>
                                <w:spacing w:val="-13"/>
                                <w:sz w:val="16"/>
                              </w:rPr>
                              <w:t xml:space="preserve"> </w:t>
                            </w:r>
                            <w:r>
                              <w:rPr>
                                <w:sz w:val="16"/>
                              </w:rPr>
                              <w:t>technology such as bar code scanning) at the time of administration.</w:t>
                            </w:r>
                          </w:p>
                        </w:tc>
                        <w:tc>
                          <w:tcPr>
                            <w:tcW w:w="955" w:type="dxa"/>
                            <w:tcBorders>
                              <w:left w:val="single" w:sz="6" w:space="0" w:color="000000"/>
                              <w:right w:val="single" w:sz="6" w:space="0" w:color="000000"/>
                            </w:tcBorders>
                            <w:shd w:val="clear" w:color="auto" w:fill="F2DBDB" w:themeFill="accent2" w:themeFillTint="33"/>
                            <w:vAlign w:val="center"/>
                          </w:tcPr>
                          <w:p w14:paraId="6F50294D" w14:textId="77777777" w:rsidR="001A5AA1" w:rsidRDefault="001A5AA1" w:rsidP="00A07C20">
                            <w:pPr>
                              <w:pStyle w:val="TableParagraph"/>
                              <w:ind w:left="0"/>
                              <w:jc w:val="center"/>
                              <w:rPr>
                                <w:sz w:val="16"/>
                              </w:rPr>
                            </w:pPr>
                            <w:r>
                              <w:rPr>
                                <w:sz w:val="16"/>
                              </w:rPr>
                              <w:t>521</w:t>
                            </w:r>
                          </w:p>
                        </w:tc>
                        <w:tc>
                          <w:tcPr>
                            <w:tcW w:w="955" w:type="dxa"/>
                            <w:tcBorders>
                              <w:left w:val="single" w:sz="6" w:space="0" w:color="000000"/>
                              <w:right w:val="single" w:sz="6" w:space="0" w:color="000000"/>
                            </w:tcBorders>
                            <w:shd w:val="clear" w:color="auto" w:fill="F2DBDB" w:themeFill="accent2" w:themeFillTint="33"/>
                            <w:vAlign w:val="center"/>
                          </w:tcPr>
                          <w:p w14:paraId="7FF7511E" w14:textId="34902983" w:rsidR="001A5AA1" w:rsidRDefault="001A5AA1" w:rsidP="00A07C20">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30A8B22A" w14:textId="7D173FCB" w:rsidR="001A5AA1" w:rsidRDefault="001A5AA1" w:rsidP="00A07C20">
                            <w:pPr>
                              <w:pStyle w:val="TableParagraph"/>
                              <w:ind w:left="0"/>
                              <w:jc w:val="center"/>
                              <w:rPr>
                                <w:sz w:val="16"/>
                              </w:rPr>
                            </w:pPr>
                          </w:p>
                        </w:tc>
                      </w:tr>
                      <w:tr w:rsidR="001A5AA1" w14:paraId="42A069C1" w14:textId="52C7B060" w:rsidTr="00A07C20">
                        <w:trPr>
                          <w:trHeight w:val="503"/>
                        </w:trPr>
                        <w:tc>
                          <w:tcPr>
                            <w:tcW w:w="2400" w:type="dxa"/>
                            <w:vMerge/>
                            <w:tcBorders>
                              <w:top w:val="nil"/>
                              <w:left w:val="single" w:sz="4" w:space="0" w:color="000000"/>
                              <w:bottom w:val="single" w:sz="12" w:space="0" w:color="000000"/>
                              <w:right w:val="single" w:sz="8" w:space="0" w:color="000000"/>
                            </w:tcBorders>
                          </w:tcPr>
                          <w:p w14:paraId="419DCF4E" w14:textId="77777777" w:rsidR="001A5AA1" w:rsidRDefault="001A5AA1" w:rsidP="003B3A8A">
                            <w:pPr>
                              <w:rPr>
                                <w:sz w:val="2"/>
                                <w:szCs w:val="2"/>
                              </w:rPr>
                            </w:pPr>
                          </w:p>
                        </w:tc>
                        <w:tc>
                          <w:tcPr>
                            <w:tcW w:w="7525" w:type="dxa"/>
                            <w:tcBorders>
                              <w:left w:val="single" w:sz="8" w:space="0" w:color="000000"/>
                              <w:bottom w:val="single" w:sz="12" w:space="0" w:color="000000"/>
                              <w:right w:val="single" w:sz="6" w:space="0" w:color="000000"/>
                            </w:tcBorders>
                            <w:shd w:val="clear" w:color="auto" w:fill="F2DBDB" w:themeFill="accent2" w:themeFillTint="33"/>
                          </w:tcPr>
                          <w:p w14:paraId="5E26C4AB" w14:textId="77777777" w:rsidR="001A5AA1" w:rsidRDefault="001A5AA1" w:rsidP="00A07C20">
                            <w:pPr>
                              <w:pStyle w:val="TableParagraph"/>
                              <w:ind w:left="0"/>
                              <w:rPr>
                                <w:sz w:val="16"/>
                              </w:rPr>
                            </w:pPr>
                            <w:r>
                              <w:rPr>
                                <w:b/>
                                <w:sz w:val="16"/>
                              </w:rPr>
                              <w:t xml:space="preserve">40. </w:t>
                            </w:r>
                            <w:r>
                              <w:rPr>
                                <w:sz w:val="16"/>
                              </w:rPr>
                              <w:t>The system MAY provide the ability to render a medication unique identifier (e.g., NDC, Structured Products Label (SPL) in the U.S. Realm or other standard product identifiers) according to jurisdictional law.</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74FDAB45" w14:textId="77777777" w:rsidR="001A5AA1" w:rsidRDefault="001A5AA1" w:rsidP="00A07C20">
                            <w:pPr>
                              <w:pStyle w:val="TableParagraph"/>
                              <w:ind w:left="0"/>
                              <w:jc w:val="center"/>
                              <w:rPr>
                                <w:sz w:val="16"/>
                              </w:rPr>
                            </w:pPr>
                            <w:r>
                              <w:rPr>
                                <w:sz w:val="16"/>
                              </w:rPr>
                              <w:t>522</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0891EF93" w14:textId="19955DF6" w:rsidR="001A5AA1" w:rsidRDefault="001A5AA1" w:rsidP="00A07C20">
                            <w:pPr>
                              <w:pStyle w:val="TableParagraph"/>
                              <w:ind w:left="0"/>
                              <w:jc w:val="center"/>
                              <w:rPr>
                                <w:sz w:val="16"/>
                              </w:rPr>
                            </w:pPr>
                            <w:r>
                              <w:rPr>
                                <w:sz w:val="16"/>
                              </w:rPr>
                              <w:t>A</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51C638C7" w14:textId="4DEFEE33" w:rsidR="001A5AA1" w:rsidRDefault="001A5AA1" w:rsidP="00A07C20">
                            <w:pPr>
                              <w:pStyle w:val="TableParagraph"/>
                              <w:ind w:left="0"/>
                              <w:jc w:val="center"/>
                              <w:rPr>
                                <w:sz w:val="16"/>
                              </w:rPr>
                            </w:pPr>
                          </w:p>
                        </w:tc>
                      </w:tr>
                      <w:tr w:rsidR="001A5AA1" w14:paraId="0FF47983" w14:textId="3C7D0555" w:rsidTr="00A07C20">
                        <w:trPr>
                          <w:trHeight w:val="186"/>
                        </w:trPr>
                        <w:tc>
                          <w:tcPr>
                            <w:tcW w:w="2400" w:type="dxa"/>
                            <w:tcBorders>
                              <w:top w:val="single" w:sz="12" w:space="0" w:color="000000"/>
                              <w:left w:val="single" w:sz="4" w:space="0" w:color="000000"/>
                              <w:bottom w:val="single" w:sz="2" w:space="0" w:color="000000"/>
                            </w:tcBorders>
                            <w:shd w:val="clear" w:color="auto" w:fill="99FF99"/>
                          </w:tcPr>
                          <w:p w14:paraId="1F05FC57" w14:textId="77777777" w:rsidR="001A5AA1" w:rsidRDefault="001A5AA1" w:rsidP="003B3A8A">
                            <w:pPr>
                              <w:pStyle w:val="TableParagraph"/>
                              <w:spacing w:line="167" w:lineRule="exact"/>
                              <w:ind w:left="84"/>
                              <w:rPr>
                                <w:sz w:val="16"/>
                              </w:rPr>
                            </w:pPr>
                            <w:r>
                              <w:rPr>
                                <w:sz w:val="16"/>
                              </w:rPr>
                              <w:t>CP.6.2</w:t>
                            </w:r>
                          </w:p>
                        </w:tc>
                        <w:tc>
                          <w:tcPr>
                            <w:tcW w:w="7525" w:type="dxa"/>
                            <w:vMerge w:val="restart"/>
                            <w:tcBorders>
                              <w:top w:val="single" w:sz="12" w:space="0" w:color="000000"/>
                              <w:bottom w:val="single" w:sz="6" w:space="0" w:color="000000"/>
                            </w:tcBorders>
                            <w:shd w:val="clear" w:color="auto" w:fill="99FF99"/>
                          </w:tcPr>
                          <w:p w14:paraId="43AE464F" w14:textId="15CF5252" w:rsidR="001A5AA1" w:rsidRPr="00E90795" w:rsidRDefault="001A5AA1" w:rsidP="003B3A8A">
                            <w:pPr>
                              <w:pStyle w:val="TableParagraph"/>
                              <w:ind w:left="86"/>
                              <w:jc w:val="center"/>
                              <w:rPr>
                                <w:b/>
                                <w:sz w:val="24"/>
                              </w:rPr>
                            </w:pPr>
                            <w:r w:rsidRPr="00E90795">
                              <w:rPr>
                                <w:b/>
                                <w:sz w:val="24"/>
                              </w:rPr>
                              <w:t>Manage Immunization Administration</w:t>
                            </w:r>
                          </w:p>
                        </w:tc>
                        <w:tc>
                          <w:tcPr>
                            <w:tcW w:w="955" w:type="dxa"/>
                            <w:vMerge w:val="restart"/>
                            <w:tcBorders>
                              <w:top w:val="single" w:sz="12" w:space="0" w:color="000000"/>
                            </w:tcBorders>
                            <w:shd w:val="clear" w:color="auto" w:fill="99FF99"/>
                            <w:vAlign w:val="center"/>
                          </w:tcPr>
                          <w:p w14:paraId="251E2169" w14:textId="77777777" w:rsidR="001A5AA1" w:rsidRDefault="001A5AA1" w:rsidP="00A07C20">
                            <w:pPr>
                              <w:pStyle w:val="TableParagraph"/>
                              <w:ind w:left="0"/>
                              <w:jc w:val="center"/>
                              <w:rPr>
                                <w:sz w:val="16"/>
                              </w:rPr>
                            </w:pPr>
                            <w:r>
                              <w:rPr>
                                <w:sz w:val="16"/>
                              </w:rPr>
                              <w:t>523</w:t>
                            </w:r>
                          </w:p>
                        </w:tc>
                        <w:tc>
                          <w:tcPr>
                            <w:tcW w:w="955" w:type="dxa"/>
                            <w:vMerge w:val="restart"/>
                            <w:tcBorders>
                              <w:top w:val="single" w:sz="12" w:space="0" w:color="000000"/>
                            </w:tcBorders>
                            <w:shd w:val="clear" w:color="auto" w:fill="99FF99"/>
                            <w:vAlign w:val="center"/>
                          </w:tcPr>
                          <w:p w14:paraId="685E57AD" w14:textId="3EE59411" w:rsidR="001A5AA1" w:rsidRDefault="001A5AA1" w:rsidP="00A07C20">
                            <w:pPr>
                              <w:pStyle w:val="TableParagraph"/>
                              <w:ind w:left="0"/>
                              <w:jc w:val="center"/>
                              <w:rPr>
                                <w:sz w:val="16"/>
                              </w:rPr>
                            </w:pPr>
                            <w:r>
                              <w:rPr>
                                <w:sz w:val="16"/>
                              </w:rPr>
                              <w:t>Include</w:t>
                            </w:r>
                          </w:p>
                        </w:tc>
                        <w:tc>
                          <w:tcPr>
                            <w:tcW w:w="955" w:type="dxa"/>
                            <w:vMerge w:val="restart"/>
                            <w:tcBorders>
                              <w:top w:val="single" w:sz="12" w:space="0" w:color="000000"/>
                            </w:tcBorders>
                            <w:shd w:val="clear" w:color="auto" w:fill="99FF99"/>
                            <w:vAlign w:val="center"/>
                          </w:tcPr>
                          <w:p w14:paraId="23425BF5" w14:textId="0ADDBC4F" w:rsidR="001A5AA1" w:rsidRDefault="001A5AA1" w:rsidP="00A07C20">
                            <w:pPr>
                              <w:pStyle w:val="TableParagraph"/>
                              <w:ind w:left="0"/>
                              <w:jc w:val="center"/>
                              <w:rPr>
                                <w:sz w:val="16"/>
                              </w:rPr>
                            </w:pPr>
                            <w:r>
                              <w:rPr>
                                <w:sz w:val="16"/>
                              </w:rPr>
                              <w:t>DC.1.8.2</w:t>
                            </w:r>
                          </w:p>
                        </w:tc>
                      </w:tr>
                      <w:tr w:rsidR="001A5AA1" w14:paraId="3E05A8F9" w14:textId="43CE83D2" w:rsidTr="00477D98">
                        <w:trPr>
                          <w:trHeight w:val="180"/>
                        </w:trPr>
                        <w:tc>
                          <w:tcPr>
                            <w:tcW w:w="2400" w:type="dxa"/>
                            <w:tcBorders>
                              <w:top w:val="single" w:sz="2" w:space="0" w:color="000000"/>
                              <w:left w:val="single" w:sz="4" w:space="0" w:color="000000"/>
                              <w:bottom w:val="single" w:sz="2" w:space="0" w:color="000000"/>
                            </w:tcBorders>
                            <w:shd w:val="clear" w:color="auto" w:fill="99FF99"/>
                          </w:tcPr>
                          <w:p w14:paraId="30E64B31" w14:textId="77777777" w:rsidR="001A5AA1" w:rsidRDefault="001A5AA1" w:rsidP="003B3A8A">
                            <w:pPr>
                              <w:pStyle w:val="TableParagraph"/>
                              <w:spacing w:line="161" w:lineRule="exact"/>
                              <w:ind w:left="84"/>
                              <w:rPr>
                                <w:sz w:val="16"/>
                              </w:rPr>
                            </w:pPr>
                            <w:r>
                              <w:rPr>
                                <w:sz w:val="16"/>
                              </w:rPr>
                              <w:t>Function</w:t>
                            </w:r>
                          </w:p>
                        </w:tc>
                        <w:tc>
                          <w:tcPr>
                            <w:tcW w:w="7525" w:type="dxa"/>
                            <w:vMerge/>
                            <w:tcBorders>
                              <w:top w:val="nil"/>
                              <w:bottom w:val="single" w:sz="6" w:space="0" w:color="000000"/>
                            </w:tcBorders>
                            <w:shd w:val="clear" w:color="auto" w:fill="99FF99"/>
                          </w:tcPr>
                          <w:p w14:paraId="0DDF5DE9" w14:textId="77777777" w:rsidR="001A5AA1" w:rsidRDefault="001A5AA1" w:rsidP="003B3A8A">
                            <w:pPr>
                              <w:rPr>
                                <w:sz w:val="2"/>
                                <w:szCs w:val="2"/>
                              </w:rPr>
                            </w:pPr>
                          </w:p>
                        </w:tc>
                        <w:tc>
                          <w:tcPr>
                            <w:tcW w:w="955" w:type="dxa"/>
                            <w:vMerge/>
                            <w:tcBorders>
                              <w:top w:val="nil"/>
                            </w:tcBorders>
                            <w:shd w:val="clear" w:color="auto" w:fill="99FF99"/>
                          </w:tcPr>
                          <w:p w14:paraId="4D227595" w14:textId="77777777" w:rsidR="001A5AA1" w:rsidRDefault="001A5AA1" w:rsidP="003B3A8A">
                            <w:pPr>
                              <w:rPr>
                                <w:sz w:val="2"/>
                                <w:szCs w:val="2"/>
                              </w:rPr>
                            </w:pPr>
                          </w:p>
                        </w:tc>
                        <w:tc>
                          <w:tcPr>
                            <w:tcW w:w="955" w:type="dxa"/>
                            <w:vMerge/>
                            <w:shd w:val="clear" w:color="auto" w:fill="99FF99"/>
                          </w:tcPr>
                          <w:p w14:paraId="3B58C9D3" w14:textId="77777777" w:rsidR="001A5AA1" w:rsidRDefault="001A5AA1" w:rsidP="003B3A8A">
                            <w:pPr>
                              <w:rPr>
                                <w:sz w:val="2"/>
                                <w:szCs w:val="2"/>
                              </w:rPr>
                            </w:pPr>
                          </w:p>
                        </w:tc>
                        <w:tc>
                          <w:tcPr>
                            <w:tcW w:w="955" w:type="dxa"/>
                            <w:vMerge/>
                            <w:shd w:val="clear" w:color="auto" w:fill="99FF99"/>
                          </w:tcPr>
                          <w:p w14:paraId="64A3E382" w14:textId="06566476" w:rsidR="001A5AA1" w:rsidRDefault="001A5AA1" w:rsidP="003B3A8A">
                            <w:pPr>
                              <w:rPr>
                                <w:sz w:val="2"/>
                                <w:szCs w:val="2"/>
                              </w:rPr>
                            </w:pPr>
                          </w:p>
                        </w:tc>
                      </w:tr>
                      <w:tr w:rsidR="001A5AA1" w14:paraId="42D5818C" w14:textId="7E5BD25B" w:rsidTr="00477D98">
                        <w:trPr>
                          <w:trHeight w:val="1515"/>
                        </w:trPr>
                        <w:tc>
                          <w:tcPr>
                            <w:tcW w:w="12790" w:type="dxa"/>
                            <w:gridSpan w:val="5"/>
                            <w:tcBorders>
                              <w:top w:val="single" w:sz="6" w:space="0" w:color="000000"/>
                              <w:bottom w:val="single" w:sz="6" w:space="0" w:color="000000"/>
                            </w:tcBorders>
                          </w:tcPr>
                          <w:p w14:paraId="378EDC74" w14:textId="77777777" w:rsidR="001A5AA1" w:rsidRDefault="001A5AA1" w:rsidP="003B3A8A">
                            <w:pPr>
                              <w:pStyle w:val="TableParagraph"/>
                              <w:spacing w:before="64" w:line="249" w:lineRule="auto"/>
                              <w:ind w:left="724" w:right="632"/>
                              <w:jc w:val="both"/>
                              <w:rPr>
                                <w:sz w:val="16"/>
                              </w:rPr>
                            </w:pPr>
                            <w:r>
                              <w:rPr>
                                <w:b/>
                                <w:sz w:val="16"/>
                              </w:rPr>
                              <w:t xml:space="preserve">Statement: </w:t>
                            </w:r>
                            <w:r>
                              <w:rPr>
                                <w:sz w:val="16"/>
                              </w:rPr>
                              <w:t>Capture and maintain discrete data concerning immunizations given to a patient including date administered, type, manufacturer, lot number, and any allergic or adverse reactions. Facilitate the interaction with an immunization registry to allow maintenance of a patient’s immunization history.</w:t>
                            </w:r>
                          </w:p>
                          <w:p w14:paraId="23A1EEFC" w14:textId="7EAC243B" w:rsidR="001A5AA1" w:rsidRDefault="001A5AA1" w:rsidP="003B3A8A">
                            <w:pPr>
                              <w:pStyle w:val="TableParagraph"/>
                              <w:spacing w:before="64" w:line="249" w:lineRule="auto"/>
                              <w:ind w:left="724" w:right="632"/>
                              <w:jc w:val="both"/>
                              <w:rPr>
                                <w:b/>
                                <w:sz w:val="16"/>
                              </w:rPr>
                            </w:pPr>
                            <w:r>
                              <w:rPr>
                                <w:b/>
                                <w:sz w:val="16"/>
                              </w:rPr>
                              <w:t>Description:</w:t>
                            </w:r>
                            <w:r>
                              <w:rPr>
                                <w:b/>
                                <w:spacing w:val="-14"/>
                                <w:sz w:val="16"/>
                              </w:rPr>
                              <w:t xml:space="preserve"> </w:t>
                            </w:r>
                            <w:r>
                              <w:rPr>
                                <w:sz w:val="16"/>
                              </w:rPr>
                              <w:t>During</w:t>
                            </w:r>
                            <w:r>
                              <w:rPr>
                                <w:spacing w:val="-14"/>
                                <w:sz w:val="16"/>
                              </w:rPr>
                              <w:t xml:space="preserve"> </w:t>
                            </w:r>
                            <w:r>
                              <w:rPr>
                                <w:sz w:val="16"/>
                              </w:rPr>
                              <w:t>an</w:t>
                            </w:r>
                            <w:r>
                              <w:rPr>
                                <w:spacing w:val="-14"/>
                                <w:sz w:val="16"/>
                              </w:rPr>
                              <w:t xml:space="preserve"> </w:t>
                            </w:r>
                            <w:r>
                              <w:rPr>
                                <w:sz w:val="16"/>
                              </w:rPr>
                              <w:t>encounter,</w:t>
                            </w:r>
                            <w:r>
                              <w:rPr>
                                <w:spacing w:val="-14"/>
                                <w:sz w:val="16"/>
                              </w:rPr>
                              <w:t xml:space="preserve"> </w:t>
                            </w:r>
                            <w:r>
                              <w:rPr>
                                <w:sz w:val="16"/>
                              </w:rPr>
                              <w:t>recommendations</w:t>
                            </w:r>
                            <w:r>
                              <w:rPr>
                                <w:spacing w:val="-14"/>
                                <w:sz w:val="16"/>
                              </w:rPr>
                              <w:t xml:space="preserve"> </w:t>
                            </w:r>
                            <w:r>
                              <w:rPr>
                                <w:sz w:val="16"/>
                              </w:rPr>
                              <w:t>based</w:t>
                            </w:r>
                            <w:r>
                              <w:rPr>
                                <w:spacing w:val="-14"/>
                                <w:sz w:val="16"/>
                              </w:rPr>
                              <w:t xml:space="preserve"> </w:t>
                            </w:r>
                            <w:r>
                              <w:rPr>
                                <w:sz w:val="16"/>
                              </w:rPr>
                              <w:t>on</w:t>
                            </w:r>
                            <w:r>
                              <w:rPr>
                                <w:spacing w:val="-14"/>
                                <w:sz w:val="16"/>
                              </w:rPr>
                              <w:t xml:space="preserve"> </w:t>
                            </w:r>
                            <w:r>
                              <w:rPr>
                                <w:sz w:val="16"/>
                              </w:rPr>
                              <w:t>accepted</w:t>
                            </w:r>
                            <w:r>
                              <w:rPr>
                                <w:spacing w:val="-14"/>
                                <w:sz w:val="16"/>
                              </w:rPr>
                              <w:t xml:space="preserve"> </w:t>
                            </w:r>
                            <w:r>
                              <w:rPr>
                                <w:sz w:val="16"/>
                              </w:rPr>
                              <w:t>immunization</w:t>
                            </w:r>
                            <w:r>
                              <w:rPr>
                                <w:spacing w:val="-14"/>
                                <w:sz w:val="16"/>
                              </w:rPr>
                              <w:t xml:space="preserve"> </w:t>
                            </w:r>
                            <w:r>
                              <w:rPr>
                                <w:sz w:val="16"/>
                              </w:rPr>
                              <w:t>schedules</w:t>
                            </w:r>
                            <w:r>
                              <w:rPr>
                                <w:spacing w:val="-14"/>
                                <w:sz w:val="16"/>
                              </w:rPr>
                              <w:t xml:space="preserve"> </w:t>
                            </w:r>
                            <w:r>
                              <w:rPr>
                                <w:sz w:val="16"/>
                              </w:rPr>
                              <w:t>are</w:t>
                            </w:r>
                            <w:r>
                              <w:rPr>
                                <w:spacing w:val="-14"/>
                                <w:sz w:val="16"/>
                              </w:rPr>
                              <w:t xml:space="preserve"> </w:t>
                            </w:r>
                            <w:r>
                              <w:rPr>
                                <w:sz w:val="16"/>
                              </w:rPr>
                              <w:t>presented</w:t>
                            </w:r>
                            <w:r>
                              <w:rPr>
                                <w:spacing w:val="-14"/>
                                <w:sz w:val="16"/>
                              </w:rPr>
                              <w:t xml:space="preserve"> </w:t>
                            </w:r>
                            <w:r>
                              <w:rPr>
                                <w:sz w:val="16"/>
                              </w:rPr>
                              <w:t>to</w:t>
                            </w:r>
                            <w:r>
                              <w:rPr>
                                <w:spacing w:val="-14"/>
                                <w:sz w:val="16"/>
                              </w:rPr>
                              <w:t xml:space="preserve"> </w:t>
                            </w:r>
                            <w:r>
                              <w:rPr>
                                <w:sz w:val="16"/>
                              </w:rPr>
                              <w:t>the</w:t>
                            </w:r>
                            <w:r>
                              <w:rPr>
                                <w:spacing w:val="-14"/>
                                <w:sz w:val="16"/>
                              </w:rPr>
                              <w:t xml:space="preserve"> </w:t>
                            </w:r>
                            <w:r>
                              <w:rPr>
                                <w:sz w:val="16"/>
                              </w:rPr>
                              <w:t>provider.</w:t>
                            </w:r>
                            <w:r>
                              <w:rPr>
                                <w:spacing w:val="-14"/>
                                <w:sz w:val="16"/>
                              </w:rPr>
                              <w:t xml:space="preserve"> </w:t>
                            </w:r>
                            <w:r>
                              <w:rPr>
                                <w:sz w:val="16"/>
                              </w:rPr>
                              <w:t>Allergen and adverse reaction histories are checked prior to giving the immunization. If an immunization is administered, discrete data</w:t>
                            </w:r>
                            <w:r>
                              <w:rPr>
                                <w:spacing w:val="-18"/>
                                <w:sz w:val="16"/>
                              </w:rPr>
                              <w:t xml:space="preserve"> </w:t>
                            </w:r>
                            <w:r>
                              <w:rPr>
                                <w:sz w:val="16"/>
                              </w:rPr>
                              <w:t>elements associated with the immunization including date, type, immunization expiration date, manufacturer and lot number are recorded. Any new</w:t>
                            </w:r>
                            <w:r>
                              <w:rPr>
                                <w:spacing w:val="-3"/>
                                <w:sz w:val="16"/>
                              </w:rPr>
                              <w:t xml:space="preserve"> </w:t>
                            </w:r>
                            <w:r>
                              <w:rPr>
                                <w:sz w:val="16"/>
                              </w:rPr>
                              <w:t>adverse</w:t>
                            </w:r>
                            <w:r>
                              <w:rPr>
                                <w:spacing w:val="-3"/>
                                <w:sz w:val="16"/>
                              </w:rPr>
                              <w:t xml:space="preserve"> </w:t>
                            </w:r>
                            <w:r>
                              <w:rPr>
                                <w:sz w:val="16"/>
                              </w:rPr>
                              <w:t>or</w:t>
                            </w:r>
                            <w:r>
                              <w:rPr>
                                <w:spacing w:val="-3"/>
                                <w:sz w:val="16"/>
                              </w:rPr>
                              <w:t xml:space="preserve"> </w:t>
                            </w:r>
                            <w:r>
                              <w:rPr>
                                <w:sz w:val="16"/>
                              </w:rPr>
                              <w:t>allergic</w:t>
                            </w:r>
                            <w:r>
                              <w:rPr>
                                <w:spacing w:val="-3"/>
                                <w:sz w:val="16"/>
                              </w:rPr>
                              <w:t xml:space="preserve"> </w:t>
                            </w:r>
                            <w:r>
                              <w:rPr>
                                <w:sz w:val="16"/>
                              </w:rPr>
                              <w:t>reactions</w:t>
                            </w:r>
                            <w:r>
                              <w:rPr>
                                <w:spacing w:val="-3"/>
                                <w:sz w:val="16"/>
                              </w:rPr>
                              <w:t xml:space="preserve"> </w:t>
                            </w:r>
                            <w:r>
                              <w:rPr>
                                <w:sz w:val="16"/>
                              </w:rPr>
                              <w:t>are</w:t>
                            </w:r>
                            <w:r>
                              <w:rPr>
                                <w:spacing w:val="-3"/>
                                <w:sz w:val="16"/>
                              </w:rPr>
                              <w:t xml:space="preserve"> </w:t>
                            </w:r>
                            <w:r>
                              <w:rPr>
                                <w:sz w:val="16"/>
                              </w:rPr>
                              <w:t>noted.</w:t>
                            </w:r>
                            <w:r>
                              <w:rPr>
                                <w:spacing w:val="-3"/>
                                <w:sz w:val="16"/>
                              </w:rPr>
                              <w:t xml:space="preserve"> </w:t>
                            </w:r>
                            <w:r>
                              <w:rPr>
                                <w:sz w:val="16"/>
                              </w:rPr>
                              <w:t>If</w:t>
                            </w:r>
                            <w:r>
                              <w:rPr>
                                <w:spacing w:val="-3"/>
                                <w:sz w:val="16"/>
                              </w:rPr>
                              <w:t xml:space="preserve"> </w:t>
                            </w:r>
                            <w:r>
                              <w:rPr>
                                <w:sz w:val="16"/>
                              </w:rPr>
                              <w:t>required,</w:t>
                            </w:r>
                            <w:r>
                              <w:rPr>
                                <w:spacing w:val="-3"/>
                                <w:sz w:val="16"/>
                              </w:rPr>
                              <w:t xml:space="preserve"> </w:t>
                            </w:r>
                            <w:r>
                              <w:rPr>
                                <w:sz w:val="16"/>
                              </w:rPr>
                              <w:t>a</w:t>
                            </w:r>
                            <w:r>
                              <w:rPr>
                                <w:spacing w:val="-3"/>
                                <w:sz w:val="16"/>
                              </w:rPr>
                              <w:t xml:space="preserve"> </w:t>
                            </w:r>
                            <w:r>
                              <w:rPr>
                                <w:sz w:val="16"/>
                              </w:rPr>
                              <w:t>report</w:t>
                            </w:r>
                            <w:r>
                              <w:rPr>
                                <w:spacing w:val="-3"/>
                                <w:sz w:val="16"/>
                              </w:rPr>
                              <w:t xml:space="preserve"> </w:t>
                            </w:r>
                            <w:r>
                              <w:rPr>
                                <w:sz w:val="16"/>
                              </w:rPr>
                              <w:t>is</w:t>
                            </w:r>
                            <w:r>
                              <w:rPr>
                                <w:spacing w:val="-3"/>
                                <w:sz w:val="16"/>
                              </w:rPr>
                              <w:t xml:space="preserve"> </w:t>
                            </w:r>
                            <w:r>
                              <w:rPr>
                                <w:sz w:val="16"/>
                              </w:rPr>
                              <w:t>made</w:t>
                            </w:r>
                            <w:r>
                              <w:rPr>
                                <w:spacing w:val="-3"/>
                                <w:sz w:val="16"/>
                              </w:rPr>
                              <w:t xml:space="preserve"> </w:t>
                            </w:r>
                            <w:r>
                              <w:rPr>
                                <w:sz w:val="16"/>
                              </w:rPr>
                              <w:t>to</w:t>
                            </w:r>
                            <w:r>
                              <w:rPr>
                                <w:spacing w:val="-3"/>
                                <w:sz w:val="16"/>
                              </w:rPr>
                              <w:t xml:space="preserve"> </w:t>
                            </w:r>
                            <w:r>
                              <w:rPr>
                                <w:sz w:val="16"/>
                              </w:rPr>
                              <w:t>the</w:t>
                            </w:r>
                            <w:r>
                              <w:rPr>
                                <w:spacing w:val="-3"/>
                                <w:sz w:val="16"/>
                              </w:rPr>
                              <w:t xml:space="preserve"> </w:t>
                            </w:r>
                            <w:r>
                              <w:rPr>
                                <w:sz w:val="16"/>
                              </w:rPr>
                              <w:t>public</w:t>
                            </w:r>
                            <w:r>
                              <w:rPr>
                                <w:spacing w:val="-3"/>
                                <w:sz w:val="16"/>
                              </w:rPr>
                              <w:t xml:space="preserve"> </w:t>
                            </w:r>
                            <w:r>
                              <w:rPr>
                                <w:sz w:val="16"/>
                              </w:rPr>
                              <w:t>health</w:t>
                            </w:r>
                            <w:r>
                              <w:rPr>
                                <w:spacing w:val="-3"/>
                                <w:sz w:val="16"/>
                              </w:rPr>
                              <w:t xml:space="preserve"> </w:t>
                            </w:r>
                            <w:r>
                              <w:rPr>
                                <w:sz w:val="16"/>
                              </w:rPr>
                              <w:t>immunization</w:t>
                            </w:r>
                            <w:r>
                              <w:rPr>
                                <w:spacing w:val="-3"/>
                                <w:sz w:val="16"/>
                              </w:rPr>
                              <w:t xml:space="preserve"> </w:t>
                            </w:r>
                            <w:r>
                              <w:rPr>
                                <w:sz w:val="16"/>
                              </w:rPr>
                              <w:t>registry</w:t>
                            </w:r>
                            <w:r>
                              <w:rPr>
                                <w:spacing w:val="-3"/>
                                <w:sz w:val="16"/>
                              </w:rPr>
                              <w:t xml:space="preserve"> </w:t>
                            </w:r>
                            <w:r>
                              <w:rPr>
                                <w:sz w:val="16"/>
                              </w:rPr>
                              <w:t>or</w:t>
                            </w:r>
                            <w:r>
                              <w:rPr>
                                <w:spacing w:val="-3"/>
                                <w:sz w:val="16"/>
                              </w:rPr>
                              <w:t xml:space="preserve"> </w:t>
                            </w:r>
                            <w:r>
                              <w:rPr>
                                <w:sz w:val="16"/>
                              </w:rPr>
                              <w:t>other</w:t>
                            </w:r>
                            <w:r>
                              <w:rPr>
                                <w:spacing w:val="-3"/>
                                <w:sz w:val="16"/>
                              </w:rPr>
                              <w:t xml:space="preserve"> </w:t>
                            </w:r>
                            <w:r>
                              <w:rPr>
                                <w:sz w:val="16"/>
                              </w:rPr>
                              <w:t>organization (e.g., military unit commander, refugee program leadership). This function should include the ability to use GTIN barcode scanners to capture vaccine information (NDC, lot number, expiration date).</w:t>
                            </w:r>
                          </w:p>
                        </w:tc>
                      </w:tr>
                      <w:tr w:rsidR="001A5AA1" w14:paraId="0EE36BA3" w14:textId="165A1231" w:rsidTr="00A07C20">
                        <w:trPr>
                          <w:trHeight w:val="1200"/>
                        </w:trPr>
                        <w:tc>
                          <w:tcPr>
                            <w:tcW w:w="2400" w:type="dxa"/>
                            <w:vMerge w:val="restart"/>
                            <w:tcBorders>
                              <w:left w:val="nil"/>
                              <w:bottom w:val="dotted" w:sz="4" w:space="0" w:color="000000"/>
                              <w:right w:val="single" w:sz="8" w:space="0" w:color="000000"/>
                            </w:tcBorders>
                          </w:tcPr>
                          <w:p w14:paraId="13D7BDD7" w14:textId="77777777" w:rsidR="001A5AA1" w:rsidRDefault="001A5AA1" w:rsidP="003B3A8A">
                            <w:pPr>
                              <w:pStyle w:val="TableParagraph"/>
                              <w:rPr>
                                <w:sz w:val="16"/>
                              </w:rPr>
                            </w:pPr>
                          </w:p>
                        </w:tc>
                        <w:tc>
                          <w:tcPr>
                            <w:tcW w:w="7525" w:type="dxa"/>
                            <w:tcBorders>
                              <w:top w:val="single" w:sz="6" w:space="0" w:color="000000"/>
                              <w:left w:val="single" w:sz="8" w:space="0" w:color="000000"/>
                              <w:right w:val="single" w:sz="6" w:space="0" w:color="000000"/>
                            </w:tcBorders>
                            <w:shd w:val="clear" w:color="auto" w:fill="C6D9F1" w:themeFill="text2" w:themeFillTint="33"/>
                          </w:tcPr>
                          <w:p w14:paraId="569A9CBF" w14:textId="3C2451F5" w:rsidR="001A5AA1" w:rsidRDefault="001A5AA1" w:rsidP="003B3A8A">
                            <w:pPr>
                              <w:pStyle w:val="TableParagraph"/>
                              <w:spacing w:before="35" w:line="249" w:lineRule="auto"/>
                              <w:ind w:left="453" w:right="54" w:hanging="246"/>
                              <w:jc w:val="both"/>
                              <w:rPr>
                                <w:sz w:val="16"/>
                              </w:rPr>
                            </w:pPr>
                            <w:r>
                              <w:rPr>
                                <w:b/>
                                <w:sz w:val="16"/>
                              </w:rPr>
                              <w:t xml:space="preserve">1. </w:t>
                            </w:r>
                            <w:r>
                              <w:rPr>
                                <w:sz w:val="16"/>
                              </w:rPr>
                              <w:t xml:space="preserve">The system SHALL provide the ability to capture immunization administration details as discrete data, including:(1) the immunization name/type, series, </w:t>
                            </w:r>
                            <w:proofErr w:type="gramStart"/>
                            <w:r>
                              <w:rPr>
                                <w:sz w:val="16"/>
                              </w:rPr>
                              <w:t>strength</w:t>
                            </w:r>
                            <w:proofErr w:type="gramEnd"/>
                            <w:r>
                              <w:rPr>
                                <w:sz w:val="16"/>
                              </w:rPr>
                              <w:t xml:space="preserve"> and dose;(2) date and time of administration;(3) manufacturer, lot number, expiration date, (4) route and site of administration;</w:t>
                            </w:r>
                          </w:p>
                          <w:p w14:paraId="047C3BB5" w14:textId="77777777" w:rsidR="001A5AA1" w:rsidRDefault="001A5AA1" w:rsidP="003B3A8A">
                            <w:pPr>
                              <w:pStyle w:val="TableParagraph"/>
                              <w:spacing w:before="1" w:line="249" w:lineRule="auto"/>
                              <w:ind w:left="453" w:right="142"/>
                              <w:rPr>
                                <w:sz w:val="16"/>
                              </w:rPr>
                            </w:pPr>
                            <w:r>
                              <w:rPr>
                                <w:sz w:val="16"/>
                              </w:rPr>
                              <w:t xml:space="preserve">(5) administering provider;(6) observations, reactions and complications;(7) reason immunization not given, and/or immunization related activity not </w:t>
                            </w:r>
                            <w:proofErr w:type="spellStart"/>
                            <w:proofErr w:type="gramStart"/>
                            <w:r>
                              <w:rPr>
                                <w:sz w:val="16"/>
                              </w:rPr>
                              <w:t>performed;according</w:t>
                            </w:r>
                            <w:proofErr w:type="spellEnd"/>
                            <w:proofErr w:type="gramEnd"/>
                            <w:r>
                              <w:rPr>
                                <w:sz w:val="16"/>
                              </w:rPr>
                              <w:t xml:space="preserve"> to scope of practice,</w:t>
                            </w:r>
                          </w:p>
                          <w:p w14:paraId="2D0B4CF2" w14:textId="77777777" w:rsidR="001A5AA1" w:rsidRDefault="001A5AA1" w:rsidP="003B3A8A">
                            <w:pPr>
                              <w:pStyle w:val="TableParagraph"/>
                              <w:spacing w:before="2"/>
                              <w:ind w:left="453"/>
                              <w:rPr>
                                <w:sz w:val="16"/>
                              </w:rPr>
                            </w:pPr>
                            <w:r>
                              <w:rPr>
                                <w:sz w:val="16"/>
                              </w:rPr>
                              <w:t>organizational policy, and/or jurisdictional law.</w:t>
                            </w:r>
                          </w:p>
                        </w:tc>
                        <w:tc>
                          <w:tcPr>
                            <w:tcW w:w="955" w:type="dxa"/>
                            <w:tcBorders>
                              <w:top w:val="single" w:sz="6" w:space="0" w:color="000000"/>
                              <w:left w:val="single" w:sz="6" w:space="0" w:color="000000"/>
                              <w:right w:val="single" w:sz="6" w:space="0" w:color="000000"/>
                            </w:tcBorders>
                            <w:shd w:val="clear" w:color="auto" w:fill="C6D9F1" w:themeFill="text2" w:themeFillTint="33"/>
                            <w:vAlign w:val="center"/>
                          </w:tcPr>
                          <w:p w14:paraId="35656BC0" w14:textId="77777777" w:rsidR="001A5AA1" w:rsidRDefault="001A5AA1" w:rsidP="003B3A8A">
                            <w:pPr>
                              <w:pStyle w:val="TableParagraph"/>
                              <w:ind w:left="0"/>
                              <w:jc w:val="center"/>
                              <w:rPr>
                                <w:sz w:val="16"/>
                              </w:rPr>
                            </w:pPr>
                            <w:r>
                              <w:rPr>
                                <w:sz w:val="16"/>
                              </w:rPr>
                              <w:t>524</w:t>
                            </w:r>
                          </w:p>
                        </w:tc>
                        <w:tc>
                          <w:tcPr>
                            <w:tcW w:w="955" w:type="dxa"/>
                            <w:tcBorders>
                              <w:top w:val="single" w:sz="6" w:space="0" w:color="000000"/>
                              <w:left w:val="single" w:sz="6" w:space="0" w:color="000000"/>
                              <w:right w:val="single" w:sz="6" w:space="0" w:color="000000"/>
                            </w:tcBorders>
                            <w:shd w:val="clear" w:color="auto" w:fill="C6D9F1" w:themeFill="text2" w:themeFillTint="33"/>
                            <w:vAlign w:val="center"/>
                          </w:tcPr>
                          <w:p w14:paraId="3779507B" w14:textId="53B2931E" w:rsidR="001A5AA1" w:rsidRDefault="001A5AA1" w:rsidP="003B3A8A">
                            <w:pPr>
                              <w:pStyle w:val="TableParagraph"/>
                              <w:ind w:left="0"/>
                              <w:jc w:val="center"/>
                              <w:rPr>
                                <w:sz w:val="16"/>
                              </w:rPr>
                            </w:pPr>
                            <w:r>
                              <w:rPr>
                                <w:sz w:val="16"/>
                              </w:rPr>
                              <w:t>B/M</w:t>
                            </w:r>
                          </w:p>
                        </w:tc>
                        <w:tc>
                          <w:tcPr>
                            <w:tcW w:w="955" w:type="dxa"/>
                            <w:tcBorders>
                              <w:top w:val="single" w:sz="6" w:space="0" w:color="000000"/>
                              <w:left w:val="single" w:sz="6" w:space="0" w:color="000000"/>
                              <w:right w:val="single" w:sz="6" w:space="0" w:color="000000"/>
                            </w:tcBorders>
                            <w:shd w:val="clear" w:color="auto" w:fill="C6D9F1" w:themeFill="text2" w:themeFillTint="33"/>
                            <w:vAlign w:val="center"/>
                          </w:tcPr>
                          <w:p w14:paraId="187890B5" w14:textId="4AD3F1B9" w:rsidR="001A5AA1" w:rsidRDefault="001A5AA1" w:rsidP="003B3A8A">
                            <w:pPr>
                              <w:pStyle w:val="TableParagraph"/>
                              <w:ind w:left="0"/>
                              <w:jc w:val="center"/>
                              <w:rPr>
                                <w:sz w:val="16"/>
                              </w:rPr>
                            </w:pPr>
                            <w:r>
                              <w:rPr>
                                <w:sz w:val="16"/>
                              </w:rPr>
                              <w:t>DC.1.8.2#4</w:t>
                            </w:r>
                          </w:p>
                        </w:tc>
                      </w:tr>
                      <w:tr w:rsidR="001A5AA1" w14:paraId="0B80EB79" w14:textId="64543E5A" w:rsidTr="00A07C20">
                        <w:trPr>
                          <w:trHeight w:val="624"/>
                        </w:trPr>
                        <w:tc>
                          <w:tcPr>
                            <w:tcW w:w="2400" w:type="dxa"/>
                            <w:vMerge/>
                            <w:tcBorders>
                              <w:top w:val="nil"/>
                              <w:left w:val="nil"/>
                              <w:bottom w:val="dotted" w:sz="4" w:space="0" w:color="000000"/>
                              <w:right w:val="single" w:sz="8" w:space="0" w:color="000000"/>
                            </w:tcBorders>
                          </w:tcPr>
                          <w:p w14:paraId="45A4F93F"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64FAC618" w14:textId="77777777" w:rsidR="001A5AA1" w:rsidRDefault="001A5AA1" w:rsidP="003B3A8A">
                            <w:pPr>
                              <w:pStyle w:val="TableParagraph"/>
                              <w:spacing w:before="28" w:line="190" w:lineRule="atLeast"/>
                              <w:ind w:left="453" w:right="53" w:hanging="246"/>
                              <w:jc w:val="both"/>
                              <w:rPr>
                                <w:sz w:val="16"/>
                              </w:rPr>
                            </w:pPr>
                            <w:r>
                              <w:rPr>
                                <w:b/>
                                <w:sz w:val="16"/>
                              </w:rPr>
                              <w:t>2.</w:t>
                            </w:r>
                            <w:r>
                              <w:rPr>
                                <w:b/>
                                <w:spacing w:val="21"/>
                                <w:sz w:val="16"/>
                              </w:rPr>
                              <w:t xml:space="preserve"> </w:t>
                            </w:r>
                            <w:r>
                              <w:rPr>
                                <w:sz w:val="16"/>
                              </w:rPr>
                              <w:t>The</w:t>
                            </w:r>
                            <w:r>
                              <w:rPr>
                                <w:spacing w:val="-15"/>
                                <w:sz w:val="16"/>
                              </w:rPr>
                              <w:t xml:space="preserve"> </w:t>
                            </w:r>
                            <w:r>
                              <w:rPr>
                                <w:sz w:val="16"/>
                              </w:rPr>
                              <w:t>system</w:t>
                            </w:r>
                            <w:r>
                              <w:rPr>
                                <w:spacing w:val="-15"/>
                                <w:sz w:val="16"/>
                              </w:rPr>
                              <w:t xml:space="preserve"> </w:t>
                            </w:r>
                            <w:r>
                              <w:rPr>
                                <w:sz w:val="16"/>
                              </w:rPr>
                              <w:t>MAY</w:t>
                            </w:r>
                            <w:r>
                              <w:rPr>
                                <w:spacing w:val="-15"/>
                                <w:sz w:val="16"/>
                              </w:rPr>
                              <w:t xml:space="preserve"> </w:t>
                            </w:r>
                            <w:r>
                              <w:rPr>
                                <w:sz w:val="16"/>
                              </w:rPr>
                              <w:t>auto-populate</w:t>
                            </w:r>
                            <w:r>
                              <w:rPr>
                                <w:spacing w:val="-15"/>
                                <w:sz w:val="16"/>
                              </w:rPr>
                              <w:t xml:space="preserve"> </w:t>
                            </w:r>
                            <w:r>
                              <w:rPr>
                                <w:sz w:val="16"/>
                              </w:rPr>
                              <w:t>the</w:t>
                            </w:r>
                            <w:r>
                              <w:rPr>
                                <w:spacing w:val="-15"/>
                                <w:sz w:val="16"/>
                              </w:rPr>
                              <w:t xml:space="preserve"> </w:t>
                            </w:r>
                            <w:r>
                              <w:rPr>
                                <w:sz w:val="16"/>
                              </w:rPr>
                              <w:t>immunization</w:t>
                            </w:r>
                            <w:r>
                              <w:rPr>
                                <w:spacing w:val="-15"/>
                                <w:sz w:val="16"/>
                              </w:rPr>
                              <w:t xml:space="preserve"> </w:t>
                            </w:r>
                            <w:r>
                              <w:rPr>
                                <w:sz w:val="16"/>
                              </w:rPr>
                              <w:t>administration</w:t>
                            </w:r>
                            <w:r>
                              <w:rPr>
                                <w:spacing w:val="-15"/>
                                <w:sz w:val="16"/>
                              </w:rPr>
                              <w:t xml:space="preserve"> </w:t>
                            </w:r>
                            <w:r>
                              <w:rPr>
                                <w:sz w:val="16"/>
                              </w:rPr>
                              <w:t>record</w:t>
                            </w:r>
                            <w:r>
                              <w:rPr>
                                <w:spacing w:val="-15"/>
                                <w:sz w:val="16"/>
                              </w:rPr>
                              <w:t xml:space="preserve"> </w:t>
                            </w:r>
                            <w:r>
                              <w:rPr>
                                <w:sz w:val="16"/>
                              </w:rPr>
                              <w:t>as</w:t>
                            </w:r>
                            <w:r>
                              <w:rPr>
                                <w:spacing w:val="-15"/>
                                <w:sz w:val="16"/>
                              </w:rPr>
                              <w:t xml:space="preserve"> </w:t>
                            </w:r>
                            <w:r>
                              <w:rPr>
                                <w:sz w:val="16"/>
                              </w:rPr>
                              <w:t>a</w:t>
                            </w:r>
                            <w:r>
                              <w:rPr>
                                <w:spacing w:val="-15"/>
                                <w:sz w:val="16"/>
                              </w:rPr>
                              <w:t xml:space="preserve"> </w:t>
                            </w:r>
                            <w:r>
                              <w:rPr>
                                <w:sz w:val="16"/>
                              </w:rPr>
                              <w:t>by-product</w:t>
                            </w:r>
                            <w:r>
                              <w:rPr>
                                <w:spacing w:val="-15"/>
                                <w:sz w:val="16"/>
                              </w:rPr>
                              <w:t xml:space="preserve"> </w:t>
                            </w:r>
                            <w:r>
                              <w:rPr>
                                <w:sz w:val="16"/>
                              </w:rPr>
                              <w:t>of</w:t>
                            </w:r>
                            <w:r>
                              <w:rPr>
                                <w:spacing w:val="-15"/>
                                <w:sz w:val="16"/>
                              </w:rPr>
                              <w:t xml:space="preserve"> </w:t>
                            </w:r>
                            <w:r>
                              <w:rPr>
                                <w:sz w:val="16"/>
                              </w:rPr>
                              <w:t>verification of administering provider, patient, medication, dose, route and time according to scope of practice, organizational policy, and/or jurisdictional law.</w:t>
                            </w:r>
                          </w:p>
                        </w:tc>
                        <w:tc>
                          <w:tcPr>
                            <w:tcW w:w="955" w:type="dxa"/>
                            <w:tcBorders>
                              <w:left w:val="single" w:sz="6" w:space="0" w:color="000000"/>
                              <w:right w:val="single" w:sz="6" w:space="0" w:color="000000"/>
                            </w:tcBorders>
                            <w:shd w:val="clear" w:color="auto" w:fill="F2DBDB" w:themeFill="accent2" w:themeFillTint="33"/>
                            <w:vAlign w:val="center"/>
                          </w:tcPr>
                          <w:p w14:paraId="0968909F" w14:textId="77777777" w:rsidR="001A5AA1" w:rsidRDefault="001A5AA1" w:rsidP="003B3A8A">
                            <w:pPr>
                              <w:pStyle w:val="TableParagraph"/>
                              <w:ind w:left="0"/>
                              <w:jc w:val="center"/>
                              <w:rPr>
                                <w:sz w:val="16"/>
                              </w:rPr>
                            </w:pPr>
                            <w:r>
                              <w:rPr>
                                <w:sz w:val="16"/>
                              </w:rPr>
                              <w:t>525</w:t>
                            </w:r>
                          </w:p>
                        </w:tc>
                        <w:tc>
                          <w:tcPr>
                            <w:tcW w:w="955" w:type="dxa"/>
                            <w:tcBorders>
                              <w:left w:val="single" w:sz="6" w:space="0" w:color="000000"/>
                              <w:right w:val="single" w:sz="6" w:space="0" w:color="000000"/>
                            </w:tcBorders>
                            <w:shd w:val="clear" w:color="auto" w:fill="F2DBDB" w:themeFill="accent2" w:themeFillTint="33"/>
                            <w:vAlign w:val="center"/>
                          </w:tcPr>
                          <w:p w14:paraId="686F7EFF" w14:textId="04C2D2A0" w:rsidR="001A5AA1" w:rsidRDefault="001A5AA1" w:rsidP="003B3A8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0EE8F14B" w14:textId="44115826" w:rsidR="001A5AA1" w:rsidRDefault="001A5AA1" w:rsidP="003B3A8A">
                            <w:pPr>
                              <w:pStyle w:val="TableParagraph"/>
                              <w:ind w:left="0"/>
                              <w:jc w:val="center"/>
                              <w:rPr>
                                <w:sz w:val="16"/>
                              </w:rPr>
                            </w:pPr>
                          </w:p>
                        </w:tc>
                      </w:tr>
                      <w:tr w:rsidR="001A5AA1" w14:paraId="344AFF42" w14:textId="197D819F" w:rsidTr="00A07C20">
                        <w:trPr>
                          <w:trHeight w:val="512"/>
                        </w:trPr>
                        <w:tc>
                          <w:tcPr>
                            <w:tcW w:w="2400" w:type="dxa"/>
                            <w:vMerge/>
                            <w:tcBorders>
                              <w:top w:val="nil"/>
                              <w:left w:val="nil"/>
                              <w:bottom w:val="dotted" w:sz="4" w:space="0" w:color="000000"/>
                              <w:right w:val="single" w:sz="8" w:space="0" w:color="000000"/>
                            </w:tcBorders>
                          </w:tcPr>
                          <w:p w14:paraId="6BD62DE9"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2AC4340" w14:textId="77777777" w:rsidR="001A5AA1" w:rsidRDefault="001A5AA1" w:rsidP="003B3A8A">
                            <w:pPr>
                              <w:pStyle w:val="TableParagraph"/>
                              <w:spacing w:before="28" w:line="190" w:lineRule="atLeast"/>
                              <w:ind w:left="453" w:right="53" w:hanging="246"/>
                              <w:jc w:val="both"/>
                              <w:rPr>
                                <w:sz w:val="16"/>
                              </w:rPr>
                            </w:pPr>
                            <w:r>
                              <w:rPr>
                                <w:b/>
                                <w:sz w:val="16"/>
                              </w:rPr>
                              <w:t xml:space="preserve">3. </w:t>
                            </w:r>
                            <w:r>
                              <w:rPr>
                                <w:sz w:val="16"/>
                              </w:rPr>
                              <w:t>The system SHALL provide the ability to determine and render required immunizations, and when they are due, based on widely accepted immunization schedules, when rendering encounter information.</w:t>
                            </w:r>
                          </w:p>
                        </w:tc>
                        <w:tc>
                          <w:tcPr>
                            <w:tcW w:w="955" w:type="dxa"/>
                            <w:tcBorders>
                              <w:left w:val="single" w:sz="6" w:space="0" w:color="000000"/>
                              <w:right w:val="single" w:sz="6" w:space="0" w:color="000000"/>
                            </w:tcBorders>
                            <w:shd w:val="clear" w:color="auto" w:fill="F2DBDB" w:themeFill="accent2" w:themeFillTint="33"/>
                            <w:vAlign w:val="center"/>
                          </w:tcPr>
                          <w:p w14:paraId="16E39800" w14:textId="77777777" w:rsidR="001A5AA1" w:rsidRDefault="001A5AA1" w:rsidP="003B3A8A">
                            <w:pPr>
                              <w:pStyle w:val="TableParagraph"/>
                              <w:ind w:left="0"/>
                              <w:jc w:val="center"/>
                              <w:rPr>
                                <w:sz w:val="16"/>
                              </w:rPr>
                            </w:pPr>
                            <w:r>
                              <w:rPr>
                                <w:sz w:val="16"/>
                              </w:rPr>
                              <w:t>526</w:t>
                            </w:r>
                          </w:p>
                        </w:tc>
                        <w:tc>
                          <w:tcPr>
                            <w:tcW w:w="955" w:type="dxa"/>
                            <w:tcBorders>
                              <w:left w:val="single" w:sz="6" w:space="0" w:color="000000"/>
                              <w:right w:val="single" w:sz="6" w:space="0" w:color="000000"/>
                            </w:tcBorders>
                            <w:shd w:val="clear" w:color="auto" w:fill="F2DBDB" w:themeFill="accent2" w:themeFillTint="33"/>
                            <w:vAlign w:val="center"/>
                          </w:tcPr>
                          <w:p w14:paraId="65A11534" w14:textId="4116E6BE" w:rsidR="001A5AA1" w:rsidRDefault="001A5AA1" w:rsidP="003B3A8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7EE26D27" w14:textId="1867EAA2" w:rsidR="001A5AA1" w:rsidRDefault="001A5AA1" w:rsidP="003B3A8A">
                            <w:pPr>
                              <w:pStyle w:val="TableParagraph"/>
                              <w:ind w:left="0"/>
                              <w:jc w:val="center"/>
                              <w:rPr>
                                <w:sz w:val="16"/>
                              </w:rPr>
                            </w:pPr>
                          </w:p>
                        </w:tc>
                      </w:tr>
                      <w:tr w:rsidR="001A5AA1" w14:paraId="685ABCB6" w14:textId="4F825A71" w:rsidTr="00A07C20">
                        <w:trPr>
                          <w:trHeight w:val="431"/>
                        </w:trPr>
                        <w:tc>
                          <w:tcPr>
                            <w:tcW w:w="2400" w:type="dxa"/>
                            <w:vMerge/>
                            <w:tcBorders>
                              <w:top w:val="nil"/>
                              <w:left w:val="nil"/>
                              <w:bottom w:val="dotted" w:sz="4" w:space="0" w:color="000000"/>
                              <w:right w:val="single" w:sz="8" w:space="0" w:color="000000"/>
                            </w:tcBorders>
                          </w:tcPr>
                          <w:p w14:paraId="3C2F56DA"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7F23B4CB" w14:textId="4C107979" w:rsidR="001A5AA1" w:rsidRDefault="001A5AA1" w:rsidP="003B3A8A">
                            <w:pPr>
                              <w:pStyle w:val="TableParagraph"/>
                              <w:spacing w:before="28" w:line="190" w:lineRule="atLeast"/>
                              <w:ind w:left="453" w:right="142" w:hanging="246"/>
                              <w:rPr>
                                <w:sz w:val="16"/>
                              </w:rPr>
                            </w:pPr>
                            <w:r>
                              <w:rPr>
                                <w:b/>
                                <w:sz w:val="16"/>
                              </w:rPr>
                              <w:t xml:space="preserve">4. </w:t>
                            </w:r>
                            <w:r>
                              <w:rPr>
                                <w:sz w:val="16"/>
                              </w:rPr>
                              <w:t>The system SHOULD provide the ability to capture, in a discrete field, an allergy/adverse reaction to a specific immunization.</w:t>
                            </w:r>
                          </w:p>
                        </w:tc>
                        <w:tc>
                          <w:tcPr>
                            <w:tcW w:w="955" w:type="dxa"/>
                            <w:tcBorders>
                              <w:left w:val="single" w:sz="6" w:space="0" w:color="000000"/>
                              <w:right w:val="single" w:sz="6" w:space="0" w:color="000000"/>
                            </w:tcBorders>
                            <w:shd w:val="clear" w:color="auto" w:fill="F2DBDB" w:themeFill="accent2" w:themeFillTint="33"/>
                            <w:vAlign w:val="center"/>
                          </w:tcPr>
                          <w:p w14:paraId="17DBDA84" w14:textId="77777777" w:rsidR="001A5AA1" w:rsidRDefault="001A5AA1" w:rsidP="003B3A8A">
                            <w:pPr>
                              <w:pStyle w:val="TableParagraph"/>
                              <w:ind w:left="0"/>
                              <w:jc w:val="center"/>
                              <w:rPr>
                                <w:sz w:val="16"/>
                              </w:rPr>
                            </w:pPr>
                            <w:r>
                              <w:rPr>
                                <w:sz w:val="16"/>
                              </w:rPr>
                              <w:t>527</w:t>
                            </w:r>
                          </w:p>
                        </w:tc>
                        <w:tc>
                          <w:tcPr>
                            <w:tcW w:w="955" w:type="dxa"/>
                            <w:tcBorders>
                              <w:left w:val="single" w:sz="6" w:space="0" w:color="000000"/>
                              <w:right w:val="single" w:sz="6" w:space="0" w:color="000000"/>
                            </w:tcBorders>
                            <w:shd w:val="clear" w:color="auto" w:fill="F2DBDB" w:themeFill="accent2" w:themeFillTint="33"/>
                            <w:vAlign w:val="center"/>
                          </w:tcPr>
                          <w:p w14:paraId="65820286" w14:textId="269EDDB8" w:rsidR="001A5AA1" w:rsidRDefault="001A5AA1" w:rsidP="003B3A8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56D482D5" w14:textId="6FB74940" w:rsidR="001A5AA1" w:rsidRDefault="001A5AA1" w:rsidP="003B3A8A">
                            <w:pPr>
                              <w:pStyle w:val="TableParagraph"/>
                              <w:ind w:left="0"/>
                              <w:jc w:val="center"/>
                              <w:rPr>
                                <w:sz w:val="16"/>
                              </w:rPr>
                            </w:pPr>
                          </w:p>
                        </w:tc>
                      </w:tr>
                      <w:tr w:rsidR="001A5AA1" w14:paraId="4B11A6A6" w14:textId="31AC00CB" w:rsidTr="00A07C20">
                        <w:trPr>
                          <w:trHeight w:val="431"/>
                        </w:trPr>
                        <w:tc>
                          <w:tcPr>
                            <w:tcW w:w="2400" w:type="dxa"/>
                            <w:vMerge/>
                            <w:tcBorders>
                              <w:top w:val="nil"/>
                              <w:left w:val="nil"/>
                              <w:bottom w:val="dotted" w:sz="4" w:space="0" w:color="000000"/>
                              <w:right w:val="single" w:sz="8" w:space="0" w:color="000000"/>
                            </w:tcBorders>
                          </w:tcPr>
                          <w:p w14:paraId="7C068C3F"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23F4FF0" w14:textId="77777777" w:rsidR="001A5AA1" w:rsidRDefault="001A5AA1" w:rsidP="003B3A8A">
                            <w:pPr>
                              <w:pStyle w:val="TableParagraph"/>
                              <w:spacing w:before="28" w:line="190" w:lineRule="atLeast"/>
                              <w:ind w:left="453" w:hanging="246"/>
                              <w:rPr>
                                <w:sz w:val="16"/>
                              </w:rPr>
                            </w:pPr>
                            <w:r>
                              <w:rPr>
                                <w:b/>
                                <w:sz w:val="16"/>
                              </w:rPr>
                              <w:t xml:space="preserve">5. </w:t>
                            </w:r>
                            <w:r>
                              <w:rPr>
                                <w:sz w:val="16"/>
                              </w:rPr>
                              <w:t>The system SHALL conform to function</w:t>
                            </w:r>
                            <w:r>
                              <w:rPr>
                                <w:color w:val="0000FF"/>
                                <w:sz w:val="16"/>
                              </w:rPr>
                              <w:t xml:space="preserve"> </w:t>
                            </w:r>
                            <w:hyperlink w:anchor="_bookmark13" w:history="1">
                              <w:r>
                                <w:rPr>
                                  <w:color w:val="0000FF"/>
                                  <w:sz w:val="16"/>
                                  <w:u w:val="single" w:color="0000FF"/>
                                </w:rPr>
                                <w:t>CP.3.2</w:t>
                              </w:r>
                            </w:hyperlink>
                            <w:r>
                              <w:rPr>
                                <w:color w:val="0000FF"/>
                                <w:sz w:val="16"/>
                              </w:rPr>
                              <w:t xml:space="preserve"> </w:t>
                            </w:r>
                            <w:r>
                              <w:rPr>
                                <w:sz w:val="16"/>
                              </w:rPr>
                              <w:t>(Manage Patient Clinical Measurements) to capture other clinical data pertinent to the immunization administration (e.g., vital signs).</w:t>
                            </w:r>
                          </w:p>
                        </w:tc>
                        <w:tc>
                          <w:tcPr>
                            <w:tcW w:w="955" w:type="dxa"/>
                            <w:tcBorders>
                              <w:left w:val="single" w:sz="6" w:space="0" w:color="000000"/>
                              <w:right w:val="single" w:sz="6" w:space="0" w:color="000000"/>
                            </w:tcBorders>
                            <w:shd w:val="clear" w:color="auto" w:fill="F2DBDB" w:themeFill="accent2" w:themeFillTint="33"/>
                            <w:vAlign w:val="center"/>
                          </w:tcPr>
                          <w:p w14:paraId="71EA782F" w14:textId="77777777" w:rsidR="001A5AA1" w:rsidRDefault="001A5AA1" w:rsidP="003B3A8A">
                            <w:pPr>
                              <w:pStyle w:val="TableParagraph"/>
                              <w:ind w:left="0"/>
                              <w:jc w:val="center"/>
                              <w:rPr>
                                <w:sz w:val="16"/>
                              </w:rPr>
                            </w:pPr>
                            <w:r>
                              <w:rPr>
                                <w:sz w:val="16"/>
                              </w:rPr>
                              <w:t>528</w:t>
                            </w:r>
                          </w:p>
                        </w:tc>
                        <w:tc>
                          <w:tcPr>
                            <w:tcW w:w="955" w:type="dxa"/>
                            <w:tcBorders>
                              <w:left w:val="single" w:sz="6" w:space="0" w:color="000000"/>
                              <w:right w:val="single" w:sz="6" w:space="0" w:color="000000"/>
                            </w:tcBorders>
                            <w:shd w:val="clear" w:color="auto" w:fill="F2DBDB" w:themeFill="accent2" w:themeFillTint="33"/>
                            <w:vAlign w:val="center"/>
                          </w:tcPr>
                          <w:p w14:paraId="0B6249A8" w14:textId="37AC9564" w:rsidR="001A5AA1" w:rsidRDefault="001A5AA1" w:rsidP="003B3A8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2EA7364D" w14:textId="47A7CCA2" w:rsidR="001A5AA1" w:rsidRDefault="001A5AA1" w:rsidP="003B3A8A">
                            <w:pPr>
                              <w:pStyle w:val="TableParagraph"/>
                              <w:ind w:left="0"/>
                              <w:jc w:val="center"/>
                              <w:rPr>
                                <w:sz w:val="16"/>
                              </w:rPr>
                            </w:pPr>
                          </w:p>
                        </w:tc>
                      </w:tr>
                      <w:tr w:rsidR="001A5AA1" w14:paraId="6117C802" w14:textId="5FDAF78B" w:rsidTr="003B3A8A">
                        <w:trPr>
                          <w:trHeight w:val="432"/>
                        </w:trPr>
                        <w:tc>
                          <w:tcPr>
                            <w:tcW w:w="2400" w:type="dxa"/>
                            <w:vMerge/>
                            <w:tcBorders>
                              <w:top w:val="nil"/>
                              <w:left w:val="nil"/>
                              <w:bottom w:val="dotted" w:sz="4" w:space="0" w:color="000000"/>
                              <w:right w:val="single" w:sz="8" w:space="0" w:color="000000"/>
                            </w:tcBorders>
                          </w:tcPr>
                          <w:p w14:paraId="7F3306A4" w14:textId="77777777" w:rsidR="001A5AA1" w:rsidRDefault="001A5AA1" w:rsidP="003B3A8A">
                            <w:pPr>
                              <w:rPr>
                                <w:sz w:val="2"/>
                                <w:szCs w:val="2"/>
                              </w:rPr>
                            </w:pPr>
                          </w:p>
                        </w:tc>
                        <w:tc>
                          <w:tcPr>
                            <w:tcW w:w="7525" w:type="dxa"/>
                            <w:tcBorders>
                              <w:left w:val="single" w:sz="8" w:space="0" w:color="000000"/>
                              <w:right w:val="single" w:sz="6" w:space="0" w:color="000000"/>
                            </w:tcBorders>
                          </w:tcPr>
                          <w:p w14:paraId="6392C7B3" w14:textId="77777777" w:rsidR="001A5AA1" w:rsidRDefault="001A5AA1" w:rsidP="003B3A8A">
                            <w:pPr>
                              <w:pStyle w:val="TableParagraph"/>
                              <w:spacing w:before="28" w:line="190" w:lineRule="atLeast"/>
                              <w:ind w:left="453" w:right="54" w:hanging="246"/>
                              <w:rPr>
                                <w:sz w:val="16"/>
                              </w:rPr>
                            </w:pPr>
                            <w:r>
                              <w:rPr>
                                <w:b/>
                                <w:sz w:val="16"/>
                              </w:rPr>
                              <w:t xml:space="preserve">6. </w:t>
                            </w:r>
                            <w:r>
                              <w:rPr>
                                <w:sz w:val="16"/>
                              </w:rPr>
                              <w:t>The system SHOULD provide the ability to link standard codes (e.g., LOINC, SNOMED or other jurisdictionally-specific codes) with discrete data elements associated with an immunization.</w:t>
                            </w:r>
                          </w:p>
                        </w:tc>
                        <w:tc>
                          <w:tcPr>
                            <w:tcW w:w="955" w:type="dxa"/>
                            <w:tcBorders>
                              <w:left w:val="single" w:sz="6" w:space="0" w:color="000000"/>
                              <w:right w:val="single" w:sz="6" w:space="0" w:color="000000"/>
                            </w:tcBorders>
                            <w:vAlign w:val="center"/>
                          </w:tcPr>
                          <w:p w14:paraId="1103FD44" w14:textId="77777777" w:rsidR="001A5AA1" w:rsidRDefault="001A5AA1" w:rsidP="003B3A8A">
                            <w:pPr>
                              <w:pStyle w:val="TableParagraph"/>
                              <w:ind w:left="0"/>
                              <w:jc w:val="center"/>
                              <w:rPr>
                                <w:sz w:val="16"/>
                              </w:rPr>
                            </w:pPr>
                            <w:r>
                              <w:rPr>
                                <w:sz w:val="16"/>
                              </w:rPr>
                              <w:t>529</w:t>
                            </w:r>
                          </w:p>
                        </w:tc>
                        <w:tc>
                          <w:tcPr>
                            <w:tcW w:w="955" w:type="dxa"/>
                            <w:tcBorders>
                              <w:left w:val="single" w:sz="6" w:space="0" w:color="000000"/>
                              <w:right w:val="single" w:sz="6" w:space="0" w:color="000000"/>
                            </w:tcBorders>
                            <w:vAlign w:val="center"/>
                          </w:tcPr>
                          <w:p w14:paraId="0F696FEF" w14:textId="38B8680F" w:rsidR="001A5AA1" w:rsidRDefault="001A5AA1" w:rsidP="003B3A8A">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6E578BF3" w14:textId="0E8E9B25" w:rsidR="001A5AA1" w:rsidRDefault="001A5AA1" w:rsidP="003B3A8A">
                            <w:pPr>
                              <w:pStyle w:val="TableParagraph"/>
                              <w:ind w:left="0"/>
                              <w:jc w:val="center"/>
                              <w:rPr>
                                <w:sz w:val="16"/>
                              </w:rPr>
                            </w:pPr>
                            <w:r>
                              <w:rPr>
                                <w:sz w:val="16"/>
                              </w:rPr>
                              <w:t>DC.1.8.2#7</w:t>
                            </w:r>
                          </w:p>
                        </w:tc>
                      </w:tr>
                      <w:tr w:rsidR="001A5AA1" w14:paraId="3BB646CB" w14:textId="2FA0DE2B" w:rsidTr="003B3A8A">
                        <w:trPr>
                          <w:trHeight w:val="240"/>
                        </w:trPr>
                        <w:tc>
                          <w:tcPr>
                            <w:tcW w:w="2400" w:type="dxa"/>
                            <w:vMerge/>
                            <w:tcBorders>
                              <w:top w:val="nil"/>
                              <w:left w:val="nil"/>
                              <w:bottom w:val="dotted" w:sz="4" w:space="0" w:color="000000"/>
                              <w:right w:val="single" w:sz="8" w:space="0" w:color="000000"/>
                            </w:tcBorders>
                          </w:tcPr>
                          <w:p w14:paraId="6860D84E" w14:textId="77777777" w:rsidR="001A5AA1" w:rsidRDefault="001A5AA1" w:rsidP="003B3A8A">
                            <w:pPr>
                              <w:rPr>
                                <w:sz w:val="2"/>
                                <w:szCs w:val="2"/>
                              </w:rPr>
                            </w:pPr>
                          </w:p>
                        </w:tc>
                        <w:tc>
                          <w:tcPr>
                            <w:tcW w:w="7525" w:type="dxa"/>
                            <w:tcBorders>
                              <w:left w:val="single" w:sz="8" w:space="0" w:color="000000"/>
                              <w:right w:val="single" w:sz="6" w:space="0" w:color="000000"/>
                            </w:tcBorders>
                          </w:tcPr>
                          <w:p w14:paraId="66571189" w14:textId="77777777" w:rsidR="001A5AA1" w:rsidRDefault="001A5AA1" w:rsidP="003B3A8A">
                            <w:pPr>
                              <w:pStyle w:val="TableParagraph"/>
                              <w:spacing w:before="35"/>
                              <w:ind w:left="207"/>
                              <w:rPr>
                                <w:sz w:val="16"/>
                              </w:rPr>
                            </w:pPr>
                            <w:r>
                              <w:rPr>
                                <w:b/>
                                <w:sz w:val="16"/>
                              </w:rPr>
                              <w:t xml:space="preserve">7. </w:t>
                            </w:r>
                            <w:r>
                              <w:rPr>
                                <w:sz w:val="16"/>
                              </w:rPr>
                              <w:t>The system SHALL provide the ability to maintain a patient-specific immunization schedule.</w:t>
                            </w:r>
                          </w:p>
                        </w:tc>
                        <w:tc>
                          <w:tcPr>
                            <w:tcW w:w="955" w:type="dxa"/>
                            <w:tcBorders>
                              <w:left w:val="single" w:sz="6" w:space="0" w:color="000000"/>
                              <w:right w:val="single" w:sz="6" w:space="0" w:color="000000"/>
                            </w:tcBorders>
                            <w:vAlign w:val="center"/>
                          </w:tcPr>
                          <w:p w14:paraId="35488F82" w14:textId="77777777" w:rsidR="001A5AA1" w:rsidRDefault="001A5AA1" w:rsidP="003B3A8A">
                            <w:pPr>
                              <w:pStyle w:val="TableParagraph"/>
                              <w:ind w:left="0"/>
                              <w:jc w:val="center"/>
                              <w:rPr>
                                <w:sz w:val="16"/>
                              </w:rPr>
                            </w:pPr>
                            <w:r>
                              <w:rPr>
                                <w:sz w:val="16"/>
                              </w:rPr>
                              <w:t>530</w:t>
                            </w:r>
                          </w:p>
                        </w:tc>
                        <w:tc>
                          <w:tcPr>
                            <w:tcW w:w="955" w:type="dxa"/>
                            <w:tcBorders>
                              <w:left w:val="single" w:sz="6" w:space="0" w:color="000000"/>
                              <w:right w:val="single" w:sz="6" w:space="0" w:color="000000"/>
                            </w:tcBorders>
                            <w:vAlign w:val="center"/>
                          </w:tcPr>
                          <w:p w14:paraId="73449D09" w14:textId="3F4E44F6" w:rsidR="001A5AA1" w:rsidRDefault="001A5AA1" w:rsidP="003B3A8A">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4977D8E2" w14:textId="49A2007C" w:rsidR="001A5AA1" w:rsidRDefault="001A5AA1" w:rsidP="003B3A8A">
                            <w:pPr>
                              <w:pStyle w:val="TableParagraph"/>
                              <w:ind w:left="0"/>
                              <w:jc w:val="center"/>
                              <w:rPr>
                                <w:sz w:val="16"/>
                              </w:rPr>
                            </w:pPr>
                            <w:r>
                              <w:rPr>
                                <w:sz w:val="16"/>
                              </w:rPr>
                              <w:t>DC.1.8.2#8</w:t>
                            </w:r>
                          </w:p>
                        </w:tc>
                      </w:tr>
                      <w:tr w:rsidR="001A5AA1" w14:paraId="6915AE4D" w14:textId="15C837F6" w:rsidTr="003B3A8A">
                        <w:trPr>
                          <w:trHeight w:val="432"/>
                        </w:trPr>
                        <w:tc>
                          <w:tcPr>
                            <w:tcW w:w="2400" w:type="dxa"/>
                            <w:vMerge/>
                            <w:tcBorders>
                              <w:top w:val="nil"/>
                              <w:left w:val="nil"/>
                              <w:bottom w:val="dotted" w:sz="4" w:space="0" w:color="000000"/>
                              <w:right w:val="single" w:sz="8" w:space="0" w:color="000000"/>
                            </w:tcBorders>
                          </w:tcPr>
                          <w:p w14:paraId="5AC6A80B" w14:textId="77777777" w:rsidR="001A5AA1" w:rsidRDefault="001A5AA1" w:rsidP="003B3A8A">
                            <w:pPr>
                              <w:rPr>
                                <w:sz w:val="2"/>
                                <w:szCs w:val="2"/>
                              </w:rPr>
                            </w:pPr>
                          </w:p>
                        </w:tc>
                        <w:tc>
                          <w:tcPr>
                            <w:tcW w:w="7525" w:type="dxa"/>
                            <w:tcBorders>
                              <w:left w:val="single" w:sz="8" w:space="0" w:color="000000"/>
                              <w:right w:val="single" w:sz="6" w:space="0" w:color="000000"/>
                            </w:tcBorders>
                          </w:tcPr>
                          <w:p w14:paraId="1229A715" w14:textId="77777777" w:rsidR="001A5AA1" w:rsidRDefault="001A5AA1" w:rsidP="003B3A8A">
                            <w:pPr>
                              <w:pStyle w:val="TableParagraph"/>
                              <w:spacing w:before="28" w:line="190" w:lineRule="atLeast"/>
                              <w:ind w:left="453" w:hanging="246"/>
                              <w:rPr>
                                <w:sz w:val="16"/>
                              </w:rPr>
                            </w:pPr>
                            <w:r>
                              <w:rPr>
                                <w:b/>
                                <w:sz w:val="16"/>
                              </w:rPr>
                              <w:t xml:space="preserve">8. </w:t>
                            </w:r>
                            <w:r>
                              <w:rPr>
                                <w:sz w:val="16"/>
                              </w:rPr>
                              <w:t>The system SHALL provide the ability to render a patient's immunization history upon request for appropriate authorities such as schools or day-care centers.</w:t>
                            </w:r>
                          </w:p>
                        </w:tc>
                        <w:tc>
                          <w:tcPr>
                            <w:tcW w:w="955" w:type="dxa"/>
                            <w:tcBorders>
                              <w:left w:val="single" w:sz="6" w:space="0" w:color="000000"/>
                              <w:right w:val="single" w:sz="6" w:space="0" w:color="000000"/>
                            </w:tcBorders>
                            <w:vAlign w:val="center"/>
                          </w:tcPr>
                          <w:p w14:paraId="62FB987C" w14:textId="77777777" w:rsidR="001A5AA1" w:rsidRDefault="001A5AA1" w:rsidP="003B3A8A">
                            <w:pPr>
                              <w:pStyle w:val="TableParagraph"/>
                              <w:ind w:left="0"/>
                              <w:jc w:val="center"/>
                              <w:rPr>
                                <w:sz w:val="16"/>
                              </w:rPr>
                            </w:pPr>
                            <w:r>
                              <w:rPr>
                                <w:sz w:val="16"/>
                              </w:rPr>
                              <w:t>531</w:t>
                            </w:r>
                          </w:p>
                        </w:tc>
                        <w:tc>
                          <w:tcPr>
                            <w:tcW w:w="955" w:type="dxa"/>
                            <w:tcBorders>
                              <w:left w:val="single" w:sz="6" w:space="0" w:color="000000"/>
                              <w:right w:val="single" w:sz="6" w:space="0" w:color="000000"/>
                            </w:tcBorders>
                            <w:vAlign w:val="center"/>
                          </w:tcPr>
                          <w:p w14:paraId="5AB5A053" w14:textId="134E5637" w:rsidR="001A5AA1" w:rsidRDefault="001A5AA1" w:rsidP="003B3A8A">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3D179463" w14:textId="1761C1B7" w:rsidR="001A5AA1" w:rsidRDefault="001A5AA1" w:rsidP="003B3A8A">
                            <w:pPr>
                              <w:pStyle w:val="TableParagraph"/>
                              <w:ind w:left="0"/>
                              <w:jc w:val="center"/>
                              <w:rPr>
                                <w:sz w:val="16"/>
                              </w:rPr>
                            </w:pPr>
                            <w:r>
                              <w:rPr>
                                <w:sz w:val="16"/>
                              </w:rPr>
                              <w:t>DC.1.8.2#9</w:t>
                            </w:r>
                          </w:p>
                        </w:tc>
                      </w:tr>
                      <w:tr w:rsidR="001A5AA1" w14:paraId="473A2CA1" w14:textId="4CA46066" w:rsidTr="003B3A8A">
                        <w:trPr>
                          <w:trHeight w:val="431"/>
                        </w:trPr>
                        <w:tc>
                          <w:tcPr>
                            <w:tcW w:w="2400" w:type="dxa"/>
                            <w:vMerge/>
                            <w:tcBorders>
                              <w:top w:val="nil"/>
                              <w:left w:val="nil"/>
                              <w:bottom w:val="dotted" w:sz="4" w:space="0" w:color="000000"/>
                              <w:right w:val="single" w:sz="8" w:space="0" w:color="000000"/>
                            </w:tcBorders>
                          </w:tcPr>
                          <w:p w14:paraId="7FCCB754" w14:textId="77777777" w:rsidR="001A5AA1" w:rsidRDefault="001A5AA1" w:rsidP="003B3A8A">
                            <w:pPr>
                              <w:rPr>
                                <w:sz w:val="2"/>
                                <w:szCs w:val="2"/>
                              </w:rPr>
                            </w:pPr>
                          </w:p>
                        </w:tc>
                        <w:tc>
                          <w:tcPr>
                            <w:tcW w:w="7525" w:type="dxa"/>
                            <w:tcBorders>
                              <w:left w:val="single" w:sz="8" w:space="0" w:color="000000"/>
                              <w:right w:val="single" w:sz="6" w:space="0" w:color="000000"/>
                            </w:tcBorders>
                          </w:tcPr>
                          <w:p w14:paraId="6BA21F47" w14:textId="77777777" w:rsidR="001A5AA1" w:rsidRDefault="001A5AA1" w:rsidP="003B3A8A">
                            <w:pPr>
                              <w:pStyle w:val="TableParagraph"/>
                              <w:spacing w:before="28" w:line="190" w:lineRule="atLeast"/>
                              <w:ind w:left="453" w:hanging="246"/>
                              <w:rPr>
                                <w:sz w:val="16"/>
                              </w:rPr>
                            </w:pPr>
                            <w:r>
                              <w:rPr>
                                <w:b/>
                                <w:sz w:val="16"/>
                              </w:rPr>
                              <w:t xml:space="preserve">9. </w:t>
                            </w:r>
                            <w:r>
                              <w:rPr>
                                <w:sz w:val="16"/>
                              </w:rPr>
                              <w:t>The system SHALL conform to function</w:t>
                            </w:r>
                            <w:r>
                              <w:rPr>
                                <w:color w:val="0000FF"/>
                                <w:sz w:val="16"/>
                              </w:rPr>
                              <w:t xml:space="preserve"> </w:t>
                            </w:r>
                            <w:hyperlink w:anchor="_bookmark5" w:history="1">
                              <w:r>
                                <w:rPr>
                                  <w:color w:val="0000FF"/>
                                  <w:sz w:val="16"/>
                                  <w:u w:val="single" w:color="0000FF"/>
                                </w:rPr>
                                <w:t>CP.1.2</w:t>
                              </w:r>
                            </w:hyperlink>
                            <w:r>
                              <w:rPr>
                                <w:color w:val="0000FF"/>
                                <w:sz w:val="16"/>
                              </w:rPr>
                              <w:t xml:space="preserve"> </w:t>
                            </w:r>
                            <w:r>
                              <w:rPr>
                                <w:sz w:val="16"/>
                              </w:rPr>
                              <w:t>(Manage Allergy, Intolerance and Adverse Reaction List).</w:t>
                            </w:r>
                          </w:p>
                        </w:tc>
                        <w:tc>
                          <w:tcPr>
                            <w:tcW w:w="955" w:type="dxa"/>
                            <w:tcBorders>
                              <w:left w:val="single" w:sz="6" w:space="0" w:color="000000"/>
                              <w:right w:val="single" w:sz="6" w:space="0" w:color="000000"/>
                            </w:tcBorders>
                            <w:vAlign w:val="center"/>
                          </w:tcPr>
                          <w:p w14:paraId="4596DA1C" w14:textId="77777777" w:rsidR="001A5AA1" w:rsidRDefault="001A5AA1" w:rsidP="003B3A8A">
                            <w:pPr>
                              <w:pStyle w:val="TableParagraph"/>
                              <w:ind w:left="0"/>
                              <w:jc w:val="center"/>
                              <w:rPr>
                                <w:sz w:val="16"/>
                              </w:rPr>
                            </w:pPr>
                            <w:r>
                              <w:rPr>
                                <w:sz w:val="16"/>
                              </w:rPr>
                              <w:t>532</w:t>
                            </w:r>
                          </w:p>
                        </w:tc>
                        <w:tc>
                          <w:tcPr>
                            <w:tcW w:w="955" w:type="dxa"/>
                            <w:tcBorders>
                              <w:left w:val="single" w:sz="6" w:space="0" w:color="000000"/>
                              <w:right w:val="single" w:sz="6" w:space="0" w:color="000000"/>
                            </w:tcBorders>
                            <w:vAlign w:val="center"/>
                          </w:tcPr>
                          <w:p w14:paraId="679EFCA7" w14:textId="4654C300" w:rsidR="001A5AA1" w:rsidRDefault="001A5AA1" w:rsidP="003B3A8A">
                            <w:pPr>
                              <w:pStyle w:val="TableParagraph"/>
                              <w:ind w:left="0"/>
                              <w:jc w:val="center"/>
                              <w:rPr>
                                <w:sz w:val="16"/>
                              </w:rPr>
                            </w:pPr>
                            <w:r>
                              <w:rPr>
                                <w:sz w:val="16"/>
                              </w:rPr>
                              <w:t>N/C</w:t>
                            </w:r>
                          </w:p>
                        </w:tc>
                        <w:tc>
                          <w:tcPr>
                            <w:tcW w:w="955" w:type="dxa"/>
                            <w:tcBorders>
                              <w:left w:val="single" w:sz="6" w:space="0" w:color="000000"/>
                              <w:right w:val="single" w:sz="6" w:space="0" w:color="000000"/>
                            </w:tcBorders>
                            <w:vAlign w:val="center"/>
                          </w:tcPr>
                          <w:p w14:paraId="5912F901" w14:textId="0EA03B5C" w:rsidR="001A5AA1" w:rsidRDefault="001A5AA1" w:rsidP="003B3A8A">
                            <w:pPr>
                              <w:pStyle w:val="TableParagraph"/>
                              <w:ind w:left="0"/>
                              <w:jc w:val="center"/>
                              <w:rPr>
                                <w:sz w:val="16"/>
                              </w:rPr>
                            </w:pPr>
                            <w:r>
                              <w:rPr>
                                <w:sz w:val="16"/>
                              </w:rPr>
                              <w:t>DC.1.8.2#10</w:t>
                            </w:r>
                          </w:p>
                        </w:tc>
                      </w:tr>
                      <w:tr w:rsidR="001A5AA1" w14:paraId="3DF0F68A" w14:textId="47E76DEF" w:rsidTr="00A07C20">
                        <w:trPr>
                          <w:trHeight w:val="432"/>
                        </w:trPr>
                        <w:tc>
                          <w:tcPr>
                            <w:tcW w:w="2400" w:type="dxa"/>
                            <w:vMerge/>
                            <w:tcBorders>
                              <w:top w:val="nil"/>
                              <w:left w:val="nil"/>
                              <w:bottom w:val="dotted" w:sz="4" w:space="0" w:color="000000"/>
                              <w:right w:val="single" w:sz="8" w:space="0" w:color="000000"/>
                            </w:tcBorders>
                          </w:tcPr>
                          <w:p w14:paraId="1DCEE8C5" w14:textId="77777777" w:rsidR="001A5AA1" w:rsidRDefault="001A5AA1"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5C47D99" w14:textId="77777777" w:rsidR="001A5AA1" w:rsidRDefault="001A5AA1" w:rsidP="003B3A8A">
                            <w:pPr>
                              <w:pStyle w:val="TableParagraph"/>
                              <w:spacing w:before="28" w:line="190" w:lineRule="atLeast"/>
                              <w:ind w:left="453" w:right="17" w:hanging="335"/>
                              <w:rPr>
                                <w:sz w:val="16"/>
                              </w:rPr>
                            </w:pPr>
                            <w:r>
                              <w:rPr>
                                <w:b/>
                                <w:sz w:val="16"/>
                              </w:rPr>
                              <w:t xml:space="preserve">10. </w:t>
                            </w:r>
                            <w:r>
                              <w:rPr>
                                <w:sz w:val="16"/>
                              </w:rPr>
                              <w:t>The system SHOULD transmit required immunization administration information to a public health immunization registry according to scope of practice, organizational policy, and/or jurisdictional law.</w:t>
                            </w:r>
                          </w:p>
                        </w:tc>
                        <w:tc>
                          <w:tcPr>
                            <w:tcW w:w="955" w:type="dxa"/>
                            <w:tcBorders>
                              <w:left w:val="single" w:sz="6" w:space="0" w:color="000000"/>
                              <w:right w:val="single" w:sz="6" w:space="0" w:color="000000"/>
                            </w:tcBorders>
                            <w:shd w:val="clear" w:color="auto" w:fill="F2DBDB" w:themeFill="accent2" w:themeFillTint="33"/>
                          </w:tcPr>
                          <w:p w14:paraId="7E131A9D" w14:textId="77777777" w:rsidR="001A5AA1" w:rsidRDefault="001A5AA1" w:rsidP="003B3A8A">
                            <w:pPr>
                              <w:pStyle w:val="TableParagraph"/>
                              <w:spacing w:before="107"/>
                              <w:ind w:left="278" w:right="263"/>
                              <w:jc w:val="center"/>
                              <w:rPr>
                                <w:sz w:val="16"/>
                              </w:rPr>
                            </w:pPr>
                            <w:r>
                              <w:rPr>
                                <w:sz w:val="16"/>
                              </w:rPr>
                              <w:t>533</w:t>
                            </w:r>
                          </w:p>
                        </w:tc>
                        <w:tc>
                          <w:tcPr>
                            <w:tcW w:w="955" w:type="dxa"/>
                            <w:tcBorders>
                              <w:left w:val="single" w:sz="6" w:space="0" w:color="000000"/>
                              <w:right w:val="single" w:sz="6" w:space="0" w:color="000000"/>
                            </w:tcBorders>
                            <w:shd w:val="clear" w:color="auto" w:fill="F2DBDB" w:themeFill="accent2" w:themeFillTint="33"/>
                          </w:tcPr>
                          <w:p w14:paraId="5BF62FDD" w14:textId="3411DE90" w:rsidR="001A5AA1" w:rsidRDefault="001A5AA1" w:rsidP="003B3A8A">
                            <w:pPr>
                              <w:pStyle w:val="TableParagraph"/>
                              <w:spacing w:before="107"/>
                              <w:ind w:left="278" w:right="263"/>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tcPr>
                          <w:p w14:paraId="14714A1C" w14:textId="594F8D8D" w:rsidR="001A5AA1" w:rsidRDefault="001A5AA1" w:rsidP="003B3A8A">
                            <w:pPr>
                              <w:pStyle w:val="TableParagraph"/>
                              <w:spacing w:before="107"/>
                              <w:ind w:left="278" w:right="263"/>
                              <w:jc w:val="center"/>
                              <w:rPr>
                                <w:sz w:val="16"/>
                              </w:rPr>
                            </w:pPr>
                          </w:p>
                        </w:tc>
                      </w:tr>
                      <w:tr w:rsidR="001A5AA1" w14:paraId="6930ED36" w14:textId="5934D74E" w:rsidTr="003B3A8A">
                        <w:trPr>
                          <w:trHeight w:val="624"/>
                        </w:trPr>
                        <w:tc>
                          <w:tcPr>
                            <w:tcW w:w="2400" w:type="dxa"/>
                            <w:vMerge/>
                            <w:tcBorders>
                              <w:top w:val="nil"/>
                              <w:left w:val="nil"/>
                              <w:bottom w:val="dotted" w:sz="4" w:space="0" w:color="000000"/>
                              <w:right w:val="single" w:sz="8" w:space="0" w:color="000000"/>
                            </w:tcBorders>
                          </w:tcPr>
                          <w:p w14:paraId="602EEF90" w14:textId="77777777" w:rsidR="001A5AA1" w:rsidRDefault="001A5AA1" w:rsidP="003B3A8A">
                            <w:pPr>
                              <w:rPr>
                                <w:sz w:val="2"/>
                                <w:szCs w:val="2"/>
                              </w:rPr>
                            </w:pPr>
                          </w:p>
                        </w:tc>
                        <w:tc>
                          <w:tcPr>
                            <w:tcW w:w="7525" w:type="dxa"/>
                            <w:tcBorders>
                              <w:left w:val="single" w:sz="8" w:space="0" w:color="000000"/>
                              <w:right w:val="single" w:sz="6" w:space="0" w:color="000000"/>
                            </w:tcBorders>
                          </w:tcPr>
                          <w:p w14:paraId="03A94294" w14:textId="77777777" w:rsidR="001A5AA1" w:rsidRDefault="001A5AA1" w:rsidP="003B3A8A">
                            <w:pPr>
                              <w:pStyle w:val="TableParagraph"/>
                              <w:spacing w:before="28" w:line="190" w:lineRule="atLeast"/>
                              <w:ind w:left="453" w:right="53" w:hanging="335"/>
                              <w:jc w:val="both"/>
                              <w:rPr>
                                <w:sz w:val="16"/>
                              </w:rPr>
                            </w:pPr>
                            <w:r>
                              <w:rPr>
                                <w:b/>
                                <w:sz w:val="16"/>
                              </w:rPr>
                              <w:t xml:space="preserve">11. </w:t>
                            </w:r>
                            <w:r>
                              <w:rPr>
                                <w:sz w:val="16"/>
                              </w:rPr>
                              <w:t xml:space="preserve">The system SHOULD exchange immunization histories with public health immunization </w:t>
                            </w:r>
                            <w:proofErr w:type="gramStart"/>
                            <w:r>
                              <w:rPr>
                                <w:sz w:val="16"/>
                              </w:rPr>
                              <w:t>registries  or</w:t>
                            </w:r>
                            <w:proofErr w:type="gramEnd"/>
                            <w:r>
                              <w:rPr>
                                <w:sz w:val="16"/>
                              </w:rPr>
                              <w:t xml:space="preserve"> Immunization Information Systems according to scope of practice, organizational policy, and/or jurisdictional law.</w:t>
                            </w:r>
                          </w:p>
                        </w:tc>
                        <w:tc>
                          <w:tcPr>
                            <w:tcW w:w="955" w:type="dxa"/>
                            <w:tcBorders>
                              <w:left w:val="single" w:sz="6" w:space="0" w:color="000000"/>
                              <w:right w:val="single" w:sz="6" w:space="0" w:color="000000"/>
                            </w:tcBorders>
                          </w:tcPr>
                          <w:p w14:paraId="39255B6B" w14:textId="77777777" w:rsidR="001A5AA1" w:rsidRDefault="001A5AA1" w:rsidP="003B3A8A">
                            <w:pPr>
                              <w:pStyle w:val="TableParagraph"/>
                              <w:ind w:left="278" w:right="263"/>
                              <w:jc w:val="center"/>
                              <w:rPr>
                                <w:sz w:val="16"/>
                              </w:rPr>
                            </w:pPr>
                            <w:r>
                              <w:rPr>
                                <w:sz w:val="16"/>
                              </w:rPr>
                              <w:t>534</w:t>
                            </w:r>
                          </w:p>
                        </w:tc>
                        <w:tc>
                          <w:tcPr>
                            <w:tcW w:w="955" w:type="dxa"/>
                            <w:tcBorders>
                              <w:left w:val="single" w:sz="6" w:space="0" w:color="000000"/>
                              <w:right w:val="single" w:sz="6" w:space="0" w:color="000000"/>
                            </w:tcBorders>
                          </w:tcPr>
                          <w:p w14:paraId="571C138F" w14:textId="77777777" w:rsidR="001A5AA1" w:rsidRDefault="001A5AA1" w:rsidP="003B3A8A">
                            <w:pPr>
                              <w:pStyle w:val="TableParagraph"/>
                              <w:ind w:left="278" w:right="263"/>
                              <w:jc w:val="center"/>
                              <w:rPr>
                                <w:sz w:val="16"/>
                              </w:rPr>
                            </w:pPr>
                          </w:p>
                        </w:tc>
                        <w:tc>
                          <w:tcPr>
                            <w:tcW w:w="955" w:type="dxa"/>
                            <w:tcBorders>
                              <w:left w:val="single" w:sz="6" w:space="0" w:color="000000"/>
                              <w:right w:val="single" w:sz="6" w:space="0" w:color="000000"/>
                            </w:tcBorders>
                          </w:tcPr>
                          <w:p w14:paraId="5B34C1F2" w14:textId="0E9722BB" w:rsidR="001A5AA1" w:rsidRDefault="001A5AA1" w:rsidP="003B3A8A">
                            <w:pPr>
                              <w:pStyle w:val="TableParagraph"/>
                              <w:ind w:left="278" w:right="263"/>
                              <w:jc w:val="center"/>
                              <w:rPr>
                                <w:sz w:val="16"/>
                              </w:rPr>
                            </w:pPr>
                          </w:p>
                        </w:tc>
                      </w:tr>
                      <w:tr w:rsidR="001A5AA1" w14:paraId="38E9B41C" w14:textId="12014F5D" w:rsidTr="003B3A8A">
                        <w:trPr>
                          <w:trHeight w:val="623"/>
                        </w:trPr>
                        <w:tc>
                          <w:tcPr>
                            <w:tcW w:w="2400" w:type="dxa"/>
                            <w:vMerge/>
                            <w:tcBorders>
                              <w:top w:val="nil"/>
                              <w:left w:val="nil"/>
                              <w:bottom w:val="dotted" w:sz="4" w:space="0" w:color="000000"/>
                              <w:right w:val="single" w:sz="8" w:space="0" w:color="000000"/>
                            </w:tcBorders>
                          </w:tcPr>
                          <w:p w14:paraId="15092C8D" w14:textId="77777777" w:rsidR="001A5AA1" w:rsidRDefault="001A5AA1" w:rsidP="003B3A8A">
                            <w:pPr>
                              <w:rPr>
                                <w:sz w:val="2"/>
                                <w:szCs w:val="2"/>
                              </w:rPr>
                            </w:pPr>
                          </w:p>
                        </w:tc>
                        <w:tc>
                          <w:tcPr>
                            <w:tcW w:w="7525" w:type="dxa"/>
                            <w:tcBorders>
                              <w:left w:val="single" w:sz="8" w:space="0" w:color="000000"/>
                              <w:right w:val="single" w:sz="6" w:space="0" w:color="000000"/>
                            </w:tcBorders>
                          </w:tcPr>
                          <w:p w14:paraId="1BFEE156" w14:textId="77777777" w:rsidR="001A5AA1" w:rsidRDefault="001A5AA1" w:rsidP="003B3A8A">
                            <w:pPr>
                              <w:pStyle w:val="TableParagraph"/>
                              <w:spacing w:before="28" w:line="190" w:lineRule="atLeast"/>
                              <w:ind w:left="453" w:right="53" w:hanging="335"/>
                              <w:jc w:val="both"/>
                              <w:rPr>
                                <w:sz w:val="16"/>
                              </w:rPr>
                            </w:pPr>
                            <w:r>
                              <w:rPr>
                                <w:b/>
                                <w:sz w:val="16"/>
                              </w:rPr>
                              <w:t xml:space="preserve">12. </w:t>
                            </w:r>
                            <w:r>
                              <w:rPr>
                                <w:sz w:val="16"/>
                              </w:rPr>
                              <w:t>The system SHOULD harmonize Immunization histories with a public health immunization registry or Immunization information Systems according to scope of practice, organizational policy, and/or jurisdictional law.</w:t>
                            </w:r>
                          </w:p>
                        </w:tc>
                        <w:tc>
                          <w:tcPr>
                            <w:tcW w:w="955" w:type="dxa"/>
                            <w:tcBorders>
                              <w:left w:val="single" w:sz="6" w:space="0" w:color="000000"/>
                              <w:right w:val="single" w:sz="6" w:space="0" w:color="000000"/>
                            </w:tcBorders>
                          </w:tcPr>
                          <w:p w14:paraId="46976425" w14:textId="77777777" w:rsidR="001A5AA1" w:rsidRDefault="001A5AA1" w:rsidP="003B3A8A">
                            <w:pPr>
                              <w:pStyle w:val="TableParagraph"/>
                              <w:ind w:left="278" w:right="263"/>
                              <w:jc w:val="center"/>
                              <w:rPr>
                                <w:sz w:val="16"/>
                              </w:rPr>
                            </w:pPr>
                            <w:r>
                              <w:rPr>
                                <w:sz w:val="16"/>
                              </w:rPr>
                              <w:t>535</w:t>
                            </w:r>
                          </w:p>
                        </w:tc>
                        <w:tc>
                          <w:tcPr>
                            <w:tcW w:w="955" w:type="dxa"/>
                            <w:tcBorders>
                              <w:left w:val="single" w:sz="6" w:space="0" w:color="000000"/>
                              <w:right w:val="single" w:sz="6" w:space="0" w:color="000000"/>
                            </w:tcBorders>
                          </w:tcPr>
                          <w:p w14:paraId="5A182318" w14:textId="77777777" w:rsidR="001A5AA1" w:rsidRDefault="001A5AA1" w:rsidP="003B3A8A">
                            <w:pPr>
                              <w:pStyle w:val="TableParagraph"/>
                              <w:ind w:left="278" w:right="263"/>
                              <w:jc w:val="center"/>
                              <w:rPr>
                                <w:sz w:val="16"/>
                              </w:rPr>
                            </w:pPr>
                          </w:p>
                        </w:tc>
                        <w:tc>
                          <w:tcPr>
                            <w:tcW w:w="955" w:type="dxa"/>
                            <w:tcBorders>
                              <w:left w:val="single" w:sz="6" w:space="0" w:color="000000"/>
                              <w:right w:val="single" w:sz="6" w:space="0" w:color="000000"/>
                            </w:tcBorders>
                          </w:tcPr>
                          <w:p w14:paraId="574E4C38" w14:textId="6B27348E" w:rsidR="001A5AA1" w:rsidRDefault="001A5AA1" w:rsidP="003B3A8A">
                            <w:pPr>
                              <w:pStyle w:val="TableParagraph"/>
                              <w:ind w:left="278" w:right="263"/>
                              <w:jc w:val="center"/>
                              <w:rPr>
                                <w:sz w:val="16"/>
                              </w:rPr>
                            </w:pPr>
                          </w:p>
                        </w:tc>
                      </w:tr>
                      <w:tr w:rsidR="001A5AA1" w14:paraId="653033FC" w14:textId="71CEEB57" w:rsidTr="003B3A8A">
                        <w:trPr>
                          <w:trHeight w:val="624"/>
                        </w:trPr>
                        <w:tc>
                          <w:tcPr>
                            <w:tcW w:w="2400" w:type="dxa"/>
                            <w:vMerge/>
                            <w:tcBorders>
                              <w:top w:val="nil"/>
                              <w:left w:val="nil"/>
                              <w:bottom w:val="dotted" w:sz="4" w:space="0" w:color="000000"/>
                              <w:right w:val="single" w:sz="8" w:space="0" w:color="000000"/>
                            </w:tcBorders>
                          </w:tcPr>
                          <w:p w14:paraId="78AF79C0" w14:textId="77777777" w:rsidR="001A5AA1" w:rsidRDefault="001A5AA1" w:rsidP="003B3A8A">
                            <w:pPr>
                              <w:rPr>
                                <w:sz w:val="2"/>
                                <w:szCs w:val="2"/>
                              </w:rPr>
                            </w:pPr>
                          </w:p>
                        </w:tc>
                        <w:tc>
                          <w:tcPr>
                            <w:tcW w:w="7525" w:type="dxa"/>
                            <w:tcBorders>
                              <w:left w:val="single" w:sz="8" w:space="0" w:color="000000"/>
                              <w:right w:val="single" w:sz="6" w:space="0" w:color="000000"/>
                            </w:tcBorders>
                          </w:tcPr>
                          <w:p w14:paraId="7EDEA3F2" w14:textId="77777777" w:rsidR="001A5AA1" w:rsidRDefault="001A5AA1" w:rsidP="003B3A8A">
                            <w:pPr>
                              <w:pStyle w:val="TableParagraph"/>
                              <w:spacing w:before="28" w:line="190" w:lineRule="atLeast"/>
                              <w:ind w:left="453" w:right="53" w:hanging="335"/>
                              <w:jc w:val="both"/>
                              <w:rPr>
                                <w:sz w:val="16"/>
                              </w:rPr>
                            </w:pPr>
                            <w:r>
                              <w:rPr>
                                <w:b/>
                                <w:sz w:val="16"/>
                              </w:rPr>
                              <w:t xml:space="preserve">13. </w:t>
                            </w:r>
                            <w:r>
                              <w:rPr>
                                <w:sz w:val="16"/>
                              </w:rPr>
                              <w:t xml:space="preserve">The system SHOULD capture and render immunization histories from </w:t>
                            </w:r>
                            <w:proofErr w:type="gramStart"/>
                            <w:r>
                              <w:rPr>
                                <w:sz w:val="16"/>
                              </w:rPr>
                              <w:t>a  public</w:t>
                            </w:r>
                            <w:proofErr w:type="gramEnd"/>
                            <w:r>
                              <w:rPr>
                                <w:sz w:val="16"/>
                              </w:rPr>
                              <w:t xml:space="preserve">  health immunization registry or Immunization Information Systems including immunization administration recommendations.</w:t>
                            </w:r>
                          </w:p>
                        </w:tc>
                        <w:tc>
                          <w:tcPr>
                            <w:tcW w:w="955" w:type="dxa"/>
                            <w:tcBorders>
                              <w:left w:val="single" w:sz="6" w:space="0" w:color="000000"/>
                              <w:right w:val="single" w:sz="6" w:space="0" w:color="000000"/>
                            </w:tcBorders>
                          </w:tcPr>
                          <w:p w14:paraId="64567E17" w14:textId="77777777" w:rsidR="001A5AA1" w:rsidRDefault="001A5AA1" w:rsidP="003B3A8A">
                            <w:pPr>
                              <w:pStyle w:val="TableParagraph"/>
                              <w:ind w:left="278" w:right="263"/>
                              <w:jc w:val="center"/>
                              <w:rPr>
                                <w:sz w:val="16"/>
                              </w:rPr>
                            </w:pPr>
                            <w:r>
                              <w:rPr>
                                <w:sz w:val="16"/>
                              </w:rPr>
                              <w:t>536</w:t>
                            </w:r>
                          </w:p>
                        </w:tc>
                        <w:tc>
                          <w:tcPr>
                            <w:tcW w:w="955" w:type="dxa"/>
                            <w:tcBorders>
                              <w:left w:val="single" w:sz="6" w:space="0" w:color="000000"/>
                              <w:right w:val="single" w:sz="6" w:space="0" w:color="000000"/>
                            </w:tcBorders>
                          </w:tcPr>
                          <w:p w14:paraId="10F3F508" w14:textId="77777777" w:rsidR="001A5AA1" w:rsidRDefault="001A5AA1" w:rsidP="003B3A8A">
                            <w:pPr>
                              <w:pStyle w:val="TableParagraph"/>
                              <w:ind w:left="278" w:right="263"/>
                              <w:jc w:val="center"/>
                              <w:rPr>
                                <w:sz w:val="16"/>
                              </w:rPr>
                            </w:pPr>
                          </w:p>
                        </w:tc>
                        <w:tc>
                          <w:tcPr>
                            <w:tcW w:w="955" w:type="dxa"/>
                            <w:tcBorders>
                              <w:left w:val="single" w:sz="6" w:space="0" w:color="000000"/>
                              <w:right w:val="single" w:sz="6" w:space="0" w:color="000000"/>
                            </w:tcBorders>
                          </w:tcPr>
                          <w:p w14:paraId="2A275122" w14:textId="6B074521" w:rsidR="001A5AA1" w:rsidRDefault="001A5AA1" w:rsidP="003B3A8A">
                            <w:pPr>
                              <w:pStyle w:val="TableParagraph"/>
                              <w:ind w:left="278" w:right="263"/>
                              <w:jc w:val="center"/>
                              <w:rPr>
                                <w:sz w:val="16"/>
                              </w:rPr>
                            </w:pPr>
                          </w:p>
                        </w:tc>
                      </w:tr>
                      <w:tr w:rsidR="001A5AA1" w14:paraId="5080B2EF" w14:textId="416047D0" w:rsidTr="003B3A8A">
                        <w:trPr>
                          <w:trHeight w:val="141"/>
                        </w:trPr>
                        <w:tc>
                          <w:tcPr>
                            <w:tcW w:w="2400" w:type="dxa"/>
                            <w:vMerge/>
                            <w:tcBorders>
                              <w:top w:val="nil"/>
                              <w:left w:val="nil"/>
                              <w:bottom w:val="dotted" w:sz="4" w:space="0" w:color="000000"/>
                              <w:right w:val="single" w:sz="8" w:space="0" w:color="000000"/>
                            </w:tcBorders>
                          </w:tcPr>
                          <w:p w14:paraId="05473F84" w14:textId="77777777" w:rsidR="001A5AA1" w:rsidRDefault="001A5AA1" w:rsidP="003B3A8A">
                            <w:pPr>
                              <w:rPr>
                                <w:sz w:val="2"/>
                                <w:szCs w:val="2"/>
                              </w:rPr>
                            </w:pPr>
                          </w:p>
                        </w:tc>
                        <w:tc>
                          <w:tcPr>
                            <w:tcW w:w="7525" w:type="dxa"/>
                            <w:tcBorders>
                              <w:left w:val="single" w:sz="8" w:space="0" w:color="000000"/>
                              <w:bottom w:val="dotted" w:sz="4" w:space="0" w:color="000000"/>
                              <w:right w:val="single" w:sz="6" w:space="0" w:color="000000"/>
                            </w:tcBorders>
                          </w:tcPr>
                          <w:p w14:paraId="195C4CD3" w14:textId="77777777" w:rsidR="001A5AA1" w:rsidRDefault="001A5AA1" w:rsidP="003B3A8A">
                            <w:pPr>
                              <w:pStyle w:val="TableParagraph"/>
                              <w:spacing w:before="35" w:line="87" w:lineRule="exact"/>
                              <w:ind w:left="118"/>
                              <w:rPr>
                                <w:sz w:val="16"/>
                              </w:rPr>
                            </w:pPr>
                            <w:r>
                              <w:rPr>
                                <w:b/>
                                <w:sz w:val="16"/>
                              </w:rPr>
                              <w:t xml:space="preserve">14. </w:t>
                            </w:r>
                            <w:r>
                              <w:rPr>
                                <w:sz w:val="16"/>
                              </w:rPr>
                              <w:t>The system SHALL conform to function</w:t>
                            </w:r>
                            <w:r>
                              <w:rPr>
                                <w:color w:val="0000FF"/>
                                <w:sz w:val="16"/>
                              </w:rPr>
                              <w:t xml:space="preserve"> </w:t>
                            </w:r>
                            <w:hyperlink w:anchor="_bookmark8" w:history="1">
                              <w:r>
                                <w:rPr>
                                  <w:color w:val="0000FF"/>
                                  <w:sz w:val="16"/>
                                  <w:u w:val="single" w:color="0000FF"/>
                                </w:rPr>
                                <w:t>CP.1.6</w:t>
                              </w:r>
                            </w:hyperlink>
                            <w:r>
                              <w:rPr>
                                <w:color w:val="0000FF"/>
                                <w:sz w:val="16"/>
                              </w:rPr>
                              <w:t xml:space="preserve"> </w:t>
                            </w:r>
                            <w:r>
                              <w:rPr>
                                <w:sz w:val="16"/>
                              </w:rPr>
                              <w:t>(Manage Immunization List).</w:t>
                            </w:r>
                          </w:p>
                        </w:tc>
                        <w:tc>
                          <w:tcPr>
                            <w:tcW w:w="955" w:type="dxa"/>
                            <w:tcBorders>
                              <w:left w:val="single" w:sz="6" w:space="0" w:color="000000"/>
                              <w:bottom w:val="dotted" w:sz="4" w:space="0" w:color="000000"/>
                              <w:right w:val="single" w:sz="6" w:space="0" w:color="000000"/>
                            </w:tcBorders>
                          </w:tcPr>
                          <w:p w14:paraId="04FBF207" w14:textId="77777777" w:rsidR="001A5AA1" w:rsidRDefault="001A5AA1" w:rsidP="003B3A8A">
                            <w:pPr>
                              <w:pStyle w:val="TableParagraph"/>
                              <w:spacing w:before="11" w:line="111" w:lineRule="exact"/>
                              <w:ind w:left="278" w:right="263"/>
                              <w:jc w:val="center"/>
                              <w:rPr>
                                <w:sz w:val="16"/>
                              </w:rPr>
                            </w:pPr>
                            <w:r>
                              <w:rPr>
                                <w:sz w:val="16"/>
                              </w:rPr>
                              <w:t>537</w:t>
                            </w:r>
                          </w:p>
                        </w:tc>
                        <w:tc>
                          <w:tcPr>
                            <w:tcW w:w="955" w:type="dxa"/>
                            <w:tcBorders>
                              <w:left w:val="single" w:sz="6" w:space="0" w:color="000000"/>
                              <w:bottom w:val="dotted" w:sz="4" w:space="0" w:color="000000"/>
                              <w:right w:val="single" w:sz="6" w:space="0" w:color="000000"/>
                            </w:tcBorders>
                          </w:tcPr>
                          <w:p w14:paraId="385ECDC1" w14:textId="77777777" w:rsidR="001A5AA1" w:rsidRDefault="001A5AA1" w:rsidP="003B3A8A">
                            <w:pPr>
                              <w:pStyle w:val="TableParagraph"/>
                              <w:spacing w:before="11" w:line="111" w:lineRule="exact"/>
                              <w:ind w:left="278" w:right="263"/>
                              <w:jc w:val="center"/>
                              <w:rPr>
                                <w:sz w:val="16"/>
                              </w:rPr>
                            </w:pPr>
                          </w:p>
                        </w:tc>
                        <w:tc>
                          <w:tcPr>
                            <w:tcW w:w="955" w:type="dxa"/>
                            <w:tcBorders>
                              <w:left w:val="single" w:sz="6" w:space="0" w:color="000000"/>
                              <w:bottom w:val="dotted" w:sz="4" w:space="0" w:color="000000"/>
                              <w:right w:val="single" w:sz="6" w:space="0" w:color="000000"/>
                            </w:tcBorders>
                          </w:tcPr>
                          <w:p w14:paraId="25AFD4D3" w14:textId="7A0BF910" w:rsidR="001A5AA1" w:rsidRDefault="001A5AA1" w:rsidP="003B3A8A">
                            <w:pPr>
                              <w:pStyle w:val="TableParagraph"/>
                              <w:spacing w:before="11" w:line="111" w:lineRule="exact"/>
                              <w:ind w:left="278" w:right="263"/>
                              <w:jc w:val="center"/>
                              <w:rPr>
                                <w:sz w:val="16"/>
                              </w:rPr>
                            </w:pPr>
                          </w:p>
                        </w:tc>
                      </w:tr>
                    </w:tbl>
                    <w:p w14:paraId="745D6418" w14:textId="77777777" w:rsidR="001A5AA1" w:rsidRDefault="001A5AA1" w:rsidP="004B2E32">
                      <w:pPr>
                        <w:pStyle w:val="BodyText"/>
                      </w:pPr>
                    </w:p>
                  </w:txbxContent>
                </v:textbox>
                <w10:wrap anchorx="page" anchory="page"/>
              </v:shape>
            </w:pict>
          </mc:Fallback>
        </mc:AlternateContent>
      </w:r>
    </w:p>
    <w:p w14:paraId="346A7619" w14:textId="77777777" w:rsidR="004B2E32" w:rsidRDefault="004B2E32" w:rsidP="004B2E32">
      <w:pPr>
        <w:pStyle w:val="BodyText"/>
      </w:pPr>
    </w:p>
    <w:p w14:paraId="73417652" w14:textId="77777777" w:rsidR="004B2E32" w:rsidRDefault="004B2E32" w:rsidP="004B2E32">
      <w:pPr>
        <w:pStyle w:val="BodyText"/>
      </w:pPr>
    </w:p>
    <w:p w14:paraId="31650E71" w14:textId="77777777" w:rsidR="004B2E32" w:rsidRDefault="004B2E32" w:rsidP="004B2E32">
      <w:pPr>
        <w:pStyle w:val="BodyText"/>
      </w:pPr>
    </w:p>
    <w:p w14:paraId="0CE7D933" w14:textId="77777777" w:rsidR="004B2E32" w:rsidRDefault="004B2E32" w:rsidP="004B2E32">
      <w:pPr>
        <w:pStyle w:val="BodyText"/>
      </w:pPr>
    </w:p>
    <w:p w14:paraId="35842C54" w14:textId="77777777" w:rsidR="004B2E32" w:rsidRDefault="004B2E32" w:rsidP="004B2E32">
      <w:pPr>
        <w:pStyle w:val="BodyText"/>
      </w:pPr>
    </w:p>
    <w:p w14:paraId="2AA57233" w14:textId="77777777" w:rsidR="004B2E32" w:rsidRDefault="004B2E32" w:rsidP="004B2E32">
      <w:pPr>
        <w:pStyle w:val="BodyText"/>
      </w:pPr>
    </w:p>
    <w:p w14:paraId="281AE6A5" w14:textId="77777777" w:rsidR="004B2E32" w:rsidRDefault="004B2E32" w:rsidP="004B2E32">
      <w:pPr>
        <w:pStyle w:val="BodyText"/>
      </w:pPr>
    </w:p>
    <w:p w14:paraId="2B0F12CC" w14:textId="77777777" w:rsidR="004B2E32" w:rsidRDefault="004B2E32" w:rsidP="004B2E32">
      <w:pPr>
        <w:pStyle w:val="BodyText"/>
      </w:pPr>
    </w:p>
    <w:p w14:paraId="7C50E131" w14:textId="77777777" w:rsidR="004B2E32" w:rsidRDefault="004B2E32" w:rsidP="004B2E32">
      <w:pPr>
        <w:pStyle w:val="BodyText"/>
      </w:pPr>
    </w:p>
    <w:p w14:paraId="45DC00C6" w14:textId="77777777" w:rsidR="004B2E32" w:rsidRDefault="004B2E32" w:rsidP="004B2E32">
      <w:pPr>
        <w:pStyle w:val="BodyText"/>
      </w:pPr>
    </w:p>
    <w:p w14:paraId="24167C08" w14:textId="77777777" w:rsidR="004B2E32" w:rsidRDefault="004B2E32" w:rsidP="004B2E32">
      <w:pPr>
        <w:pStyle w:val="BodyText"/>
      </w:pPr>
    </w:p>
    <w:p w14:paraId="0DA0F90E" w14:textId="77777777" w:rsidR="004B2E32" w:rsidRDefault="004B2E32" w:rsidP="004B2E32">
      <w:pPr>
        <w:pStyle w:val="BodyText"/>
      </w:pPr>
    </w:p>
    <w:p w14:paraId="737F3FC3" w14:textId="77777777" w:rsidR="004B2E32" w:rsidRDefault="004B2E32" w:rsidP="004B2E32">
      <w:pPr>
        <w:pStyle w:val="BodyText"/>
      </w:pPr>
    </w:p>
    <w:p w14:paraId="73BE0616" w14:textId="77777777" w:rsidR="004B2E32" w:rsidRDefault="004B2E32" w:rsidP="004B2E32">
      <w:pPr>
        <w:pStyle w:val="BodyText"/>
      </w:pPr>
    </w:p>
    <w:p w14:paraId="5BFC69B5" w14:textId="77777777" w:rsidR="004B2E32" w:rsidRDefault="004B2E32" w:rsidP="004B2E32">
      <w:pPr>
        <w:pStyle w:val="BodyText"/>
      </w:pPr>
    </w:p>
    <w:p w14:paraId="7D703E5C" w14:textId="77777777" w:rsidR="004B2E32" w:rsidRDefault="004B2E32" w:rsidP="004B2E32">
      <w:pPr>
        <w:pStyle w:val="BodyText"/>
      </w:pPr>
    </w:p>
    <w:p w14:paraId="5615480E" w14:textId="77777777" w:rsidR="004B2E32" w:rsidRDefault="004B2E32" w:rsidP="004B2E32">
      <w:pPr>
        <w:pStyle w:val="BodyText"/>
      </w:pPr>
    </w:p>
    <w:p w14:paraId="097A2C03" w14:textId="77777777" w:rsidR="004B2E32" w:rsidRDefault="004B2E32" w:rsidP="004B2E32">
      <w:pPr>
        <w:pStyle w:val="BodyText"/>
      </w:pPr>
    </w:p>
    <w:p w14:paraId="2EF72A49" w14:textId="77777777" w:rsidR="004B2E32" w:rsidRDefault="004B2E32" w:rsidP="004B2E32">
      <w:pPr>
        <w:pStyle w:val="BodyText"/>
      </w:pPr>
    </w:p>
    <w:p w14:paraId="5B1DF907" w14:textId="77777777" w:rsidR="004B2E32" w:rsidRDefault="004B2E32" w:rsidP="004B2E32">
      <w:pPr>
        <w:pStyle w:val="BodyText"/>
      </w:pPr>
    </w:p>
    <w:p w14:paraId="27E75876" w14:textId="77777777" w:rsidR="004B2E32" w:rsidRDefault="004B2E32" w:rsidP="004B2E32">
      <w:pPr>
        <w:pStyle w:val="BodyText"/>
      </w:pPr>
    </w:p>
    <w:p w14:paraId="71397550" w14:textId="77777777" w:rsidR="004B2E32" w:rsidRDefault="004B2E32" w:rsidP="004B2E32">
      <w:pPr>
        <w:pStyle w:val="BodyText"/>
      </w:pPr>
    </w:p>
    <w:p w14:paraId="44568515" w14:textId="77777777" w:rsidR="004B2E32" w:rsidRDefault="004B2E32" w:rsidP="004B2E32">
      <w:pPr>
        <w:pStyle w:val="BodyText"/>
      </w:pPr>
    </w:p>
    <w:p w14:paraId="463C5CC2" w14:textId="77777777" w:rsidR="004B2E32" w:rsidRDefault="004B2E32" w:rsidP="004B2E32">
      <w:pPr>
        <w:pStyle w:val="BodyText"/>
      </w:pPr>
    </w:p>
    <w:p w14:paraId="14BF480F" w14:textId="77777777" w:rsidR="004B2E32" w:rsidRDefault="004B2E32" w:rsidP="004B2E32">
      <w:pPr>
        <w:pStyle w:val="BodyText"/>
      </w:pPr>
    </w:p>
    <w:p w14:paraId="093C292A" w14:textId="77777777" w:rsidR="004B2E32" w:rsidRDefault="004B2E32" w:rsidP="004B2E32">
      <w:pPr>
        <w:pStyle w:val="BodyText"/>
      </w:pPr>
    </w:p>
    <w:p w14:paraId="6403EF32" w14:textId="77777777" w:rsidR="004B2E32" w:rsidRDefault="004B2E32" w:rsidP="004B2E32">
      <w:pPr>
        <w:pStyle w:val="BodyText"/>
      </w:pPr>
    </w:p>
    <w:p w14:paraId="05FC4130" w14:textId="77777777" w:rsidR="004B2E32" w:rsidRDefault="004B2E32" w:rsidP="004B2E32">
      <w:pPr>
        <w:pStyle w:val="BodyText"/>
      </w:pPr>
    </w:p>
    <w:p w14:paraId="395D70C1" w14:textId="77777777" w:rsidR="004B2E32" w:rsidRDefault="004B2E32" w:rsidP="004B2E32">
      <w:pPr>
        <w:pStyle w:val="BodyText"/>
      </w:pPr>
    </w:p>
    <w:p w14:paraId="50BB7D4B" w14:textId="77777777" w:rsidR="004B2E32" w:rsidRDefault="004B2E32" w:rsidP="004B2E32">
      <w:pPr>
        <w:pStyle w:val="BodyText"/>
      </w:pPr>
    </w:p>
    <w:p w14:paraId="43C296A3" w14:textId="77777777" w:rsidR="004B2E32" w:rsidRDefault="004B2E32" w:rsidP="004B2E32">
      <w:pPr>
        <w:pStyle w:val="BodyText"/>
      </w:pPr>
    </w:p>
    <w:p w14:paraId="1B19D6BD" w14:textId="77777777" w:rsidR="004B2E32" w:rsidRDefault="004B2E32" w:rsidP="004B2E32">
      <w:pPr>
        <w:pStyle w:val="BodyText"/>
      </w:pPr>
    </w:p>
    <w:p w14:paraId="494FDD3D" w14:textId="77777777" w:rsidR="004B2E32" w:rsidRDefault="004B2E32" w:rsidP="004B2E32">
      <w:pPr>
        <w:pStyle w:val="BodyText"/>
      </w:pPr>
    </w:p>
    <w:p w14:paraId="17E73911" w14:textId="77777777" w:rsidR="004B2E32" w:rsidRDefault="004B2E32" w:rsidP="004B2E32">
      <w:pPr>
        <w:pStyle w:val="BodyText"/>
      </w:pPr>
    </w:p>
    <w:p w14:paraId="1C84F4BB" w14:textId="77777777" w:rsidR="004B2E32" w:rsidRDefault="004B2E32" w:rsidP="004B2E32">
      <w:pPr>
        <w:pStyle w:val="BodyText"/>
      </w:pPr>
    </w:p>
    <w:p w14:paraId="33AD5C36" w14:textId="77777777" w:rsidR="004B2E32" w:rsidRDefault="004B2E32" w:rsidP="004B2E32">
      <w:pPr>
        <w:pStyle w:val="BodyText"/>
      </w:pPr>
    </w:p>
    <w:p w14:paraId="1CB758E3" w14:textId="77777777" w:rsidR="004B2E32" w:rsidRDefault="004B2E32" w:rsidP="004B2E32">
      <w:pPr>
        <w:pStyle w:val="BodyText"/>
      </w:pPr>
    </w:p>
    <w:p w14:paraId="40D9CB11" w14:textId="77777777" w:rsidR="004B2E32" w:rsidRDefault="004B2E32" w:rsidP="004B2E32">
      <w:pPr>
        <w:pStyle w:val="BodyText"/>
      </w:pPr>
    </w:p>
    <w:p w14:paraId="7E501367" w14:textId="77777777" w:rsidR="004B2E32" w:rsidRDefault="004B2E32" w:rsidP="004B2E32">
      <w:pPr>
        <w:pStyle w:val="BodyText"/>
      </w:pPr>
    </w:p>
    <w:p w14:paraId="61055A84" w14:textId="77777777" w:rsidR="004B2E32" w:rsidRDefault="004B2E32" w:rsidP="004B2E32">
      <w:pPr>
        <w:pStyle w:val="BodyText"/>
      </w:pPr>
    </w:p>
    <w:p w14:paraId="256E5CC9" w14:textId="77777777" w:rsidR="004B2E32" w:rsidRDefault="004B2E32" w:rsidP="004B2E32">
      <w:pPr>
        <w:pStyle w:val="BodyText"/>
      </w:pPr>
    </w:p>
    <w:p w14:paraId="15EA54E7" w14:textId="3A8A2D8C" w:rsidR="00E9046A" w:rsidRDefault="00E9046A">
      <w:pPr>
        <w:rPr>
          <w:sz w:val="20"/>
          <w:szCs w:val="20"/>
        </w:rPr>
      </w:pPr>
      <w:r>
        <w:br w:type="page"/>
      </w:r>
    </w:p>
    <w:p w14:paraId="62022E4C" w14:textId="77777777" w:rsidR="004B2E32" w:rsidRDefault="004B2E32" w:rsidP="004B2E32">
      <w:pPr>
        <w:pStyle w:val="BodyText"/>
      </w:pPr>
    </w:p>
    <w:p w14:paraId="59C7D924" w14:textId="77777777" w:rsidR="004B2E32" w:rsidRDefault="004B2E32" w:rsidP="004B2E32">
      <w:pPr>
        <w:pStyle w:val="BodyText"/>
      </w:pPr>
    </w:p>
    <w:p w14:paraId="62E20EE5" w14:textId="77777777" w:rsidR="004B2E32" w:rsidRDefault="004B2E32" w:rsidP="004B2E32">
      <w:pPr>
        <w:pStyle w:val="BodyText"/>
      </w:pPr>
    </w:p>
    <w:p w14:paraId="156258B6" w14:textId="77777777" w:rsidR="004B2E32" w:rsidRDefault="004B2E32" w:rsidP="004B2E32">
      <w:pPr>
        <w:pStyle w:val="BodyText"/>
      </w:pPr>
    </w:p>
    <w:p w14:paraId="78F1F8B5" w14:textId="77777777" w:rsidR="004B2E32" w:rsidRDefault="004B2E32" w:rsidP="004B2E32">
      <w:pPr>
        <w:pStyle w:val="BodyText"/>
      </w:pPr>
    </w:p>
    <w:p w14:paraId="75DF399A" w14:textId="77777777" w:rsidR="004B2E32" w:rsidRDefault="004B2E32" w:rsidP="004B2E32">
      <w:pPr>
        <w:pStyle w:val="BodyText"/>
      </w:pPr>
    </w:p>
    <w:p w14:paraId="0FB1C0E9" w14:textId="77777777" w:rsidR="004B2E32" w:rsidRDefault="004B2E32" w:rsidP="004B2E32">
      <w:pPr>
        <w:pStyle w:val="BodyText"/>
      </w:pPr>
    </w:p>
    <w:p w14:paraId="314256C7" w14:textId="77777777" w:rsidR="004B2E32" w:rsidRDefault="004B2E32" w:rsidP="004B2E32">
      <w:pPr>
        <w:pStyle w:val="BodyText"/>
      </w:pPr>
    </w:p>
    <w:p w14:paraId="5907E99B" w14:textId="77777777" w:rsidR="004B2E32" w:rsidRDefault="004B2E32" w:rsidP="004B2E32">
      <w:pPr>
        <w:pStyle w:val="BodyText"/>
      </w:pPr>
    </w:p>
    <w:p w14:paraId="1F99CCEE" w14:textId="77777777" w:rsidR="004B2E32" w:rsidRDefault="004B2E32" w:rsidP="004B2E32">
      <w:pPr>
        <w:pStyle w:val="BodyText"/>
      </w:pPr>
    </w:p>
    <w:p w14:paraId="6A579655" w14:textId="77777777" w:rsidR="004B2E32" w:rsidRDefault="004B2E32" w:rsidP="004B2E32">
      <w:pPr>
        <w:pStyle w:val="BodyText"/>
      </w:pPr>
    </w:p>
    <w:p w14:paraId="3D2F2CD8" w14:textId="77777777" w:rsidR="004B2E32" w:rsidRDefault="004B2E32" w:rsidP="004B2E32">
      <w:pPr>
        <w:pStyle w:val="BodyText"/>
      </w:pPr>
    </w:p>
    <w:p w14:paraId="55D83EDF" w14:textId="77777777" w:rsidR="004B2E32" w:rsidRDefault="004B2E32" w:rsidP="004B2E32">
      <w:pPr>
        <w:pStyle w:val="BodyText"/>
      </w:pPr>
    </w:p>
    <w:p w14:paraId="63F0DA22" w14:textId="77777777" w:rsidR="004B2E32" w:rsidRDefault="004B2E32" w:rsidP="004B2E32">
      <w:pPr>
        <w:pStyle w:val="BodyText"/>
      </w:pPr>
    </w:p>
    <w:p w14:paraId="29ED447D" w14:textId="77777777" w:rsidR="004B2E32" w:rsidRDefault="004B2E32" w:rsidP="004B2E32">
      <w:pPr>
        <w:pStyle w:val="BodyText"/>
      </w:pPr>
    </w:p>
    <w:p w14:paraId="0E6925BD" w14:textId="77777777" w:rsidR="004B2E32" w:rsidRDefault="004B2E32" w:rsidP="004B2E32">
      <w:pPr>
        <w:pStyle w:val="BodyText"/>
      </w:pPr>
    </w:p>
    <w:p w14:paraId="72D96B38" w14:textId="77777777" w:rsidR="004B2E32" w:rsidRDefault="004B2E32" w:rsidP="004B2E32">
      <w:pPr>
        <w:pStyle w:val="BodyText"/>
      </w:pPr>
    </w:p>
    <w:p w14:paraId="19F33FF4" w14:textId="77777777" w:rsidR="004B2E32" w:rsidRDefault="004B2E32" w:rsidP="004B2E32">
      <w:pPr>
        <w:pStyle w:val="BodyText"/>
      </w:pPr>
    </w:p>
    <w:p w14:paraId="23E929D1" w14:textId="77777777" w:rsidR="004B2E32" w:rsidRDefault="004B2E32" w:rsidP="004B2E32">
      <w:pPr>
        <w:pStyle w:val="BodyText"/>
      </w:pPr>
    </w:p>
    <w:p w14:paraId="42F5F6EA" w14:textId="77777777" w:rsidR="004B2E32" w:rsidRDefault="004B2E32" w:rsidP="004B2E32">
      <w:pPr>
        <w:pStyle w:val="BodyText"/>
      </w:pPr>
    </w:p>
    <w:p w14:paraId="710E4D7D" w14:textId="77777777" w:rsidR="004B2E32" w:rsidRDefault="004B2E32" w:rsidP="004B2E32">
      <w:pPr>
        <w:pStyle w:val="BodyText"/>
      </w:pPr>
    </w:p>
    <w:p w14:paraId="4CBFB67C" w14:textId="77777777" w:rsidR="004B2E32" w:rsidRDefault="004B2E32" w:rsidP="004B2E32">
      <w:pPr>
        <w:pStyle w:val="BodyText"/>
        <w:spacing w:before="5"/>
        <w:rPr>
          <w:sz w:val="17"/>
        </w:rPr>
      </w:pPr>
    </w:p>
    <w:p w14:paraId="71C89979" w14:textId="77777777" w:rsidR="004B2E32" w:rsidRDefault="004B2E32" w:rsidP="004B2E32">
      <w:pPr>
        <w:spacing w:before="93"/>
        <w:ind w:left="5209" w:right="5288"/>
        <w:jc w:val="center"/>
        <w:rPr>
          <w:i/>
          <w:sz w:val="16"/>
        </w:rPr>
      </w:pPr>
      <w:r>
        <w:rPr>
          <w:i/>
          <w:sz w:val="16"/>
        </w:rPr>
        <w:t>Page: 23</w:t>
      </w:r>
    </w:p>
    <w:p w14:paraId="37B49C69" w14:textId="77777777" w:rsidR="004B2E32" w:rsidRDefault="004B2E32" w:rsidP="004B2E32">
      <w:pPr>
        <w:jc w:val="center"/>
        <w:rPr>
          <w:sz w:val="16"/>
        </w:rPr>
        <w:sectPr w:rsidR="004B2E32" w:rsidSect="003B3A8A">
          <w:headerReference w:type="default" r:id="rId75"/>
          <w:footerReference w:type="default" r:id="rId76"/>
          <w:pgSz w:w="15840" w:h="12240" w:orient="landscape"/>
          <w:pgMar w:top="600" w:right="560" w:bottom="520" w:left="0" w:header="348" w:footer="0" w:gutter="0"/>
          <w:cols w:space="720"/>
          <w:docGrid w:linePitch="299"/>
        </w:sectPr>
      </w:pPr>
    </w:p>
    <w:p w14:paraId="26E13FE3" w14:textId="77777777" w:rsidR="004B2E32" w:rsidRDefault="004B2E32" w:rsidP="004B2E32">
      <w:pPr>
        <w:pStyle w:val="BodyText"/>
        <w:spacing w:before="7"/>
        <w:rPr>
          <w:sz w:val="2"/>
        </w:rPr>
      </w:pPr>
    </w:p>
    <w:p w14:paraId="2A5CB5D7" w14:textId="5E905854" w:rsidR="004B2E32" w:rsidRDefault="004B2E32" w:rsidP="004B2E32">
      <w:pPr>
        <w:pStyle w:val="BodyText"/>
        <w:spacing w:line="20" w:lineRule="exact"/>
        <w:ind w:left="119"/>
        <w:rPr>
          <w:sz w:val="2"/>
        </w:rPr>
      </w:pPr>
      <w:r>
        <w:rPr>
          <w:noProof/>
          <w:sz w:val="2"/>
        </w:rPr>
        <mc:AlternateContent>
          <mc:Choice Requires="wpg">
            <w:drawing>
              <wp:inline distT="0" distB="0" distL="0" distR="0" wp14:anchorId="69A5C61C" wp14:editId="02179A8A">
                <wp:extent cx="6858000" cy="1270"/>
                <wp:effectExtent l="8890" t="13335" r="10160"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
                          <a:chOff x="0" y="0"/>
                          <a:chExt cx="10800" cy="2"/>
                        </a:xfrm>
                      </wpg:grpSpPr>
                      <wps:wsp>
                        <wps:cNvPr id="10" name="Line 3"/>
                        <wps:cNvCnPr>
                          <a:cxnSpLocks noChangeShapeType="1"/>
                        </wps:cNvCnPr>
                        <wps:spPr bwMode="auto">
                          <a:xfrm>
                            <a:off x="0" y="1"/>
                            <a:ext cx="10800" cy="0"/>
                          </a:xfrm>
                          <a:prstGeom prst="line">
                            <a:avLst/>
                          </a:prstGeom>
                          <a:noFill/>
                          <a:ln w="1270">
                            <a:solidFill>
                              <a:srgbClr val="0000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7BDD9C3" id="Group 9" o:spid="_x0000_s1026" style="width:540pt;height:.1pt;mso-position-horizontal-relative:char;mso-position-vertical-relative:line" coordsize="10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">
                <v:line id="Line 3" o:spid="_x0000_s1027" style="position:absolute;visibility:visible;mso-wrap-style:square" from="0,1" to="1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" strokecolor="blue" strokeweight=".1pt"/>
                <w10:anchorlock/>
              </v:group>
            </w:pict>
          </mc:Fallback>
        </mc:AlternateContent>
      </w:r>
    </w:p>
    <w:p w14:paraId="41B8D2CB" w14:textId="77777777" w:rsidR="004B2E32" w:rsidRDefault="004B2E32" w:rsidP="004B2E32">
      <w:pPr>
        <w:pStyle w:val="BodyText"/>
        <w:spacing w:before="3"/>
        <w:rPr>
          <w:sz w:val="8"/>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5"/>
        <w:gridCol w:w="955"/>
        <w:gridCol w:w="955"/>
        <w:gridCol w:w="955"/>
      </w:tblGrid>
      <w:tr w:rsidR="003B3A8A" w14:paraId="28ABD307" w14:textId="04180C37" w:rsidTr="00477D98">
        <w:trPr>
          <w:trHeight w:val="573"/>
        </w:trPr>
        <w:tc>
          <w:tcPr>
            <w:tcW w:w="2400" w:type="dxa"/>
            <w:tcBorders>
              <w:bottom w:val="single" w:sz="6" w:space="0" w:color="000000"/>
              <w:right w:val="single" w:sz="4" w:space="0" w:color="FFFFFF"/>
            </w:tcBorders>
            <w:shd w:val="clear" w:color="auto" w:fill="00B050"/>
          </w:tcPr>
          <w:p w14:paraId="6A7B9FD8" w14:textId="77777777" w:rsidR="003B3A8A" w:rsidRDefault="003B3A8A" w:rsidP="003B3A8A">
            <w:pPr>
              <w:pStyle w:val="TableParagraph"/>
              <w:spacing w:line="171" w:lineRule="exact"/>
              <w:ind w:left="84"/>
              <w:rPr>
                <w:b/>
                <w:sz w:val="16"/>
              </w:rPr>
            </w:pPr>
            <w:r>
              <w:rPr>
                <w:b/>
                <w:sz w:val="16"/>
              </w:rPr>
              <w:t>Section/Id#:</w:t>
            </w:r>
          </w:p>
          <w:p w14:paraId="23B0031A" w14:textId="77777777" w:rsidR="003B3A8A" w:rsidRDefault="003B3A8A" w:rsidP="003B3A8A">
            <w:pPr>
              <w:pStyle w:val="TableParagraph"/>
              <w:spacing w:before="8"/>
              <w:ind w:left="84" w:right="1813"/>
              <w:rPr>
                <w:b/>
                <w:sz w:val="16"/>
              </w:rPr>
            </w:pPr>
            <w:r>
              <w:rPr>
                <w:b/>
                <w:sz w:val="16"/>
              </w:rPr>
              <w:t>Type:</w:t>
            </w:r>
          </w:p>
          <w:p w14:paraId="3273C9EC" w14:textId="77777777" w:rsidR="003B3A8A" w:rsidRDefault="003B3A8A" w:rsidP="003B3A8A">
            <w:pPr>
              <w:pStyle w:val="TableParagraph"/>
              <w:spacing w:before="8"/>
              <w:ind w:left="84" w:right="1813"/>
              <w:rPr>
                <w:b/>
                <w:sz w:val="16"/>
              </w:rPr>
            </w:pPr>
            <w:r>
              <w:rPr>
                <w:b/>
                <w:sz w:val="16"/>
              </w:rPr>
              <w:t>Name:</w:t>
            </w:r>
          </w:p>
        </w:tc>
        <w:tc>
          <w:tcPr>
            <w:tcW w:w="7525" w:type="dxa"/>
            <w:tcBorders>
              <w:left w:val="single" w:sz="4" w:space="0" w:color="FFFFFF"/>
              <w:bottom w:val="single" w:sz="8" w:space="0" w:color="000000"/>
              <w:right w:val="single" w:sz="4" w:space="0" w:color="FFFFFF"/>
            </w:tcBorders>
            <w:shd w:val="clear" w:color="auto" w:fill="00B050"/>
          </w:tcPr>
          <w:p w14:paraId="1F163588" w14:textId="77777777" w:rsidR="003B3A8A" w:rsidRDefault="003B3A8A" w:rsidP="003B3A8A">
            <w:pPr>
              <w:pStyle w:val="TableParagraph"/>
              <w:spacing w:before="6"/>
              <w:rPr>
                <w:sz w:val="15"/>
              </w:rPr>
            </w:pPr>
          </w:p>
          <w:p w14:paraId="3210713B" w14:textId="77777777" w:rsidR="003B3A8A" w:rsidRDefault="003B3A8A" w:rsidP="003B3A8A">
            <w:pPr>
              <w:pStyle w:val="TableParagraph"/>
              <w:ind w:left="84"/>
              <w:rPr>
                <w:b/>
                <w:sz w:val="16"/>
              </w:rPr>
            </w:pPr>
            <w:r>
              <w:rPr>
                <w:b/>
                <w:sz w:val="16"/>
              </w:rPr>
              <w:t>Conformance Criteria</w:t>
            </w:r>
          </w:p>
        </w:tc>
        <w:tc>
          <w:tcPr>
            <w:tcW w:w="955" w:type="dxa"/>
            <w:tcBorders>
              <w:left w:val="single" w:sz="4" w:space="0" w:color="FFFFFF"/>
              <w:bottom w:val="single" w:sz="8" w:space="0" w:color="000000"/>
            </w:tcBorders>
            <w:shd w:val="clear" w:color="auto" w:fill="00B050"/>
            <w:vAlign w:val="center"/>
          </w:tcPr>
          <w:p w14:paraId="6C12CF69" w14:textId="6D45C0CB" w:rsidR="003B3A8A" w:rsidRDefault="003B3A8A" w:rsidP="003B3A8A">
            <w:pPr>
              <w:pStyle w:val="TableParagraph"/>
              <w:ind w:left="240" w:right="236"/>
              <w:jc w:val="center"/>
              <w:rPr>
                <w:b/>
                <w:sz w:val="16"/>
              </w:rPr>
            </w:pPr>
            <w:r w:rsidRPr="000E4DCC">
              <w:rPr>
                <w:b/>
                <w:sz w:val="16"/>
                <w:szCs w:val="16"/>
              </w:rPr>
              <w:t>Row#</w:t>
            </w:r>
          </w:p>
        </w:tc>
        <w:tc>
          <w:tcPr>
            <w:tcW w:w="955" w:type="dxa"/>
            <w:tcBorders>
              <w:left w:val="single" w:sz="4" w:space="0" w:color="FFFFFF"/>
              <w:bottom w:val="single" w:sz="8" w:space="0" w:color="000000"/>
            </w:tcBorders>
            <w:shd w:val="clear" w:color="auto" w:fill="00B050"/>
            <w:vAlign w:val="center"/>
          </w:tcPr>
          <w:p w14:paraId="2FCCA0C7" w14:textId="28022522" w:rsidR="003B3A8A" w:rsidRDefault="003B3A8A" w:rsidP="003B3A8A">
            <w:pPr>
              <w:pStyle w:val="TableParagraph"/>
              <w:ind w:left="61" w:right="75"/>
              <w:jc w:val="center"/>
              <w:rPr>
                <w:b/>
                <w:sz w:val="16"/>
              </w:rPr>
            </w:pPr>
            <w:r w:rsidRPr="000E4DCC">
              <w:rPr>
                <w:b/>
                <w:sz w:val="16"/>
                <w:szCs w:val="16"/>
              </w:rPr>
              <w:t>Criteria Status</w:t>
            </w:r>
          </w:p>
        </w:tc>
        <w:tc>
          <w:tcPr>
            <w:tcW w:w="955" w:type="dxa"/>
            <w:tcBorders>
              <w:left w:val="single" w:sz="4" w:space="0" w:color="FFFFFF"/>
              <w:bottom w:val="single" w:sz="8" w:space="0" w:color="000000"/>
            </w:tcBorders>
            <w:shd w:val="clear" w:color="auto" w:fill="00B050"/>
            <w:vAlign w:val="center"/>
          </w:tcPr>
          <w:p w14:paraId="29993E79" w14:textId="755746B7" w:rsidR="003B3A8A" w:rsidRDefault="003B3A8A" w:rsidP="003B3A8A">
            <w:pPr>
              <w:pStyle w:val="TableParagraph"/>
              <w:ind w:left="0" w:right="46"/>
              <w:jc w:val="center"/>
              <w:rPr>
                <w:b/>
                <w:sz w:val="16"/>
              </w:rPr>
            </w:pPr>
            <w:r w:rsidRPr="000E4DCC">
              <w:rPr>
                <w:b/>
                <w:sz w:val="16"/>
                <w:szCs w:val="16"/>
              </w:rPr>
              <w:t>Mapping to R1</w:t>
            </w:r>
          </w:p>
        </w:tc>
      </w:tr>
      <w:tr w:rsidR="003B3A8A" w14:paraId="2B6DD415" w14:textId="76FE6D0A" w:rsidTr="00A07C20">
        <w:trPr>
          <w:trHeight w:val="429"/>
        </w:trPr>
        <w:tc>
          <w:tcPr>
            <w:tcW w:w="2400" w:type="dxa"/>
            <w:vMerge w:val="restart"/>
            <w:tcBorders>
              <w:top w:val="single" w:sz="6" w:space="0" w:color="000000"/>
              <w:right w:val="single" w:sz="8" w:space="0" w:color="000000"/>
            </w:tcBorders>
          </w:tcPr>
          <w:p w14:paraId="62CB6BF6" w14:textId="77777777" w:rsidR="003B3A8A" w:rsidRDefault="003B3A8A" w:rsidP="003B3A8A">
            <w:pPr>
              <w:pStyle w:val="TableParagraph"/>
              <w:rPr>
                <w:sz w:val="16"/>
              </w:rPr>
            </w:pPr>
          </w:p>
        </w:tc>
        <w:tc>
          <w:tcPr>
            <w:tcW w:w="7525" w:type="dxa"/>
            <w:tcBorders>
              <w:top w:val="single" w:sz="8" w:space="0" w:color="000000"/>
              <w:left w:val="single" w:sz="8" w:space="0" w:color="000000"/>
              <w:right w:val="single" w:sz="6" w:space="0" w:color="000000"/>
            </w:tcBorders>
            <w:shd w:val="clear" w:color="auto" w:fill="F2DBDB" w:themeFill="accent2" w:themeFillTint="33"/>
          </w:tcPr>
          <w:p w14:paraId="30F9B3F4" w14:textId="40C9118F" w:rsidR="003B3A8A" w:rsidRDefault="003B3A8A" w:rsidP="003B3A8A">
            <w:pPr>
              <w:pStyle w:val="TableParagraph"/>
              <w:spacing w:before="26" w:line="190" w:lineRule="atLeast"/>
              <w:ind w:left="453" w:right="142" w:hanging="335"/>
              <w:rPr>
                <w:sz w:val="16"/>
              </w:rPr>
            </w:pPr>
            <w:r>
              <w:rPr>
                <w:b/>
                <w:sz w:val="16"/>
              </w:rPr>
              <w:t xml:space="preserve">15. </w:t>
            </w:r>
            <w:r>
              <w:rPr>
                <w:sz w:val="16"/>
              </w:rPr>
              <w:t>The system SHOULD provide the ability to update immunization histories at the time of capturing an immunization administration.</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76796D95" w14:textId="77777777" w:rsidR="003B3A8A" w:rsidRDefault="003B3A8A" w:rsidP="00E9046A">
            <w:pPr>
              <w:pStyle w:val="TableParagraph"/>
              <w:ind w:left="0"/>
              <w:jc w:val="center"/>
              <w:rPr>
                <w:sz w:val="16"/>
              </w:rPr>
            </w:pPr>
            <w:r>
              <w:rPr>
                <w:sz w:val="16"/>
              </w:rPr>
              <w:t>538</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46A7FFC2" w14:textId="09343289" w:rsidR="003B3A8A" w:rsidRDefault="00A07C20" w:rsidP="00E9046A">
            <w:pPr>
              <w:pStyle w:val="TableParagraph"/>
              <w:ind w:left="0"/>
              <w:jc w:val="center"/>
              <w:rPr>
                <w:sz w:val="16"/>
              </w:rPr>
            </w:pPr>
            <w:r>
              <w:rPr>
                <w:sz w:val="16"/>
              </w:rPr>
              <w:t>A</w:t>
            </w:r>
          </w:p>
        </w:tc>
        <w:tc>
          <w:tcPr>
            <w:tcW w:w="955" w:type="dxa"/>
            <w:tcBorders>
              <w:top w:val="single" w:sz="8" w:space="0" w:color="000000"/>
              <w:left w:val="single" w:sz="6" w:space="0" w:color="000000"/>
              <w:right w:val="single" w:sz="6" w:space="0" w:color="000000"/>
            </w:tcBorders>
            <w:shd w:val="clear" w:color="auto" w:fill="F2DBDB" w:themeFill="accent2" w:themeFillTint="33"/>
            <w:vAlign w:val="center"/>
          </w:tcPr>
          <w:p w14:paraId="19AA049B" w14:textId="77777777" w:rsidR="003B3A8A" w:rsidRDefault="003B3A8A" w:rsidP="00E9046A">
            <w:pPr>
              <w:pStyle w:val="TableParagraph"/>
              <w:ind w:left="0"/>
              <w:jc w:val="center"/>
              <w:rPr>
                <w:sz w:val="16"/>
              </w:rPr>
            </w:pPr>
          </w:p>
        </w:tc>
      </w:tr>
      <w:tr w:rsidR="003B3A8A" w14:paraId="6FD4B3F6" w14:textId="2A7F7E69" w:rsidTr="00A07C20">
        <w:trPr>
          <w:trHeight w:val="425"/>
        </w:trPr>
        <w:tc>
          <w:tcPr>
            <w:tcW w:w="2400" w:type="dxa"/>
            <w:vMerge/>
            <w:tcBorders>
              <w:top w:val="nil"/>
              <w:right w:val="single" w:sz="8" w:space="0" w:color="000000"/>
            </w:tcBorders>
          </w:tcPr>
          <w:p w14:paraId="2F6DF349"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281B0034" w14:textId="77777777" w:rsidR="003B3A8A" w:rsidRDefault="003B3A8A" w:rsidP="003B3A8A">
            <w:pPr>
              <w:pStyle w:val="TableParagraph"/>
              <w:spacing w:before="28" w:line="190" w:lineRule="atLeast"/>
              <w:ind w:left="453" w:right="53" w:hanging="335"/>
              <w:jc w:val="both"/>
              <w:rPr>
                <w:sz w:val="16"/>
              </w:rPr>
            </w:pPr>
            <w:r>
              <w:rPr>
                <w:b/>
                <w:sz w:val="16"/>
              </w:rPr>
              <w:t xml:space="preserve">16. </w:t>
            </w:r>
            <w:r>
              <w:rPr>
                <w:sz w:val="16"/>
              </w:rPr>
              <w:t>The system SHALL provide the ability to render an immunization order as written (e.g., exact clinician order language or as mandated - such as by a public health requirement), when rendering administration information.</w:t>
            </w:r>
          </w:p>
        </w:tc>
        <w:tc>
          <w:tcPr>
            <w:tcW w:w="955" w:type="dxa"/>
            <w:tcBorders>
              <w:left w:val="single" w:sz="6" w:space="0" w:color="000000"/>
              <w:right w:val="single" w:sz="6" w:space="0" w:color="000000"/>
            </w:tcBorders>
            <w:shd w:val="clear" w:color="auto" w:fill="F2DBDB" w:themeFill="accent2" w:themeFillTint="33"/>
            <w:vAlign w:val="center"/>
          </w:tcPr>
          <w:p w14:paraId="698D6125" w14:textId="77777777" w:rsidR="003B3A8A" w:rsidRDefault="003B3A8A" w:rsidP="00E9046A">
            <w:pPr>
              <w:pStyle w:val="TableParagraph"/>
              <w:ind w:left="0"/>
              <w:jc w:val="center"/>
              <w:rPr>
                <w:sz w:val="16"/>
              </w:rPr>
            </w:pPr>
            <w:r>
              <w:rPr>
                <w:sz w:val="16"/>
              </w:rPr>
              <w:t>539</w:t>
            </w:r>
          </w:p>
        </w:tc>
        <w:tc>
          <w:tcPr>
            <w:tcW w:w="955" w:type="dxa"/>
            <w:tcBorders>
              <w:left w:val="single" w:sz="6" w:space="0" w:color="000000"/>
              <w:right w:val="single" w:sz="6" w:space="0" w:color="000000"/>
            </w:tcBorders>
            <w:shd w:val="clear" w:color="auto" w:fill="F2DBDB" w:themeFill="accent2" w:themeFillTint="33"/>
            <w:vAlign w:val="center"/>
          </w:tcPr>
          <w:p w14:paraId="769F6FE9" w14:textId="32836CD0" w:rsidR="003B3A8A" w:rsidRDefault="00A07C20" w:rsidP="00E9046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78213C49" w14:textId="77777777" w:rsidR="003B3A8A" w:rsidRDefault="003B3A8A" w:rsidP="00E9046A">
            <w:pPr>
              <w:pStyle w:val="TableParagraph"/>
              <w:ind w:left="0"/>
              <w:jc w:val="center"/>
              <w:rPr>
                <w:sz w:val="16"/>
              </w:rPr>
            </w:pPr>
          </w:p>
        </w:tc>
      </w:tr>
      <w:tr w:rsidR="003B3A8A" w14:paraId="66315FFC" w14:textId="2E12BAED" w:rsidTr="00A07C20">
        <w:trPr>
          <w:trHeight w:val="624"/>
        </w:trPr>
        <w:tc>
          <w:tcPr>
            <w:tcW w:w="2400" w:type="dxa"/>
            <w:vMerge/>
            <w:tcBorders>
              <w:top w:val="nil"/>
              <w:right w:val="single" w:sz="8" w:space="0" w:color="000000"/>
            </w:tcBorders>
          </w:tcPr>
          <w:p w14:paraId="4E08D74F"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4438BDC0" w14:textId="77777777" w:rsidR="003B3A8A" w:rsidRDefault="003B3A8A" w:rsidP="003B3A8A">
            <w:pPr>
              <w:pStyle w:val="TableParagraph"/>
              <w:spacing w:before="28" w:line="190" w:lineRule="atLeast"/>
              <w:ind w:left="453" w:right="53" w:hanging="335"/>
              <w:jc w:val="both"/>
              <w:rPr>
                <w:sz w:val="16"/>
              </w:rPr>
            </w:pPr>
            <w:r>
              <w:rPr>
                <w:b/>
                <w:sz w:val="16"/>
              </w:rPr>
              <w:t>17.</w:t>
            </w:r>
            <w:r>
              <w:rPr>
                <w:b/>
                <w:spacing w:val="21"/>
                <w:sz w:val="16"/>
              </w:rPr>
              <w:t xml:space="preserve"> </w:t>
            </w:r>
            <w:r>
              <w:rPr>
                <w:sz w:val="16"/>
              </w:rPr>
              <w:t>The</w:t>
            </w:r>
            <w:r>
              <w:rPr>
                <w:spacing w:val="-15"/>
                <w:sz w:val="16"/>
              </w:rPr>
              <w:t xml:space="preserve"> </w:t>
            </w:r>
            <w:r>
              <w:rPr>
                <w:sz w:val="16"/>
              </w:rPr>
              <w:t>system</w:t>
            </w:r>
            <w:r>
              <w:rPr>
                <w:spacing w:val="-15"/>
                <w:sz w:val="16"/>
              </w:rPr>
              <w:t xml:space="preserve"> </w:t>
            </w:r>
            <w:r>
              <w:rPr>
                <w:sz w:val="16"/>
              </w:rPr>
              <w:t>SHALL</w:t>
            </w:r>
            <w:r>
              <w:rPr>
                <w:spacing w:val="-15"/>
                <w:sz w:val="16"/>
              </w:rPr>
              <w:t xml:space="preserve"> </w:t>
            </w:r>
            <w:r>
              <w:rPr>
                <w:sz w:val="16"/>
              </w:rPr>
              <w:t>provide</w:t>
            </w:r>
            <w:r>
              <w:rPr>
                <w:spacing w:val="-15"/>
                <w:sz w:val="16"/>
              </w:rPr>
              <w:t xml:space="preserve"> </w:t>
            </w:r>
            <w:r>
              <w:rPr>
                <w:sz w:val="16"/>
              </w:rPr>
              <w:t>the</w:t>
            </w:r>
            <w:r>
              <w:rPr>
                <w:spacing w:val="-15"/>
                <w:sz w:val="16"/>
              </w:rPr>
              <w:t xml:space="preserve"> </w:t>
            </w:r>
            <w:r>
              <w:rPr>
                <w:sz w:val="16"/>
              </w:rPr>
              <w:t>ability</w:t>
            </w:r>
            <w:r>
              <w:rPr>
                <w:spacing w:val="-15"/>
                <w:sz w:val="16"/>
              </w:rPr>
              <w:t xml:space="preserve"> </w:t>
            </w:r>
            <w:r>
              <w:rPr>
                <w:sz w:val="16"/>
              </w:rPr>
              <w:t>to</w:t>
            </w:r>
            <w:r>
              <w:rPr>
                <w:spacing w:val="-15"/>
                <w:sz w:val="16"/>
              </w:rPr>
              <w:t xml:space="preserve"> </w:t>
            </w:r>
            <w:r>
              <w:rPr>
                <w:sz w:val="16"/>
              </w:rPr>
              <w:t>determine</w:t>
            </w:r>
            <w:r>
              <w:rPr>
                <w:spacing w:val="-15"/>
                <w:sz w:val="16"/>
              </w:rPr>
              <w:t xml:space="preserve"> </w:t>
            </w:r>
            <w:r>
              <w:rPr>
                <w:sz w:val="16"/>
              </w:rPr>
              <w:t>due</w:t>
            </w:r>
            <w:r>
              <w:rPr>
                <w:spacing w:val="-15"/>
                <w:sz w:val="16"/>
              </w:rPr>
              <w:t xml:space="preserve"> </w:t>
            </w:r>
            <w:r>
              <w:rPr>
                <w:sz w:val="16"/>
              </w:rPr>
              <w:t>and</w:t>
            </w:r>
            <w:r>
              <w:rPr>
                <w:spacing w:val="-15"/>
                <w:sz w:val="16"/>
              </w:rPr>
              <w:t xml:space="preserve"> </w:t>
            </w:r>
            <w:r>
              <w:rPr>
                <w:sz w:val="16"/>
              </w:rPr>
              <w:t>overdue</w:t>
            </w:r>
            <w:r>
              <w:rPr>
                <w:spacing w:val="-15"/>
                <w:sz w:val="16"/>
              </w:rPr>
              <w:t xml:space="preserve"> </w:t>
            </w:r>
            <w:r>
              <w:rPr>
                <w:sz w:val="16"/>
              </w:rPr>
              <w:t>ordered</w:t>
            </w:r>
            <w:r>
              <w:rPr>
                <w:spacing w:val="-15"/>
                <w:sz w:val="16"/>
              </w:rPr>
              <w:t xml:space="preserve"> </w:t>
            </w:r>
            <w:r>
              <w:rPr>
                <w:sz w:val="16"/>
              </w:rPr>
              <w:t>immunizations</w:t>
            </w:r>
            <w:r>
              <w:rPr>
                <w:spacing w:val="-15"/>
                <w:sz w:val="16"/>
              </w:rPr>
              <w:t xml:space="preserve"> </w:t>
            </w:r>
            <w:r>
              <w:rPr>
                <w:sz w:val="16"/>
              </w:rPr>
              <w:t>including earliest through latest date ranges and render a notification according to organizational policy, and/ or jurisdictional law.</w:t>
            </w:r>
          </w:p>
        </w:tc>
        <w:tc>
          <w:tcPr>
            <w:tcW w:w="955" w:type="dxa"/>
            <w:tcBorders>
              <w:left w:val="single" w:sz="6" w:space="0" w:color="000000"/>
              <w:right w:val="single" w:sz="6" w:space="0" w:color="000000"/>
            </w:tcBorders>
            <w:shd w:val="clear" w:color="auto" w:fill="F2DBDB" w:themeFill="accent2" w:themeFillTint="33"/>
            <w:vAlign w:val="center"/>
          </w:tcPr>
          <w:p w14:paraId="200B2258" w14:textId="77777777" w:rsidR="003B3A8A" w:rsidRDefault="003B3A8A" w:rsidP="00E9046A">
            <w:pPr>
              <w:pStyle w:val="TableParagraph"/>
              <w:ind w:left="0"/>
              <w:jc w:val="center"/>
              <w:rPr>
                <w:sz w:val="16"/>
              </w:rPr>
            </w:pPr>
            <w:r>
              <w:rPr>
                <w:sz w:val="16"/>
              </w:rPr>
              <w:t>540</w:t>
            </w:r>
          </w:p>
        </w:tc>
        <w:tc>
          <w:tcPr>
            <w:tcW w:w="955" w:type="dxa"/>
            <w:tcBorders>
              <w:left w:val="single" w:sz="6" w:space="0" w:color="000000"/>
              <w:right w:val="single" w:sz="6" w:space="0" w:color="000000"/>
            </w:tcBorders>
            <w:shd w:val="clear" w:color="auto" w:fill="F2DBDB" w:themeFill="accent2" w:themeFillTint="33"/>
            <w:vAlign w:val="center"/>
          </w:tcPr>
          <w:p w14:paraId="40DFE61A" w14:textId="76F2467E" w:rsidR="003B3A8A" w:rsidRDefault="00A07C20" w:rsidP="00E9046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1F99DA0F" w14:textId="77777777" w:rsidR="003B3A8A" w:rsidRDefault="003B3A8A" w:rsidP="00E9046A">
            <w:pPr>
              <w:pStyle w:val="TableParagraph"/>
              <w:ind w:left="0"/>
              <w:jc w:val="center"/>
              <w:rPr>
                <w:sz w:val="16"/>
              </w:rPr>
            </w:pPr>
          </w:p>
        </w:tc>
      </w:tr>
      <w:tr w:rsidR="003B3A8A" w14:paraId="65242BE0" w14:textId="6C4F419F" w:rsidTr="00A07C20">
        <w:trPr>
          <w:trHeight w:val="431"/>
        </w:trPr>
        <w:tc>
          <w:tcPr>
            <w:tcW w:w="2400" w:type="dxa"/>
            <w:vMerge/>
            <w:tcBorders>
              <w:top w:val="nil"/>
              <w:right w:val="single" w:sz="8" w:space="0" w:color="000000"/>
            </w:tcBorders>
          </w:tcPr>
          <w:p w14:paraId="0F3C3478"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3B5A4FB" w14:textId="77777777" w:rsidR="003B3A8A" w:rsidRDefault="003B3A8A" w:rsidP="003B3A8A">
            <w:pPr>
              <w:pStyle w:val="TableParagraph"/>
              <w:spacing w:before="28" w:line="190" w:lineRule="atLeast"/>
              <w:ind w:left="453" w:hanging="335"/>
              <w:rPr>
                <w:sz w:val="16"/>
              </w:rPr>
            </w:pPr>
            <w:r>
              <w:rPr>
                <w:b/>
                <w:sz w:val="16"/>
              </w:rPr>
              <w:t xml:space="preserve">18. </w:t>
            </w:r>
            <w:r>
              <w:rPr>
                <w:sz w:val="16"/>
              </w:rPr>
              <w:t>The system SHALL provide the ability to render a patient educational information regarding the administration (e.g., Vaccine Information Statement (VIS).</w:t>
            </w:r>
          </w:p>
        </w:tc>
        <w:tc>
          <w:tcPr>
            <w:tcW w:w="955" w:type="dxa"/>
            <w:tcBorders>
              <w:left w:val="single" w:sz="6" w:space="0" w:color="000000"/>
              <w:right w:val="single" w:sz="6" w:space="0" w:color="000000"/>
            </w:tcBorders>
            <w:shd w:val="clear" w:color="auto" w:fill="F2DBDB" w:themeFill="accent2" w:themeFillTint="33"/>
            <w:vAlign w:val="center"/>
          </w:tcPr>
          <w:p w14:paraId="3A86EC4D" w14:textId="77777777" w:rsidR="003B3A8A" w:rsidRDefault="003B3A8A" w:rsidP="00E9046A">
            <w:pPr>
              <w:pStyle w:val="TableParagraph"/>
              <w:ind w:left="0"/>
              <w:jc w:val="center"/>
              <w:rPr>
                <w:sz w:val="16"/>
              </w:rPr>
            </w:pPr>
            <w:r>
              <w:rPr>
                <w:sz w:val="16"/>
              </w:rPr>
              <w:t>541</w:t>
            </w:r>
          </w:p>
        </w:tc>
        <w:tc>
          <w:tcPr>
            <w:tcW w:w="955" w:type="dxa"/>
            <w:tcBorders>
              <w:left w:val="single" w:sz="6" w:space="0" w:color="000000"/>
              <w:right w:val="single" w:sz="6" w:space="0" w:color="000000"/>
            </w:tcBorders>
            <w:shd w:val="clear" w:color="auto" w:fill="F2DBDB" w:themeFill="accent2" w:themeFillTint="33"/>
            <w:vAlign w:val="center"/>
          </w:tcPr>
          <w:p w14:paraId="400FFE7F" w14:textId="4787554C" w:rsidR="003B3A8A" w:rsidRDefault="00A07C20" w:rsidP="00E9046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3795583D" w14:textId="77777777" w:rsidR="003B3A8A" w:rsidRDefault="003B3A8A" w:rsidP="00E9046A">
            <w:pPr>
              <w:pStyle w:val="TableParagraph"/>
              <w:ind w:left="0"/>
              <w:jc w:val="center"/>
              <w:rPr>
                <w:sz w:val="16"/>
              </w:rPr>
            </w:pPr>
          </w:p>
        </w:tc>
      </w:tr>
      <w:tr w:rsidR="003B3A8A" w14:paraId="48C669EB" w14:textId="7766F027" w:rsidTr="00A07C20">
        <w:trPr>
          <w:trHeight w:val="432"/>
        </w:trPr>
        <w:tc>
          <w:tcPr>
            <w:tcW w:w="2400" w:type="dxa"/>
            <w:vMerge/>
            <w:tcBorders>
              <w:top w:val="nil"/>
              <w:right w:val="single" w:sz="8" w:space="0" w:color="000000"/>
            </w:tcBorders>
          </w:tcPr>
          <w:p w14:paraId="37B40B6A"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126AF96" w14:textId="77777777" w:rsidR="003B3A8A" w:rsidRDefault="003B3A8A" w:rsidP="003B3A8A">
            <w:pPr>
              <w:pStyle w:val="TableParagraph"/>
              <w:spacing w:before="28" w:line="190" w:lineRule="atLeast"/>
              <w:ind w:left="453" w:right="50" w:hanging="335"/>
              <w:rPr>
                <w:sz w:val="16"/>
              </w:rPr>
            </w:pPr>
            <w:r>
              <w:rPr>
                <w:b/>
                <w:sz w:val="16"/>
              </w:rPr>
              <w:t xml:space="preserve">19. </w:t>
            </w:r>
            <w:r>
              <w:rPr>
                <w:sz w:val="16"/>
              </w:rPr>
              <w:t>The system SHALL provide the ability to capture that patient educational information (e.g., VIS) was provided at the time of immunization administration.</w:t>
            </w:r>
          </w:p>
        </w:tc>
        <w:tc>
          <w:tcPr>
            <w:tcW w:w="955" w:type="dxa"/>
            <w:tcBorders>
              <w:left w:val="single" w:sz="6" w:space="0" w:color="000000"/>
              <w:right w:val="single" w:sz="6" w:space="0" w:color="000000"/>
            </w:tcBorders>
            <w:shd w:val="clear" w:color="auto" w:fill="F2DBDB" w:themeFill="accent2" w:themeFillTint="33"/>
            <w:vAlign w:val="center"/>
          </w:tcPr>
          <w:p w14:paraId="142ACB50" w14:textId="77777777" w:rsidR="003B3A8A" w:rsidRDefault="003B3A8A" w:rsidP="00E9046A">
            <w:pPr>
              <w:pStyle w:val="TableParagraph"/>
              <w:ind w:left="0"/>
              <w:jc w:val="center"/>
              <w:rPr>
                <w:sz w:val="16"/>
              </w:rPr>
            </w:pPr>
            <w:r>
              <w:rPr>
                <w:sz w:val="16"/>
              </w:rPr>
              <w:t>542</w:t>
            </w:r>
          </w:p>
        </w:tc>
        <w:tc>
          <w:tcPr>
            <w:tcW w:w="955" w:type="dxa"/>
            <w:tcBorders>
              <w:left w:val="single" w:sz="6" w:space="0" w:color="000000"/>
              <w:right w:val="single" w:sz="6" w:space="0" w:color="000000"/>
            </w:tcBorders>
            <w:shd w:val="clear" w:color="auto" w:fill="F2DBDB" w:themeFill="accent2" w:themeFillTint="33"/>
            <w:vAlign w:val="center"/>
          </w:tcPr>
          <w:p w14:paraId="50103EAC" w14:textId="2DE01276" w:rsidR="003B3A8A" w:rsidRDefault="00A07C20" w:rsidP="00E9046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4317F9C2" w14:textId="77777777" w:rsidR="003B3A8A" w:rsidRDefault="003B3A8A" w:rsidP="00E9046A">
            <w:pPr>
              <w:pStyle w:val="TableParagraph"/>
              <w:ind w:left="0"/>
              <w:jc w:val="center"/>
              <w:rPr>
                <w:sz w:val="16"/>
              </w:rPr>
            </w:pPr>
          </w:p>
        </w:tc>
      </w:tr>
      <w:tr w:rsidR="003B3A8A" w14:paraId="775DC98F" w14:textId="09D56F68" w:rsidTr="00A07C20">
        <w:trPr>
          <w:trHeight w:val="623"/>
        </w:trPr>
        <w:tc>
          <w:tcPr>
            <w:tcW w:w="2400" w:type="dxa"/>
            <w:vMerge/>
            <w:tcBorders>
              <w:top w:val="nil"/>
              <w:right w:val="single" w:sz="8" w:space="0" w:color="000000"/>
            </w:tcBorders>
          </w:tcPr>
          <w:p w14:paraId="7EDA3C80"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154FFC6E" w14:textId="77777777" w:rsidR="003B3A8A" w:rsidRDefault="003B3A8A" w:rsidP="003B3A8A">
            <w:pPr>
              <w:pStyle w:val="TableParagraph"/>
              <w:spacing w:before="28" w:line="190" w:lineRule="atLeast"/>
              <w:ind w:left="453" w:right="54" w:hanging="335"/>
              <w:jc w:val="both"/>
              <w:rPr>
                <w:sz w:val="16"/>
              </w:rPr>
            </w:pPr>
            <w:r>
              <w:rPr>
                <w:b/>
                <w:sz w:val="16"/>
              </w:rPr>
              <w:t xml:space="preserve">20. </w:t>
            </w:r>
            <w:r>
              <w:rPr>
                <w:sz w:val="16"/>
              </w:rPr>
              <w:t>The system SHOULD provide the ability to capture that patient educational information (e.g., VIS) was provided at the time of the immunization including to whom the information was provided and the date/time that it was provided.</w:t>
            </w:r>
          </w:p>
        </w:tc>
        <w:tc>
          <w:tcPr>
            <w:tcW w:w="955" w:type="dxa"/>
            <w:tcBorders>
              <w:left w:val="single" w:sz="6" w:space="0" w:color="000000"/>
              <w:right w:val="single" w:sz="6" w:space="0" w:color="000000"/>
            </w:tcBorders>
            <w:shd w:val="clear" w:color="auto" w:fill="F2DBDB" w:themeFill="accent2" w:themeFillTint="33"/>
            <w:vAlign w:val="center"/>
          </w:tcPr>
          <w:p w14:paraId="165C8B6E" w14:textId="77777777" w:rsidR="003B3A8A" w:rsidRDefault="003B3A8A" w:rsidP="00E9046A">
            <w:pPr>
              <w:pStyle w:val="TableParagraph"/>
              <w:ind w:left="0"/>
              <w:jc w:val="center"/>
              <w:rPr>
                <w:sz w:val="16"/>
              </w:rPr>
            </w:pPr>
            <w:r>
              <w:rPr>
                <w:sz w:val="16"/>
              </w:rPr>
              <w:t>543</w:t>
            </w:r>
          </w:p>
        </w:tc>
        <w:tc>
          <w:tcPr>
            <w:tcW w:w="955" w:type="dxa"/>
            <w:tcBorders>
              <w:left w:val="single" w:sz="6" w:space="0" w:color="000000"/>
              <w:right w:val="single" w:sz="6" w:space="0" w:color="000000"/>
            </w:tcBorders>
            <w:shd w:val="clear" w:color="auto" w:fill="F2DBDB" w:themeFill="accent2" w:themeFillTint="33"/>
            <w:vAlign w:val="center"/>
          </w:tcPr>
          <w:p w14:paraId="4EA4C421" w14:textId="08310825" w:rsidR="003B3A8A" w:rsidRDefault="00A07C20" w:rsidP="00E9046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5C1F99C8" w14:textId="77777777" w:rsidR="003B3A8A" w:rsidRDefault="003B3A8A" w:rsidP="00E9046A">
            <w:pPr>
              <w:pStyle w:val="TableParagraph"/>
              <w:ind w:left="0"/>
              <w:jc w:val="center"/>
              <w:rPr>
                <w:sz w:val="16"/>
              </w:rPr>
            </w:pPr>
          </w:p>
        </w:tc>
      </w:tr>
      <w:tr w:rsidR="003B3A8A" w14:paraId="2A6F53DD" w14:textId="435B85EB" w:rsidTr="00A07C20">
        <w:trPr>
          <w:trHeight w:val="432"/>
        </w:trPr>
        <w:tc>
          <w:tcPr>
            <w:tcW w:w="2400" w:type="dxa"/>
            <w:vMerge/>
            <w:tcBorders>
              <w:top w:val="nil"/>
              <w:right w:val="single" w:sz="8" w:space="0" w:color="000000"/>
            </w:tcBorders>
          </w:tcPr>
          <w:p w14:paraId="640A618B"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F2DBDB" w:themeFill="accent2" w:themeFillTint="33"/>
          </w:tcPr>
          <w:p w14:paraId="7D4CEF3A" w14:textId="77777777" w:rsidR="003B3A8A" w:rsidRDefault="003B3A8A" w:rsidP="003B3A8A">
            <w:pPr>
              <w:pStyle w:val="TableParagraph"/>
              <w:spacing w:before="28" w:line="190" w:lineRule="atLeast"/>
              <w:ind w:left="453" w:hanging="335"/>
              <w:rPr>
                <w:sz w:val="16"/>
              </w:rPr>
            </w:pPr>
            <w:r>
              <w:rPr>
                <w:b/>
                <w:sz w:val="16"/>
              </w:rPr>
              <w:t xml:space="preserve">21. </w:t>
            </w:r>
            <w:r>
              <w:rPr>
                <w:sz w:val="16"/>
              </w:rPr>
              <w:t>The system SHOULD provide the ability to capture and maintain immunization refusal reasons as discrete data.</w:t>
            </w:r>
          </w:p>
        </w:tc>
        <w:tc>
          <w:tcPr>
            <w:tcW w:w="955" w:type="dxa"/>
            <w:tcBorders>
              <w:left w:val="single" w:sz="6" w:space="0" w:color="000000"/>
              <w:right w:val="single" w:sz="6" w:space="0" w:color="000000"/>
            </w:tcBorders>
            <w:shd w:val="clear" w:color="auto" w:fill="F2DBDB" w:themeFill="accent2" w:themeFillTint="33"/>
            <w:vAlign w:val="center"/>
          </w:tcPr>
          <w:p w14:paraId="0B828D31" w14:textId="77777777" w:rsidR="003B3A8A" w:rsidRDefault="003B3A8A" w:rsidP="00E9046A">
            <w:pPr>
              <w:pStyle w:val="TableParagraph"/>
              <w:ind w:left="0"/>
              <w:jc w:val="center"/>
              <w:rPr>
                <w:sz w:val="16"/>
              </w:rPr>
            </w:pPr>
            <w:r>
              <w:rPr>
                <w:sz w:val="16"/>
              </w:rPr>
              <w:t>544</w:t>
            </w:r>
          </w:p>
        </w:tc>
        <w:tc>
          <w:tcPr>
            <w:tcW w:w="955" w:type="dxa"/>
            <w:tcBorders>
              <w:left w:val="single" w:sz="6" w:space="0" w:color="000000"/>
              <w:right w:val="single" w:sz="6" w:space="0" w:color="000000"/>
            </w:tcBorders>
            <w:shd w:val="clear" w:color="auto" w:fill="F2DBDB" w:themeFill="accent2" w:themeFillTint="33"/>
            <w:vAlign w:val="center"/>
          </w:tcPr>
          <w:p w14:paraId="33FFA363" w14:textId="5C122DA9" w:rsidR="003B3A8A" w:rsidRDefault="00A07C20" w:rsidP="00E9046A">
            <w:pPr>
              <w:pStyle w:val="TableParagraph"/>
              <w:ind w:left="0"/>
              <w:jc w:val="center"/>
              <w:rPr>
                <w:sz w:val="16"/>
              </w:rPr>
            </w:pPr>
            <w:r>
              <w:rPr>
                <w:sz w:val="16"/>
              </w:rPr>
              <w:t>A</w:t>
            </w:r>
          </w:p>
        </w:tc>
        <w:tc>
          <w:tcPr>
            <w:tcW w:w="955" w:type="dxa"/>
            <w:tcBorders>
              <w:left w:val="single" w:sz="6" w:space="0" w:color="000000"/>
              <w:right w:val="single" w:sz="6" w:space="0" w:color="000000"/>
            </w:tcBorders>
            <w:shd w:val="clear" w:color="auto" w:fill="F2DBDB" w:themeFill="accent2" w:themeFillTint="33"/>
            <w:vAlign w:val="center"/>
          </w:tcPr>
          <w:p w14:paraId="292D504E" w14:textId="77777777" w:rsidR="003B3A8A" w:rsidRDefault="003B3A8A" w:rsidP="00E9046A">
            <w:pPr>
              <w:pStyle w:val="TableParagraph"/>
              <w:ind w:left="0"/>
              <w:jc w:val="center"/>
              <w:rPr>
                <w:sz w:val="16"/>
              </w:rPr>
            </w:pPr>
          </w:p>
        </w:tc>
      </w:tr>
      <w:tr w:rsidR="003B3A8A" w14:paraId="40B29A6A" w14:textId="4A6E8233" w:rsidTr="00A07C20">
        <w:trPr>
          <w:trHeight w:val="431"/>
        </w:trPr>
        <w:tc>
          <w:tcPr>
            <w:tcW w:w="2400" w:type="dxa"/>
            <w:vMerge/>
            <w:tcBorders>
              <w:top w:val="nil"/>
              <w:bottom w:val="single" w:sz="12" w:space="0" w:color="000000"/>
              <w:right w:val="single" w:sz="8" w:space="0" w:color="000000"/>
            </w:tcBorders>
          </w:tcPr>
          <w:p w14:paraId="0BF10E92" w14:textId="77777777" w:rsidR="003B3A8A" w:rsidRDefault="003B3A8A" w:rsidP="003B3A8A">
            <w:pPr>
              <w:rPr>
                <w:sz w:val="2"/>
                <w:szCs w:val="2"/>
              </w:rPr>
            </w:pPr>
          </w:p>
        </w:tc>
        <w:tc>
          <w:tcPr>
            <w:tcW w:w="7525" w:type="dxa"/>
            <w:tcBorders>
              <w:left w:val="single" w:sz="8" w:space="0" w:color="000000"/>
              <w:bottom w:val="single" w:sz="12" w:space="0" w:color="000000"/>
              <w:right w:val="single" w:sz="6" w:space="0" w:color="000000"/>
            </w:tcBorders>
            <w:shd w:val="clear" w:color="auto" w:fill="F2DBDB" w:themeFill="accent2" w:themeFillTint="33"/>
          </w:tcPr>
          <w:p w14:paraId="39C89CE1" w14:textId="77777777" w:rsidR="003B3A8A" w:rsidRDefault="003B3A8A" w:rsidP="003B3A8A">
            <w:pPr>
              <w:pStyle w:val="TableParagraph"/>
              <w:spacing w:before="28" w:line="190" w:lineRule="atLeast"/>
              <w:ind w:left="453" w:hanging="335"/>
              <w:rPr>
                <w:sz w:val="16"/>
              </w:rPr>
            </w:pPr>
            <w:r>
              <w:rPr>
                <w:b/>
                <w:sz w:val="16"/>
              </w:rPr>
              <w:t xml:space="preserve">22. </w:t>
            </w:r>
            <w:r>
              <w:rPr>
                <w:sz w:val="16"/>
              </w:rPr>
              <w:t>The system SHOULD provide the ability to capture patient preferences regarding receipt of immunization (e.g., refusal of certain vaccines) at time of immunization administration.</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60373329" w14:textId="77777777" w:rsidR="003B3A8A" w:rsidRDefault="003B3A8A" w:rsidP="00E9046A">
            <w:pPr>
              <w:pStyle w:val="TableParagraph"/>
              <w:ind w:left="0"/>
              <w:jc w:val="center"/>
              <w:rPr>
                <w:sz w:val="16"/>
              </w:rPr>
            </w:pPr>
            <w:r>
              <w:rPr>
                <w:sz w:val="16"/>
              </w:rPr>
              <w:t>545</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3C845B89" w14:textId="406E8B67" w:rsidR="003B3A8A" w:rsidRDefault="00A07C20" w:rsidP="00E9046A">
            <w:pPr>
              <w:pStyle w:val="TableParagraph"/>
              <w:ind w:left="0"/>
              <w:jc w:val="center"/>
              <w:rPr>
                <w:sz w:val="16"/>
              </w:rPr>
            </w:pPr>
            <w:r>
              <w:rPr>
                <w:sz w:val="16"/>
              </w:rPr>
              <w:t>A</w:t>
            </w:r>
          </w:p>
        </w:tc>
        <w:tc>
          <w:tcPr>
            <w:tcW w:w="955" w:type="dxa"/>
            <w:tcBorders>
              <w:left w:val="single" w:sz="6" w:space="0" w:color="000000"/>
              <w:bottom w:val="single" w:sz="12" w:space="0" w:color="000000"/>
              <w:right w:val="single" w:sz="6" w:space="0" w:color="000000"/>
            </w:tcBorders>
            <w:shd w:val="clear" w:color="auto" w:fill="F2DBDB" w:themeFill="accent2" w:themeFillTint="33"/>
            <w:vAlign w:val="center"/>
          </w:tcPr>
          <w:p w14:paraId="0C85AB68" w14:textId="77777777" w:rsidR="003B3A8A" w:rsidRDefault="003B3A8A" w:rsidP="00E9046A">
            <w:pPr>
              <w:pStyle w:val="TableParagraph"/>
              <w:ind w:left="0"/>
              <w:jc w:val="center"/>
              <w:rPr>
                <w:sz w:val="16"/>
              </w:rPr>
            </w:pPr>
          </w:p>
        </w:tc>
      </w:tr>
      <w:tr w:rsidR="003B3A8A" w14:paraId="0CDFF63C" w14:textId="7F0D7631" w:rsidTr="000A17B5">
        <w:trPr>
          <w:trHeight w:val="186"/>
        </w:trPr>
        <w:tc>
          <w:tcPr>
            <w:tcW w:w="2400" w:type="dxa"/>
            <w:tcBorders>
              <w:top w:val="single" w:sz="12" w:space="0" w:color="000000"/>
              <w:bottom w:val="single" w:sz="2" w:space="0" w:color="000000"/>
            </w:tcBorders>
            <w:shd w:val="clear" w:color="auto" w:fill="99FF99"/>
          </w:tcPr>
          <w:p w14:paraId="1EDAAB47" w14:textId="77777777" w:rsidR="003B3A8A" w:rsidRDefault="003B3A8A" w:rsidP="003B3A8A">
            <w:pPr>
              <w:pStyle w:val="TableParagraph"/>
              <w:spacing w:line="167" w:lineRule="exact"/>
              <w:ind w:left="84"/>
              <w:rPr>
                <w:sz w:val="16"/>
              </w:rPr>
            </w:pPr>
            <w:r>
              <w:rPr>
                <w:sz w:val="16"/>
              </w:rPr>
              <w:t>CP.6.3</w:t>
            </w:r>
          </w:p>
        </w:tc>
        <w:tc>
          <w:tcPr>
            <w:tcW w:w="7525" w:type="dxa"/>
            <w:vMerge w:val="restart"/>
            <w:tcBorders>
              <w:top w:val="single" w:sz="12" w:space="0" w:color="000000"/>
              <w:bottom w:val="single" w:sz="6" w:space="0" w:color="000000"/>
            </w:tcBorders>
            <w:shd w:val="clear" w:color="auto" w:fill="99FF99"/>
          </w:tcPr>
          <w:p w14:paraId="45E9834E" w14:textId="78C09A06" w:rsidR="003B3A8A" w:rsidRDefault="003B3A8A" w:rsidP="003B3A8A">
            <w:pPr>
              <w:pStyle w:val="TableParagraph"/>
              <w:ind w:left="86"/>
              <w:jc w:val="center"/>
              <w:rPr>
                <w:sz w:val="16"/>
              </w:rPr>
            </w:pPr>
            <w:r w:rsidRPr="00E90795">
              <w:rPr>
                <w:b/>
                <w:sz w:val="24"/>
              </w:rPr>
              <w:t>Manage Treatment Administration</w:t>
            </w:r>
          </w:p>
        </w:tc>
        <w:tc>
          <w:tcPr>
            <w:tcW w:w="955" w:type="dxa"/>
            <w:vMerge w:val="restart"/>
            <w:tcBorders>
              <w:top w:val="single" w:sz="12" w:space="0" w:color="000000"/>
            </w:tcBorders>
            <w:shd w:val="clear" w:color="auto" w:fill="99FF99"/>
            <w:vAlign w:val="center"/>
          </w:tcPr>
          <w:p w14:paraId="20CA5307" w14:textId="77777777" w:rsidR="003B3A8A" w:rsidRDefault="003B3A8A" w:rsidP="00E9046A">
            <w:pPr>
              <w:pStyle w:val="TableParagraph"/>
              <w:ind w:left="0"/>
              <w:jc w:val="center"/>
              <w:rPr>
                <w:sz w:val="16"/>
              </w:rPr>
            </w:pPr>
            <w:r>
              <w:rPr>
                <w:sz w:val="16"/>
              </w:rPr>
              <w:t>546</w:t>
            </w:r>
          </w:p>
        </w:tc>
        <w:tc>
          <w:tcPr>
            <w:tcW w:w="955" w:type="dxa"/>
            <w:vMerge w:val="restart"/>
            <w:tcBorders>
              <w:top w:val="single" w:sz="12" w:space="0" w:color="000000"/>
            </w:tcBorders>
            <w:shd w:val="clear" w:color="auto" w:fill="99FF99"/>
            <w:vAlign w:val="center"/>
          </w:tcPr>
          <w:p w14:paraId="0801C229" w14:textId="4D3D1ACB" w:rsidR="003B3A8A" w:rsidRDefault="00525590" w:rsidP="00E9046A">
            <w:pPr>
              <w:pStyle w:val="TableParagraph"/>
              <w:ind w:left="0"/>
              <w:jc w:val="center"/>
              <w:rPr>
                <w:sz w:val="16"/>
              </w:rPr>
            </w:pPr>
            <w:r>
              <w:rPr>
                <w:sz w:val="16"/>
              </w:rPr>
              <w:t>Exclude</w:t>
            </w:r>
          </w:p>
        </w:tc>
        <w:tc>
          <w:tcPr>
            <w:tcW w:w="955" w:type="dxa"/>
            <w:vMerge w:val="restart"/>
            <w:tcBorders>
              <w:top w:val="single" w:sz="12" w:space="0" w:color="000000"/>
            </w:tcBorders>
            <w:shd w:val="clear" w:color="auto" w:fill="99FF99"/>
            <w:vAlign w:val="center"/>
          </w:tcPr>
          <w:p w14:paraId="427C2598" w14:textId="77777777" w:rsidR="003B3A8A" w:rsidRDefault="003B3A8A" w:rsidP="00E9046A">
            <w:pPr>
              <w:pStyle w:val="TableParagraph"/>
              <w:ind w:left="0"/>
              <w:jc w:val="center"/>
              <w:rPr>
                <w:sz w:val="16"/>
              </w:rPr>
            </w:pPr>
          </w:p>
        </w:tc>
      </w:tr>
      <w:tr w:rsidR="003B3A8A" w14:paraId="55BDB4AF" w14:textId="2FBB125C" w:rsidTr="000A17B5">
        <w:trPr>
          <w:trHeight w:val="180"/>
        </w:trPr>
        <w:tc>
          <w:tcPr>
            <w:tcW w:w="2400" w:type="dxa"/>
            <w:tcBorders>
              <w:top w:val="single" w:sz="2" w:space="0" w:color="000000"/>
              <w:bottom w:val="single" w:sz="2" w:space="0" w:color="000000"/>
            </w:tcBorders>
            <w:shd w:val="clear" w:color="auto" w:fill="99FF99"/>
          </w:tcPr>
          <w:p w14:paraId="06F6023D" w14:textId="77777777" w:rsidR="003B3A8A" w:rsidRDefault="003B3A8A" w:rsidP="003B3A8A">
            <w:pPr>
              <w:pStyle w:val="TableParagraph"/>
              <w:spacing w:line="161" w:lineRule="exact"/>
              <w:ind w:left="84"/>
              <w:rPr>
                <w:sz w:val="16"/>
              </w:rPr>
            </w:pPr>
            <w:r>
              <w:rPr>
                <w:sz w:val="16"/>
              </w:rPr>
              <w:t>Function</w:t>
            </w:r>
          </w:p>
        </w:tc>
        <w:tc>
          <w:tcPr>
            <w:tcW w:w="7525" w:type="dxa"/>
            <w:vMerge/>
            <w:tcBorders>
              <w:top w:val="nil"/>
              <w:bottom w:val="single" w:sz="6" w:space="0" w:color="000000"/>
            </w:tcBorders>
            <w:shd w:val="clear" w:color="auto" w:fill="99FF99"/>
          </w:tcPr>
          <w:p w14:paraId="26C0989B" w14:textId="77777777" w:rsidR="003B3A8A" w:rsidRDefault="003B3A8A" w:rsidP="003B3A8A">
            <w:pPr>
              <w:rPr>
                <w:sz w:val="2"/>
                <w:szCs w:val="2"/>
              </w:rPr>
            </w:pPr>
          </w:p>
        </w:tc>
        <w:tc>
          <w:tcPr>
            <w:tcW w:w="955" w:type="dxa"/>
            <w:vMerge/>
            <w:tcBorders>
              <w:top w:val="nil"/>
            </w:tcBorders>
            <w:shd w:val="clear" w:color="auto" w:fill="99FF99"/>
          </w:tcPr>
          <w:p w14:paraId="45AB3FDC" w14:textId="77777777" w:rsidR="003B3A8A" w:rsidRDefault="003B3A8A" w:rsidP="003B3A8A">
            <w:pPr>
              <w:rPr>
                <w:sz w:val="2"/>
                <w:szCs w:val="2"/>
              </w:rPr>
            </w:pPr>
          </w:p>
        </w:tc>
        <w:tc>
          <w:tcPr>
            <w:tcW w:w="955" w:type="dxa"/>
            <w:vMerge/>
            <w:shd w:val="clear" w:color="auto" w:fill="99FF99"/>
          </w:tcPr>
          <w:p w14:paraId="13003CC5" w14:textId="77777777" w:rsidR="003B3A8A" w:rsidRDefault="003B3A8A" w:rsidP="003B3A8A">
            <w:pPr>
              <w:rPr>
                <w:sz w:val="2"/>
                <w:szCs w:val="2"/>
              </w:rPr>
            </w:pPr>
          </w:p>
        </w:tc>
        <w:tc>
          <w:tcPr>
            <w:tcW w:w="955" w:type="dxa"/>
            <w:vMerge/>
            <w:shd w:val="clear" w:color="auto" w:fill="99FF99"/>
          </w:tcPr>
          <w:p w14:paraId="36BC1A9B" w14:textId="77777777" w:rsidR="003B3A8A" w:rsidRDefault="003B3A8A" w:rsidP="003B3A8A">
            <w:pPr>
              <w:rPr>
                <w:sz w:val="2"/>
                <w:szCs w:val="2"/>
              </w:rPr>
            </w:pPr>
          </w:p>
        </w:tc>
      </w:tr>
      <w:tr w:rsidR="003B3A8A" w14:paraId="4DECECA2" w14:textId="69557536" w:rsidTr="003B3A8A">
        <w:trPr>
          <w:trHeight w:val="1212"/>
        </w:trPr>
        <w:tc>
          <w:tcPr>
            <w:tcW w:w="12790" w:type="dxa"/>
            <w:gridSpan w:val="5"/>
            <w:tcBorders>
              <w:top w:val="single" w:sz="6" w:space="0" w:color="000000"/>
              <w:bottom w:val="single" w:sz="8" w:space="0" w:color="000000"/>
            </w:tcBorders>
          </w:tcPr>
          <w:p w14:paraId="53B4BDF7" w14:textId="77777777" w:rsidR="003B3A8A" w:rsidRDefault="003B3A8A" w:rsidP="003B3A8A">
            <w:pPr>
              <w:pStyle w:val="TableParagraph"/>
              <w:spacing w:before="64" w:line="249" w:lineRule="auto"/>
              <w:ind w:left="724" w:right="631"/>
              <w:jc w:val="both"/>
              <w:rPr>
                <w:sz w:val="16"/>
              </w:rPr>
            </w:pPr>
            <w:r>
              <w:rPr>
                <w:b/>
                <w:sz w:val="16"/>
              </w:rPr>
              <w:t xml:space="preserve">Statement: </w:t>
            </w:r>
            <w:r>
              <w:rPr>
                <w:sz w:val="16"/>
              </w:rPr>
              <w:t>Provide the functionality required to support the management of treatment administration and documentation. (Treatment defined</w:t>
            </w:r>
            <w:r>
              <w:rPr>
                <w:spacing w:val="-4"/>
                <w:sz w:val="16"/>
              </w:rPr>
              <w:t xml:space="preserve"> </w:t>
            </w:r>
            <w:r>
              <w:rPr>
                <w:sz w:val="16"/>
              </w:rPr>
              <w:t>as</w:t>
            </w:r>
            <w:r>
              <w:rPr>
                <w:spacing w:val="-4"/>
                <w:sz w:val="16"/>
              </w:rPr>
              <w:t xml:space="preserve"> </w:t>
            </w:r>
            <w:r>
              <w:rPr>
                <w:sz w:val="16"/>
              </w:rPr>
              <w:t>the</w:t>
            </w:r>
            <w:r>
              <w:rPr>
                <w:spacing w:val="-4"/>
                <w:sz w:val="16"/>
              </w:rPr>
              <w:t xml:space="preserve"> </w:t>
            </w:r>
            <w:r>
              <w:rPr>
                <w:sz w:val="16"/>
              </w:rPr>
              <w:t>administration</w:t>
            </w:r>
            <w:r>
              <w:rPr>
                <w:spacing w:val="-4"/>
                <w:sz w:val="16"/>
              </w:rPr>
              <w:t xml:space="preserve"> </w:t>
            </w:r>
            <w:r>
              <w:rPr>
                <w:sz w:val="16"/>
              </w:rPr>
              <w:t>or</w:t>
            </w:r>
            <w:r>
              <w:rPr>
                <w:spacing w:val="-4"/>
                <w:sz w:val="16"/>
              </w:rPr>
              <w:t xml:space="preserve"> </w:t>
            </w:r>
            <w:r>
              <w:rPr>
                <w:sz w:val="16"/>
              </w:rPr>
              <w:t>application</w:t>
            </w:r>
            <w:r>
              <w:rPr>
                <w:spacing w:val="-4"/>
                <w:sz w:val="16"/>
              </w:rPr>
              <w:t xml:space="preserve"> </w:t>
            </w:r>
            <w:r>
              <w:rPr>
                <w:sz w:val="16"/>
              </w:rPr>
              <w:t>of</w:t>
            </w:r>
            <w:r>
              <w:rPr>
                <w:spacing w:val="-4"/>
                <w:sz w:val="16"/>
              </w:rPr>
              <w:t xml:space="preserve"> </w:t>
            </w:r>
            <w:r>
              <w:rPr>
                <w:sz w:val="16"/>
              </w:rPr>
              <w:t>remedies</w:t>
            </w:r>
            <w:r>
              <w:rPr>
                <w:spacing w:val="-4"/>
                <w:sz w:val="16"/>
              </w:rPr>
              <w:t xml:space="preserve"> </w:t>
            </w:r>
            <w:r>
              <w:rPr>
                <w:sz w:val="16"/>
              </w:rPr>
              <w:t>to</w:t>
            </w:r>
            <w:r>
              <w:rPr>
                <w:spacing w:val="-4"/>
                <w:sz w:val="16"/>
              </w:rPr>
              <w:t xml:space="preserve"> </w:t>
            </w:r>
            <w:r>
              <w:rPr>
                <w:sz w:val="16"/>
              </w:rPr>
              <w:t>a</w:t>
            </w:r>
            <w:r>
              <w:rPr>
                <w:spacing w:val="-4"/>
                <w:sz w:val="16"/>
              </w:rPr>
              <w:t xml:space="preserve"> </w:t>
            </w:r>
            <w:r>
              <w:rPr>
                <w:sz w:val="16"/>
              </w:rPr>
              <w:t>patient</w:t>
            </w:r>
            <w:r>
              <w:rPr>
                <w:spacing w:val="-4"/>
                <w:sz w:val="16"/>
              </w:rPr>
              <w:t xml:space="preserve"> </w:t>
            </w:r>
            <w:r>
              <w:rPr>
                <w:sz w:val="16"/>
              </w:rPr>
              <w:t>for</w:t>
            </w:r>
            <w:r>
              <w:rPr>
                <w:spacing w:val="-4"/>
                <w:sz w:val="16"/>
              </w:rPr>
              <w:t xml:space="preserve"> </w:t>
            </w:r>
            <w:r>
              <w:rPr>
                <w:sz w:val="16"/>
              </w:rPr>
              <w:t>a</w:t>
            </w:r>
            <w:r>
              <w:rPr>
                <w:spacing w:val="-4"/>
                <w:sz w:val="16"/>
              </w:rPr>
              <w:t xml:space="preserve"> </w:t>
            </w:r>
            <w:r>
              <w:rPr>
                <w:sz w:val="16"/>
              </w:rPr>
              <w:t>disease</w:t>
            </w:r>
            <w:r>
              <w:rPr>
                <w:spacing w:val="-4"/>
                <w:sz w:val="16"/>
              </w:rPr>
              <w:t xml:space="preserve"> </w:t>
            </w:r>
            <w:r>
              <w:rPr>
                <w:sz w:val="16"/>
              </w:rPr>
              <w:t>or</w:t>
            </w:r>
            <w:r>
              <w:rPr>
                <w:spacing w:val="-4"/>
                <w:sz w:val="16"/>
              </w:rPr>
              <w:t xml:space="preserve"> </w:t>
            </w:r>
            <w:r>
              <w:rPr>
                <w:sz w:val="16"/>
              </w:rPr>
              <w:t>injury;</w:t>
            </w:r>
            <w:r>
              <w:rPr>
                <w:spacing w:val="-4"/>
                <w:sz w:val="16"/>
              </w:rPr>
              <w:t xml:space="preserve"> </w:t>
            </w:r>
            <w:r>
              <w:rPr>
                <w:sz w:val="16"/>
              </w:rPr>
              <w:t>medicinal</w:t>
            </w:r>
            <w:r>
              <w:rPr>
                <w:spacing w:val="-4"/>
                <w:sz w:val="16"/>
              </w:rPr>
              <w:t xml:space="preserve"> </w:t>
            </w:r>
            <w:r>
              <w:rPr>
                <w:sz w:val="16"/>
              </w:rPr>
              <w:t>or</w:t>
            </w:r>
            <w:r>
              <w:rPr>
                <w:spacing w:val="-4"/>
                <w:sz w:val="16"/>
              </w:rPr>
              <w:t xml:space="preserve"> </w:t>
            </w:r>
            <w:r>
              <w:rPr>
                <w:sz w:val="16"/>
              </w:rPr>
              <w:t>surgical</w:t>
            </w:r>
            <w:r>
              <w:rPr>
                <w:spacing w:val="-4"/>
                <w:sz w:val="16"/>
              </w:rPr>
              <w:t xml:space="preserve"> </w:t>
            </w:r>
            <w:r>
              <w:rPr>
                <w:sz w:val="16"/>
              </w:rPr>
              <w:t>management;</w:t>
            </w:r>
            <w:r>
              <w:rPr>
                <w:spacing w:val="-4"/>
                <w:sz w:val="16"/>
              </w:rPr>
              <w:t xml:space="preserve"> </w:t>
            </w:r>
            <w:r>
              <w:rPr>
                <w:sz w:val="16"/>
              </w:rPr>
              <w:t>therapy.)</w:t>
            </w:r>
          </w:p>
          <w:p w14:paraId="0E7E8EB5" w14:textId="57E88D3D" w:rsidR="003B3A8A" w:rsidRDefault="003B3A8A" w:rsidP="003B3A8A">
            <w:pPr>
              <w:pStyle w:val="TableParagraph"/>
              <w:spacing w:before="64" w:line="249" w:lineRule="auto"/>
              <w:ind w:left="724" w:right="631"/>
              <w:jc w:val="both"/>
              <w:rPr>
                <w:b/>
                <w:sz w:val="16"/>
              </w:rPr>
            </w:pPr>
            <w:r>
              <w:rPr>
                <w:b/>
                <w:sz w:val="16"/>
              </w:rPr>
              <w:t>Description:</w:t>
            </w:r>
            <w:r>
              <w:rPr>
                <w:b/>
                <w:spacing w:val="-12"/>
                <w:sz w:val="16"/>
              </w:rPr>
              <w:t xml:space="preserve"> </w:t>
            </w:r>
            <w:r>
              <w:rPr>
                <w:sz w:val="16"/>
              </w:rPr>
              <w:t>Provide</w:t>
            </w:r>
            <w:r>
              <w:rPr>
                <w:spacing w:val="-12"/>
                <w:sz w:val="16"/>
              </w:rPr>
              <w:t xml:space="preserve"> </w:t>
            </w:r>
            <w:r>
              <w:rPr>
                <w:sz w:val="16"/>
              </w:rPr>
              <w:t>the</w:t>
            </w:r>
            <w:r>
              <w:rPr>
                <w:spacing w:val="-12"/>
                <w:sz w:val="16"/>
              </w:rPr>
              <w:t xml:space="preserve"> </w:t>
            </w:r>
            <w:r>
              <w:rPr>
                <w:sz w:val="16"/>
              </w:rPr>
              <w:t>functionality</w:t>
            </w:r>
            <w:r>
              <w:rPr>
                <w:spacing w:val="-12"/>
                <w:sz w:val="16"/>
              </w:rPr>
              <w:t xml:space="preserve"> </w:t>
            </w:r>
            <w:r>
              <w:rPr>
                <w:sz w:val="16"/>
              </w:rPr>
              <w:t>required</w:t>
            </w:r>
            <w:r>
              <w:rPr>
                <w:spacing w:val="-12"/>
                <w:sz w:val="16"/>
              </w:rPr>
              <w:t xml:space="preserve"> </w:t>
            </w:r>
            <w:r>
              <w:rPr>
                <w:sz w:val="16"/>
              </w:rPr>
              <w:t>to</w:t>
            </w:r>
            <w:r>
              <w:rPr>
                <w:spacing w:val="-12"/>
                <w:sz w:val="16"/>
              </w:rPr>
              <w:t xml:space="preserve"> </w:t>
            </w:r>
            <w:r>
              <w:rPr>
                <w:sz w:val="16"/>
              </w:rPr>
              <w:t>support</w:t>
            </w:r>
            <w:r>
              <w:rPr>
                <w:spacing w:val="-12"/>
                <w:sz w:val="16"/>
              </w:rPr>
              <w:t xml:space="preserve"> </w:t>
            </w:r>
            <w:r>
              <w:rPr>
                <w:sz w:val="16"/>
              </w:rPr>
              <w:t>the</w:t>
            </w:r>
            <w:r>
              <w:rPr>
                <w:spacing w:val="-12"/>
                <w:sz w:val="16"/>
              </w:rPr>
              <w:t xml:space="preserve"> </w:t>
            </w:r>
            <w:r>
              <w:rPr>
                <w:sz w:val="16"/>
              </w:rPr>
              <w:t>documentation</w:t>
            </w:r>
            <w:r>
              <w:rPr>
                <w:spacing w:val="-12"/>
                <w:sz w:val="16"/>
              </w:rPr>
              <w:t xml:space="preserve"> </w:t>
            </w:r>
            <w:r>
              <w:rPr>
                <w:sz w:val="16"/>
              </w:rPr>
              <w:t>of</w:t>
            </w:r>
            <w:r>
              <w:rPr>
                <w:spacing w:val="-12"/>
                <w:sz w:val="16"/>
              </w:rPr>
              <w:t xml:space="preserve"> </w:t>
            </w:r>
            <w:r>
              <w:rPr>
                <w:sz w:val="16"/>
              </w:rPr>
              <w:t>non-medication</w:t>
            </w:r>
            <w:r>
              <w:rPr>
                <w:spacing w:val="-12"/>
                <w:sz w:val="16"/>
              </w:rPr>
              <w:t xml:space="preserve"> </w:t>
            </w:r>
            <w:r>
              <w:rPr>
                <w:sz w:val="16"/>
              </w:rPr>
              <w:t>treatments</w:t>
            </w:r>
            <w:r>
              <w:rPr>
                <w:spacing w:val="-12"/>
                <w:sz w:val="16"/>
              </w:rPr>
              <w:t xml:space="preserve"> </w:t>
            </w:r>
            <w:r>
              <w:rPr>
                <w:sz w:val="16"/>
              </w:rPr>
              <w:t>(e.g.,</w:t>
            </w:r>
            <w:r>
              <w:rPr>
                <w:spacing w:val="-12"/>
                <w:sz w:val="16"/>
              </w:rPr>
              <w:t xml:space="preserve"> </w:t>
            </w:r>
            <w:r>
              <w:rPr>
                <w:sz w:val="16"/>
              </w:rPr>
              <w:t>wound</w:t>
            </w:r>
            <w:r>
              <w:rPr>
                <w:spacing w:val="-12"/>
                <w:sz w:val="16"/>
              </w:rPr>
              <w:t xml:space="preserve"> </w:t>
            </w:r>
            <w:r>
              <w:rPr>
                <w:sz w:val="16"/>
              </w:rPr>
              <w:t>dressing</w:t>
            </w:r>
            <w:r>
              <w:rPr>
                <w:spacing w:val="-12"/>
                <w:sz w:val="16"/>
              </w:rPr>
              <w:t xml:space="preserve"> </w:t>
            </w:r>
            <w:r>
              <w:rPr>
                <w:sz w:val="16"/>
              </w:rPr>
              <w:t>change that includes use of a topical cream or sterile wash during that process) to a patient based on clinical needs and requirements and provider orders within the system. This includes presenting end users with the list of clinical treatments that are to be administered to a patient, necessary administration information, and capture all required and relevant documentation details.</w:t>
            </w:r>
          </w:p>
        </w:tc>
      </w:tr>
      <w:tr w:rsidR="003B3A8A" w14:paraId="765E31D2" w14:textId="2835736C" w:rsidTr="00525590">
        <w:trPr>
          <w:trHeight w:val="429"/>
        </w:trPr>
        <w:tc>
          <w:tcPr>
            <w:tcW w:w="2400" w:type="dxa"/>
            <w:vMerge w:val="restart"/>
            <w:tcBorders>
              <w:top w:val="single" w:sz="6" w:space="0" w:color="000000"/>
              <w:bottom w:val="dotted" w:sz="4" w:space="0" w:color="000000"/>
              <w:right w:val="single" w:sz="8" w:space="0" w:color="000000"/>
            </w:tcBorders>
          </w:tcPr>
          <w:p w14:paraId="153ED653" w14:textId="77777777" w:rsidR="003B3A8A" w:rsidRDefault="003B3A8A" w:rsidP="003B3A8A">
            <w:pPr>
              <w:pStyle w:val="TableParagraph"/>
              <w:rPr>
                <w:sz w:val="16"/>
              </w:rPr>
            </w:pPr>
          </w:p>
        </w:tc>
        <w:tc>
          <w:tcPr>
            <w:tcW w:w="7525" w:type="dxa"/>
            <w:tcBorders>
              <w:top w:val="single" w:sz="8" w:space="0" w:color="000000"/>
              <w:left w:val="single" w:sz="8" w:space="0" w:color="000000"/>
              <w:right w:val="single" w:sz="6" w:space="0" w:color="000000"/>
            </w:tcBorders>
            <w:shd w:val="clear" w:color="auto" w:fill="A6A6A6" w:themeFill="background1" w:themeFillShade="A6"/>
          </w:tcPr>
          <w:p w14:paraId="26B0EEF8" w14:textId="77777777" w:rsidR="003B3A8A" w:rsidRDefault="003B3A8A" w:rsidP="003B3A8A">
            <w:pPr>
              <w:pStyle w:val="TableParagraph"/>
              <w:spacing w:before="26" w:line="190" w:lineRule="atLeast"/>
              <w:ind w:left="453" w:hanging="246"/>
              <w:rPr>
                <w:sz w:val="16"/>
              </w:rPr>
            </w:pPr>
            <w:r>
              <w:rPr>
                <w:b/>
                <w:sz w:val="16"/>
              </w:rPr>
              <w:t xml:space="preserve">1. </w:t>
            </w:r>
            <w:r>
              <w:rPr>
                <w:sz w:val="16"/>
              </w:rPr>
              <w:t>The system SHALL provide the ability to render the list of treatments that are to be administered within a specified time frame and including all administration directions/instructions.</w:t>
            </w:r>
          </w:p>
        </w:tc>
        <w:tc>
          <w:tcPr>
            <w:tcW w:w="955" w:type="dxa"/>
            <w:tcBorders>
              <w:top w:val="single" w:sz="8" w:space="0" w:color="000000"/>
              <w:left w:val="single" w:sz="6" w:space="0" w:color="000000"/>
              <w:right w:val="single" w:sz="6" w:space="0" w:color="000000"/>
            </w:tcBorders>
            <w:shd w:val="clear" w:color="auto" w:fill="A6A6A6" w:themeFill="background1" w:themeFillShade="A6"/>
            <w:vAlign w:val="center"/>
          </w:tcPr>
          <w:p w14:paraId="6CCC5823" w14:textId="77777777" w:rsidR="003B3A8A" w:rsidRDefault="003B3A8A" w:rsidP="003518F7">
            <w:pPr>
              <w:pStyle w:val="TableParagraph"/>
              <w:ind w:left="0"/>
              <w:jc w:val="center"/>
              <w:rPr>
                <w:sz w:val="16"/>
              </w:rPr>
            </w:pPr>
            <w:r>
              <w:rPr>
                <w:sz w:val="16"/>
              </w:rPr>
              <w:t>547</w:t>
            </w:r>
          </w:p>
        </w:tc>
        <w:tc>
          <w:tcPr>
            <w:tcW w:w="955" w:type="dxa"/>
            <w:tcBorders>
              <w:top w:val="single" w:sz="8" w:space="0" w:color="000000"/>
              <w:left w:val="single" w:sz="6" w:space="0" w:color="000000"/>
              <w:right w:val="single" w:sz="6" w:space="0" w:color="000000"/>
            </w:tcBorders>
            <w:shd w:val="clear" w:color="auto" w:fill="A6A6A6" w:themeFill="background1" w:themeFillShade="A6"/>
            <w:vAlign w:val="center"/>
          </w:tcPr>
          <w:p w14:paraId="68C1631E" w14:textId="3C39C55F" w:rsidR="003B3A8A" w:rsidRDefault="00525590" w:rsidP="003518F7">
            <w:pPr>
              <w:pStyle w:val="TableParagraph"/>
              <w:ind w:left="0"/>
              <w:jc w:val="center"/>
              <w:rPr>
                <w:sz w:val="16"/>
              </w:rPr>
            </w:pPr>
            <w:r>
              <w:rPr>
                <w:sz w:val="16"/>
              </w:rPr>
              <w:t>D</w:t>
            </w:r>
          </w:p>
        </w:tc>
        <w:tc>
          <w:tcPr>
            <w:tcW w:w="955" w:type="dxa"/>
            <w:tcBorders>
              <w:top w:val="single" w:sz="8" w:space="0" w:color="000000"/>
              <w:left w:val="single" w:sz="6" w:space="0" w:color="000000"/>
              <w:right w:val="single" w:sz="6" w:space="0" w:color="000000"/>
            </w:tcBorders>
            <w:shd w:val="clear" w:color="auto" w:fill="A6A6A6" w:themeFill="background1" w:themeFillShade="A6"/>
            <w:vAlign w:val="center"/>
          </w:tcPr>
          <w:p w14:paraId="2599BC85" w14:textId="77777777" w:rsidR="003B3A8A" w:rsidRDefault="003B3A8A" w:rsidP="003518F7">
            <w:pPr>
              <w:pStyle w:val="TableParagraph"/>
              <w:ind w:left="0"/>
              <w:jc w:val="center"/>
              <w:rPr>
                <w:sz w:val="16"/>
              </w:rPr>
            </w:pPr>
          </w:p>
        </w:tc>
      </w:tr>
      <w:tr w:rsidR="003B3A8A" w14:paraId="3511368E" w14:textId="15E1FC55" w:rsidTr="00525590">
        <w:trPr>
          <w:trHeight w:val="431"/>
        </w:trPr>
        <w:tc>
          <w:tcPr>
            <w:tcW w:w="2400" w:type="dxa"/>
            <w:vMerge/>
            <w:tcBorders>
              <w:top w:val="nil"/>
              <w:bottom w:val="dotted" w:sz="4" w:space="0" w:color="000000"/>
              <w:right w:val="single" w:sz="8" w:space="0" w:color="000000"/>
            </w:tcBorders>
          </w:tcPr>
          <w:p w14:paraId="16AA2FEA"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19FCE9C5" w14:textId="77777777" w:rsidR="003B3A8A" w:rsidRDefault="003B3A8A" w:rsidP="003B3A8A">
            <w:pPr>
              <w:pStyle w:val="TableParagraph"/>
              <w:spacing w:before="28" w:line="190" w:lineRule="atLeast"/>
              <w:ind w:left="453" w:hanging="246"/>
              <w:rPr>
                <w:sz w:val="16"/>
              </w:rPr>
            </w:pPr>
            <w:r>
              <w:rPr>
                <w:b/>
                <w:sz w:val="16"/>
              </w:rPr>
              <w:t xml:space="preserve">2. </w:t>
            </w:r>
            <w:r>
              <w:rPr>
                <w:sz w:val="16"/>
              </w:rPr>
              <w:t>The system SHALL conform to CP.6.1 (Medication Administration) to support the administration of medications as part of the treatment administration.</w:t>
            </w:r>
          </w:p>
        </w:tc>
        <w:tc>
          <w:tcPr>
            <w:tcW w:w="955" w:type="dxa"/>
            <w:tcBorders>
              <w:left w:val="single" w:sz="6" w:space="0" w:color="000000"/>
              <w:right w:val="single" w:sz="6" w:space="0" w:color="000000"/>
            </w:tcBorders>
            <w:shd w:val="clear" w:color="auto" w:fill="A6A6A6" w:themeFill="background1" w:themeFillShade="A6"/>
            <w:vAlign w:val="center"/>
          </w:tcPr>
          <w:p w14:paraId="16A0E22B" w14:textId="77777777" w:rsidR="003B3A8A" w:rsidRDefault="003B3A8A" w:rsidP="003518F7">
            <w:pPr>
              <w:pStyle w:val="TableParagraph"/>
              <w:ind w:left="0"/>
              <w:jc w:val="center"/>
              <w:rPr>
                <w:sz w:val="16"/>
              </w:rPr>
            </w:pPr>
            <w:r>
              <w:rPr>
                <w:sz w:val="16"/>
              </w:rPr>
              <w:t>548</w:t>
            </w:r>
          </w:p>
        </w:tc>
        <w:tc>
          <w:tcPr>
            <w:tcW w:w="955" w:type="dxa"/>
            <w:tcBorders>
              <w:left w:val="single" w:sz="6" w:space="0" w:color="000000"/>
              <w:right w:val="single" w:sz="6" w:space="0" w:color="000000"/>
            </w:tcBorders>
            <w:shd w:val="clear" w:color="auto" w:fill="A6A6A6" w:themeFill="background1" w:themeFillShade="A6"/>
            <w:vAlign w:val="center"/>
          </w:tcPr>
          <w:p w14:paraId="69877F5C" w14:textId="0F55AF5F"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1999FD55" w14:textId="77777777" w:rsidR="003B3A8A" w:rsidRDefault="003B3A8A" w:rsidP="003518F7">
            <w:pPr>
              <w:pStyle w:val="TableParagraph"/>
              <w:ind w:left="0"/>
              <w:jc w:val="center"/>
              <w:rPr>
                <w:sz w:val="16"/>
              </w:rPr>
            </w:pPr>
          </w:p>
        </w:tc>
      </w:tr>
      <w:tr w:rsidR="003B3A8A" w14:paraId="37CED8EA" w14:textId="43985F0D" w:rsidTr="00525590">
        <w:trPr>
          <w:trHeight w:val="431"/>
        </w:trPr>
        <w:tc>
          <w:tcPr>
            <w:tcW w:w="2400" w:type="dxa"/>
            <w:vMerge/>
            <w:tcBorders>
              <w:top w:val="nil"/>
              <w:bottom w:val="dotted" w:sz="4" w:space="0" w:color="000000"/>
              <w:right w:val="single" w:sz="8" w:space="0" w:color="000000"/>
            </w:tcBorders>
          </w:tcPr>
          <w:p w14:paraId="7066C27F"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314064F8" w14:textId="77777777" w:rsidR="003B3A8A" w:rsidRDefault="003B3A8A" w:rsidP="003B3A8A">
            <w:pPr>
              <w:pStyle w:val="TableParagraph"/>
              <w:spacing w:before="28" w:line="190" w:lineRule="atLeast"/>
              <w:ind w:left="453" w:hanging="246"/>
              <w:rPr>
                <w:sz w:val="16"/>
              </w:rPr>
            </w:pPr>
            <w:r>
              <w:rPr>
                <w:b/>
                <w:sz w:val="16"/>
              </w:rPr>
              <w:t xml:space="preserve">3. </w:t>
            </w:r>
            <w:r>
              <w:rPr>
                <w:sz w:val="16"/>
              </w:rPr>
              <w:t>The system SHOULD provide the ability to render all medications associated with the treatment as given or administered (including dose and quantity of dispensed units of medication).</w:t>
            </w:r>
          </w:p>
        </w:tc>
        <w:tc>
          <w:tcPr>
            <w:tcW w:w="955" w:type="dxa"/>
            <w:tcBorders>
              <w:left w:val="single" w:sz="6" w:space="0" w:color="000000"/>
              <w:right w:val="single" w:sz="6" w:space="0" w:color="000000"/>
            </w:tcBorders>
            <w:shd w:val="clear" w:color="auto" w:fill="A6A6A6" w:themeFill="background1" w:themeFillShade="A6"/>
            <w:vAlign w:val="center"/>
          </w:tcPr>
          <w:p w14:paraId="0E6E480D" w14:textId="77777777" w:rsidR="003B3A8A" w:rsidRDefault="003B3A8A" w:rsidP="003518F7">
            <w:pPr>
              <w:pStyle w:val="TableParagraph"/>
              <w:ind w:left="0"/>
              <w:jc w:val="center"/>
              <w:rPr>
                <w:sz w:val="16"/>
              </w:rPr>
            </w:pPr>
            <w:r>
              <w:rPr>
                <w:sz w:val="16"/>
              </w:rPr>
              <w:t>549</w:t>
            </w:r>
          </w:p>
        </w:tc>
        <w:tc>
          <w:tcPr>
            <w:tcW w:w="955" w:type="dxa"/>
            <w:tcBorders>
              <w:left w:val="single" w:sz="6" w:space="0" w:color="000000"/>
              <w:right w:val="single" w:sz="6" w:space="0" w:color="000000"/>
            </w:tcBorders>
            <w:shd w:val="clear" w:color="auto" w:fill="A6A6A6" w:themeFill="background1" w:themeFillShade="A6"/>
            <w:vAlign w:val="center"/>
          </w:tcPr>
          <w:p w14:paraId="0F189320" w14:textId="65358B87"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47833FE7" w14:textId="77777777" w:rsidR="003B3A8A" w:rsidRDefault="003B3A8A" w:rsidP="003518F7">
            <w:pPr>
              <w:pStyle w:val="TableParagraph"/>
              <w:ind w:left="0"/>
              <w:jc w:val="center"/>
              <w:rPr>
                <w:sz w:val="16"/>
              </w:rPr>
            </w:pPr>
          </w:p>
        </w:tc>
      </w:tr>
      <w:tr w:rsidR="003B3A8A" w14:paraId="40D9791A" w14:textId="11375404" w:rsidTr="00525590">
        <w:trPr>
          <w:trHeight w:val="432"/>
        </w:trPr>
        <w:tc>
          <w:tcPr>
            <w:tcW w:w="2400" w:type="dxa"/>
            <w:vMerge/>
            <w:tcBorders>
              <w:top w:val="nil"/>
              <w:bottom w:val="dotted" w:sz="4" w:space="0" w:color="000000"/>
              <w:right w:val="single" w:sz="8" w:space="0" w:color="000000"/>
            </w:tcBorders>
          </w:tcPr>
          <w:p w14:paraId="156459B5"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45D24048" w14:textId="77777777" w:rsidR="003B3A8A" w:rsidRDefault="003B3A8A" w:rsidP="003B3A8A">
            <w:pPr>
              <w:pStyle w:val="TableParagraph"/>
              <w:spacing w:before="28" w:line="190" w:lineRule="atLeast"/>
              <w:ind w:left="453" w:hanging="246"/>
              <w:rPr>
                <w:sz w:val="16"/>
              </w:rPr>
            </w:pPr>
            <w:r>
              <w:rPr>
                <w:b/>
                <w:sz w:val="16"/>
              </w:rPr>
              <w:t xml:space="preserve">4. </w:t>
            </w:r>
            <w:r>
              <w:rPr>
                <w:sz w:val="16"/>
              </w:rPr>
              <w:t>The system SHOULD provide the ability to tag the treatments that are to be administered by the patient (i.e. self-administered).</w:t>
            </w:r>
          </w:p>
        </w:tc>
        <w:tc>
          <w:tcPr>
            <w:tcW w:w="955" w:type="dxa"/>
            <w:tcBorders>
              <w:left w:val="single" w:sz="6" w:space="0" w:color="000000"/>
              <w:right w:val="single" w:sz="6" w:space="0" w:color="000000"/>
            </w:tcBorders>
            <w:shd w:val="clear" w:color="auto" w:fill="A6A6A6" w:themeFill="background1" w:themeFillShade="A6"/>
            <w:vAlign w:val="center"/>
          </w:tcPr>
          <w:p w14:paraId="2DF8E798" w14:textId="77777777" w:rsidR="003B3A8A" w:rsidRDefault="003B3A8A" w:rsidP="003518F7">
            <w:pPr>
              <w:pStyle w:val="TableParagraph"/>
              <w:ind w:left="0"/>
              <w:jc w:val="center"/>
              <w:rPr>
                <w:sz w:val="16"/>
              </w:rPr>
            </w:pPr>
            <w:r>
              <w:rPr>
                <w:sz w:val="16"/>
              </w:rPr>
              <w:t>550</w:t>
            </w:r>
          </w:p>
        </w:tc>
        <w:tc>
          <w:tcPr>
            <w:tcW w:w="955" w:type="dxa"/>
            <w:tcBorders>
              <w:left w:val="single" w:sz="6" w:space="0" w:color="000000"/>
              <w:right w:val="single" w:sz="6" w:space="0" w:color="000000"/>
            </w:tcBorders>
            <w:shd w:val="clear" w:color="auto" w:fill="A6A6A6" w:themeFill="background1" w:themeFillShade="A6"/>
            <w:vAlign w:val="center"/>
          </w:tcPr>
          <w:p w14:paraId="34F2E6CD" w14:textId="5236A6D7"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129EE1CA" w14:textId="77777777" w:rsidR="003B3A8A" w:rsidRDefault="003B3A8A" w:rsidP="003518F7">
            <w:pPr>
              <w:pStyle w:val="TableParagraph"/>
              <w:ind w:left="0"/>
              <w:jc w:val="center"/>
              <w:rPr>
                <w:sz w:val="16"/>
              </w:rPr>
            </w:pPr>
          </w:p>
        </w:tc>
      </w:tr>
      <w:tr w:rsidR="003B3A8A" w14:paraId="7DB4D796" w14:textId="7448CF08" w:rsidTr="00525590">
        <w:trPr>
          <w:trHeight w:val="432"/>
        </w:trPr>
        <w:tc>
          <w:tcPr>
            <w:tcW w:w="2400" w:type="dxa"/>
            <w:vMerge/>
            <w:tcBorders>
              <w:top w:val="nil"/>
              <w:bottom w:val="dotted" w:sz="4" w:space="0" w:color="000000"/>
              <w:right w:val="single" w:sz="8" w:space="0" w:color="000000"/>
            </w:tcBorders>
          </w:tcPr>
          <w:p w14:paraId="7207ADD6"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2BA4F151" w14:textId="2524C32A" w:rsidR="003B3A8A" w:rsidRDefault="003B3A8A" w:rsidP="003B3A8A">
            <w:pPr>
              <w:pStyle w:val="TableParagraph"/>
              <w:spacing w:before="28" w:line="190" w:lineRule="atLeast"/>
              <w:ind w:left="453" w:hanging="246"/>
              <w:rPr>
                <w:sz w:val="16"/>
              </w:rPr>
            </w:pPr>
            <w:r>
              <w:rPr>
                <w:b/>
                <w:sz w:val="16"/>
              </w:rPr>
              <w:t>5.</w:t>
            </w:r>
            <w:r>
              <w:rPr>
                <w:b/>
                <w:spacing w:val="21"/>
                <w:sz w:val="16"/>
              </w:rPr>
              <w:t xml:space="preserve"> </w:t>
            </w:r>
            <w:r>
              <w:rPr>
                <w:sz w:val="16"/>
              </w:rPr>
              <w:t>The</w:t>
            </w:r>
            <w:r>
              <w:rPr>
                <w:spacing w:val="-11"/>
                <w:sz w:val="16"/>
              </w:rPr>
              <w:t xml:space="preserve"> </w:t>
            </w:r>
            <w:r>
              <w:rPr>
                <w:sz w:val="16"/>
              </w:rPr>
              <w:t>system</w:t>
            </w:r>
            <w:r>
              <w:rPr>
                <w:spacing w:val="-11"/>
                <w:sz w:val="16"/>
              </w:rPr>
              <w:t xml:space="preserve"> </w:t>
            </w:r>
            <w:r>
              <w:rPr>
                <w:sz w:val="16"/>
              </w:rPr>
              <w:t>SHALL</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to</w:t>
            </w:r>
            <w:r>
              <w:rPr>
                <w:spacing w:val="-11"/>
                <w:sz w:val="16"/>
              </w:rPr>
              <w:t xml:space="preserve"> </w:t>
            </w:r>
            <w:r>
              <w:rPr>
                <w:sz w:val="16"/>
              </w:rPr>
              <w:t>render</w:t>
            </w:r>
            <w:r>
              <w:rPr>
                <w:spacing w:val="-11"/>
                <w:sz w:val="16"/>
              </w:rPr>
              <w:t xml:space="preserve"> </w:t>
            </w:r>
            <w:r>
              <w:rPr>
                <w:sz w:val="16"/>
              </w:rPr>
              <w:t>the</w:t>
            </w:r>
            <w:r>
              <w:rPr>
                <w:spacing w:val="-11"/>
                <w:sz w:val="16"/>
              </w:rPr>
              <w:t xml:space="preserve"> </w:t>
            </w:r>
            <w:r>
              <w:rPr>
                <w:sz w:val="16"/>
              </w:rPr>
              <w:t>information</w:t>
            </w:r>
            <w:r>
              <w:rPr>
                <w:spacing w:val="-11"/>
                <w:sz w:val="16"/>
              </w:rPr>
              <w:t xml:space="preserve"> </w:t>
            </w:r>
            <w:r>
              <w:rPr>
                <w:sz w:val="16"/>
              </w:rPr>
              <w:t>necessary</w:t>
            </w:r>
            <w:r>
              <w:rPr>
                <w:spacing w:val="-11"/>
                <w:sz w:val="16"/>
              </w:rPr>
              <w:t xml:space="preserve"> </w:t>
            </w:r>
            <w:r>
              <w:rPr>
                <w:sz w:val="16"/>
              </w:rPr>
              <w:t>to</w:t>
            </w:r>
            <w:r>
              <w:rPr>
                <w:spacing w:val="-11"/>
                <w:sz w:val="16"/>
              </w:rPr>
              <w:t xml:space="preserve"> </w:t>
            </w:r>
            <w:r>
              <w:rPr>
                <w:sz w:val="16"/>
              </w:rPr>
              <w:t>administer</w:t>
            </w:r>
            <w:r>
              <w:rPr>
                <w:spacing w:val="-11"/>
                <w:sz w:val="16"/>
              </w:rPr>
              <w:t xml:space="preserve"> </w:t>
            </w:r>
            <w:r>
              <w:rPr>
                <w:sz w:val="16"/>
              </w:rPr>
              <w:t>the</w:t>
            </w:r>
            <w:r>
              <w:rPr>
                <w:spacing w:val="-11"/>
                <w:sz w:val="16"/>
              </w:rPr>
              <w:t xml:space="preserve"> </w:t>
            </w:r>
            <w:r>
              <w:rPr>
                <w:sz w:val="16"/>
              </w:rPr>
              <w:t>treatment (e.g., body site, time and frequency).</w:t>
            </w:r>
          </w:p>
        </w:tc>
        <w:tc>
          <w:tcPr>
            <w:tcW w:w="955" w:type="dxa"/>
            <w:tcBorders>
              <w:left w:val="single" w:sz="6" w:space="0" w:color="000000"/>
              <w:right w:val="single" w:sz="6" w:space="0" w:color="000000"/>
            </w:tcBorders>
            <w:shd w:val="clear" w:color="auto" w:fill="A6A6A6" w:themeFill="background1" w:themeFillShade="A6"/>
            <w:vAlign w:val="center"/>
          </w:tcPr>
          <w:p w14:paraId="71CA6C97" w14:textId="77777777" w:rsidR="003B3A8A" w:rsidRDefault="003B3A8A" w:rsidP="003518F7">
            <w:pPr>
              <w:pStyle w:val="TableParagraph"/>
              <w:ind w:left="0"/>
              <w:jc w:val="center"/>
              <w:rPr>
                <w:sz w:val="16"/>
              </w:rPr>
            </w:pPr>
            <w:r>
              <w:rPr>
                <w:sz w:val="16"/>
              </w:rPr>
              <w:t>551</w:t>
            </w:r>
          </w:p>
        </w:tc>
        <w:tc>
          <w:tcPr>
            <w:tcW w:w="955" w:type="dxa"/>
            <w:tcBorders>
              <w:left w:val="single" w:sz="6" w:space="0" w:color="000000"/>
              <w:right w:val="single" w:sz="6" w:space="0" w:color="000000"/>
            </w:tcBorders>
            <w:shd w:val="clear" w:color="auto" w:fill="A6A6A6" w:themeFill="background1" w:themeFillShade="A6"/>
            <w:vAlign w:val="center"/>
          </w:tcPr>
          <w:p w14:paraId="6E93F778" w14:textId="15AB560F"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283B5F24" w14:textId="77777777" w:rsidR="003B3A8A" w:rsidRDefault="003B3A8A" w:rsidP="003518F7">
            <w:pPr>
              <w:pStyle w:val="TableParagraph"/>
              <w:ind w:left="0"/>
              <w:jc w:val="center"/>
              <w:rPr>
                <w:sz w:val="16"/>
              </w:rPr>
            </w:pPr>
          </w:p>
        </w:tc>
      </w:tr>
      <w:tr w:rsidR="003B3A8A" w14:paraId="284F714E" w14:textId="08BDBE06" w:rsidTr="00525590">
        <w:trPr>
          <w:trHeight w:val="431"/>
        </w:trPr>
        <w:tc>
          <w:tcPr>
            <w:tcW w:w="2400" w:type="dxa"/>
            <w:vMerge/>
            <w:tcBorders>
              <w:top w:val="nil"/>
              <w:bottom w:val="dotted" w:sz="4" w:space="0" w:color="000000"/>
              <w:right w:val="single" w:sz="8" w:space="0" w:color="000000"/>
            </w:tcBorders>
          </w:tcPr>
          <w:p w14:paraId="1DBF83B7"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572CBE73" w14:textId="77777777" w:rsidR="003B3A8A" w:rsidRDefault="003B3A8A" w:rsidP="003B3A8A">
            <w:pPr>
              <w:pStyle w:val="TableParagraph"/>
              <w:spacing w:before="28" w:line="190" w:lineRule="atLeast"/>
              <w:ind w:left="453" w:right="50" w:hanging="246"/>
              <w:rPr>
                <w:sz w:val="16"/>
              </w:rPr>
            </w:pPr>
            <w:r>
              <w:rPr>
                <w:b/>
                <w:sz w:val="16"/>
              </w:rPr>
              <w:t xml:space="preserve">6. </w:t>
            </w:r>
            <w:r>
              <w:rPr>
                <w:sz w:val="16"/>
              </w:rPr>
              <w:t>The system SHALL provide the ability to document multiple body sites of desired administration for all scheduled treatments.</w:t>
            </w:r>
          </w:p>
        </w:tc>
        <w:tc>
          <w:tcPr>
            <w:tcW w:w="955" w:type="dxa"/>
            <w:tcBorders>
              <w:left w:val="single" w:sz="6" w:space="0" w:color="000000"/>
              <w:right w:val="single" w:sz="6" w:space="0" w:color="000000"/>
            </w:tcBorders>
            <w:shd w:val="clear" w:color="auto" w:fill="A6A6A6" w:themeFill="background1" w:themeFillShade="A6"/>
            <w:vAlign w:val="center"/>
          </w:tcPr>
          <w:p w14:paraId="6A9319BE" w14:textId="77777777" w:rsidR="003B3A8A" w:rsidRDefault="003B3A8A" w:rsidP="003518F7">
            <w:pPr>
              <w:pStyle w:val="TableParagraph"/>
              <w:ind w:left="0"/>
              <w:jc w:val="center"/>
              <w:rPr>
                <w:sz w:val="16"/>
              </w:rPr>
            </w:pPr>
            <w:r>
              <w:rPr>
                <w:sz w:val="16"/>
              </w:rPr>
              <w:t>552</w:t>
            </w:r>
          </w:p>
        </w:tc>
        <w:tc>
          <w:tcPr>
            <w:tcW w:w="955" w:type="dxa"/>
            <w:tcBorders>
              <w:left w:val="single" w:sz="6" w:space="0" w:color="000000"/>
              <w:right w:val="single" w:sz="6" w:space="0" w:color="000000"/>
            </w:tcBorders>
            <w:shd w:val="clear" w:color="auto" w:fill="A6A6A6" w:themeFill="background1" w:themeFillShade="A6"/>
            <w:vAlign w:val="center"/>
          </w:tcPr>
          <w:p w14:paraId="6636AD70" w14:textId="691129A8"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722FACC4" w14:textId="77777777" w:rsidR="003B3A8A" w:rsidRDefault="003B3A8A" w:rsidP="003518F7">
            <w:pPr>
              <w:pStyle w:val="TableParagraph"/>
              <w:ind w:left="0"/>
              <w:jc w:val="center"/>
              <w:rPr>
                <w:sz w:val="16"/>
              </w:rPr>
            </w:pPr>
          </w:p>
        </w:tc>
      </w:tr>
      <w:tr w:rsidR="003B3A8A" w14:paraId="613C059E" w14:textId="2A03CB13" w:rsidTr="00525590">
        <w:trPr>
          <w:trHeight w:val="239"/>
        </w:trPr>
        <w:tc>
          <w:tcPr>
            <w:tcW w:w="2400" w:type="dxa"/>
            <w:vMerge/>
            <w:tcBorders>
              <w:top w:val="nil"/>
              <w:bottom w:val="dotted" w:sz="4" w:space="0" w:color="000000"/>
              <w:right w:val="single" w:sz="8" w:space="0" w:color="000000"/>
            </w:tcBorders>
          </w:tcPr>
          <w:p w14:paraId="0ABA8AAA"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3166609E" w14:textId="77777777" w:rsidR="003B3A8A" w:rsidRDefault="003B3A8A" w:rsidP="003B3A8A">
            <w:pPr>
              <w:pStyle w:val="TableParagraph"/>
              <w:spacing w:before="35"/>
              <w:ind w:left="207"/>
              <w:rPr>
                <w:sz w:val="16"/>
              </w:rPr>
            </w:pPr>
            <w:r>
              <w:rPr>
                <w:b/>
                <w:sz w:val="16"/>
              </w:rPr>
              <w:t xml:space="preserve">7. </w:t>
            </w:r>
            <w:r>
              <w:rPr>
                <w:sz w:val="16"/>
              </w:rPr>
              <w:t>The system SHOULD provide the ability to render a notification when treatments are due.</w:t>
            </w:r>
          </w:p>
        </w:tc>
        <w:tc>
          <w:tcPr>
            <w:tcW w:w="955" w:type="dxa"/>
            <w:tcBorders>
              <w:left w:val="single" w:sz="6" w:space="0" w:color="000000"/>
              <w:right w:val="single" w:sz="6" w:space="0" w:color="000000"/>
            </w:tcBorders>
            <w:shd w:val="clear" w:color="auto" w:fill="A6A6A6" w:themeFill="background1" w:themeFillShade="A6"/>
            <w:vAlign w:val="center"/>
          </w:tcPr>
          <w:p w14:paraId="3F956477" w14:textId="77777777" w:rsidR="003B3A8A" w:rsidRDefault="003B3A8A" w:rsidP="003518F7">
            <w:pPr>
              <w:pStyle w:val="TableParagraph"/>
              <w:ind w:left="0"/>
              <w:jc w:val="center"/>
              <w:rPr>
                <w:sz w:val="16"/>
              </w:rPr>
            </w:pPr>
            <w:r>
              <w:rPr>
                <w:sz w:val="16"/>
              </w:rPr>
              <w:t>553</w:t>
            </w:r>
          </w:p>
        </w:tc>
        <w:tc>
          <w:tcPr>
            <w:tcW w:w="955" w:type="dxa"/>
            <w:tcBorders>
              <w:left w:val="single" w:sz="6" w:space="0" w:color="000000"/>
              <w:right w:val="single" w:sz="6" w:space="0" w:color="000000"/>
            </w:tcBorders>
            <w:shd w:val="clear" w:color="auto" w:fill="A6A6A6" w:themeFill="background1" w:themeFillShade="A6"/>
            <w:vAlign w:val="center"/>
          </w:tcPr>
          <w:p w14:paraId="11D61F53" w14:textId="5277F250"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6E9252B8" w14:textId="77777777" w:rsidR="003B3A8A" w:rsidRDefault="003B3A8A" w:rsidP="003518F7">
            <w:pPr>
              <w:pStyle w:val="TableParagraph"/>
              <w:ind w:left="0"/>
              <w:jc w:val="center"/>
              <w:rPr>
                <w:sz w:val="16"/>
              </w:rPr>
            </w:pPr>
          </w:p>
        </w:tc>
      </w:tr>
      <w:tr w:rsidR="003B3A8A" w14:paraId="39FCE790" w14:textId="7E7C4D3C" w:rsidTr="00525590">
        <w:trPr>
          <w:trHeight w:val="815"/>
        </w:trPr>
        <w:tc>
          <w:tcPr>
            <w:tcW w:w="2400" w:type="dxa"/>
            <w:vMerge/>
            <w:tcBorders>
              <w:top w:val="nil"/>
              <w:bottom w:val="dotted" w:sz="4" w:space="0" w:color="000000"/>
              <w:right w:val="single" w:sz="8" w:space="0" w:color="000000"/>
            </w:tcBorders>
          </w:tcPr>
          <w:p w14:paraId="56B056D0"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45FF504A" w14:textId="538BF63D" w:rsidR="003B3A8A" w:rsidRDefault="003B3A8A" w:rsidP="003B3A8A">
            <w:pPr>
              <w:pStyle w:val="TableParagraph"/>
              <w:spacing w:before="28" w:line="190" w:lineRule="atLeast"/>
              <w:ind w:left="453" w:right="53" w:hanging="246"/>
              <w:jc w:val="both"/>
              <w:rPr>
                <w:sz w:val="16"/>
              </w:rPr>
            </w:pPr>
            <w:r>
              <w:rPr>
                <w:b/>
                <w:sz w:val="16"/>
              </w:rPr>
              <w:t xml:space="preserve">8. </w:t>
            </w:r>
            <w:r>
              <w:rPr>
                <w:sz w:val="16"/>
              </w:rPr>
              <w:t>The system SHALL provide the ability to capture, maintain and render details associated with the treatment as discrete data, including: treatment; date and time of treatment; site; administering provider; observations, reactions and complications; and reason treatment not given, and/or</w:t>
            </w:r>
            <w:r>
              <w:rPr>
                <w:spacing w:val="-22"/>
                <w:sz w:val="16"/>
              </w:rPr>
              <w:t xml:space="preserve"> </w:t>
            </w:r>
            <w:r>
              <w:rPr>
                <w:sz w:val="16"/>
              </w:rPr>
              <w:t>related activity</w:t>
            </w:r>
            <w:r>
              <w:rPr>
                <w:spacing w:val="-4"/>
                <w:sz w:val="16"/>
              </w:rPr>
              <w:t xml:space="preserve"> </w:t>
            </w:r>
            <w:r>
              <w:rPr>
                <w:sz w:val="16"/>
              </w:rPr>
              <w:t>not</w:t>
            </w:r>
            <w:r>
              <w:rPr>
                <w:spacing w:val="-4"/>
                <w:sz w:val="16"/>
              </w:rPr>
              <w:t xml:space="preserve"> </w:t>
            </w:r>
            <w:r>
              <w:rPr>
                <w:sz w:val="16"/>
              </w:rPr>
              <w:t>performed; according</w:t>
            </w:r>
            <w:r>
              <w:rPr>
                <w:spacing w:val="-4"/>
                <w:sz w:val="16"/>
              </w:rPr>
              <w:t xml:space="preserve"> </w:t>
            </w:r>
            <w:r>
              <w:rPr>
                <w:sz w:val="16"/>
              </w:rPr>
              <w:t>to</w:t>
            </w:r>
            <w:r>
              <w:rPr>
                <w:spacing w:val="-4"/>
                <w:sz w:val="16"/>
              </w:rPr>
              <w:t xml:space="preserve"> </w:t>
            </w:r>
            <w:r>
              <w:rPr>
                <w:sz w:val="16"/>
              </w:rPr>
              <w:t>scope</w:t>
            </w:r>
            <w:r>
              <w:rPr>
                <w:spacing w:val="-4"/>
                <w:sz w:val="16"/>
              </w:rPr>
              <w:t xml:space="preserve"> </w:t>
            </w:r>
            <w:r>
              <w:rPr>
                <w:sz w:val="16"/>
              </w:rPr>
              <w:t>of</w:t>
            </w:r>
            <w:r>
              <w:rPr>
                <w:spacing w:val="-4"/>
                <w:sz w:val="16"/>
              </w:rPr>
              <w:t xml:space="preserve"> </w:t>
            </w:r>
            <w:r>
              <w:rPr>
                <w:sz w:val="16"/>
              </w:rPr>
              <w:t>practice,</w:t>
            </w:r>
            <w:r>
              <w:rPr>
                <w:spacing w:val="-4"/>
                <w:sz w:val="16"/>
              </w:rPr>
              <w:t xml:space="preserve"> </w:t>
            </w:r>
            <w:r>
              <w:rPr>
                <w:sz w:val="16"/>
              </w:rPr>
              <w:t>organizational</w:t>
            </w:r>
            <w:r>
              <w:rPr>
                <w:spacing w:val="-4"/>
                <w:sz w:val="16"/>
              </w:rPr>
              <w:t xml:space="preserve"> </w:t>
            </w:r>
            <w:r>
              <w:rPr>
                <w:sz w:val="16"/>
              </w:rPr>
              <w:t>policy,</w:t>
            </w:r>
            <w:r>
              <w:rPr>
                <w:spacing w:val="-4"/>
                <w:sz w:val="16"/>
              </w:rPr>
              <w:t xml:space="preserve"> </w:t>
            </w:r>
            <w:r>
              <w:rPr>
                <w:sz w:val="16"/>
              </w:rPr>
              <w:t>and/or</w:t>
            </w:r>
            <w:r>
              <w:rPr>
                <w:spacing w:val="-4"/>
                <w:sz w:val="16"/>
              </w:rPr>
              <w:t xml:space="preserve"> </w:t>
            </w:r>
            <w:r>
              <w:rPr>
                <w:sz w:val="16"/>
              </w:rPr>
              <w:t>jurisdictional</w:t>
            </w:r>
            <w:r>
              <w:rPr>
                <w:spacing w:val="-4"/>
                <w:sz w:val="16"/>
              </w:rPr>
              <w:t xml:space="preserve"> </w:t>
            </w:r>
            <w:r>
              <w:rPr>
                <w:sz w:val="16"/>
              </w:rPr>
              <w:t>law.</w:t>
            </w:r>
          </w:p>
        </w:tc>
        <w:tc>
          <w:tcPr>
            <w:tcW w:w="955" w:type="dxa"/>
            <w:tcBorders>
              <w:left w:val="single" w:sz="6" w:space="0" w:color="000000"/>
              <w:right w:val="single" w:sz="6" w:space="0" w:color="000000"/>
            </w:tcBorders>
            <w:shd w:val="clear" w:color="auto" w:fill="A6A6A6" w:themeFill="background1" w:themeFillShade="A6"/>
            <w:vAlign w:val="center"/>
          </w:tcPr>
          <w:p w14:paraId="242BA8F1" w14:textId="77777777" w:rsidR="003B3A8A" w:rsidRDefault="003B3A8A" w:rsidP="003518F7">
            <w:pPr>
              <w:pStyle w:val="TableParagraph"/>
              <w:ind w:left="0"/>
              <w:jc w:val="center"/>
              <w:rPr>
                <w:sz w:val="16"/>
              </w:rPr>
            </w:pPr>
            <w:r>
              <w:rPr>
                <w:sz w:val="16"/>
              </w:rPr>
              <w:t>554</w:t>
            </w:r>
          </w:p>
        </w:tc>
        <w:tc>
          <w:tcPr>
            <w:tcW w:w="955" w:type="dxa"/>
            <w:tcBorders>
              <w:left w:val="single" w:sz="6" w:space="0" w:color="000000"/>
              <w:right w:val="single" w:sz="6" w:space="0" w:color="000000"/>
            </w:tcBorders>
            <w:shd w:val="clear" w:color="auto" w:fill="A6A6A6" w:themeFill="background1" w:themeFillShade="A6"/>
            <w:vAlign w:val="center"/>
          </w:tcPr>
          <w:p w14:paraId="64746BED" w14:textId="5E97D08F"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01ABE253" w14:textId="77777777" w:rsidR="003B3A8A" w:rsidRDefault="003B3A8A" w:rsidP="003518F7">
            <w:pPr>
              <w:pStyle w:val="TableParagraph"/>
              <w:ind w:left="0"/>
              <w:jc w:val="center"/>
              <w:rPr>
                <w:sz w:val="16"/>
              </w:rPr>
            </w:pPr>
          </w:p>
        </w:tc>
      </w:tr>
      <w:tr w:rsidR="003B3A8A" w14:paraId="05568400" w14:textId="3A163071" w:rsidTr="00525590">
        <w:trPr>
          <w:trHeight w:val="432"/>
        </w:trPr>
        <w:tc>
          <w:tcPr>
            <w:tcW w:w="2400" w:type="dxa"/>
            <w:vMerge/>
            <w:tcBorders>
              <w:top w:val="nil"/>
              <w:bottom w:val="dotted" w:sz="4" w:space="0" w:color="000000"/>
              <w:right w:val="single" w:sz="8" w:space="0" w:color="000000"/>
            </w:tcBorders>
          </w:tcPr>
          <w:p w14:paraId="364C5A20"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2A2A5D29" w14:textId="77777777" w:rsidR="003B3A8A" w:rsidRDefault="003B3A8A" w:rsidP="003B3A8A">
            <w:pPr>
              <w:pStyle w:val="TableParagraph"/>
              <w:spacing w:before="28" w:line="190" w:lineRule="atLeast"/>
              <w:ind w:left="453" w:hanging="246"/>
              <w:rPr>
                <w:sz w:val="16"/>
              </w:rPr>
            </w:pPr>
            <w:r>
              <w:rPr>
                <w:b/>
                <w:sz w:val="16"/>
              </w:rPr>
              <w:t xml:space="preserve">9. </w:t>
            </w:r>
            <w:r>
              <w:rPr>
                <w:sz w:val="16"/>
              </w:rPr>
              <w:t>The system SHOULD provide the ability to capture, maintain and render details associated with continuous treatments (e.g., infusions, tube feedings, bladder irrigations, suction levels).</w:t>
            </w:r>
          </w:p>
        </w:tc>
        <w:tc>
          <w:tcPr>
            <w:tcW w:w="955" w:type="dxa"/>
            <w:tcBorders>
              <w:left w:val="single" w:sz="6" w:space="0" w:color="000000"/>
              <w:right w:val="single" w:sz="6" w:space="0" w:color="000000"/>
            </w:tcBorders>
            <w:shd w:val="clear" w:color="auto" w:fill="A6A6A6" w:themeFill="background1" w:themeFillShade="A6"/>
            <w:vAlign w:val="center"/>
          </w:tcPr>
          <w:p w14:paraId="3644B813" w14:textId="77777777" w:rsidR="003B3A8A" w:rsidRDefault="003B3A8A" w:rsidP="003518F7">
            <w:pPr>
              <w:pStyle w:val="TableParagraph"/>
              <w:ind w:left="0"/>
              <w:jc w:val="center"/>
              <w:rPr>
                <w:sz w:val="16"/>
              </w:rPr>
            </w:pPr>
            <w:r>
              <w:rPr>
                <w:sz w:val="16"/>
              </w:rPr>
              <w:t>555</w:t>
            </w:r>
          </w:p>
        </w:tc>
        <w:tc>
          <w:tcPr>
            <w:tcW w:w="955" w:type="dxa"/>
            <w:tcBorders>
              <w:left w:val="single" w:sz="6" w:space="0" w:color="000000"/>
              <w:right w:val="single" w:sz="6" w:space="0" w:color="000000"/>
            </w:tcBorders>
            <w:shd w:val="clear" w:color="auto" w:fill="A6A6A6" w:themeFill="background1" w:themeFillShade="A6"/>
            <w:vAlign w:val="center"/>
          </w:tcPr>
          <w:p w14:paraId="555B824B" w14:textId="0128F491"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004D31EE" w14:textId="77777777" w:rsidR="003B3A8A" w:rsidRDefault="003B3A8A" w:rsidP="003518F7">
            <w:pPr>
              <w:pStyle w:val="TableParagraph"/>
              <w:ind w:left="0"/>
              <w:jc w:val="center"/>
              <w:rPr>
                <w:sz w:val="16"/>
              </w:rPr>
            </w:pPr>
          </w:p>
        </w:tc>
      </w:tr>
      <w:tr w:rsidR="003B3A8A" w14:paraId="738E6952" w14:textId="2C811788" w:rsidTr="00525590">
        <w:trPr>
          <w:trHeight w:val="624"/>
        </w:trPr>
        <w:tc>
          <w:tcPr>
            <w:tcW w:w="2400" w:type="dxa"/>
            <w:vMerge/>
            <w:tcBorders>
              <w:top w:val="nil"/>
              <w:bottom w:val="dotted" w:sz="4" w:space="0" w:color="000000"/>
              <w:right w:val="single" w:sz="8" w:space="0" w:color="000000"/>
            </w:tcBorders>
          </w:tcPr>
          <w:p w14:paraId="6312B855"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603687E4" w14:textId="77777777" w:rsidR="003B3A8A" w:rsidRDefault="003B3A8A" w:rsidP="003B3A8A">
            <w:pPr>
              <w:pStyle w:val="TableParagraph"/>
              <w:spacing w:before="28" w:line="190" w:lineRule="atLeast"/>
              <w:ind w:left="453" w:right="53" w:hanging="335"/>
              <w:jc w:val="both"/>
              <w:rPr>
                <w:sz w:val="16"/>
              </w:rPr>
            </w:pPr>
            <w:r>
              <w:rPr>
                <w:b/>
                <w:sz w:val="16"/>
              </w:rPr>
              <w:t xml:space="preserve">10. </w:t>
            </w:r>
            <w:r>
              <w:rPr>
                <w:sz w:val="16"/>
              </w:rPr>
              <w:t>The system SHALL provide the ability to capture, maintain and render details associated with treatments (including routinely scheduled, "one-time", "on-call" and "PRN") in a manner that distinguishes them from other types of treatments according to scope of practice.</w:t>
            </w:r>
          </w:p>
        </w:tc>
        <w:tc>
          <w:tcPr>
            <w:tcW w:w="955" w:type="dxa"/>
            <w:tcBorders>
              <w:left w:val="single" w:sz="6" w:space="0" w:color="000000"/>
              <w:right w:val="single" w:sz="6" w:space="0" w:color="000000"/>
            </w:tcBorders>
            <w:shd w:val="clear" w:color="auto" w:fill="A6A6A6" w:themeFill="background1" w:themeFillShade="A6"/>
            <w:vAlign w:val="center"/>
          </w:tcPr>
          <w:p w14:paraId="00024E9C" w14:textId="77777777" w:rsidR="003B3A8A" w:rsidRDefault="003B3A8A" w:rsidP="003518F7">
            <w:pPr>
              <w:pStyle w:val="TableParagraph"/>
              <w:ind w:left="0"/>
              <w:jc w:val="center"/>
              <w:rPr>
                <w:sz w:val="16"/>
              </w:rPr>
            </w:pPr>
            <w:r>
              <w:rPr>
                <w:sz w:val="16"/>
              </w:rPr>
              <w:t>556</w:t>
            </w:r>
          </w:p>
        </w:tc>
        <w:tc>
          <w:tcPr>
            <w:tcW w:w="955" w:type="dxa"/>
            <w:tcBorders>
              <w:left w:val="single" w:sz="6" w:space="0" w:color="000000"/>
              <w:right w:val="single" w:sz="6" w:space="0" w:color="000000"/>
            </w:tcBorders>
            <w:shd w:val="clear" w:color="auto" w:fill="A6A6A6" w:themeFill="background1" w:themeFillShade="A6"/>
            <w:vAlign w:val="center"/>
          </w:tcPr>
          <w:p w14:paraId="17F96B92" w14:textId="1B3B0065"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6F708C5B" w14:textId="77777777" w:rsidR="003B3A8A" w:rsidRDefault="003B3A8A" w:rsidP="003518F7">
            <w:pPr>
              <w:pStyle w:val="TableParagraph"/>
              <w:ind w:left="0"/>
              <w:jc w:val="center"/>
              <w:rPr>
                <w:sz w:val="16"/>
              </w:rPr>
            </w:pPr>
          </w:p>
        </w:tc>
      </w:tr>
      <w:tr w:rsidR="003B3A8A" w14:paraId="7FBD37CC" w14:textId="4BC56004" w:rsidTr="00525590">
        <w:trPr>
          <w:trHeight w:val="443"/>
        </w:trPr>
        <w:tc>
          <w:tcPr>
            <w:tcW w:w="2400" w:type="dxa"/>
            <w:vMerge/>
            <w:tcBorders>
              <w:top w:val="nil"/>
              <w:bottom w:val="dotted" w:sz="4" w:space="0" w:color="000000"/>
              <w:right w:val="single" w:sz="8" w:space="0" w:color="000000"/>
            </w:tcBorders>
          </w:tcPr>
          <w:p w14:paraId="396B66E7"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685773C6" w14:textId="77777777" w:rsidR="003B3A8A" w:rsidRDefault="003B3A8A" w:rsidP="003B3A8A">
            <w:pPr>
              <w:pStyle w:val="TableParagraph"/>
              <w:spacing w:before="28" w:line="190" w:lineRule="atLeast"/>
              <w:ind w:left="453" w:right="54" w:hanging="335"/>
              <w:jc w:val="both"/>
              <w:rPr>
                <w:sz w:val="16"/>
              </w:rPr>
            </w:pPr>
            <w:r>
              <w:rPr>
                <w:b/>
                <w:sz w:val="16"/>
              </w:rPr>
              <w:t xml:space="preserve">11. </w:t>
            </w:r>
            <w:r>
              <w:rPr>
                <w:sz w:val="16"/>
              </w:rPr>
              <w:t>The system SHOULD provide the ability to capture information regarding the effectiveness of treatment at the time of administration of the treatment (e.g., patient's immediate response to bronchodilator therapy).</w:t>
            </w:r>
          </w:p>
        </w:tc>
        <w:tc>
          <w:tcPr>
            <w:tcW w:w="955" w:type="dxa"/>
            <w:tcBorders>
              <w:left w:val="single" w:sz="6" w:space="0" w:color="000000"/>
              <w:right w:val="single" w:sz="6" w:space="0" w:color="000000"/>
            </w:tcBorders>
            <w:shd w:val="clear" w:color="auto" w:fill="A6A6A6" w:themeFill="background1" w:themeFillShade="A6"/>
            <w:vAlign w:val="center"/>
          </w:tcPr>
          <w:p w14:paraId="14078670" w14:textId="77777777" w:rsidR="003B3A8A" w:rsidRDefault="003B3A8A" w:rsidP="003518F7">
            <w:pPr>
              <w:pStyle w:val="TableParagraph"/>
              <w:ind w:left="0"/>
              <w:jc w:val="center"/>
              <w:rPr>
                <w:sz w:val="16"/>
              </w:rPr>
            </w:pPr>
            <w:r>
              <w:rPr>
                <w:sz w:val="16"/>
              </w:rPr>
              <w:t>557</w:t>
            </w:r>
          </w:p>
        </w:tc>
        <w:tc>
          <w:tcPr>
            <w:tcW w:w="955" w:type="dxa"/>
            <w:tcBorders>
              <w:left w:val="single" w:sz="6" w:space="0" w:color="000000"/>
              <w:right w:val="single" w:sz="6" w:space="0" w:color="000000"/>
            </w:tcBorders>
            <w:shd w:val="clear" w:color="auto" w:fill="A6A6A6" w:themeFill="background1" w:themeFillShade="A6"/>
            <w:vAlign w:val="center"/>
          </w:tcPr>
          <w:p w14:paraId="68BDCF9C" w14:textId="418AF27E"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6E015517" w14:textId="77777777" w:rsidR="003B3A8A" w:rsidRDefault="003B3A8A" w:rsidP="003518F7">
            <w:pPr>
              <w:pStyle w:val="TableParagraph"/>
              <w:ind w:left="0"/>
              <w:jc w:val="center"/>
              <w:rPr>
                <w:sz w:val="16"/>
              </w:rPr>
            </w:pPr>
          </w:p>
        </w:tc>
      </w:tr>
      <w:tr w:rsidR="003B3A8A" w14:paraId="0653BE4C" w14:textId="442A32D0" w:rsidTr="00525590">
        <w:trPr>
          <w:trHeight w:val="432"/>
        </w:trPr>
        <w:tc>
          <w:tcPr>
            <w:tcW w:w="2400" w:type="dxa"/>
            <w:vMerge/>
            <w:tcBorders>
              <w:top w:val="nil"/>
              <w:bottom w:val="dotted" w:sz="4" w:space="0" w:color="000000"/>
              <w:right w:val="single" w:sz="8" w:space="0" w:color="000000"/>
            </w:tcBorders>
          </w:tcPr>
          <w:p w14:paraId="19128765"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76E0F1F3" w14:textId="77777777" w:rsidR="003B3A8A" w:rsidRDefault="003B3A8A" w:rsidP="003B3A8A">
            <w:pPr>
              <w:pStyle w:val="TableParagraph"/>
              <w:spacing w:before="28" w:line="190" w:lineRule="atLeast"/>
              <w:ind w:left="453" w:right="15" w:hanging="335"/>
              <w:rPr>
                <w:sz w:val="16"/>
              </w:rPr>
            </w:pPr>
            <w:r>
              <w:rPr>
                <w:b/>
                <w:sz w:val="16"/>
              </w:rPr>
              <w:t xml:space="preserve">12. </w:t>
            </w:r>
            <w:r>
              <w:rPr>
                <w:sz w:val="16"/>
              </w:rPr>
              <w:t>The system SHOULD provide the ability to render any clinical interventions or assessments required prior to the treatment.</w:t>
            </w:r>
          </w:p>
        </w:tc>
        <w:tc>
          <w:tcPr>
            <w:tcW w:w="955" w:type="dxa"/>
            <w:tcBorders>
              <w:left w:val="single" w:sz="6" w:space="0" w:color="000000"/>
              <w:right w:val="single" w:sz="6" w:space="0" w:color="000000"/>
            </w:tcBorders>
            <w:shd w:val="clear" w:color="auto" w:fill="A6A6A6" w:themeFill="background1" w:themeFillShade="A6"/>
            <w:vAlign w:val="center"/>
          </w:tcPr>
          <w:p w14:paraId="2EAEE353" w14:textId="77777777" w:rsidR="003B3A8A" w:rsidRDefault="003B3A8A" w:rsidP="003518F7">
            <w:pPr>
              <w:pStyle w:val="TableParagraph"/>
              <w:ind w:left="0"/>
              <w:jc w:val="center"/>
              <w:rPr>
                <w:sz w:val="16"/>
              </w:rPr>
            </w:pPr>
            <w:r>
              <w:rPr>
                <w:sz w:val="16"/>
              </w:rPr>
              <w:t>558</w:t>
            </w:r>
          </w:p>
        </w:tc>
        <w:tc>
          <w:tcPr>
            <w:tcW w:w="955" w:type="dxa"/>
            <w:tcBorders>
              <w:left w:val="single" w:sz="6" w:space="0" w:color="000000"/>
              <w:right w:val="single" w:sz="6" w:space="0" w:color="000000"/>
            </w:tcBorders>
            <w:shd w:val="clear" w:color="auto" w:fill="A6A6A6" w:themeFill="background1" w:themeFillShade="A6"/>
            <w:vAlign w:val="center"/>
          </w:tcPr>
          <w:p w14:paraId="29555A07" w14:textId="0A859BEA"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21EC3F4A" w14:textId="77777777" w:rsidR="003B3A8A" w:rsidRDefault="003B3A8A" w:rsidP="003518F7">
            <w:pPr>
              <w:pStyle w:val="TableParagraph"/>
              <w:ind w:left="0"/>
              <w:jc w:val="center"/>
              <w:rPr>
                <w:sz w:val="16"/>
              </w:rPr>
            </w:pPr>
          </w:p>
        </w:tc>
      </w:tr>
      <w:tr w:rsidR="003B3A8A" w14:paraId="7D7CC6C7" w14:textId="7F44B8AB" w:rsidTr="00525590">
        <w:trPr>
          <w:trHeight w:val="429"/>
        </w:trPr>
        <w:tc>
          <w:tcPr>
            <w:tcW w:w="2400" w:type="dxa"/>
            <w:vMerge/>
            <w:tcBorders>
              <w:top w:val="nil"/>
              <w:bottom w:val="dotted" w:sz="4" w:space="0" w:color="000000"/>
              <w:right w:val="single" w:sz="8" w:space="0" w:color="000000"/>
            </w:tcBorders>
          </w:tcPr>
          <w:p w14:paraId="55B8269A" w14:textId="77777777" w:rsidR="003B3A8A" w:rsidRDefault="003B3A8A" w:rsidP="003B3A8A">
            <w:pPr>
              <w:rPr>
                <w:sz w:val="2"/>
                <w:szCs w:val="2"/>
              </w:rPr>
            </w:pPr>
          </w:p>
        </w:tc>
        <w:tc>
          <w:tcPr>
            <w:tcW w:w="7525" w:type="dxa"/>
            <w:tcBorders>
              <w:left w:val="single" w:sz="8" w:space="0" w:color="000000"/>
              <w:bottom w:val="single" w:sz="6" w:space="0" w:color="000000"/>
              <w:right w:val="single" w:sz="6" w:space="0" w:color="000000"/>
            </w:tcBorders>
            <w:shd w:val="clear" w:color="auto" w:fill="A6A6A6" w:themeFill="background1" w:themeFillShade="A6"/>
          </w:tcPr>
          <w:p w14:paraId="14ADB63E" w14:textId="77777777" w:rsidR="003B3A8A" w:rsidRDefault="003B3A8A" w:rsidP="003B3A8A">
            <w:pPr>
              <w:pStyle w:val="TableParagraph"/>
              <w:spacing w:before="28" w:line="190" w:lineRule="atLeast"/>
              <w:ind w:left="453" w:right="15" w:hanging="335"/>
              <w:rPr>
                <w:sz w:val="16"/>
              </w:rPr>
            </w:pPr>
            <w:r>
              <w:rPr>
                <w:b/>
                <w:sz w:val="16"/>
              </w:rPr>
              <w:t xml:space="preserve">13. </w:t>
            </w:r>
            <w:r>
              <w:rPr>
                <w:sz w:val="16"/>
              </w:rPr>
              <w:t>The system SHOULD provide the ability to render any clinical interventions or assessments required subsequent to the treatment.</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67352942" w14:textId="77777777" w:rsidR="003B3A8A" w:rsidRDefault="003B3A8A" w:rsidP="003518F7">
            <w:pPr>
              <w:pStyle w:val="TableParagraph"/>
              <w:ind w:left="0"/>
              <w:jc w:val="center"/>
              <w:rPr>
                <w:sz w:val="16"/>
              </w:rPr>
            </w:pPr>
            <w:r>
              <w:rPr>
                <w:sz w:val="16"/>
              </w:rPr>
              <w:t>559</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1BD8E3C0" w14:textId="42BB0A6B" w:rsidR="003B3A8A" w:rsidRDefault="00525590" w:rsidP="003518F7">
            <w:pPr>
              <w:pStyle w:val="TableParagraph"/>
              <w:ind w:left="0"/>
              <w:jc w:val="center"/>
              <w:rPr>
                <w:sz w:val="16"/>
              </w:rPr>
            </w:pPr>
            <w:r>
              <w:rPr>
                <w:sz w:val="16"/>
              </w:rPr>
              <w:t>D</w:t>
            </w:r>
          </w:p>
        </w:tc>
        <w:tc>
          <w:tcPr>
            <w:tcW w:w="955" w:type="dxa"/>
            <w:tcBorders>
              <w:left w:val="single" w:sz="6" w:space="0" w:color="000000"/>
              <w:bottom w:val="single" w:sz="6" w:space="0" w:color="000000"/>
              <w:right w:val="single" w:sz="6" w:space="0" w:color="000000"/>
            </w:tcBorders>
            <w:shd w:val="clear" w:color="auto" w:fill="A6A6A6" w:themeFill="background1" w:themeFillShade="A6"/>
            <w:vAlign w:val="center"/>
          </w:tcPr>
          <w:p w14:paraId="0A6D8092" w14:textId="77777777" w:rsidR="003B3A8A" w:rsidRDefault="003B3A8A" w:rsidP="003518F7">
            <w:pPr>
              <w:pStyle w:val="TableParagraph"/>
              <w:ind w:left="0"/>
              <w:jc w:val="center"/>
              <w:rPr>
                <w:sz w:val="16"/>
              </w:rPr>
            </w:pPr>
          </w:p>
        </w:tc>
      </w:tr>
      <w:tr w:rsidR="003B3A8A" w14:paraId="5D57F739" w14:textId="25EA0BAD" w:rsidTr="00525590">
        <w:trPr>
          <w:trHeight w:val="429"/>
        </w:trPr>
        <w:tc>
          <w:tcPr>
            <w:tcW w:w="2400" w:type="dxa"/>
            <w:vMerge/>
            <w:tcBorders>
              <w:top w:val="nil"/>
              <w:bottom w:val="dotted" w:sz="4" w:space="0" w:color="000000"/>
              <w:right w:val="single" w:sz="8" w:space="0" w:color="000000"/>
            </w:tcBorders>
          </w:tcPr>
          <w:p w14:paraId="36E2BF86" w14:textId="77777777" w:rsidR="003B3A8A" w:rsidRDefault="003B3A8A" w:rsidP="003B3A8A">
            <w:pPr>
              <w:rPr>
                <w:sz w:val="2"/>
                <w:szCs w:val="2"/>
              </w:rPr>
            </w:pPr>
          </w:p>
        </w:tc>
        <w:tc>
          <w:tcPr>
            <w:tcW w:w="7525" w:type="dxa"/>
            <w:tcBorders>
              <w:top w:val="single" w:sz="6" w:space="0" w:color="000000"/>
              <w:left w:val="single" w:sz="8" w:space="0" w:color="000000"/>
              <w:right w:val="single" w:sz="6" w:space="0" w:color="000000"/>
            </w:tcBorders>
            <w:shd w:val="clear" w:color="auto" w:fill="A6A6A6" w:themeFill="background1" w:themeFillShade="A6"/>
          </w:tcPr>
          <w:p w14:paraId="33DA3BA4" w14:textId="77777777" w:rsidR="003B3A8A" w:rsidRDefault="003B3A8A" w:rsidP="003B3A8A">
            <w:pPr>
              <w:pStyle w:val="TableParagraph"/>
              <w:spacing w:before="26" w:line="190" w:lineRule="atLeast"/>
              <w:ind w:left="453" w:hanging="335"/>
              <w:rPr>
                <w:sz w:val="16"/>
              </w:rPr>
            </w:pPr>
            <w:r>
              <w:rPr>
                <w:b/>
                <w:sz w:val="16"/>
              </w:rPr>
              <w:t xml:space="preserve">14. </w:t>
            </w:r>
            <w:r>
              <w:rPr>
                <w:sz w:val="16"/>
              </w:rPr>
              <w:t>The system SHALL provide the ability to capture verification of patient identity prior to administration of the treatment.</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562ED2C0" w14:textId="77777777" w:rsidR="003B3A8A" w:rsidRDefault="003B3A8A" w:rsidP="003518F7">
            <w:pPr>
              <w:pStyle w:val="TableParagraph"/>
              <w:ind w:left="0"/>
              <w:jc w:val="center"/>
              <w:rPr>
                <w:sz w:val="16"/>
              </w:rPr>
            </w:pPr>
            <w:r>
              <w:rPr>
                <w:sz w:val="16"/>
              </w:rPr>
              <w:t>560</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7EF46516" w14:textId="1C8B7D5F" w:rsidR="003B3A8A" w:rsidRDefault="00525590" w:rsidP="003518F7">
            <w:pPr>
              <w:pStyle w:val="TableParagraph"/>
              <w:ind w:left="0"/>
              <w:jc w:val="center"/>
              <w:rPr>
                <w:sz w:val="16"/>
              </w:rPr>
            </w:pPr>
            <w:r>
              <w:rPr>
                <w:sz w:val="16"/>
              </w:rPr>
              <w:t>D</w:t>
            </w:r>
          </w:p>
        </w:tc>
        <w:tc>
          <w:tcPr>
            <w:tcW w:w="955" w:type="dxa"/>
            <w:tcBorders>
              <w:top w:val="single" w:sz="6" w:space="0" w:color="000000"/>
              <w:left w:val="single" w:sz="6" w:space="0" w:color="000000"/>
              <w:right w:val="single" w:sz="6" w:space="0" w:color="000000"/>
            </w:tcBorders>
            <w:shd w:val="clear" w:color="auto" w:fill="A6A6A6" w:themeFill="background1" w:themeFillShade="A6"/>
            <w:vAlign w:val="center"/>
          </w:tcPr>
          <w:p w14:paraId="1ECEACE3" w14:textId="77777777" w:rsidR="003B3A8A" w:rsidRDefault="003B3A8A" w:rsidP="003518F7">
            <w:pPr>
              <w:pStyle w:val="TableParagraph"/>
              <w:ind w:left="0"/>
              <w:jc w:val="center"/>
              <w:rPr>
                <w:sz w:val="16"/>
              </w:rPr>
            </w:pPr>
          </w:p>
        </w:tc>
      </w:tr>
      <w:tr w:rsidR="003B3A8A" w14:paraId="10CEE123" w14:textId="79CB4D6A" w:rsidTr="00525590">
        <w:trPr>
          <w:trHeight w:val="432"/>
        </w:trPr>
        <w:tc>
          <w:tcPr>
            <w:tcW w:w="2400" w:type="dxa"/>
            <w:vMerge/>
            <w:tcBorders>
              <w:top w:val="nil"/>
              <w:bottom w:val="dotted" w:sz="4" w:space="0" w:color="000000"/>
              <w:right w:val="single" w:sz="8" w:space="0" w:color="000000"/>
            </w:tcBorders>
          </w:tcPr>
          <w:p w14:paraId="12B43FFE"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2807B789" w14:textId="77777777" w:rsidR="003B3A8A" w:rsidRDefault="003B3A8A" w:rsidP="003B3A8A">
            <w:pPr>
              <w:pStyle w:val="TableParagraph"/>
              <w:spacing w:before="28" w:line="190" w:lineRule="atLeast"/>
              <w:ind w:left="453" w:hanging="335"/>
              <w:rPr>
                <w:sz w:val="16"/>
              </w:rPr>
            </w:pPr>
            <w:r>
              <w:rPr>
                <w:b/>
                <w:sz w:val="16"/>
              </w:rPr>
              <w:t xml:space="preserve">15. </w:t>
            </w:r>
            <w:r>
              <w:rPr>
                <w:sz w:val="16"/>
              </w:rPr>
              <w:t>The system SHOULD provide the ability to capture verification of patient identity using integrated point of care devices (e.g., barcode) prior to administration of the treatment.</w:t>
            </w:r>
          </w:p>
        </w:tc>
        <w:tc>
          <w:tcPr>
            <w:tcW w:w="955" w:type="dxa"/>
            <w:tcBorders>
              <w:left w:val="single" w:sz="6" w:space="0" w:color="000000"/>
              <w:right w:val="single" w:sz="6" w:space="0" w:color="000000"/>
            </w:tcBorders>
            <w:shd w:val="clear" w:color="auto" w:fill="A6A6A6" w:themeFill="background1" w:themeFillShade="A6"/>
            <w:vAlign w:val="center"/>
          </w:tcPr>
          <w:p w14:paraId="4B18C874" w14:textId="77777777" w:rsidR="003B3A8A" w:rsidRDefault="003B3A8A" w:rsidP="003518F7">
            <w:pPr>
              <w:pStyle w:val="TableParagraph"/>
              <w:ind w:left="0"/>
              <w:jc w:val="center"/>
              <w:rPr>
                <w:sz w:val="16"/>
              </w:rPr>
            </w:pPr>
            <w:r>
              <w:rPr>
                <w:sz w:val="16"/>
              </w:rPr>
              <w:t>561</w:t>
            </w:r>
          </w:p>
        </w:tc>
        <w:tc>
          <w:tcPr>
            <w:tcW w:w="955" w:type="dxa"/>
            <w:tcBorders>
              <w:left w:val="single" w:sz="6" w:space="0" w:color="000000"/>
              <w:right w:val="single" w:sz="6" w:space="0" w:color="000000"/>
            </w:tcBorders>
            <w:shd w:val="clear" w:color="auto" w:fill="A6A6A6" w:themeFill="background1" w:themeFillShade="A6"/>
            <w:vAlign w:val="center"/>
          </w:tcPr>
          <w:p w14:paraId="5320D475" w14:textId="2E555877"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0765CA41" w14:textId="77777777" w:rsidR="003B3A8A" w:rsidRDefault="003B3A8A" w:rsidP="003518F7">
            <w:pPr>
              <w:pStyle w:val="TableParagraph"/>
              <w:ind w:left="0"/>
              <w:jc w:val="center"/>
              <w:rPr>
                <w:sz w:val="16"/>
              </w:rPr>
            </w:pPr>
          </w:p>
        </w:tc>
      </w:tr>
      <w:tr w:rsidR="003B3A8A" w14:paraId="1FF95378" w14:textId="670CE512" w:rsidTr="00525590">
        <w:trPr>
          <w:trHeight w:val="239"/>
        </w:trPr>
        <w:tc>
          <w:tcPr>
            <w:tcW w:w="2400" w:type="dxa"/>
            <w:vMerge/>
            <w:tcBorders>
              <w:top w:val="nil"/>
              <w:bottom w:val="dotted" w:sz="4" w:space="0" w:color="000000"/>
              <w:right w:val="single" w:sz="8" w:space="0" w:color="000000"/>
            </w:tcBorders>
          </w:tcPr>
          <w:p w14:paraId="6B9FAAC4" w14:textId="77777777" w:rsidR="003B3A8A" w:rsidRDefault="003B3A8A" w:rsidP="003B3A8A">
            <w:pPr>
              <w:rPr>
                <w:sz w:val="2"/>
                <w:szCs w:val="2"/>
              </w:rPr>
            </w:pPr>
          </w:p>
        </w:tc>
        <w:tc>
          <w:tcPr>
            <w:tcW w:w="7525" w:type="dxa"/>
            <w:tcBorders>
              <w:left w:val="single" w:sz="8" w:space="0" w:color="000000"/>
              <w:right w:val="single" w:sz="6" w:space="0" w:color="000000"/>
            </w:tcBorders>
            <w:shd w:val="clear" w:color="auto" w:fill="A6A6A6" w:themeFill="background1" w:themeFillShade="A6"/>
          </w:tcPr>
          <w:p w14:paraId="6767241A" w14:textId="77777777" w:rsidR="003B3A8A" w:rsidRDefault="003B3A8A" w:rsidP="003B3A8A">
            <w:pPr>
              <w:pStyle w:val="TableParagraph"/>
              <w:spacing w:before="35"/>
              <w:ind w:left="118"/>
              <w:rPr>
                <w:sz w:val="16"/>
              </w:rPr>
            </w:pPr>
            <w:r>
              <w:rPr>
                <w:b/>
                <w:sz w:val="16"/>
              </w:rPr>
              <w:t xml:space="preserve">16. </w:t>
            </w:r>
            <w:r>
              <w:rPr>
                <w:sz w:val="16"/>
              </w:rPr>
              <w:t>The system SHOULD provide the ability to render treatment orders that have not been administered.</w:t>
            </w:r>
          </w:p>
        </w:tc>
        <w:tc>
          <w:tcPr>
            <w:tcW w:w="955" w:type="dxa"/>
            <w:tcBorders>
              <w:left w:val="single" w:sz="6" w:space="0" w:color="000000"/>
              <w:right w:val="single" w:sz="6" w:space="0" w:color="000000"/>
            </w:tcBorders>
            <w:shd w:val="clear" w:color="auto" w:fill="A6A6A6" w:themeFill="background1" w:themeFillShade="A6"/>
            <w:vAlign w:val="center"/>
          </w:tcPr>
          <w:p w14:paraId="7AE0DFDE" w14:textId="77777777" w:rsidR="003B3A8A" w:rsidRDefault="003B3A8A" w:rsidP="003518F7">
            <w:pPr>
              <w:pStyle w:val="TableParagraph"/>
              <w:ind w:left="0"/>
              <w:jc w:val="center"/>
              <w:rPr>
                <w:sz w:val="16"/>
              </w:rPr>
            </w:pPr>
            <w:r>
              <w:rPr>
                <w:sz w:val="16"/>
              </w:rPr>
              <w:t>562</w:t>
            </w:r>
          </w:p>
        </w:tc>
        <w:tc>
          <w:tcPr>
            <w:tcW w:w="955" w:type="dxa"/>
            <w:tcBorders>
              <w:left w:val="single" w:sz="6" w:space="0" w:color="000000"/>
              <w:right w:val="single" w:sz="6" w:space="0" w:color="000000"/>
            </w:tcBorders>
            <w:shd w:val="clear" w:color="auto" w:fill="A6A6A6" w:themeFill="background1" w:themeFillShade="A6"/>
            <w:vAlign w:val="center"/>
          </w:tcPr>
          <w:p w14:paraId="286113EC" w14:textId="1B2F947D" w:rsidR="003B3A8A" w:rsidRDefault="00525590" w:rsidP="003518F7">
            <w:pPr>
              <w:pStyle w:val="TableParagraph"/>
              <w:ind w:left="0"/>
              <w:jc w:val="center"/>
              <w:rPr>
                <w:sz w:val="16"/>
              </w:rPr>
            </w:pPr>
            <w:r>
              <w:rPr>
                <w:sz w:val="16"/>
              </w:rPr>
              <w:t>D</w:t>
            </w:r>
          </w:p>
        </w:tc>
        <w:tc>
          <w:tcPr>
            <w:tcW w:w="955" w:type="dxa"/>
            <w:tcBorders>
              <w:left w:val="single" w:sz="6" w:space="0" w:color="000000"/>
              <w:right w:val="single" w:sz="6" w:space="0" w:color="000000"/>
            </w:tcBorders>
            <w:shd w:val="clear" w:color="auto" w:fill="A6A6A6" w:themeFill="background1" w:themeFillShade="A6"/>
            <w:vAlign w:val="center"/>
          </w:tcPr>
          <w:p w14:paraId="74BCCBFC" w14:textId="77777777" w:rsidR="003B3A8A" w:rsidRDefault="003B3A8A" w:rsidP="003518F7">
            <w:pPr>
              <w:pStyle w:val="TableParagraph"/>
              <w:ind w:left="0"/>
              <w:jc w:val="center"/>
              <w:rPr>
                <w:sz w:val="16"/>
              </w:rPr>
            </w:pPr>
          </w:p>
        </w:tc>
      </w:tr>
      <w:tr w:rsidR="003B3A8A" w14:paraId="68FBB446" w14:textId="09EA8AB2" w:rsidTr="00525590">
        <w:trPr>
          <w:trHeight w:val="294"/>
        </w:trPr>
        <w:tc>
          <w:tcPr>
            <w:tcW w:w="2400" w:type="dxa"/>
            <w:vMerge/>
            <w:tcBorders>
              <w:top w:val="nil"/>
              <w:bottom w:val="dotted" w:sz="4" w:space="0" w:color="000000"/>
              <w:right w:val="single" w:sz="8" w:space="0" w:color="000000"/>
            </w:tcBorders>
          </w:tcPr>
          <w:p w14:paraId="3B03D3F9" w14:textId="77777777" w:rsidR="003B3A8A" w:rsidRDefault="003B3A8A" w:rsidP="003B3A8A">
            <w:pPr>
              <w:rPr>
                <w:sz w:val="2"/>
                <w:szCs w:val="2"/>
              </w:rPr>
            </w:pPr>
          </w:p>
        </w:tc>
        <w:tc>
          <w:tcPr>
            <w:tcW w:w="7525" w:type="dxa"/>
            <w:tcBorders>
              <w:left w:val="single" w:sz="8" w:space="0" w:color="000000"/>
              <w:bottom w:val="dotted" w:sz="4" w:space="0" w:color="000000"/>
              <w:right w:val="single" w:sz="6" w:space="0" w:color="000000"/>
            </w:tcBorders>
            <w:shd w:val="clear" w:color="auto" w:fill="A6A6A6" w:themeFill="background1" w:themeFillShade="A6"/>
          </w:tcPr>
          <w:p w14:paraId="1CE7C5D6" w14:textId="77777777" w:rsidR="003B3A8A" w:rsidRDefault="003B3A8A" w:rsidP="003B3A8A">
            <w:pPr>
              <w:pStyle w:val="TableParagraph"/>
              <w:spacing w:before="35"/>
              <w:ind w:left="118"/>
              <w:rPr>
                <w:sz w:val="16"/>
              </w:rPr>
            </w:pPr>
            <w:r>
              <w:rPr>
                <w:b/>
                <w:sz w:val="16"/>
              </w:rPr>
              <w:t xml:space="preserve">17. </w:t>
            </w:r>
            <w:r>
              <w:rPr>
                <w:sz w:val="16"/>
              </w:rPr>
              <w:t>The system SHOULD provide the ability to render treatments to be administered over a selectable</w:t>
            </w:r>
          </w:p>
        </w:tc>
        <w:tc>
          <w:tcPr>
            <w:tcW w:w="955" w:type="dxa"/>
            <w:tcBorders>
              <w:left w:val="single" w:sz="6" w:space="0" w:color="000000"/>
              <w:bottom w:val="dotted" w:sz="4" w:space="0" w:color="000000"/>
              <w:right w:val="single" w:sz="6" w:space="0" w:color="000000"/>
            </w:tcBorders>
            <w:shd w:val="clear" w:color="auto" w:fill="A6A6A6" w:themeFill="background1" w:themeFillShade="A6"/>
            <w:vAlign w:val="center"/>
          </w:tcPr>
          <w:p w14:paraId="029D5612" w14:textId="77777777" w:rsidR="003B3A8A" w:rsidRDefault="003B3A8A" w:rsidP="003518F7">
            <w:pPr>
              <w:pStyle w:val="TableParagraph"/>
              <w:spacing w:line="167" w:lineRule="exact"/>
              <w:ind w:left="0"/>
              <w:jc w:val="center"/>
              <w:rPr>
                <w:sz w:val="16"/>
              </w:rPr>
            </w:pPr>
            <w:r>
              <w:rPr>
                <w:sz w:val="16"/>
              </w:rPr>
              <w:t>563</w:t>
            </w:r>
          </w:p>
        </w:tc>
        <w:tc>
          <w:tcPr>
            <w:tcW w:w="955" w:type="dxa"/>
            <w:tcBorders>
              <w:left w:val="single" w:sz="6" w:space="0" w:color="000000"/>
              <w:bottom w:val="dotted" w:sz="4" w:space="0" w:color="000000"/>
              <w:right w:val="single" w:sz="6" w:space="0" w:color="000000"/>
            </w:tcBorders>
            <w:shd w:val="clear" w:color="auto" w:fill="A6A6A6" w:themeFill="background1" w:themeFillShade="A6"/>
            <w:vAlign w:val="center"/>
          </w:tcPr>
          <w:p w14:paraId="2BA33208" w14:textId="0B604F4A" w:rsidR="003B3A8A" w:rsidRDefault="00525590" w:rsidP="003518F7">
            <w:pPr>
              <w:pStyle w:val="TableParagraph"/>
              <w:spacing w:line="167" w:lineRule="exact"/>
              <w:ind w:left="0"/>
              <w:jc w:val="center"/>
              <w:rPr>
                <w:sz w:val="16"/>
              </w:rPr>
            </w:pPr>
            <w:r>
              <w:rPr>
                <w:sz w:val="16"/>
              </w:rPr>
              <w:t>D</w:t>
            </w:r>
          </w:p>
        </w:tc>
        <w:tc>
          <w:tcPr>
            <w:tcW w:w="955" w:type="dxa"/>
            <w:tcBorders>
              <w:left w:val="single" w:sz="6" w:space="0" w:color="000000"/>
              <w:bottom w:val="dotted" w:sz="4" w:space="0" w:color="000000"/>
              <w:right w:val="single" w:sz="6" w:space="0" w:color="000000"/>
            </w:tcBorders>
            <w:shd w:val="clear" w:color="auto" w:fill="A6A6A6" w:themeFill="background1" w:themeFillShade="A6"/>
            <w:vAlign w:val="center"/>
          </w:tcPr>
          <w:p w14:paraId="05D783CB" w14:textId="77777777" w:rsidR="003B3A8A" w:rsidRDefault="003B3A8A" w:rsidP="003518F7">
            <w:pPr>
              <w:pStyle w:val="TableParagraph"/>
              <w:spacing w:line="167" w:lineRule="exact"/>
              <w:ind w:left="0"/>
              <w:jc w:val="center"/>
              <w:rPr>
                <w:sz w:val="16"/>
              </w:rPr>
            </w:pPr>
          </w:p>
        </w:tc>
      </w:tr>
      <w:tr w:rsidR="003B3A8A" w14:paraId="540A5D78" w14:textId="37E7ADE8" w:rsidTr="008656DF">
        <w:trPr>
          <w:trHeight w:val="127"/>
        </w:trPr>
        <w:tc>
          <w:tcPr>
            <w:tcW w:w="2400" w:type="dxa"/>
            <w:tcBorders>
              <w:top w:val="dotted" w:sz="4" w:space="0" w:color="000000"/>
              <w:bottom w:val="nil"/>
              <w:right w:val="single" w:sz="8" w:space="0" w:color="000000"/>
            </w:tcBorders>
          </w:tcPr>
          <w:p w14:paraId="1B3FC311" w14:textId="77777777" w:rsidR="003B3A8A" w:rsidRDefault="003B3A8A" w:rsidP="003B3A8A">
            <w:pPr>
              <w:pStyle w:val="TableParagraph"/>
              <w:rPr>
                <w:sz w:val="6"/>
              </w:rPr>
            </w:pPr>
          </w:p>
        </w:tc>
        <w:tc>
          <w:tcPr>
            <w:tcW w:w="7525" w:type="dxa"/>
            <w:tcBorders>
              <w:top w:val="dotted" w:sz="4" w:space="0" w:color="000000"/>
              <w:left w:val="single" w:sz="8" w:space="0" w:color="000000"/>
              <w:right w:val="single" w:sz="6" w:space="0" w:color="000000"/>
            </w:tcBorders>
          </w:tcPr>
          <w:p w14:paraId="782B214A" w14:textId="77777777" w:rsidR="003B3A8A" w:rsidRDefault="003B3A8A" w:rsidP="003B3A8A">
            <w:pPr>
              <w:pStyle w:val="TableParagraph"/>
              <w:tabs>
                <w:tab w:val="left" w:pos="2703"/>
              </w:tabs>
              <w:spacing w:line="88" w:lineRule="auto"/>
              <w:ind w:left="453"/>
              <w:rPr>
                <w:i/>
                <w:sz w:val="16"/>
              </w:rPr>
            </w:pPr>
            <w:r>
              <w:rPr>
                <w:sz w:val="16"/>
              </w:rPr>
              <w:t>date/time range.</w:t>
            </w:r>
            <w:r>
              <w:rPr>
                <w:sz w:val="16"/>
              </w:rPr>
              <w:tab/>
            </w:r>
            <w:r>
              <w:rPr>
                <w:i/>
                <w:position w:val="-5"/>
                <w:sz w:val="16"/>
              </w:rPr>
              <w:t>Page: 24</w:t>
            </w:r>
          </w:p>
        </w:tc>
        <w:tc>
          <w:tcPr>
            <w:tcW w:w="955" w:type="dxa"/>
            <w:tcBorders>
              <w:top w:val="dotted" w:sz="4" w:space="0" w:color="000000"/>
              <w:left w:val="single" w:sz="6" w:space="0" w:color="000000"/>
              <w:right w:val="single" w:sz="6" w:space="0" w:color="000000"/>
            </w:tcBorders>
          </w:tcPr>
          <w:p w14:paraId="29A903FA" w14:textId="77777777" w:rsidR="003B3A8A" w:rsidRDefault="003B3A8A" w:rsidP="003B3A8A">
            <w:pPr>
              <w:pStyle w:val="TableParagraph"/>
              <w:rPr>
                <w:sz w:val="6"/>
              </w:rPr>
            </w:pPr>
          </w:p>
        </w:tc>
        <w:tc>
          <w:tcPr>
            <w:tcW w:w="955" w:type="dxa"/>
            <w:tcBorders>
              <w:top w:val="dotted" w:sz="4" w:space="0" w:color="000000"/>
              <w:left w:val="single" w:sz="6" w:space="0" w:color="000000"/>
              <w:right w:val="single" w:sz="6" w:space="0" w:color="000000"/>
            </w:tcBorders>
          </w:tcPr>
          <w:p w14:paraId="0E243C96" w14:textId="77777777" w:rsidR="003B3A8A" w:rsidRDefault="003B3A8A" w:rsidP="003B3A8A">
            <w:pPr>
              <w:pStyle w:val="TableParagraph"/>
              <w:rPr>
                <w:sz w:val="6"/>
              </w:rPr>
            </w:pPr>
          </w:p>
        </w:tc>
        <w:tc>
          <w:tcPr>
            <w:tcW w:w="955" w:type="dxa"/>
            <w:tcBorders>
              <w:top w:val="dotted" w:sz="4" w:space="0" w:color="000000"/>
              <w:left w:val="single" w:sz="6" w:space="0" w:color="000000"/>
              <w:right w:val="single" w:sz="6" w:space="0" w:color="000000"/>
            </w:tcBorders>
          </w:tcPr>
          <w:p w14:paraId="4E0768BC" w14:textId="77777777" w:rsidR="003B3A8A" w:rsidRDefault="003B3A8A" w:rsidP="003B3A8A">
            <w:pPr>
              <w:pStyle w:val="TableParagraph"/>
              <w:rPr>
                <w:sz w:val="6"/>
              </w:rPr>
            </w:pPr>
          </w:p>
        </w:tc>
      </w:tr>
    </w:tbl>
    <w:p w14:paraId="2CB0A1A8" w14:textId="77777777" w:rsidR="004B2E32" w:rsidRDefault="004B2E32" w:rsidP="004B2E32">
      <w:pPr>
        <w:rPr>
          <w:sz w:val="6"/>
        </w:rPr>
        <w:sectPr w:rsidR="004B2E32" w:rsidSect="003B3A8A">
          <w:headerReference w:type="default" r:id="rId77"/>
          <w:footerReference w:type="default" r:id="rId78"/>
          <w:pgSz w:w="15840" w:h="12240" w:orient="landscape"/>
          <w:pgMar w:top="600" w:right="560" w:bottom="520" w:left="0" w:header="348" w:footer="0" w:gutter="0"/>
          <w:cols w:space="720"/>
          <w:docGrid w:linePitch="299"/>
        </w:sectPr>
      </w:pPr>
    </w:p>
    <w:p w14:paraId="0F367470" w14:textId="77777777" w:rsidR="004B2E32" w:rsidRDefault="004B2E32" w:rsidP="004B2E32">
      <w:pPr>
        <w:pStyle w:val="BodyText"/>
        <w:spacing w:before="9"/>
        <w:rPr>
          <w:sz w:val="9"/>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3"/>
        <w:gridCol w:w="956"/>
        <w:gridCol w:w="956"/>
        <w:gridCol w:w="956"/>
      </w:tblGrid>
      <w:tr w:rsidR="003518F7" w14:paraId="3D60D130" w14:textId="6E5D3817" w:rsidTr="00477D98">
        <w:trPr>
          <w:trHeight w:val="573"/>
        </w:trPr>
        <w:tc>
          <w:tcPr>
            <w:tcW w:w="2400" w:type="dxa"/>
            <w:tcBorders>
              <w:bottom w:val="single" w:sz="6" w:space="0" w:color="000000"/>
              <w:right w:val="single" w:sz="4" w:space="0" w:color="FFFFFF"/>
            </w:tcBorders>
            <w:shd w:val="clear" w:color="auto" w:fill="00B050"/>
          </w:tcPr>
          <w:p w14:paraId="371DAE53" w14:textId="77777777" w:rsidR="003518F7" w:rsidRDefault="003518F7" w:rsidP="003518F7">
            <w:pPr>
              <w:pStyle w:val="TableParagraph"/>
              <w:spacing w:line="171" w:lineRule="exact"/>
              <w:ind w:left="84"/>
              <w:rPr>
                <w:b/>
                <w:sz w:val="16"/>
              </w:rPr>
            </w:pPr>
            <w:r>
              <w:rPr>
                <w:b/>
                <w:sz w:val="16"/>
              </w:rPr>
              <w:t>Section/Id#:</w:t>
            </w:r>
          </w:p>
          <w:p w14:paraId="08B5847E" w14:textId="77777777" w:rsidR="003518F7" w:rsidRDefault="003518F7" w:rsidP="003518F7">
            <w:pPr>
              <w:pStyle w:val="TableParagraph"/>
              <w:spacing w:before="8"/>
              <w:ind w:left="84" w:right="1813"/>
              <w:rPr>
                <w:b/>
                <w:sz w:val="16"/>
              </w:rPr>
            </w:pPr>
            <w:r>
              <w:rPr>
                <w:b/>
                <w:sz w:val="16"/>
              </w:rPr>
              <w:t>Type:</w:t>
            </w:r>
          </w:p>
          <w:p w14:paraId="36A87D30" w14:textId="77777777" w:rsidR="003518F7" w:rsidRDefault="003518F7" w:rsidP="003518F7">
            <w:pPr>
              <w:pStyle w:val="TableParagraph"/>
              <w:spacing w:before="8"/>
              <w:ind w:left="84" w:right="1813"/>
              <w:rPr>
                <w:b/>
                <w:sz w:val="16"/>
              </w:rPr>
            </w:pPr>
            <w:r>
              <w:rPr>
                <w:b/>
                <w:sz w:val="16"/>
              </w:rPr>
              <w:t>Name:</w:t>
            </w:r>
          </w:p>
        </w:tc>
        <w:tc>
          <w:tcPr>
            <w:tcW w:w="7523" w:type="dxa"/>
            <w:tcBorders>
              <w:left w:val="single" w:sz="4" w:space="0" w:color="FFFFFF"/>
              <w:bottom w:val="single" w:sz="8" w:space="0" w:color="000000"/>
              <w:right w:val="single" w:sz="4" w:space="0" w:color="FFFFFF"/>
            </w:tcBorders>
            <w:shd w:val="clear" w:color="auto" w:fill="00B050"/>
          </w:tcPr>
          <w:p w14:paraId="78D762BD" w14:textId="77777777" w:rsidR="003518F7" w:rsidRDefault="003518F7" w:rsidP="003518F7">
            <w:pPr>
              <w:pStyle w:val="TableParagraph"/>
              <w:spacing w:before="6"/>
              <w:rPr>
                <w:sz w:val="15"/>
              </w:rPr>
            </w:pPr>
          </w:p>
          <w:p w14:paraId="79F3F7B9" w14:textId="77777777" w:rsidR="003518F7" w:rsidRDefault="003518F7" w:rsidP="003518F7">
            <w:pPr>
              <w:pStyle w:val="TableParagraph"/>
              <w:ind w:left="84"/>
              <w:rPr>
                <w:b/>
                <w:sz w:val="16"/>
              </w:rPr>
            </w:pPr>
            <w:r>
              <w:rPr>
                <w:b/>
                <w:sz w:val="16"/>
              </w:rPr>
              <w:t>Conformance Criteria</w:t>
            </w:r>
          </w:p>
        </w:tc>
        <w:tc>
          <w:tcPr>
            <w:tcW w:w="956" w:type="dxa"/>
            <w:tcBorders>
              <w:left w:val="single" w:sz="4" w:space="0" w:color="FFFFFF"/>
              <w:bottom w:val="single" w:sz="8" w:space="0" w:color="000000"/>
            </w:tcBorders>
            <w:shd w:val="clear" w:color="auto" w:fill="00B050"/>
            <w:vAlign w:val="center"/>
          </w:tcPr>
          <w:p w14:paraId="2BFDA99E" w14:textId="6373D12B" w:rsidR="003518F7" w:rsidRDefault="003518F7" w:rsidP="003518F7">
            <w:pPr>
              <w:pStyle w:val="TableParagraph"/>
              <w:ind w:left="0"/>
              <w:jc w:val="center"/>
              <w:rPr>
                <w:b/>
                <w:sz w:val="16"/>
              </w:rPr>
            </w:pPr>
            <w:r w:rsidRPr="000E4DCC">
              <w:rPr>
                <w:b/>
                <w:sz w:val="16"/>
                <w:szCs w:val="16"/>
              </w:rPr>
              <w:t>Row#</w:t>
            </w:r>
          </w:p>
        </w:tc>
        <w:tc>
          <w:tcPr>
            <w:tcW w:w="956" w:type="dxa"/>
            <w:tcBorders>
              <w:left w:val="single" w:sz="4" w:space="0" w:color="FFFFFF"/>
              <w:bottom w:val="single" w:sz="8" w:space="0" w:color="000000"/>
              <w:right w:val="single" w:sz="4" w:space="0" w:color="FFFFFF"/>
            </w:tcBorders>
            <w:shd w:val="clear" w:color="auto" w:fill="00B050"/>
            <w:vAlign w:val="center"/>
          </w:tcPr>
          <w:p w14:paraId="1B012D81" w14:textId="6D2C52D5" w:rsidR="003518F7" w:rsidRDefault="003518F7" w:rsidP="003518F7">
            <w:pPr>
              <w:pStyle w:val="TableParagraph"/>
              <w:ind w:left="0"/>
              <w:jc w:val="center"/>
              <w:rPr>
                <w:b/>
                <w:sz w:val="16"/>
              </w:rPr>
            </w:pPr>
            <w:r w:rsidRPr="000E4DCC">
              <w:rPr>
                <w:b/>
                <w:sz w:val="16"/>
                <w:szCs w:val="16"/>
              </w:rPr>
              <w:t>Criteria Status</w:t>
            </w:r>
          </w:p>
        </w:tc>
        <w:tc>
          <w:tcPr>
            <w:tcW w:w="956" w:type="dxa"/>
            <w:tcBorders>
              <w:left w:val="single" w:sz="4" w:space="0" w:color="FFFFFF"/>
              <w:bottom w:val="single" w:sz="8" w:space="0" w:color="000000"/>
            </w:tcBorders>
            <w:shd w:val="clear" w:color="auto" w:fill="00B050"/>
            <w:vAlign w:val="center"/>
          </w:tcPr>
          <w:p w14:paraId="093DAC97" w14:textId="5872AB04" w:rsidR="003518F7" w:rsidRDefault="003518F7" w:rsidP="003518F7">
            <w:pPr>
              <w:pStyle w:val="TableParagraph"/>
              <w:ind w:left="0"/>
              <w:jc w:val="center"/>
              <w:rPr>
                <w:b/>
                <w:sz w:val="16"/>
              </w:rPr>
            </w:pPr>
            <w:r w:rsidRPr="000E4DCC">
              <w:rPr>
                <w:b/>
                <w:sz w:val="16"/>
                <w:szCs w:val="16"/>
              </w:rPr>
              <w:t>Mapping to R1</w:t>
            </w:r>
          </w:p>
        </w:tc>
      </w:tr>
      <w:tr w:rsidR="003518F7" w14:paraId="40D2034B" w14:textId="1E12D56E" w:rsidTr="00525590">
        <w:trPr>
          <w:trHeight w:val="429"/>
        </w:trPr>
        <w:tc>
          <w:tcPr>
            <w:tcW w:w="2400" w:type="dxa"/>
            <w:vMerge w:val="restart"/>
            <w:tcBorders>
              <w:top w:val="single" w:sz="6" w:space="0" w:color="000000"/>
              <w:right w:val="single" w:sz="8" w:space="0" w:color="000000"/>
            </w:tcBorders>
          </w:tcPr>
          <w:p w14:paraId="46460085" w14:textId="77777777" w:rsidR="003518F7" w:rsidRDefault="003518F7" w:rsidP="003518F7">
            <w:pPr>
              <w:pStyle w:val="TableParagraph"/>
              <w:rPr>
                <w:sz w:val="16"/>
              </w:rPr>
            </w:pPr>
          </w:p>
        </w:tc>
        <w:tc>
          <w:tcPr>
            <w:tcW w:w="7523" w:type="dxa"/>
            <w:tcBorders>
              <w:top w:val="single" w:sz="8" w:space="0" w:color="000000"/>
              <w:left w:val="single" w:sz="8" w:space="0" w:color="000000"/>
              <w:right w:val="single" w:sz="6" w:space="0" w:color="000000"/>
            </w:tcBorders>
            <w:shd w:val="clear" w:color="auto" w:fill="A6A6A6" w:themeFill="background1" w:themeFillShade="A6"/>
          </w:tcPr>
          <w:p w14:paraId="068EBF3E" w14:textId="77777777" w:rsidR="003518F7" w:rsidRDefault="003518F7" w:rsidP="003518F7">
            <w:pPr>
              <w:pStyle w:val="TableParagraph"/>
              <w:spacing w:before="26" w:line="190" w:lineRule="atLeast"/>
              <w:ind w:left="453" w:right="3" w:hanging="335"/>
              <w:rPr>
                <w:sz w:val="16"/>
              </w:rPr>
            </w:pPr>
            <w:r>
              <w:rPr>
                <w:b/>
                <w:sz w:val="16"/>
              </w:rPr>
              <w:t xml:space="preserve">18. </w:t>
            </w:r>
            <w:r>
              <w:rPr>
                <w:sz w:val="16"/>
              </w:rPr>
              <w:t>The system SHALL provide the ability to render the treatment administration history including administering provider date and time.</w:t>
            </w:r>
          </w:p>
        </w:tc>
        <w:tc>
          <w:tcPr>
            <w:tcW w:w="956" w:type="dxa"/>
            <w:tcBorders>
              <w:top w:val="single" w:sz="8" w:space="0" w:color="000000"/>
              <w:left w:val="single" w:sz="6" w:space="0" w:color="000000"/>
              <w:right w:val="single" w:sz="6" w:space="0" w:color="000000"/>
            </w:tcBorders>
            <w:shd w:val="clear" w:color="auto" w:fill="A6A6A6" w:themeFill="background1" w:themeFillShade="A6"/>
            <w:vAlign w:val="center"/>
          </w:tcPr>
          <w:p w14:paraId="2D4B6798" w14:textId="77777777" w:rsidR="003518F7" w:rsidRDefault="003518F7" w:rsidP="003518F7">
            <w:pPr>
              <w:pStyle w:val="TableParagraph"/>
              <w:ind w:left="0"/>
              <w:jc w:val="center"/>
              <w:rPr>
                <w:sz w:val="16"/>
              </w:rPr>
            </w:pPr>
            <w:r>
              <w:rPr>
                <w:sz w:val="16"/>
              </w:rPr>
              <w:t>564</w:t>
            </w:r>
          </w:p>
        </w:tc>
        <w:tc>
          <w:tcPr>
            <w:tcW w:w="956" w:type="dxa"/>
            <w:tcBorders>
              <w:top w:val="single" w:sz="8" w:space="0" w:color="000000"/>
              <w:left w:val="single" w:sz="6" w:space="0" w:color="000000"/>
              <w:right w:val="single" w:sz="6" w:space="0" w:color="000000"/>
            </w:tcBorders>
            <w:shd w:val="clear" w:color="auto" w:fill="A6A6A6" w:themeFill="background1" w:themeFillShade="A6"/>
            <w:vAlign w:val="center"/>
          </w:tcPr>
          <w:p w14:paraId="603108D0" w14:textId="001BA9B5" w:rsidR="003518F7" w:rsidRDefault="00525590" w:rsidP="003518F7">
            <w:pPr>
              <w:pStyle w:val="TableParagraph"/>
              <w:ind w:left="0"/>
              <w:jc w:val="center"/>
              <w:rPr>
                <w:sz w:val="16"/>
              </w:rPr>
            </w:pPr>
            <w:r>
              <w:rPr>
                <w:sz w:val="16"/>
              </w:rPr>
              <w:t>D</w:t>
            </w:r>
          </w:p>
        </w:tc>
        <w:tc>
          <w:tcPr>
            <w:tcW w:w="956" w:type="dxa"/>
            <w:tcBorders>
              <w:top w:val="single" w:sz="8" w:space="0" w:color="000000"/>
              <w:left w:val="single" w:sz="6" w:space="0" w:color="000000"/>
              <w:right w:val="single" w:sz="6" w:space="0" w:color="000000"/>
            </w:tcBorders>
            <w:shd w:val="clear" w:color="auto" w:fill="A6A6A6" w:themeFill="background1" w:themeFillShade="A6"/>
            <w:vAlign w:val="center"/>
          </w:tcPr>
          <w:p w14:paraId="539295C1" w14:textId="173B7CD7" w:rsidR="003518F7" w:rsidRDefault="003518F7" w:rsidP="003518F7">
            <w:pPr>
              <w:pStyle w:val="TableParagraph"/>
              <w:ind w:left="0"/>
              <w:jc w:val="center"/>
              <w:rPr>
                <w:sz w:val="16"/>
              </w:rPr>
            </w:pPr>
          </w:p>
        </w:tc>
      </w:tr>
      <w:tr w:rsidR="003518F7" w14:paraId="7887C1C5" w14:textId="3988012E" w:rsidTr="00525590">
        <w:trPr>
          <w:trHeight w:val="432"/>
        </w:trPr>
        <w:tc>
          <w:tcPr>
            <w:tcW w:w="2400" w:type="dxa"/>
            <w:vMerge/>
            <w:tcBorders>
              <w:top w:val="nil"/>
              <w:right w:val="single" w:sz="8" w:space="0" w:color="000000"/>
            </w:tcBorders>
          </w:tcPr>
          <w:p w14:paraId="53D51C40"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31A9B272" w14:textId="77777777" w:rsidR="003518F7" w:rsidRDefault="003518F7" w:rsidP="003518F7">
            <w:pPr>
              <w:pStyle w:val="TableParagraph"/>
              <w:spacing w:before="28" w:line="190" w:lineRule="atLeast"/>
              <w:ind w:left="453" w:right="3" w:hanging="335"/>
              <w:rPr>
                <w:sz w:val="16"/>
              </w:rPr>
            </w:pPr>
            <w:r>
              <w:rPr>
                <w:b/>
                <w:sz w:val="16"/>
              </w:rPr>
              <w:t xml:space="preserve">19. </w:t>
            </w:r>
            <w:r>
              <w:rPr>
                <w:sz w:val="16"/>
              </w:rPr>
              <w:t>The system SHALL provide the ability to render prior treatment history (including treatment assessment data and patient response) prior to the administration of the treatment.</w:t>
            </w:r>
          </w:p>
        </w:tc>
        <w:tc>
          <w:tcPr>
            <w:tcW w:w="956" w:type="dxa"/>
            <w:tcBorders>
              <w:left w:val="single" w:sz="6" w:space="0" w:color="000000"/>
              <w:right w:val="single" w:sz="6" w:space="0" w:color="000000"/>
            </w:tcBorders>
            <w:shd w:val="clear" w:color="auto" w:fill="A6A6A6" w:themeFill="background1" w:themeFillShade="A6"/>
            <w:vAlign w:val="center"/>
          </w:tcPr>
          <w:p w14:paraId="562F882B" w14:textId="77777777" w:rsidR="003518F7" w:rsidRDefault="003518F7" w:rsidP="003518F7">
            <w:pPr>
              <w:pStyle w:val="TableParagraph"/>
              <w:ind w:left="0"/>
              <w:jc w:val="center"/>
              <w:rPr>
                <w:sz w:val="16"/>
              </w:rPr>
            </w:pPr>
            <w:r>
              <w:rPr>
                <w:sz w:val="16"/>
              </w:rPr>
              <w:t>565</w:t>
            </w:r>
          </w:p>
        </w:tc>
        <w:tc>
          <w:tcPr>
            <w:tcW w:w="956" w:type="dxa"/>
            <w:tcBorders>
              <w:left w:val="single" w:sz="6" w:space="0" w:color="000000"/>
              <w:right w:val="single" w:sz="6" w:space="0" w:color="000000"/>
            </w:tcBorders>
            <w:shd w:val="clear" w:color="auto" w:fill="A6A6A6" w:themeFill="background1" w:themeFillShade="A6"/>
            <w:vAlign w:val="center"/>
          </w:tcPr>
          <w:p w14:paraId="377E14B7" w14:textId="0C663A5E"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31A2030D" w14:textId="542C030E" w:rsidR="003518F7" w:rsidRDefault="003518F7" w:rsidP="003518F7">
            <w:pPr>
              <w:pStyle w:val="TableParagraph"/>
              <w:ind w:left="0"/>
              <w:jc w:val="center"/>
              <w:rPr>
                <w:sz w:val="16"/>
              </w:rPr>
            </w:pPr>
          </w:p>
        </w:tc>
      </w:tr>
      <w:tr w:rsidR="003518F7" w14:paraId="1293FC95" w14:textId="2F5BCC2F" w:rsidTr="00525590">
        <w:trPr>
          <w:trHeight w:val="623"/>
        </w:trPr>
        <w:tc>
          <w:tcPr>
            <w:tcW w:w="2400" w:type="dxa"/>
            <w:vMerge/>
            <w:tcBorders>
              <w:top w:val="nil"/>
              <w:right w:val="single" w:sz="8" w:space="0" w:color="000000"/>
            </w:tcBorders>
          </w:tcPr>
          <w:p w14:paraId="0B218ED7"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217193B7" w14:textId="77777777" w:rsidR="003518F7" w:rsidRDefault="003518F7" w:rsidP="003518F7">
            <w:pPr>
              <w:pStyle w:val="TableParagraph"/>
              <w:spacing w:before="28" w:line="190" w:lineRule="atLeast"/>
              <w:ind w:left="453" w:right="51" w:hanging="335"/>
              <w:jc w:val="both"/>
              <w:rPr>
                <w:sz w:val="16"/>
              </w:rPr>
            </w:pPr>
            <w:r>
              <w:rPr>
                <w:b/>
                <w:sz w:val="16"/>
              </w:rPr>
              <w:t xml:space="preserve">20. </w:t>
            </w:r>
            <w:r>
              <w:rPr>
                <w:sz w:val="16"/>
              </w:rPr>
              <w:t xml:space="preserve">The system SHOULD provide the ability to annotate an individual scheduled treatment and include the annotation as part of the legal medical </w:t>
            </w:r>
            <w:proofErr w:type="gramStart"/>
            <w:r>
              <w:rPr>
                <w:sz w:val="16"/>
              </w:rPr>
              <w:t>record(</w:t>
            </w:r>
            <w:proofErr w:type="gramEnd"/>
            <w:r>
              <w:rPr>
                <w:sz w:val="16"/>
              </w:rPr>
              <w:t>e.g., describe the treatment to be administered based upon specific clinical indicators).</w:t>
            </w:r>
          </w:p>
        </w:tc>
        <w:tc>
          <w:tcPr>
            <w:tcW w:w="956" w:type="dxa"/>
            <w:tcBorders>
              <w:left w:val="single" w:sz="6" w:space="0" w:color="000000"/>
              <w:right w:val="single" w:sz="6" w:space="0" w:color="000000"/>
            </w:tcBorders>
            <w:shd w:val="clear" w:color="auto" w:fill="A6A6A6" w:themeFill="background1" w:themeFillShade="A6"/>
            <w:vAlign w:val="center"/>
          </w:tcPr>
          <w:p w14:paraId="3A596567" w14:textId="77777777" w:rsidR="003518F7" w:rsidRDefault="003518F7" w:rsidP="003518F7">
            <w:pPr>
              <w:pStyle w:val="TableParagraph"/>
              <w:ind w:left="0"/>
              <w:jc w:val="center"/>
              <w:rPr>
                <w:sz w:val="16"/>
              </w:rPr>
            </w:pPr>
            <w:r>
              <w:rPr>
                <w:sz w:val="16"/>
              </w:rPr>
              <w:t>566</w:t>
            </w:r>
          </w:p>
        </w:tc>
        <w:tc>
          <w:tcPr>
            <w:tcW w:w="956" w:type="dxa"/>
            <w:tcBorders>
              <w:left w:val="single" w:sz="6" w:space="0" w:color="000000"/>
              <w:right w:val="single" w:sz="6" w:space="0" w:color="000000"/>
            </w:tcBorders>
            <w:shd w:val="clear" w:color="auto" w:fill="A6A6A6" w:themeFill="background1" w:themeFillShade="A6"/>
            <w:vAlign w:val="center"/>
          </w:tcPr>
          <w:p w14:paraId="058CE137" w14:textId="48D9E284"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6FB50555" w14:textId="7AED8825" w:rsidR="003518F7" w:rsidRDefault="003518F7" w:rsidP="003518F7">
            <w:pPr>
              <w:pStyle w:val="TableParagraph"/>
              <w:ind w:left="0"/>
              <w:jc w:val="center"/>
              <w:rPr>
                <w:sz w:val="16"/>
              </w:rPr>
            </w:pPr>
          </w:p>
        </w:tc>
      </w:tr>
      <w:tr w:rsidR="003518F7" w14:paraId="3B8E4105" w14:textId="0E9A7B0E" w:rsidTr="00525590">
        <w:trPr>
          <w:trHeight w:val="432"/>
        </w:trPr>
        <w:tc>
          <w:tcPr>
            <w:tcW w:w="2400" w:type="dxa"/>
            <w:vMerge/>
            <w:tcBorders>
              <w:top w:val="nil"/>
              <w:right w:val="single" w:sz="8" w:space="0" w:color="000000"/>
            </w:tcBorders>
          </w:tcPr>
          <w:p w14:paraId="524DA3A3"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078B974F" w14:textId="77777777" w:rsidR="003518F7" w:rsidRDefault="003518F7" w:rsidP="003518F7">
            <w:pPr>
              <w:pStyle w:val="TableParagraph"/>
              <w:spacing w:before="28" w:line="190" w:lineRule="atLeast"/>
              <w:ind w:left="453" w:right="3" w:hanging="335"/>
              <w:rPr>
                <w:sz w:val="16"/>
              </w:rPr>
            </w:pPr>
            <w:r>
              <w:rPr>
                <w:b/>
                <w:sz w:val="16"/>
              </w:rPr>
              <w:t xml:space="preserve">21. </w:t>
            </w:r>
            <w:r>
              <w:rPr>
                <w:sz w:val="16"/>
              </w:rPr>
              <w:t>The system SHALL provide the ability to render the treatment order as written (i.e., exact clinician order language) when rendering treatment specific information including special instructions.</w:t>
            </w:r>
          </w:p>
        </w:tc>
        <w:tc>
          <w:tcPr>
            <w:tcW w:w="956" w:type="dxa"/>
            <w:tcBorders>
              <w:left w:val="single" w:sz="6" w:space="0" w:color="000000"/>
              <w:right w:val="single" w:sz="6" w:space="0" w:color="000000"/>
            </w:tcBorders>
            <w:shd w:val="clear" w:color="auto" w:fill="A6A6A6" w:themeFill="background1" w:themeFillShade="A6"/>
            <w:vAlign w:val="center"/>
          </w:tcPr>
          <w:p w14:paraId="1138652E" w14:textId="77777777" w:rsidR="003518F7" w:rsidRDefault="003518F7" w:rsidP="003518F7">
            <w:pPr>
              <w:pStyle w:val="TableParagraph"/>
              <w:ind w:left="0"/>
              <w:jc w:val="center"/>
              <w:rPr>
                <w:sz w:val="16"/>
              </w:rPr>
            </w:pPr>
            <w:r>
              <w:rPr>
                <w:sz w:val="16"/>
              </w:rPr>
              <w:t>567</w:t>
            </w:r>
          </w:p>
        </w:tc>
        <w:tc>
          <w:tcPr>
            <w:tcW w:w="956" w:type="dxa"/>
            <w:tcBorders>
              <w:left w:val="single" w:sz="6" w:space="0" w:color="000000"/>
              <w:right w:val="single" w:sz="6" w:space="0" w:color="000000"/>
            </w:tcBorders>
            <w:shd w:val="clear" w:color="auto" w:fill="A6A6A6" w:themeFill="background1" w:themeFillShade="A6"/>
            <w:vAlign w:val="center"/>
          </w:tcPr>
          <w:p w14:paraId="4AD4C931" w14:textId="69D3CEE6"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576F6E39" w14:textId="08A8B282" w:rsidR="003518F7" w:rsidRDefault="003518F7" w:rsidP="003518F7">
            <w:pPr>
              <w:pStyle w:val="TableParagraph"/>
              <w:ind w:left="0"/>
              <w:jc w:val="center"/>
              <w:rPr>
                <w:sz w:val="16"/>
              </w:rPr>
            </w:pPr>
          </w:p>
        </w:tc>
      </w:tr>
      <w:tr w:rsidR="003518F7" w14:paraId="6A74ABAA" w14:textId="68E46C01" w:rsidTr="00525590">
        <w:trPr>
          <w:trHeight w:val="431"/>
        </w:trPr>
        <w:tc>
          <w:tcPr>
            <w:tcW w:w="2400" w:type="dxa"/>
            <w:vMerge/>
            <w:tcBorders>
              <w:top w:val="nil"/>
              <w:right w:val="single" w:sz="8" w:space="0" w:color="000000"/>
            </w:tcBorders>
          </w:tcPr>
          <w:p w14:paraId="5B613634"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3B695D7B" w14:textId="77777777" w:rsidR="003518F7" w:rsidRDefault="003518F7" w:rsidP="003518F7">
            <w:pPr>
              <w:pStyle w:val="TableParagraph"/>
              <w:spacing w:before="28" w:line="190" w:lineRule="atLeast"/>
              <w:ind w:left="453" w:right="3" w:hanging="335"/>
              <w:rPr>
                <w:sz w:val="16"/>
              </w:rPr>
            </w:pPr>
            <w:r>
              <w:rPr>
                <w:b/>
                <w:sz w:val="16"/>
              </w:rPr>
              <w:t xml:space="preserve">22. </w:t>
            </w:r>
            <w:r>
              <w:rPr>
                <w:sz w:val="16"/>
              </w:rPr>
              <w:t>The system SHALL provide the ability to capture and render patient-specific instructions related to the treatment.</w:t>
            </w:r>
          </w:p>
        </w:tc>
        <w:tc>
          <w:tcPr>
            <w:tcW w:w="956" w:type="dxa"/>
            <w:tcBorders>
              <w:left w:val="single" w:sz="6" w:space="0" w:color="000000"/>
              <w:right w:val="single" w:sz="6" w:space="0" w:color="000000"/>
            </w:tcBorders>
            <w:shd w:val="clear" w:color="auto" w:fill="A6A6A6" w:themeFill="background1" w:themeFillShade="A6"/>
            <w:vAlign w:val="center"/>
          </w:tcPr>
          <w:p w14:paraId="5434036F" w14:textId="77777777" w:rsidR="003518F7" w:rsidRDefault="003518F7" w:rsidP="003518F7">
            <w:pPr>
              <w:pStyle w:val="TableParagraph"/>
              <w:ind w:left="0"/>
              <w:jc w:val="center"/>
              <w:rPr>
                <w:sz w:val="16"/>
              </w:rPr>
            </w:pPr>
            <w:r>
              <w:rPr>
                <w:sz w:val="16"/>
              </w:rPr>
              <w:t>568</w:t>
            </w:r>
          </w:p>
        </w:tc>
        <w:tc>
          <w:tcPr>
            <w:tcW w:w="956" w:type="dxa"/>
            <w:tcBorders>
              <w:left w:val="single" w:sz="6" w:space="0" w:color="000000"/>
              <w:right w:val="single" w:sz="6" w:space="0" w:color="000000"/>
            </w:tcBorders>
            <w:shd w:val="clear" w:color="auto" w:fill="A6A6A6" w:themeFill="background1" w:themeFillShade="A6"/>
            <w:vAlign w:val="center"/>
          </w:tcPr>
          <w:p w14:paraId="424BF6D6" w14:textId="7DB52B70"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1E104067" w14:textId="60373DD5" w:rsidR="003518F7" w:rsidRDefault="003518F7" w:rsidP="003518F7">
            <w:pPr>
              <w:pStyle w:val="TableParagraph"/>
              <w:ind w:left="0"/>
              <w:jc w:val="center"/>
              <w:rPr>
                <w:sz w:val="16"/>
              </w:rPr>
            </w:pPr>
          </w:p>
        </w:tc>
      </w:tr>
      <w:tr w:rsidR="003518F7" w14:paraId="526973B9" w14:textId="70836151" w:rsidTr="00525590">
        <w:trPr>
          <w:trHeight w:val="432"/>
        </w:trPr>
        <w:tc>
          <w:tcPr>
            <w:tcW w:w="2400" w:type="dxa"/>
            <w:vMerge/>
            <w:tcBorders>
              <w:top w:val="nil"/>
              <w:right w:val="single" w:sz="8" w:space="0" w:color="000000"/>
            </w:tcBorders>
          </w:tcPr>
          <w:p w14:paraId="18EA79A5"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76495D18" w14:textId="77777777" w:rsidR="003518F7" w:rsidRDefault="003518F7" w:rsidP="003518F7">
            <w:pPr>
              <w:pStyle w:val="TableParagraph"/>
              <w:spacing w:before="28" w:line="190" w:lineRule="atLeast"/>
              <w:ind w:left="453" w:right="130" w:hanging="335"/>
              <w:rPr>
                <w:sz w:val="16"/>
              </w:rPr>
            </w:pPr>
            <w:r>
              <w:rPr>
                <w:b/>
                <w:sz w:val="16"/>
              </w:rPr>
              <w:t xml:space="preserve">23. </w:t>
            </w:r>
            <w:r>
              <w:rPr>
                <w:sz w:val="16"/>
              </w:rPr>
              <w:t>The system SHALL provide the ability to manage information regarding a second provider witness to co-document treatment.</w:t>
            </w:r>
          </w:p>
        </w:tc>
        <w:tc>
          <w:tcPr>
            <w:tcW w:w="956" w:type="dxa"/>
            <w:tcBorders>
              <w:left w:val="single" w:sz="6" w:space="0" w:color="000000"/>
              <w:right w:val="single" w:sz="6" w:space="0" w:color="000000"/>
            </w:tcBorders>
            <w:shd w:val="clear" w:color="auto" w:fill="A6A6A6" w:themeFill="background1" w:themeFillShade="A6"/>
            <w:vAlign w:val="center"/>
          </w:tcPr>
          <w:p w14:paraId="77855DB9" w14:textId="77777777" w:rsidR="003518F7" w:rsidRDefault="003518F7" w:rsidP="003518F7">
            <w:pPr>
              <w:pStyle w:val="TableParagraph"/>
              <w:ind w:left="0"/>
              <w:jc w:val="center"/>
              <w:rPr>
                <w:sz w:val="16"/>
              </w:rPr>
            </w:pPr>
            <w:r>
              <w:rPr>
                <w:sz w:val="16"/>
              </w:rPr>
              <w:t>569</w:t>
            </w:r>
          </w:p>
        </w:tc>
        <w:tc>
          <w:tcPr>
            <w:tcW w:w="956" w:type="dxa"/>
            <w:tcBorders>
              <w:left w:val="single" w:sz="6" w:space="0" w:color="000000"/>
              <w:right w:val="single" w:sz="6" w:space="0" w:color="000000"/>
            </w:tcBorders>
            <w:shd w:val="clear" w:color="auto" w:fill="A6A6A6" w:themeFill="background1" w:themeFillShade="A6"/>
            <w:vAlign w:val="center"/>
          </w:tcPr>
          <w:p w14:paraId="4FBB8045" w14:textId="2A505862"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7B395F93" w14:textId="77493D24" w:rsidR="003518F7" w:rsidRDefault="003518F7" w:rsidP="003518F7">
            <w:pPr>
              <w:pStyle w:val="TableParagraph"/>
              <w:ind w:left="0"/>
              <w:jc w:val="center"/>
              <w:rPr>
                <w:sz w:val="16"/>
              </w:rPr>
            </w:pPr>
          </w:p>
        </w:tc>
      </w:tr>
      <w:tr w:rsidR="003518F7" w14:paraId="098269EC" w14:textId="6314940B" w:rsidTr="00525590">
        <w:trPr>
          <w:trHeight w:val="497"/>
        </w:trPr>
        <w:tc>
          <w:tcPr>
            <w:tcW w:w="2400" w:type="dxa"/>
            <w:vMerge/>
            <w:tcBorders>
              <w:top w:val="nil"/>
              <w:right w:val="single" w:sz="8" w:space="0" w:color="000000"/>
            </w:tcBorders>
          </w:tcPr>
          <w:p w14:paraId="3289613E"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5B64439D" w14:textId="77777777" w:rsidR="003518F7" w:rsidRDefault="003518F7" w:rsidP="003518F7">
            <w:pPr>
              <w:pStyle w:val="TableParagraph"/>
              <w:spacing w:before="28" w:line="190" w:lineRule="atLeast"/>
              <w:ind w:left="453" w:right="51" w:hanging="335"/>
              <w:jc w:val="both"/>
              <w:rPr>
                <w:sz w:val="16"/>
              </w:rPr>
            </w:pPr>
            <w:r>
              <w:rPr>
                <w:b/>
                <w:sz w:val="16"/>
              </w:rPr>
              <w:t xml:space="preserve">24. </w:t>
            </w:r>
            <w:r>
              <w:rPr>
                <w:sz w:val="16"/>
              </w:rPr>
              <w:t xml:space="preserve">The system SHOULD provide the ability to capture the documentation of treatment administration using a barcode scanner or imaging scanner (e.g., scanner capable of reading two-dimensional </w:t>
            </w:r>
            <w:proofErr w:type="spellStart"/>
            <w:r>
              <w:rPr>
                <w:sz w:val="16"/>
              </w:rPr>
              <w:t>symbologies</w:t>
            </w:r>
            <w:proofErr w:type="spellEnd"/>
            <w:r>
              <w:rPr>
                <w:sz w:val="16"/>
              </w:rPr>
              <w:t>).</w:t>
            </w:r>
          </w:p>
        </w:tc>
        <w:tc>
          <w:tcPr>
            <w:tcW w:w="956" w:type="dxa"/>
            <w:tcBorders>
              <w:left w:val="single" w:sz="6" w:space="0" w:color="000000"/>
              <w:right w:val="single" w:sz="6" w:space="0" w:color="000000"/>
            </w:tcBorders>
            <w:shd w:val="clear" w:color="auto" w:fill="A6A6A6" w:themeFill="background1" w:themeFillShade="A6"/>
            <w:vAlign w:val="center"/>
          </w:tcPr>
          <w:p w14:paraId="25B7714D" w14:textId="77777777" w:rsidR="003518F7" w:rsidRDefault="003518F7" w:rsidP="003518F7">
            <w:pPr>
              <w:pStyle w:val="TableParagraph"/>
              <w:ind w:left="0"/>
              <w:jc w:val="center"/>
              <w:rPr>
                <w:sz w:val="16"/>
              </w:rPr>
            </w:pPr>
            <w:r>
              <w:rPr>
                <w:sz w:val="16"/>
              </w:rPr>
              <w:t>570</w:t>
            </w:r>
          </w:p>
        </w:tc>
        <w:tc>
          <w:tcPr>
            <w:tcW w:w="956" w:type="dxa"/>
            <w:tcBorders>
              <w:left w:val="single" w:sz="6" w:space="0" w:color="000000"/>
              <w:right w:val="single" w:sz="6" w:space="0" w:color="000000"/>
            </w:tcBorders>
            <w:shd w:val="clear" w:color="auto" w:fill="A6A6A6" w:themeFill="background1" w:themeFillShade="A6"/>
            <w:vAlign w:val="center"/>
          </w:tcPr>
          <w:p w14:paraId="6A6B11D9" w14:textId="675B6245"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27805DC3" w14:textId="6734AA03" w:rsidR="003518F7" w:rsidRDefault="003518F7" w:rsidP="003518F7">
            <w:pPr>
              <w:pStyle w:val="TableParagraph"/>
              <w:ind w:left="0"/>
              <w:jc w:val="center"/>
              <w:rPr>
                <w:sz w:val="16"/>
              </w:rPr>
            </w:pPr>
          </w:p>
        </w:tc>
      </w:tr>
      <w:tr w:rsidR="003518F7" w14:paraId="5CDD8410" w14:textId="0299CDAC" w:rsidTr="00525590">
        <w:trPr>
          <w:trHeight w:val="813"/>
        </w:trPr>
        <w:tc>
          <w:tcPr>
            <w:tcW w:w="2400" w:type="dxa"/>
            <w:vMerge/>
            <w:tcBorders>
              <w:top w:val="nil"/>
              <w:right w:val="single" w:sz="8" w:space="0" w:color="000000"/>
            </w:tcBorders>
          </w:tcPr>
          <w:p w14:paraId="6B263921" w14:textId="77777777" w:rsidR="003518F7" w:rsidRDefault="003518F7" w:rsidP="003518F7">
            <w:pPr>
              <w:rPr>
                <w:sz w:val="2"/>
                <w:szCs w:val="2"/>
              </w:rPr>
            </w:pPr>
          </w:p>
        </w:tc>
        <w:tc>
          <w:tcPr>
            <w:tcW w:w="7523" w:type="dxa"/>
            <w:tcBorders>
              <w:left w:val="single" w:sz="8" w:space="0" w:color="000000"/>
              <w:bottom w:val="single" w:sz="6" w:space="0" w:color="000000"/>
              <w:right w:val="single" w:sz="6" w:space="0" w:color="000000"/>
            </w:tcBorders>
            <w:shd w:val="clear" w:color="auto" w:fill="A6A6A6" w:themeFill="background1" w:themeFillShade="A6"/>
          </w:tcPr>
          <w:p w14:paraId="346AA23F" w14:textId="77777777" w:rsidR="003518F7" w:rsidRDefault="003518F7" w:rsidP="003518F7">
            <w:pPr>
              <w:pStyle w:val="TableParagraph"/>
              <w:spacing w:before="28" w:line="190" w:lineRule="atLeast"/>
              <w:ind w:left="453" w:right="51" w:hanging="335"/>
              <w:jc w:val="both"/>
              <w:rPr>
                <w:sz w:val="16"/>
              </w:rPr>
            </w:pPr>
            <w:r>
              <w:rPr>
                <w:b/>
                <w:sz w:val="16"/>
              </w:rPr>
              <w:t xml:space="preserve">25. </w:t>
            </w:r>
            <w:r>
              <w:rPr>
                <w:sz w:val="16"/>
              </w:rPr>
              <w:t>The system SHOULD provide the ability to render an alert to the administering provider when an electronic</w:t>
            </w:r>
            <w:r>
              <w:rPr>
                <w:spacing w:val="-13"/>
                <w:sz w:val="16"/>
              </w:rPr>
              <w:t xml:space="preserve"> </w:t>
            </w:r>
            <w:r>
              <w:rPr>
                <w:sz w:val="16"/>
              </w:rPr>
              <w:t>identification</w:t>
            </w:r>
            <w:r>
              <w:rPr>
                <w:spacing w:val="-13"/>
                <w:sz w:val="16"/>
              </w:rPr>
              <w:t xml:space="preserve"> </w:t>
            </w:r>
            <w:r>
              <w:rPr>
                <w:sz w:val="16"/>
              </w:rPr>
              <w:t>device</w:t>
            </w:r>
            <w:r>
              <w:rPr>
                <w:spacing w:val="-13"/>
                <w:sz w:val="16"/>
              </w:rPr>
              <w:t xml:space="preserve"> </w:t>
            </w:r>
            <w:r>
              <w:rPr>
                <w:sz w:val="16"/>
              </w:rPr>
              <w:t>(e.g.,</w:t>
            </w:r>
            <w:r>
              <w:rPr>
                <w:spacing w:val="-13"/>
                <w:sz w:val="16"/>
              </w:rPr>
              <w:t xml:space="preserve"> </w:t>
            </w:r>
            <w:r>
              <w:rPr>
                <w:sz w:val="16"/>
              </w:rPr>
              <w:t>barcode</w:t>
            </w:r>
            <w:r>
              <w:rPr>
                <w:spacing w:val="-13"/>
                <w:sz w:val="16"/>
              </w:rPr>
              <w:t xml:space="preserve"> </w:t>
            </w:r>
            <w:r>
              <w:rPr>
                <w:sz w:val="16"/>
              </w:rPr>
              <w:t>&amp;</w:t>
            </w:r>
            <w:r>
              <w:rPr>
                <w:spacing w:val="-13"/>
                <w:sz w:val="16"/>
              </w:rPr>
              <w:t xml:space="preserve"> </w:t>
            </w:r>
            <w:r>
              <w:rPr>
                <w:sz w:val="16"/>
              </w:rPr>
              <w:t>scanner</w:t>
            </w:r>
            <w:r>
              <w:rPr>
                <w:spacing w:val="-13"/>
                <w:sz w:val="16"/>
              </w:rPr>
              <w:t xml:space="preserve"> </w:t>
            </w:r>
            <w:r>
              <w:rPr>
                <w:sz w:val="16"/>
              </w:rPr>
              <w:t>or</w:t>
            </w:r>
            <w:r>
              <w:rPr>
                <w:spacing w:val="-13"/>
                <w:sz w:val="16"/>
              </w:rPr>
              <w:t xml:space="preserve"> </w:t>
            </w:r>
            <w:r>
              <w:rPr>
                <w:sz w:val="16"/>
              </w:rPr>
              <w:t>Radio</w:t>
            </w:r>
            <w:r>
              <w:rPr>
                <w:spacing w:val="-13"/>
                <w:sz w:val="16"/>
              </w:rPr>
              <w:t xml:space="preserve"> </w:t>
            </w:r>
            <w:r>
              <w:rPr>
                <w:sz w:val="16"/>
              </w:rPr>
              <w:t>Frequency</w:t>
            </w:r>
            <w:r>
              <w:rPr>
                <w:spacing w:val="-13"/>
                <w:sz w:val="16"/>
              </w:rPr>
              <w:t xml:space="preserve"> </w:t>
            </w:r>
            <w:r>
              <w:rPr>
                <w:sz w:val="16"/>
              </w:rPr>
              <w:t>Identifier</w:t>
            </w:r>
            <w:r>
              <w:rPr>
                <w:spacing w:val="-13"/>
                <w:sz w:val="16"/>
              </w:rPr>
              <w:t xml:space="preserve"> </w:t>
            </w:r>
            <w:r>
              <w:rPr>
                <w:sz w:val="16"/>
              </w:rPr>
              <w:t>(RFID))</w:t>
            </w:r>
            <w:r>
              <w:rPr>
                <w:spacing w:val="-13"/>
                <w:sz w:val="16"/>
              </w:rPr>
              <w:t xml:space="preserve"> </w:t>
            </w:r>
            <w:r>
              <w:rPr>
                <w:sz w:val="16"/>
              </w:rPr>
              <w:t>is</w:t>
            </w:r>
            <w:r>
              <w:rPr>
                <w:spacing w:val="-13"/>
                <w:sz w:val="16"/>
              </w:rPr>
              <w:t xml:space="preserve"> </w:t>
            </w:r>
            <w:r>
              <w:rPr>
                <w:sz w:val="16"/>
              </w:rPr>
              <w:t>used to document treatment and one of the following is in error: right patient, right treatment, right time and right method or there has not been positive identification of administering provider.</w:t>
            </w:r>
          </w:p>
        </w:tc>
        <w:tc>
          <w:tcPr>
            <w:tcW w:w="956" w:type="dxa"/>
            <w:tcBorders>
              <w:left w:val="single" w:sz="6" w:space="0" w:color="000000"/>
              <w:bottom w:val="single" w:sz="6" w:space="0" w:color="000000"/>
              <w:right w:val="single" w:sz="6" w:space="0" w:color="000000"/>
            </w:tcBorders>
            <w:shd w:val="clear" w:color="auto" w:fill="A6A6A6" w:themeFill="background1" w:themeFillShade="A6"/>
            <w:vAlign w:val="center"/>
          </w:tcPr>
          <w:p w14:paraId="7F6B926E" w14:textId="1AA9D34B" w:rsidR="003518F7" w:rsidRDefault="00525590" w:rsidP="003518F7">
            <w:pPr>
              <w:pStyle w:val="TableParagraph"/>
              <w:ind w:left="0"/>
              <w:jc w:val="center"/>
              <w:rPr>
                <w:sz w:val="16"/>
              </w:rPr>
            </w:pPr>
            <w:r>
              <w:rPr>
                <w:sz w:val="16"/>
              </w:rPr>
              <w:t>5</w:t>
            </w:r>
            <w:r w:rsidR="003518F7">
              <w:rPr>
                <w:sz w:val="16"/>
              </w:rPr>
              <w:t>71</w:t>
            </w:r>
          </w:p>
        </w:tc>
        <w:tc>
          <w:tcPr>
            <w:tcW w:w="956" w:type="dxa"/>
            <w:tcBorders>
              <w:left w:val="single" w:sz="6" w:space="0" w:color="000000"/>
              <w:bottom w:val="single" w:sz="6" w:space="0" w:color="000000"/>
              <w:right w:val="single" w:sz="6" w:space="0" w:color="000000"/>
            </w:tcBorders>
            <w:shd w:val="clear" w:color="auto" w:fill="A6A6A6" w:themeFill="background1" w:themeFillShade="A6"/>
            <w:vAlign w:val="center"/>
          </w:tcPr>
          <w:p w14:paraId="04351D7B" w14:textId="37D5D386" w:rsidR="003518F7" w:rsidRDefault="00525590" w:rsidP="003518F7">
            <w:pPr>
              <w:pStyle w:val="TableParagraph"/>
              <w:ind w:left="0"/>
              <w:jc w:val="center"/>
              <w:rPr>
                <w:sz w:val="16"/>
              </w:rPr>
            </w:pPr>
            <w:r>
              <w:rPr>
                <w:sz w:val="16"/>
              </w:rPr>
              <w:t>D</w:t>
            </w:r>
          </w:p>
        </w:tc>
        <w:tc>
          <w:tcPr>
            <w:tcW w:w="956" w:type="dxa"/>
            <w:tcBorders>
              <w:left w:val="single" w:sz="6" w:space="0" w:color="000000"/>
              <w:bottom w:val="single" w:sz="6" w:space="0" w:color="000000"/>
              <w:right w:val="single" w:sz="6" w:space="0" w:color="000000"/>
            </w:tcBorders>
            <w:shd w:val="clear" w:color="auto" w:fill="A6A6A6" w:themeFill="background1" w:themeFillShade="A6"/>
            <w:vAlign w:val="center"/>
          </w:tcPr>
          <w:p w14:paraId="6173EC11" w14:textId="2898AD17" w:rsidR="003518F7" w:rsidRDefault="003518F7" w:rsidP="003518F7">
            <w:pPr>
              <w:pStyle w:val="TableParagraph"/>
              <w:ind w:left="0"/>
              <w:jc w:val="center"/>
              <w:rPr>
                <w:sz w:val="16"/>
              </w:rPr>
            </w:pPr>
          </w:p>
        </w:tc>
      </w:tr>
      <w:tr w:rsidR="003518F7" w14:paraId="261E7EDC" w14:textId="373424F1" w:rsidTr="00525590">
        <w:trPr>
          <w:trHeight w:val="429"/>
        </w:trPr>
        <w:tc>
          <w:tcPr>
            <w:tcW w:w="2400" w:type="dxa"/>
            <w:vMerge/>
            <w:tcBorders>
              <w:top w:val="nil"/>
              <w:right w:val="single" w:sz="8" w:space="0" w:color="000000"/>
            </w:tcBorders>
          </w:tcPr>
          <w:p w14:paraId="39204EA0" w14:textId="77777777" w:rsidR="003518F7" w:rsidRDefault="003518F7" w:rsidP="003518F7">
            <w:pPr>
              <w:rPr>
                <w:sz w:val="2"/>
                <w:szCs w:val="2"/>
              </w:rPr>
            </w:pPr>
          </w:p>
        </w:tc>
        <w:tc>
          <w:tcPr>
            <w:tcW w:w="7523" w:type="dxa"/>
            <w:tcBorders>
              <w:top w:val="single" w:sz="6" w:space="0" w:color="000000"/>
              <w:left w:val="single" w:sz="8" w:space="0" w:color="000000"/>
              <w:right w:val="single" w:sz="6" w:space="0" w:color="000000"/>
            </w:tcBorders>
            <w:shd w:val="clear" w:color="auto" w:fill="A6A6A6" w:themeFill="background1" w:themeFillShade="A6"/>
          </w:tcPr>
          <w:p w14:paraId="277530C9" w14:textId="77777777" w:rsidR="003518F7" w:rsidRDefault="003518F7" w:rsidP="003518F7">
            <w:pPr>
              <w:pStyle w:val="TableParagraph"/>
              <w:spacing w:before="26" w:line="190" w:lineRule="atLeast"/>
              <w:ind w:left="453" w:right="3" w:hanging="335"/>
              <w:rPr>
                <w:sz w:val="16"/>
              </w:rPr>
            </w:pPr>
            <w:r>
              <w:rPr>
                <w:b/>
                <w:sz w:val="16"/>
              </w:rPr>
              <w:t>26.</w:t>
            </w:r>
            <w:r>
              <w:rPr>
                <w:b/>
                <w:spacing w:val="21"/>
                <w:sz w:val="16"/>
              </w:rPr>
              <w:t xml:space="preserve"> </w:t>
            </w:r>
            <w:r>
              <w:rPr>
                <w:sz w:val="16"/>
              </w:rPr>
              <w:t>The</w:t>
            </w:r>
            <w:r>
              <w:rPr>
                <w:spacing w:val="-11"/>
                <w:sz w:val="16"/>
              </w:rPr>
              <w:t xml:space="preserve"> </w:t>
            </w:r>
            <w:r>
              <w:rPr>
                <w:sz w:val="16"/>
              </w:rPr>
              <w:t>system</w:t>
            </w:r>
            <w:r>
              <w:rPr>
                <w:spacing w:val="-11"/>
                <w:sz w:val="16"/>
              </w:rPr>
              <w:t xml:space="preserve"> </w:t>
            </w:r>
            <w:r>
              <w:rPr>
                <w:sz w:val="16"/>
              </w:rPr>
              <w:t>SHOULD</w:t>
            </w:r>
            <w:r>
              <w:rPr>
                <w:spacing w:val="-11"/>
                <w:sz w:val="16"/>
              </w:rPr>
              <w:t xml:space="preserve"> </w:t>
            </w:r>
            <w:r>
              <w:rPr>
                <w:sz w:val="16"/>
              </w:rPr>
              <w:t>provide</w:t>
            </w:r>
            <w:r>
              <w:rPr>
                <w:spacing w:val="-11"/>
                <w:sz w:val="16"/>
              </w:rPr>
              <w:t xml:space="preserve"> </w:t>
            </w:r>
            <w:r>
              <w:rPr>
                <w:sz w:val="16"/>
              </w:rPr>
              <w:t>the</w:t>
            </w:r>
            <w:r>
              <w:rPr>
                <w:spacing w:val="-11"/>
                <w:sz w:val="16"/>
              </w:rPr>
              <w:t xml:space="preserve"> </w:t>
            </w:r>
            <w:r>
              <w:rPr>
                <w:sz w:val="16"/>
              </w:rPr>
              <w:t>ability</w:t>
            </w:r>
            <w:r>
              <w:rPr>
                <w:spacing w:val="-11"/>
                <w:sz w:val="16"/>
              </w:rPr>
              <w:t xml:space="preserve"> </w:t>
            </w:r>
            <w:r>
              <w:rPr>
                <w:sz w:val="16"/>
              </w:rPr>
              <w:t>to</w:t>
            </w:r>
            <w:r>
              <w:rPr>
                <w:spacing w:val="-11"/>
                <w:sz w:val="16"/>
              </w:rPr>
              <w:t xml:space="preserve"> </w:t>
            </w:r>
            <w:r>
              <w:rPr>
                <w:sz w:val="16"/>
              </w:rPr>
              <w:t>manage</w:t>
            </w:r>
            <w:r>
              <w:rPr>
                <w:spacing w:val="-11"/>
                <w:sz w:val="16"/>
              </w:rPr>
              <w:t xml:space="preserve"> </w:t>
            </w:r>
            <w:r>
              <w:rPr>
                <w:sz w:val="16"/>
              </w:rPr>
              <w:t>treatment</w:t>
            </w:r>
            <w:r>
              <w:rPr>
                <w:spacing w:val="-11"/>
                <w:sz w:val="16"/>
              </w:rPr>
              <w:t xml:space="preserve"> </w:t>
            </w:r>
            <w:r>
              <w:rPr>
                <w:sz w:val="16"/>
              </w:rPr>
              <w:t>schedules</w:t>
            </w:r>
            <w:r>
              <w:rPr>
                <w:spacing w:val="-11"/>
                <w:sz w:val="16"/>
              </w:rPr>
              <w:t xml:space="preserve"> </w:t>
            </w:r>
            <w:r>
              <w:rPr>
                <w:sz w:val="16"/>
              </w:rPr>
              <w:t>(e.g.,</w:t>
            </w:r>
            <w:r>
              <w:rPr>
                <w:spacing w:val="-11"/>
                <w:sz w:val="16"/>
              </w:rPr>
              <w:t xml:space="preserve"> </w:t>
            </w:r>
            <w:r>
              <w:rPr>
                <w:sz w:val="16"/>
              </w:rPr>
              <w:t>adjustments</w:t>
            </w:r>
            <w:r>
              <w:rPr>
                <w:spacing w:val="-11"/>
                <w:sz w:val="16"/>
              </w:rPr>
              <w:t xml:space="preserve"> </w:t>
            </w:r>
            <w:r>
              <w:rPr>
                <w:sz w:val="16"/>
              </w:rPr>
              <w:t>for</w:t>
            </w:r>
            <w:r>
              <w:rPr>
                <w:spacing w:val="-11"/>
                <w:sz w:val="16"/>
              </w:rPr>
              <w:t xml:space="preserve"> </w:t>
            </w:r>
            <w:r>
              <w:rPr>
                <w:sz w:val="16"/>
              </w:rPr>
              <w:t>delay, refused, unavailable).</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55DD4EA2" w14:textId="77777777" w:rsidR="003518F7" w:rsidRDefault="003518F7" w:rsidP="003518F7">
            <w:pPr>
              <w:pStyle w:val="TableParagraph"/>
              <w:ind w:left="0"/>
              <w:jc w:val="center"/>
              <w:rPr>
                <w:sz w:val="16"/>
              </w:rPr>
            </w:pPr>
            <w:r>
              <w:rPr>
                <w:sz w:val="16"/>
              </w:rPr>
              <w:t>572</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3BFE1065" w14:textId="21208915" w:rsidR="003518F7" w:rsidRDefault="00525590" w:rsidP="003518F7">
            <w:pPr>
              <w:pStyle w:val="TableParagraph"/>
              <w:ind w:left="0"/>
              <w:jc w:val="center"/>
              <w:rPr>
                <w:sz w:val="16"/>
              </w:rPr>
            </w:pPr>
            <w:r>
              <w:rPr>
                <w:sz w:val="16"/>
              </w:rPr>
              <w:t>D</w:t>
            </w:r>
          </w:p>
        </w:tc>
        <w:tc>
          <w:tcPr>
            <w:tcW w:w="956" w:type="dxa"/>
            <w:tcBorders>
              <w:top w:val="single" w:sz="6" w:space="0" w:color="000000"/>
              <w:left w:val="single" w:sz="6" w:space="0" w:color="000000"/>
              <w:right w:val="single" w:sz="6" w:space="0" w:color="000000"/>
            </w:tcBorders>
            <w:shd w:val="clear" w:color="auto" w:fill="A6A6A6" w:themeFill="background1" w:themeFillShade="A6"/>
            <w:vAlign w:val="center"/>
          </w:tcPr>
          <w:p w14:paraId="6679F715" w14:textId="04B8AE29" w:rsidR="003518F7" w:rsidRDefault="003518F7" w:rsidP="003518F7">
            <w:pPr>
              <w:pStyle w:val="TableParagraph"/>
              <w:ind w:left="0"/>
              <w:jc w:val="center"/>
              <w:rPr>
                <w:sz w:val="16"/>
              </w:rPr>
            </w:pPr>
          </w:p>
        </w:tc>
      </w:tr>
      <w:tr w:rsidR="003518F7" w14:paraId="1A15DF2B" w14:textId="7008D00B" w:rsidTr="00525590">
        <w:trPr>
          <w:trHeight w:val="431"/>
        </w:trPr>
        <w:tc>
          <w:tcPr>
            <w:tcW w:w="2400" w:type="dxa"/>
            <w:vMerge/>
            <w:tcBorders>
              <w:top w:val="nil"/>
              <w:right w:val="single" w:sz="8" w:space="0" w:color="000000"/>
            </w:tcBorders>
          </w:tcPr>
          <w:p w14:paraId="7AF587DF"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386A80EE" w14:textId="77777777" w:rsidR="003518F7" w:rsidRDefault="003518F7" w:rsidP="003518F7">
            <w:pPr>
              <w:pStyle w:val="TableParagraph"/>
              <w:spacing w:before="28" w:line="190" w:lineRule="atLeast"/>
              <w:ind w:left="453" w:right="3" w:hanging="335"/>
              <w:rPr>
                <w:sz w:val="16"/>
              </w:rPr>
            </w:pPr>
            <w:r>
              <w:rPr>
                <w:b/>
                <w:sz w:val="16"/>
              </w:rPr>
              <w:t xml:space="preserve">27. </w:t>
            </w:r>
            <w:r>
              <w:rPr>
                <w:sz w:val="16"/>
              </w:rPr>
              <w:t>IF the system provides the ability to manage treatment schedules, THEN the system SHALL provide the ability to render a notification of a change in the treatment schedule.</w:t>
            </w:r>
          </w:p>
        </w:tc>
        <w:tc>
          <w:tcPr>
            <w:tcW w:w="956" w:type="dxa"/>
            <w:tcBorders>
              <w:left w:val="single" w:sz="6" w:space="0" w:color="000000"/>
              <w:right w:val="single" w:sz="6" w:space="0" w:color="000000"/>
            </w:tcBorders>
            <w:shd w:val="clear" w:color="auto" w:fill="A6A6A6" w:themeFill="background1" w:themeFillShade="A6"/>
            <w:vAlign w:val="center"/>
          </w:tcPr>
          <w:p w14:paraId="68E0FB4E" w14:textId="77777777" w:rsidR="003518F7" w:rsidRDefault="003518F7" w:rsidP="003518F7">
            <w:pPr>
              <w:pStyle w:val="TableParagraph"/>
              <w:ind w:left="0"/>
              <w:jc w:val="center"/>
              <w:rPr>
                <w:sz w:val="16"/>
              </w:rPr>
            </w:pPr>
            <w:r>
              <w:rPr>
                <w:sz w:val="16"/>
              </w:rPr>
              <w:t>573</w:t>
            </w:r>
          </w:p>
        </w:tc>
        <w:tc>
          <w:tcPr>
            <w:tcW w:w="956" w:type="dxa"/>
            <w:tcBorders>
              <w:left w:val="single" w:sz="6" w:space="0" w:color="000000"/>
              <w:right w:val="single" w:sz="6" w:space="0" w:color="000000"/>
            </w:tcBorders>
            <w:shd w:val="clear" w:color="auto" w:fill="A6A6A6" w:themeFill="background1" w:themeFillShade="A6"/>
            <w:vAlign w:val="center"/>
          </w:tcPr>
          <w:p w14:paraId="36382383" w14:textId="7837B674"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1D223A06" w14:textId="1CC7C0B2" w:rsidR="003518F7" w:rsidRDefault="003518F7" w:rsidP="003518F7">
            <w:pPr>
              <w:pStyle w:val="TableParagraph"/>
              <w:ind w:left="0"/>
              <w:jc w:val="center"/>
              <w:rPr>
                <w:sz w:val="16"/>
              </w:rPr>
            </w:pPr>
          </w:p>
        </w:tc>
      </w:tr>
      <w:tr w:rsidR="003518F7" w14:paraId="3E3C1F84" w14:textId="4518ADC1" w:rsidTr="00525590">
        <w:trPr>
          <w:trHeight w:val="432"/>
        </w:trPr>
        <w:tc>
          <w:tcPr>
            <w:tcW w:w="2400" w:type="dxa"/>
            <w:vMerge/>
            <w:tcBorders>
              <w:top w:val="nil"/>
              <w:right w:val="single" w:sz="8" w:space="0" w:color="000000"/>
            </w:tcBorders>
          </w:tcPr>
          <w:p w14:paraId="541F2373"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499FE0C6" w14:textId="77777777" w:rsidR="003518F7" w:rsidRDefault="003518F7" w:rsidP="003518F7">
            <w:pPr>
              <w:pStyle w:val="TableParagraph"/>
              <w:spacing w:before="28" w:line="190" w:lineRule="atLeast"/>
              <w:ind w:left="453" w:right="3" w:hanging="335"/>
              <w:rPr>
                <w:sz w:val="16"/>
              </w:rPr>
            </w:pPr>
            <w:r>
              <w:rPr>
                <w:b/>
                <w:sz w:val="16"/>
              </w:rPr>
              <w:t xml:space="preserve">28. </w:t>
            </w:r>
            <w:r>
              <w:rPr>
                <w:sz w:val="16"/>
              </w:rPr>
              <w:t>The system MAY provide the ability to auto-populate details associated with the treatment administration from the treatment order information.</w:t>
            </w:r>
          </w:p>
        </w:tc>
        <w:tc>
          <w:tcPr>
            <w:tcW w:w="956" w:type="dxa"/>
            <w:tcBorders>
              <w:left w:val="single" w:sz="6" w:space="0" w:color="000000"/>
              <w:right w:val="single" w:sz="6" w:space="0" w:color="000000"/>
            </w:tcBorders>
            <w:shd w:val="clear" w:color="auto" w:fill="A6A6A6" w:themeFill="background1" w:themeFillShade="A6"/>
            <w:vAlign w:val="center"/>
          </w:tcPr>
          <w:p w14:paraId="157ED849" w14:textId="77777777" w:rsidR="003518F7" w:rsidRDefault="003518F7" w:rsidP="003518F7">
            <w:pPr>
              <w:pStyle w:val="TableParagraph"/>
              <w:ind w:left="0"/>
              <w:jc w:val="center"/>
              <w:rPr>
                <w:sz w:val="16"/>
              </w:rPr>
            </w:pPr>
            <w:r>
              <w:rPr>
                <w:sz w:val="16"/>
              </w:rPr>
              <w:t>574</w:t>
            </w:r>
          </w:p>
        </w:tc>
        <w:tc>
          <w:tcPr>
            <w:tcW w:w="956" w:type="dxa"/>
            <w:tcBorders>
              <w:left w:val="single" w:sz="6" w:space="0" w:color="000000"/>
              <w:right w:val="single" w:sz="6" w:space="0" w:color="000000"/>
            </w:tcBorders>
            <w:shd w:val="clear" w:color="auto" w:fill="A6A6A6" w:themeFill="background1" w:themeFillShade="A6"/>
            <w:vAlign w:val="center"/>
          </w:tcPr>
          <w:p w14:paraId="68DCFA38" w14:textId="0C5F7974"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5ECE9A15" w14:textId="22B730EF" w:rsidR="003518F7" w:rsidRDefault="003518F7" w:rsidP="003518F7">
            <w:pPr>
              <w:pStyle w:val="TableParagraph"/>
              <w:ind w:left="0"/>
              <w:jc w:val="center"/>
              <w:rPr>
                <w:sz w:val="16"/>
              </w:rPr>
            </w:pPr>
          </w:p>
        </w:tc>
      </w:tr>
      <w:tr w:rsidR="003518F7" w14:paraId="3D924D3A" w14:textId="36F9F0B8" w:rsidTr="00525590">
        <w:trPr>
          <w:trHeight w:val="432"/>
        </w:trPr>
        <w:tc>
          <w:tcPr>
            <w:tcW w:w="2400" w:type="dxa"/>
            <w:vMerge/>
            <w:tcBorders>
              <w:top w:val="nil"/>
              <w:right w:val="single" w:sz="8" w:space="0" w:color="000000"/>
            </w:tcBorders>
          </w:tcPr>
          <w:p w14:paraId="2391F13B"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30E03BF3" w14:textId="77777777" w:rsidR="003518F7" w:rsidRDefault="003518F7" w:rsidP="003518F7">
            <w:pPr>
              <w:pStyle w:val="TableParagraph"/>
              <w:spacing w:before="28" w:line="190" w:lineRule="atLeast"/>
              <w:ind w:left="453" w:right="130" w:hanging="335"/>
              <w:rPr>
                <w:sz w:val="16"/>
              </w:rPr>
            </w:pPr>
            <w:r>
              <w:rPr>
                <w:b/>
                <w:sz w:val="16"/>
              </w:rPr>
              <w:t xml:space="preserve">29. </w:t>
            </w:r>
            <w:r>
              <w:rPr>
                <w:sz w:val="16"/>
              </w:rPr>
              <w:t xml:space="preserve">The system SHOULD conform to CP.1.2 (Manage Allergy, Intolerance and Adverse Reaction List) to capture </w:t>
            </w:r>
            <w:proofErr w:type="gramStart"/>
            <w:r>
              <w:rPr>
                <w:sz w:val="16"/>
              </w:rPr>
              <w:t>an</w:t>
            </w:r>
            <w:proofErr w:type="gramEnd"/>
            <w:r>
              <w:rPr>
                <w:sz w:val="16"/>
              </w:rPr>
              <w:t xml:space="preserve"> reaction to a specific treatment.</w:t>
            </w:r>
          </w:p>
        </w:tc>
        <w:tc>
          <w:tcPr>
            <w:tcW w:w="956" w:type="dxa"/>
            <w:tcBorders>
              <w:left w:val="single" w:sz="6" w:space="0" w:color="000000"/>
              <w:right w:val="single" w:sz="6" w:space="0" w:color="000000"/>
            </w:tcBorders>
            <w:shd w:val="clear" w:color="auto" w:fill="A6A6A6" w:themeFill="background1" w:themeFillShade="A6"/>
            <w:vAlign w:val="center"/>
          </w:tcPr>
          <w:p w14:paraId="2568B91D" w14:textId="77777777" w:rsidR="003518F7" w:rsidRDefault="003518F7" w:rsidP="003518F7">
            <w:pPr>
              <w:pStyle w:val="TableParagraph"/>
              <w:ind w:left="0"/>
              <w:jc w:val="center"/>
              <w:rPr>
                <w:sz w:val="16"/>
              </w:rPr>
            </w:pPr>
            <w:r>
              <w:rPr>
                <w:sz w:val="16"/>
              </w:rPr>
              <w:t>575</w:t>
            </w:r>
          </w:p>
        </w:tc>
        <w:tc>
          <w:tcPr>
            <w:tcW w:w="956" w:type="dxa"/>
            <w:tcBorders>
              <w:left w:val="single" w:sz="6" w:space="0" w:color="000000"/>
              <w:right w:val="single" w:sz="6" w:space="0" w:color="000000"/>
            </w:tcBorders>
            <w:shd w:val="clear" w:color="auto" w:fill="A6A6A6" w:themeFill="background1" w:themeFillShade="A6"/>
            <w:vAlign w:val="center"/>
          </w:tcPr>
          <w:p w14:paraId="19DAE3B2" w14:textId="45C30D9D"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2D949B8F" w14:textId="0078156F" w:rsidR="003518F7" w:rsidRDefault="003518F7" w:rsidP="003518F7">
            <w:pPr>
              <w:pStyle w:val="TableParagraph"/>
              <w:ind w:left="0"/>
              <w:jc w:val="center"/>
              <w:rPr>
                <w:sz w:val="16"/>
              </w:rPr>
            </w:pPr>
          </w:p>
        </w:tc>
      </w:tr>
      <w:tr w:rsidR="003518F7" w14:paraId="5F2CB85E" w14:textId="39209930" w:rsidTr="00525590">
        <w:trPr>
          <w:trHeight w:val="431"/>
        </w:trPr>
        <w:tc>
          <w:tcPr>
            <w:tcW w:w="2400" w:type="dxa"/>
            <w:vMerge/>
            <w:tcBorders>
              <w:top w:val="nil"/>
              <w:right w:val="single" w:sz="8" w:space="0" w:color="000000"/>
            </w:tcBorders>
          </w:tcPr>
          <w:p w14:paraId="30A96CAF"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6EBB3B68" w14:textId="77777777" w:rsidR="003518F7" w:rsidRDefault="003518F7" w:rsidP="003518F7">
            <w:pPr>
              <w:pStyle w:val="TableParagraph"/>
              <w:spacing w:before="28" w:line="190" w:lineRule="atLeast"/>
              <w:ind w:left="453" w:right="-6" w:hanging="335"/>
              <w:rPr>
                <w:sz w:val="16"/>
              </w:rPr>
            </w:pPr>
            <w:r>
              <w:rPr>
                <w:b/>
                <w:sz w:val="16"/>
              </w:rPr>
              <w:t xml:space="preserve">30. </w:t>
            </w:r>
            <w:r>
              <w:rPr>
                <w:sz w:val="16"/>
              </w:rPr>
              <w:t>The system SHOULD provide the ability to capture that patient educational information was provided at the time of the treatment including to whom the information was provided.</w:t>
            </w:r>
          </w:p>
        </w:tc>
        <w:tc>
          <w:tcPr>
            <w:tcW w:w="956" w:type="dxa"/>
            <w:tcBorders>
              <w:left w:val="single" w:sz="6" w:space="0" w:color="000000"/>
              <w:right w:val="single" w:sz="6" w:space="0" w:color="000000"/>
            </w:tcBorders>
            <w:shd w:val="clear" w:color="auto" w:fill="A6A6A6" w:themeFill="background1" w:themeFillShade="A6"/>
            <w:vAlign w:val="center"/>
          </w:tcPr>
          <w:p w14:paraId="1FE2E9B6" w14:textId="77777777" w:rsidR="003518F7" w:rsidRDefault="003518F7" w:rsidP="003518F7">
            <w:pPr>
              <w:pStyle w:val="TableParagraph"/>
              <w:ind w:left="0"/>
              <w:jc w:val="center"/>
              <w:rPr>
                <w:sz w:val="16"/>
              </w:rPr>
            </w:pPr>
            <w:r>
              <w:rPr>
                <w:sz w:val="16"/>
              </w:rPr>
              <w:t>576</w:t>
            </w:r>
          </w:p>
        </w:tc>
        <w:tc>
          <w:tcPr>
            <w:tcW w:w="956" w:type="dxa"/>
            <w:tcBorders>
              <w:left w:val="single" w:sz="6" w:space="0" w:color="000000"/>
              <w:right w:val="single" w:sz="6" w:space="0" w:color="000000"/>
            </w:tcBorders>
            <w:shd w:val="clear" w:color="auto" w:fill="A6A6A6" w:themeFill="background1" w:themeFillShade="A6"/>
            <w:vAlign w:val="center"/>
          </w:tcPr>
          <w:p w14:paraId="16C53E37" w14:textId="66EE1BE5"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32A190EB" w14:textId="7D5DE91F" w:rsidR="003518F7" w:rsidRDefault="003518F7" w:rsidP="003518F7">
            <w:pPr>
              <w:pStyle w:val="TableParagraph"/>
              <w:ind w:left="0"/>
              <w:jc w:val="center"/>
              <w:rPr>
                <w:sz w:val="16"/>
              </w:rPr>
            </w:pPr>
          </w:p>
        </w:tc>
      </w:tr>
      <w:tr w:rsidR="003518F7" w14:paraId="0EB257BB" w14:textId="7B414FF9" w:rsidTr="00525590">
        <w:trPr>
          <w:trHeight w:val="431"/>
        </w:trPr>
        <w:tc>
          <w:tcPr>
            <w:tcW w:w="2400" w:type="dxa"/>
            <w:vMerge/>
            <w:tcBorders>
              <w:top w:val="nil"/>
              <w:right w:val="single" w:sz="8" w:space="0" w:color="000000"/>
            </w:tcBorders>
          </w:tcPr>
          <w:p w14:paraId="51A9D267"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7AF9949A" w14:textId="77777777" w:rsidR="003518F7" w:rsidRDefault="003518F7" w:rsidP="003518F7">
            <w:pPr>
              <w:pStyle w:val="TableParagraph"/>
              <w:spacing w:before="28" w:line="190" w:lineRule="atLeast"/>
              <w:ind w:left="453" w:right="3" w:hanging="335"/>
              <w:rPr>
                <w:sz w:val="16"/>
              </w:rPr>
            </w:pPr>
            <w:r>
              <w:rPr>
                <w:b/>
                <w:sz w:val="16"/>
              </w:rPr>
              <w:t xml:space="preserve">31. </w:t>
            </w:r>
            <w:r>
              <w:rPr>
                <w:sz w:val="16"/>
              </w:rPr>
              <w:t>The system SHALL conform to function</w:t>
            </w:r>
            <w:r>
              <w:rPr>
                <w:color w:val="0000FF"/>
                <w:sz w:val="16"/>
              </w:rPr>
              <w:t xml:space="preserve"> </w:t>
            </w:r>
            <w:hyperlink w:anchor="_bookmark13" w:history="1">
              <w:r>
                <w:rPr>
                  <w:color w:val="0000FF"/>
                  <w:sz w:val="16"/>
                  <w:u w:val="single" w:color="0000FF"/>
                </w:rPr>
                <w:t>CP.3.2</w:t>
              </w:r>
            </w:hyperlink>
            <w:r>
              <w:rPr>
                <w:color w:val="0000FF"/>
                <w:sz w:val="16"/>
              </w:rPr>
              <w:t xml:space="preserve"> </w:t>
            </w:r>
            <w:r>
              <w:rPr>
                <w:sz w:val="16"/>
              </w:rPr>
              <w:t>(Manage Patient Clinical Measurements) to capture other clinical data pertinent to the treatment (e.g., vital signs, blood glucose reading).</w:t>
            </w:r>
          </w:p>
        </w:tc>
        <w:tc>
          <w:tcPr>
            <w:tcW w:w="956" w:type="dxa"/>
            <w:tcBorders>
              <w:left w:val="single" w:sz="6" w:space="0" w:color="000000"/>
              <w:right w:val="single" w:sz="6" w:space="0" w:color="000000"/>
            </w:tcBorders>
            <w:shd w:val="clear" w:color="auto" w:fill="A6A6A6" w:themeFill="background1" w:themeFillShade="A6"/>
            <w:vAlign w:val="center"/>
          </w:tcPr>
          <w:p w14:paraId="53C6DA52" w14:textId="77777777" w:rsidR="003518F7" w:rsidRDefault="003518F7" w:rsidP="003518F7">
            <w:pPr>
              <w:pStyle w:val="TableParagraph"/>
              <w:ind w:left="0"/>
              <w:jc w:val="center"/>
              <w:rPr>
                <w:sz w:val="16"/>
              </w:rPr>
            </w:pPr>
            <w:r>
              <w:rPr>
                <w:sz w:val="16"/>
              </w:rPr>
              <w:t>577</w:t>
            </w:r>
          </w:p>
        </w:tc>
        <w:tc>
          <w:tcPr>
            <w:tcW w:w="956" w:type="dxa"/>
            <w:tcBorders>
              <w:left w:val="single" w:sz="6" w:space="0" w:color="000000"/>
              <w:right w:val="single" w:sz="6" w:space="0" w:color="000000"/>
            </w:tcBorders>
            <w:shd w:val="clear" w:color="auto" w:fill="A6A6A6" w:themeFill="background1" w:themeFillShade="A6"/>
            <w:vAlign w:val="center"/>
          </w:tcPr>
          <w:p w14:paraId="5287AE1E" w14:textId="57B1148E"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13A60409" w14:textId="27F08E16" w:rsidR="003518F7" w:rsidRDefault="003518F7" w:rsidP="003518F7">
            <w:pPr>
              <w:pStyle w:val="TableParagraph"/>
              <w:ind w:left="0"/>
              <w:jc w:val="center"/>
              <w:rPr>
                <w:sz w:val="16"/>
              </w:rPr>
            </w:pPr>
          </w:p>
        </w:tc>
      </w:tr>
      <w:tr w:rsidR="003518F7" w14:paraId="369A6C58" w14:textId="62F59B6B" w:rsidTr="00525590">
        <w:trPr>
          <w:trHeight w:val="431"/>
        </w:trPr>
        <w:tc>
          <w:tcPr>
            <w:tcW w:w="2400" w:type="dxa"/>
            <w:vMerge/>
            <w:tcBorders>
              <w:top w:val="nil"/>
              <w:right w:val="single" w:sz="8" w:space="0" w:color="000000"/>
            </w:tcBorders>
          </w:tcPr>
          <w:p w14:paraId="6ADC4F89"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20E43A3A" w14:textId="77777777" w:rsidR="003518F7" w:rsidRDefault="003518F7" w:rsidP="003518F7">
            <w:pPr>
              <w:pStyle w:val="TableParagraph"/>
              <w:spacing w:before="28" w:line="190" w:lineRule="atLeast"/>
              <w:ind w:left="453" w:right="3" w:hanging="335"/>
              <w:rPr>
                <w:sz w:val="16"/>
              </w:rPr>
            </w:pPr>
            <w:r>
              <w:rPr>
                <w:b/>
                <w:sz w:val="16"/>
              </w:rPr>
              <w:t xml:space="preserve">32. </w:t>
            </w:r>
            <w:r>
              <w:rPr>
                <w:sz w:val="16"/>
              </w:rPr>
              <w:t>The system SHOULD provide the ability to capture that a treatment has not been administered including the reason for not administering (e.g., patient refusal).</w:t>
            </w:r>
          </w:p>
        </w:tc>
        <w:tc>
          <w:tcPr>
            <w:tcW w:w="956" w:type="dxa"/>
            <w:tcBorders>
              <w:left w:val="single" w:sz="6" w:space="0" w:color="000000"/>
              <w:right w:val="single" w:sz="6" w:space="0" w:color="000000"/>
            </w:tcBorders>
            <w:shd w:val="clear" w:color="auto" w:fill="A6A6A6" w:themeFill="background1" w:themeFillShade="A6"/>
            <w:vAlign w:val="center"/>
          </w:tcPr>
          <w:p w14:paraId="6E9A757F" w14:textId="77777777" w:rsidR="003518F7" w:rsidRDefault="003518F7" w:rsidP="003518F7">
            <w:pPr>
              <w:pStyle w:val="TableParagraph"/>
              <w:ind w:left="0"/>
              <w:jc w:val="center"/>
              <w:rPr>
                <w:sz w:val="16"/>
              </w:rPr>
            </w:pPr>
            <w:r>
              <w:rPr>
                <w:sz w:val="16"/>
              </w:rPr>
              <w:t>578</w:t>
            </w:r>
          </w:p>
        </w:tc>
        <w:tc>
          <w:tcPr>
            <w:tcW w:w="956" w:type="dxa"/>
            <w:tcBorders>
              <w:left w:val="single" w:sz="6" w:space="0" w:color="000000"/>
              <w:right w:val="single" w:sz="6" w:space="0" w:color="000000"/>
            </w:tcBorders>
            <w:shd w:val="clear" w:color="auto" w:fill="A6A6A6" w:themeFill="background1" w:themeFillShade="A6"/>
            <w:vAlign w:val="center"/>
          </w:tcPr>
          <w:p w14:paraId="50A8961F" w14:textId="3F6E68CC"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03584306" w14:textId="3A2FA3B8" w:rsidR="003518F7" w:rsidRDefault="003518F7" w:rsidP="003518F7">
            <w:pPr>
              <w:pStyle w:val="TableParagraph"/>
              <w:ind w:left="0"/>
              <w:jc w:val="center"/>
              <w:rPr>
                <w:sz w:val="16"/>
              </w:rPr>
            </w:pPr>
          </w:p>
        </w:tc>
      </w:tr>
      <w:tr w:rsidR="003518F7" w14:paraId="5AFADBEC" w14:textId="6C0FE6EA" w:rsidTr="00525590">
        <w:trPr>
          <w:trHeight w:val="432"/>
        </w:trPr>
        <w:tc>
          <w:tcPr>
            <w:tcW w:w="2400" w:type="dxa"/>
            <w:vMerge/>
            <w:tcBorders>
              <w:top w:val="nil"/>
              <w:right w:val="single" w:sz="8" w:space="0" w:color="000000"/>
            </w:tcBorders>
          </w:tcPr>
          <w:p w14:paraId="5D3B3253"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4306897F" w14:textId="77777777" w:rsidR="003518F7" w:rsidRDefault="003518F7" w:rsidP="003518F7">
            <w:pPr>
              <w:pStyle w:val="TableParagraph"/>
              <w:spacing w:before="28" w:line="190" w:lineRule="atLeast"/>
              <w:ind w:left="453" w:right="3" w:hanging="335"/>
              <w:rPr>
                <w:sz w:val="16"/>
              </w:rPr>
            </w:pPr>
            <w:r>
              <w:rPr>
                <w:b/>
                <w:sz w:val="16"/>
              </w:rPr>
              <w:t xml:space="preserve">33. </w:t>
            </w:r>
            <w:r>
              <w:rPr>
                <w:sz w:val="16"/>
              </w:rPr>
              <w:t>The system SHOULD provide the ability to exchange treatment information with other related systems (e.g., pharmacy, laboratory ).</w:t>
            </w:r>
          </w:p>
        </w:tc>
        <w:tc>
          <w:tcPr>
            <w:tcW w:w="956" w:type="dxa"/>
            <w:tcBorders>
              <w:left w:val="single" w:sz="6" w:space="0" w:color="000000"/>
              <w:right w:val="single" w:sz="6" w:space="0" w:color="000000"/>
            </w:tcBorders>
            <w:shd w:val="clear" w:color="auto" w:fill="A6A6A6" w:themeFill="background1" w:themeFillShade="A6"/>
            <w:vAlign w:val="center"/>
          </w:tcPr>
          <w:p w14:paraId="6CD5A3D4" w14:textId="77777777" w:rsidR="003518F7" w:rsidRDefault="003518F7" w:rsidP="003518F7">
            <w:pPr>
              <w:pStyle w:val="TableParagraph"/>
              <w:ind w:left="0"/>
              <w:jc w:val="center"/>
              <w:rPr>
                <w:sz w:val="16"/>
              </w:rPr>
            </w:pPr>
            <w:r>
              <w:rPr>
                <w:sz w:val="16"/>
              </w:rPr>
              <w:t>579</w:t>
            </w:r>
          </w:p>
        </w:tc>
        <w:tc>
          <w:tcPr>
            <w:tcW w:w="956" w:type="dxa"/>
            <w:tcBorders>
              <w:left w:val="single" w:sz="6" w:space="0" w:color="000000"/>
              <w:right w:val="single" w:sz="6" w:space="0" w:color="000000"/>
            </w:tcBorders>
            <w:shd w:val="clear" w:color="auto" w:fill="A6A6A6" w:themeFill="background1" w:themeFillShade="A6"/>
            <w:vAlign w:val="center"/>
          </w:tcPr>
          <w:p w14:paraId="3DDD6611" w14:textId="09B73274"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391A7F84" w14:textId="6E93F9A7" w:rsidR="003518F7" w:rsidRDefault="003518F7" w:rsidP="003518F7">
            <w:pPr>
              <w:pStyle w:val="TableParagraph"/>
              <w:ind w:left="0"/>
              <w:jc w:val="center"/>
              <w:rPr>
                <w:sz w:val="16"/>
              </w:rPr>
            </w:pPr>
          </w:p>
        </w:tc>
      </w:tr>
      <w:tr w:rsidR="003518F7" w14:paraId="2AD5F02D" w14:textId="489AC2FE" w:rsidTr="00525590">
        <w:trPr>
          <w:trHeight w:val="624"/>
        </w:trPr>
        <w:tc>
          <w:tcPr>
            <w:tcW w:w="2400" w:type="dxa"/>
            <w:vMerge/>
            <w:tcBorders>
              <w:top w:val="nil"/>
              <w:right w:val="single" w:sz="8" w:space="0" w:color="000000"/>
            </w:tcBorders>
          </w:tcPr>
          <w:p w14:paraId="64D3D9C1"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2E55A5F8" w14:textId="77777777" w:rsidR="003518F7" w:rsidRDefault="003518F7" w:rsidP="003518F7">
            <w:pPr>
              <w:pStyle w:val="TableParagraph"/>
              <w:spacing w:before="28" w:line="190" w:lineRule="atLeast"/>
              <w:ind w:left="453" w:right="52" w:hanging="335"/>
              <w:jc w:val="both"/>
              <w:rPr>
                <w:sz w:val="16"/>
              </w:rPr>
            </w:pPr>
            <w:r>
              <w:rPr>
                <w:b/>
                <w:sz w:val="16"/>
              </w:rPr>
              <w:t xml:space="preserve">34. </w:t>
            </w:r>
            <w:r>
              <w:rPr>
                <w:sz w:val="16"/>
              </w:rPr>
              <w:t>The system SHOULD conform to CPS.1.7 (Preferences, Directives, Consents and Authorizations) in order to capture the patient's preferences regarding receipt of treatment (e.g., refusal of certain materials/supplies) at the time of treatment administration.</w:t>
            </w:r>
          </w:p>
        </w:tc>
        <w:tc>
          <w:tcPr>
            <w:tcW w:w="956" w:type="dxa"/>
            <w:tcBorders>
              <w:left w:val="single" w:sz="6" w:space="0" w:color="000000"/>
              <w:right w:val="single" w:sz="6" w:space="0" w:color="000000"/>
            </w:tcBorders>
            <w:shd w:val="clear" w:color="auto" w:fill="A6A6A6" w:themeFill="background1" w:themeFillShade="A6"/>
            <w:vAlign w:val="center"/>
          </w:tcPr>
          <w:p w14:paraId="1CEC2862" w14:textId="77777777" w:rsidR="003518F7" w:rsidRDefault="003518F7" w:rsidP="003518F7">
            <w:pPr>
              <w:pStyle w:val="TableParagraph"/>
              <w:ind w:left="0"/>
              <w:jc w:val="center"/>
              <w:rPr>
                <w:sz w:val="16"/>
              </w:rPr>
            </w:pPr>
            <w:r>
              <w:rPr>
                <w:sz w:val="16"/>
              </w:rPr>
              <w:t>580</w:t>
            </w:r>
          </w:p>
        </w:tc>
        <w:tc>
          <w:tcPr>
            <w:tcW w:w="956" w:type="dxa"/>
            <w:tcBorders>
              <w:left w:val="single" w:sz="6" w:space="0" w:color="000000"/>
              <w:right w:val="single" w:sz="6" w:space="0" w:color="000000"/>
            </w:tcBorders>
            <w:shd w:val="clear" w:color="auto" w:fill="A6A6A6" w:themeFill="background1" w:themeFillShade="A6"/>
            <w:vAlign w:val="center"/>
          </w:tcPr>
          <w:p w14:paraId="598513C8" w14:textId="54174589" w:rsidR="003518F7" w:rsidRDefault="00525590" w:rsidP="003518F7">
            <w:pPr>
              <w:pStyle w:val="TableParagraph"/>
              <w:ind w:left="0"/>
              <w:jc w:val="center"/>
              <w:rPr>
                <w:sz w:val="16"/>
              </w:rPr>
            </w:pPr>
            <w:r>
              <w:rPr>
                <w:sz w:val="16"/>
              </w:rPr>
              <w:t>D</w:t>
            </w:r>
          </w:p>
        </w:tc>
        <w:tc>
          <w:tcPr>
            <w:tcW w:w="956" w:type="dxa"/>
            <w:tcBorders>
              <w:left w:val="single" w:sz="6" w:space="0" w:color="000000"/>
              <w:right w:val="single" w:sz="6" w:space="0" w:color="000000"/>
            </w:tcBorders>
            <w:shd w:val="clear" w:color="auto" w:fill="A6A6A6" w:themeFill="background1" w:themeFillShade="A6"/>
            <w:vAlign w:val="center"/>
          </w:tcPr>
          <w:p w14:paraId="74377485" w14:textId="71A17151" w:rsidR="003518F7" w:rsidRDefault="003518F7" w:rsidP="003518F7">
            <w:pPr>
              <w:pStyle w:val="TableParagraph"/>
              <w:ind w:left="0"/>
              <w:jc w:val="center"/>
              <w:rPr>
                <w:sz w:val="16"/>
              </w:rPr>
            </w:pPr>
          </w:p>
        </w:tc>
      </w:tr>
      <w:tr w:rsidR="003518F7" w14:paraId="39CA5B10" w14:textId="0E7E01E3" w:rsidTr="00525590">
        <w:trPr>
          <w:trHeight w:val="431"/>
        </w:trPr>
        <w:tc>
          <w:tcPr>
            <w:tcW w:w="2400" w:type="dxa"/>
            <w:vMerge/>
            <w:tcBorders>
              <w:top w:val="nil"/>
              <w:bottom w:val="single" w:sz="12" w:space="0" w:color="000000"/>
              <w:right w:val="single" w:sz="8" w:space="0" w:color="000000"/>
            </w:tcBorders>
          </w:tcPr>
          <w:p w14:paraId="6C6BA724" w14:textId="77777777" w:rsidR="003518F7" w:rsidRDefault="003518F7" w:rsidP="003518F7">
            <w:pPr>
              <w:rPr>
                <w:sz w:val="2"/>
                <w:szCs w:val="2"/>
              </w:rPr>
            </w:pPr>
          </w:p>
        </w:tc>
        <w:tc>
          <w:tcPr>
            <w:tcW w:w="7523" w:type="dxa"/>
            <w:tcBorders>
              <w:left w:val="single" w:sz="8" w:space="0" w:color="000000"/>
              <w:bottom w:val="single" w:sz="12" w:space="0" w:color="000000"/>
              <w:right w:val="single" w:sz="6" w:space="0" w:color="000000"/>
            </w:tcBorders>
            <w:shd w:val="clear" w:color="auto" w:fill="A6A6A6" w:themeFill="background1" w:themeFillShade="A6"/>
          </w:tcPr>
          <w:p w14:paraId="78F80424" w14:textId="77777777" w:rsidR="003518F7" w:rsidRDefault="003518F7" w:rsidP="003518F7">
            <w:pPr>
              <w:pStyle w:val="TableParagraph"/>
              <w:spacing w:before="28" w:line="190" w:lineRule="atLeast"/>
              <w:ind w:left="453" w:right="3" w:hanging="335"/>
              <w:rPr>
                <w:sz w:val="16"/>
              </w:rPr>
            </w:pPr>
            <w:r>
              <w:rPr>
                <w:b/>
                <w:sz w:val="16"/>
              </w:rPr>
              <w:t xml:space="preserve">35. </w:t>
            </w:r>
            <w:r>
              <w:rPr>
                <w:sz w:val="16"/>
              </w:rPr>
              <w:t>The system SHOULD capture and maintain user preferences for how the list of treatments are rendered.</w:t>
            </w:r>
          </w:p>
        </w:tc>
        <w:tc>
          <w:tcPr>
            <w:tcW w:w="956"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5DC3C0DA" w14:textId="77777777" w:rsidR="003518F7" w:rsidRDefault="003518F7" w:rsidP="003518F7">
            <w:pPr>
              <w:pStyle w:val="TableParagraph"/>
              <w:ind w:left="0"/>
              <w:jc w:val="center"/>
              <w:rPr>
                <w:sz w:val="16"/>
              </w:rPr>
            </w:pPr>
            <w:r>
              <w:rPr>
                <w:sz w:val="16"/>
              </w:rPr>
              <w:t>581</w:t>
            </w:r>
          </w:p>
        </w:tc>
        <w:tc>
          <w:tcPr>
            <w:tcW w:w="956"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098E1820" w14:textId="1BD377DB" w:rsidR="003518F7" w:rsidRDefault="00525590" w:rsidP="003518F7">
            <w:pPr>
              <w:pStyle w:val="TableParagraph"/>
              <w:ind w:left="0"/>
              <w:jc w:val="center"/>
              <w:rPr>
                <w:sz w:val="16"/>
              </w:rPr>
            </w:pPr>
            <w:r>
              <w:rPr>
                <w:sz w:val="16"/>
              </w:rPr>
              <w:t>D</w:t>
            </w:r>
          </w:p>
        </w:tc>
        <w:tc>
          <w:tcPr>
            <w:tcW w:w="956" w:type="dxa"/>
            <w:tcBorders>
              <w:left w:val="single" w:sz="6" w:space="0" w:color="000000"/>
              <w:bottom w:val="single" w:sz="12" w:space="0" w:color="000000"/>
              <w:right w:val="single" w:sz="6" w:space="0" w:color="000000"/>
            </w:tcBorders>
            <w:shd w:val="clear" w:color="auto" w:fill="A6A6A6" w:themeFill="background1" w:themeFillShade="A6"/>
            <w:vAlign w:val="center"/>
          </w:tcPr>
          <w:p w14:paraId="131B26C7" w14:textId="6154B419" w:rsidR="003518F7" w:rsidRDefault="003518F7" w:rsidP="003518F7">
            <w:pPr>
              <w:pStyle w:val="TableParagraph"/>
              <w:ind w:left="0"/>
              <w:jc w:val="center"/>
              <w:rPr>
                <w:sz w:val="16"/>
              </w:rPr>
            </w:pPr>
          </w:p>
        </w:tc>
      </w:tr>
    </w:tbl>
    <w:p w14:paraId="75EF6BFF" w14:textId="77777777" w:rsidR="00E9046A" w:rsidRDefault="00E9046A">
      <w:bookmarkStart w:id="93" w:name="CP.7_Manage_Future_Care"/>
      <w:bookmarkStart w:id="94" w:name="_bookmark19"/>
      <w:bookmarkEnd w:id="93"/>
      <w:bookmarkEnd w:id="94"/>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3"/>
        <w:gridCol w:w="956"/>
        <w:gridCol w:w="956"/>
        <w:gridCol w:w="956"/>
      </w:tblGrid>
      <w:tr w:rsidR="00E9046A" w14:paraId="42DF50D5" w14:textId="13AB5472" w:rsidTr="00477D98">
        <w:trPr>
          <w:trHeight w:val="189"/>
        </w:trPr>
        <w:tc>
          <w:tcPr>
            <w:tcW w:w="2400" w:type="dxa"/>
            <w:tcBorders>
              <w:top w:val="single" w:sz="12" w:space="0" w:color="000000"/>
              <w:bottom w:val="single" w:sz="2" w:space="0" w:color="000000"/>
            </w:tcBorders>
            <w:shd w:val="clear" w:color="auto" w:fill="99FF99"/>
          </w:tcPr>
          <w:p w14:paraId="231455EC" w14:textId="4BBB927C" w:rsidR="00E9046A" w:rsidRDefault="00E9046A" w:rsidP="00BA3CA1">
            <w:pPr>
              <w:pStyle w:val="TableParagraph"/>
              <w:spacing w:line="169" w:lineRule="exact"/>
              <w:ind w:left="84"/>
              <w:rPr>
                <w:sz w:val="16"/>
              </w:rPr>
            </w:pPr>
            <w:r>
              <w:rPr>
                <w:sz w:val="16"/>
              </w:rPr>
              <w:lastRenderedPageBreak/>
              <w:t>CP.7</w:t>
            </w:r>
          </w:p>
        </w:tc>
        <w:tc>
          <w:tcPr>
            <w:tcW w:w="7523" w:type="dxa"/>
            <w:vMerge w:val="restart"/>
            <w:tcBorders>
              <w:top w:val="single" w:sz="12" w:space="0" w:color="000000"/>
            </w:tcBorders>
            <w:shd w:val="clear" w:color="auto" w:fill="99FF99"/>
            <w:vAlign w:val="center"/>
          </w:tcPr>
          <w:p w14:paraId="5E3101CB" w14:textId="0ECD7B24" w:rsidR="00E9046A" w:rsidRDefault="00E9046A" w:rsidP="00E90795">
            <w:pPr>
              <w:pStyle w:val="TableParagraph"/>
              <w:ind w:left="86"/>
              <w:jc w:val="center"/>
              <w:rPr>
                <w:sz w:val="16"/>
              </w:rPr>
            </w:pPr>
            <w:r w:rsidRPr="00E90795">
              <w:rPr>
                <w:b/>
                <w:sz w:val="24"/>
              </w:rPr>
              <w:t>Manage Future Care</w:t>
            </w:r>
          </w:p>
        </w:tc>
        <w:tc>
          <w:tcPr>
            <w:tcW w:w="956" w:type="dxa"/>
            <w:vMerge w:val="restart"/>
            <w:tcBorders>
              <w:top w:val="single" w:sz="12" w:space="0" w:color="000000"/>
            </w:tcBorders>
            <w:shd w:val="clear" w:color="auto" w:fill="99FF99"/>
            <w:vAlign w:val="center"/>
          </w:tcPr>
          <w:p w14:paraId="4A94A088" w14:textId="77777777" w:rsidR="00E9046A" w:rsidRDefault="00E9046A" w:rsidP="001A5AA1">
            <w:pPr>
              <w:pStyle w:val="TableParagraph"/>
              <w:ind w:left="0"/>
              <w:jc w:val="center"/>
              <w:rPr>
                <w:sz w:val="16"/>
              </w:rPr>
            </w:pPr>
            <w:r>
              <w:rPr>
                <w:sz w:val="16"/>
              </w:rPr>
              <w:t>582</w:t>
            </w:r>
          </w:p>
        </w:tc>
        <w:tc>
          <w:tcPr>
            <w:tcW w:w="956" w:type="dxa"/>
            <w:vMerge w:val="restart"/>
            <w:tcBorders>
              <w:top w:val="single" w:sz="12" w:space="0" w:color="000000"/>
            </w:tcBorders>
            <w:shd w:val="clear" w:color="auto" w:fill="99FF99"/>
            <w:vAlign w:val="center"/>
          </w:tcPr>
          <w:p w14:paraId="57F6847B" w14:textId="5BE62389" w:rsidR="00E9046A" w:rsidRDefault="001A5AA1" w:rsidP="001A5AA1">
            <w:pPr>
              <w:pStyle w:val="TableParagraph"/>
              <w:ind w:left="0"/>
              <w:jc w:val="center"/>
              <w:rPr>
                <w:sz w:val="16"/>
              </w:rPr>
            </w:pPr>
            <w:r>
              <w:rPr>
                <w:sz w:val="16"/>
              </w:rPr>
              <w:t>Include</w:t>
            </w:r>
          </w:p>
        </w:tc>
        <w:tc>
          <w:tcPr>
            <w:tcW w:w="956" w:type="dxa"/>
            <w:vMerge w:val="restart"/>
            <w:tcBorders>
              <w:top w:val="single" w:sz="12" w:space="0" w:color="000000"/>
            </w:tcBorders>
            <w:shd w:val="clear" w:color="auto" w:fill="99FF99"/>
            <w:vAlign w:val="center"/>
          </w:tcPr>
          <w:p w14:paraId="2ED35D13" w14:textId="2B402C76" w:rsidR="00E9046A" w:rsidRDefault="00E9046A" w:rsidP="001A5AA1">
            <w:pPr>
              <w:pStyle w:val="TableParagraph"/>
              <w:ind w:left="0"/>
              <w:jc w:val="center"/>
              <w:rPr>
                <w:sz w:val="16"/>
              </w:rPr>
            </w:pPr>
          </w:p>
        </w:tc>
      </w:tr>
      <w:tr w:rsidR="00E9046A" w14:paraId="6C6F35D7" w14:textId="7DA67C90" w:rsidTr="00477D98">
        <w:trPr>
          <w:trHeight w:val="185"/>
        </w:trPr>
        <w:tc>
          <w:tcPr>
            <w:tcW w:w="2400" w:type="dxa"/>
            <w:tcBorders>
              <w:top w:val="single" w:sz="2" w:space="0" w:color="000000"/>
              <w:bottom w:val="single" w:sz="2" w:space="0" w:color="000000"/>
            </w:tcBorders>
            <w:shd w:val="clear" w:color="auto" w:fill="99FF99"/>
          </w:tcPr>
          <w:p w14:paraId="0C2CC38A" w14:textId="77777777" w:rsidR="00E9046A" w:rsidRDefault="00E9046A" w:rsidP="00BA3CA1">
            <w:pPr>
              <w:pStyle w:val="TableParagraph"/>
              <w:spacing w:line="166" w:lineRule="exact"/>
              <w:ind w:left="84"/>
              <w:rPr>
                <w:sz w:val="16"/>
              </w:rPr>
            </w:pPr>
            <w:r>
              <w:rPr>
                <w:sz w:val="16"/>
              </w:rPr>
              <w:t>Header</w:t>
            </w:r>
          </w:p>
        </w:tc>
        <w:tc>
          <w:tcPr>
            <w:tcW w:w="7523" w:type="dxa"/>
            <w:vMerge/>
            <w:tcBorders>
              <w:top w:val="nil"/>
            </w:tcBorders>
            <w:shd w:val="clear" w:color="auto" w:fill="99FF99"/>
          </w:tcPr>
          <w:p w14:paraId="2C56358A" w14:textId="77777777" w:rsidR="00E9046A" w:rsidRDefault="00E9046A" w:rsidP="00BA3CA1">
            <w:pPr>
              <w:rPr>
                <w:sz w:val="2"/>
                <w:szCs w:val="2"/>
              </w:rPr>
            </w:pPr>
          </w:p>
        </w:tc>
        <w:tc>
          <w:tcPr>
            <w:tcW w:w="956" w:type="dxa"/>
            <w:vMerge/>
            <w:tcBorders>
              <w:top w:val="nil"/>
            </w:tcBorders>
            <w:shd w:val="clear" w:color="auto" w:fill="99FF99"/>
          </w:tcPr>
          <w:p w14:paraId="0250AFA6" w14:textId="77777777" w:rsidR="00E9046A" w:rsidRDefault="00E9046A" w:rsidP="00BA3CA1">
            <w:pPr>
              <w:rPr>
                <w:sz w:val="2"/>
                <w:szCs w:val="2"/>
              </w:rPr>
            </w:pPr>
          </w:p>
        </w:tc>
        <w:tc>
          <w:tcPr>
            <w:tcW w:w="956" w:type="dxa"/>
            <w:vMerge/>
            <w:shd w:val="clear" w:color="auto" w:fill="99FF99"/>
          </w:tcPr>
          <w:p w14:paraId="27942251" w14:textId="77777777" w:rsidR="00E9046A" w:rsidRDefault="00E9046A" w:rsidP="00BA3CA1">
            <w:pPr>
              <w:rPr>
                <w:sz w:val="2"/>
                <w:szCs w:val="2"/>
              </w:rPr>
            </w:pPr>
          </w:p>
        </w:tc>
        <w:tc>
          <w:tcPr>
            <w:tcW w:w="956" w:type="dxa"/>
            <w:vMerge/>
            <w:shd w:val="clear" w:color="auto" w:fill="99FF99"/>
          </w:tcPr>
          <w:p w14:paraId="77059845" w14:textId="274545D1" w:rsidR="00E9046A" w:rsidRDefault="00E9046A" w:rsidP="00BA3CA1">
            <w:pPr>
              <w:rPr>
                <w:sz w:val="2"/>
                <w:szCs w:val="2"/>
              </w:rPr>
            </w:pPr>
          </w:p>
        </w:tc>
      </w:tr>
      <w:tr w:rsidR="00E9046A" w14:paraId="35DF54DC" w14:textId="2CAF87ED" w:rsidTr="00E9046A">
        <w:trPr>
          <w:trHeight w:val="1010"/>
        </w:trPr>
        <w:tc>
          <w:tcPr>
            <w:tcW w:w="12791" w:type="dxa"/>
            <w:gridSpan w:val="5"/>
            <w:tcBorders>
              <w:bottom w:val="single" w:sz="12" w:space="0" w:color="000000"/>
            </w:tcBorders>
          </w:tcPr>
          <w:p w14:paraId="0649A98D" w14:textId="77777777" w:rsidR="00E9046A" w:rsidRDefault="00E9046A" w:rsidP="00BA3CA1">
            <w:pPr>
              <w:pStyle w:val="TableParagraph"/>
              <w:spacing w:before="67" w:line="249" w:lineRule="auto"/>
              <w:ind w:left="724" w:right="631"/>
              <w:jc w:val="both"/>
              <w:rPr>
                <w:sz w:val="16"/>
              </w:rPr>
            </w:pPr>
            <w:r>
              <w:rPr>
                <w:b/>
                <w:sz w:val="16"/>
              </w:rPr>
              <w:t xml:space="preserve">Statement: </w:t>
            </w:r>
            <w:r>
              <w:rPr>
                <w:sz w:val="16"/>
              </w:rPr>
              <w:t>Provide the functionality to manage treatment and care planning through presentation of guidelines and protocols as well as managing recommendations for future care.</w:t>
            </w:r>
          </w:p>
          <w:p w14:paraId="64FE687C" w14:textId="52FA2ACA" w:rsidR="00E9046A" w:rsidRDefault="00E9046A" w:rsidP="00BA3CA1">
            <w:pPr>
              <w:pStyle w:val="TableParagraph"/>
              <w:spacing w:before="67" w:line="249" w:lineRule="auto"/>
              <w:ind w:left="724" w:right="631"/>
              <w:jc w:val="both"/>
              <w:rPr>
                <w:b/>
                <w:sz w:val="16"/>
              </w:rPr>
            </w:pPr>
            <w:r>
              <w:rPr>
                <w:b/>
                <w:sz w:val="16"/>
              </w:rPr>
              <w:t xml:space="preserve">Description: </w:t>
            </w:r>
            <w:r>
              <w:rPr>
                <w:sz w:val="16"/>
              </w:rPr>
              <w:t>The presentation of appropriate guidelines and protocols for future care and the capture and management of recommendations</w:t>
            </w:r>
            <w:r>
              <w:rPr>
                <w:spacing w:val="-4"/>
                <w:sz w:val="16"/>
              </w:rPr>
              <w:t xml:space="preserve"> </w:t>
            </w:r>
            <w:r>
              <w:rPr>
                <w:sz w:val="16"/>
              </w:rPr>
              <w:t>for</w:t>
            </w:r>
            <w:r>
              <w:rPr>
                <w:spacing w:val="-4"/>
                <w:sz w:val="16"/>
              </w:rPr>
              <w:t xml:space="preserve"> </w:t>
            </w:r>
            <w:r>
              <w:rPr>
                <w:sz w:val="16"/>
              </w:rPr>
              <w:t>future</w:t>
            </w:r>
            <w:r>
              <w:rPr>
                <w:spacing w:val="-4"/>
                <w:sz w:val="16"/>
              </w:rPr>
              <w:t xml:space="preserve"> </w:t>
            </w:r>
            <w:r>
              <w:rPr>
                <w:sz w:val="16"/>
              </w:rPr>
              <w:t>care</w:t>
            </w:r>
            <w:r>
              <w:rPr>
                <w:spacing w:val="-4"/>
                <w:sz w:val="16"/>
              </w:rPr>
              <w:t xml:space="preserve"> </w:t>
            </w:r>
            <w:r>
              <w:rPr>
                <w:sz w:val="16"/>
              </w:rPr>
              <w:t>are</w:t>
            </w:r>
            <w:r>
              <w:rPr>
                <w:spacing w:val="-4"/>
                <w:sz w:val="16"/>
              </w:rPr>
              <w:t xml:space="preserve"> </w:t>
            </w:r>
            <w:r>
              <w:rPr>
                <w:sz w:val="16"/>
              </w:rPr>
              <w:t>required</w:t>
            </w:r>
            <w:r>
              <w:rPr>
                <w:spacing w:val="-4"/>
                <w:sz w:val="16"/>
              </w:rPr>
              <w:t xml:space="preserve"> </w:t>
            </w:r>
            <w:r>
              <w:rPr>
                <w:sz w:val="16"/>
              </w:rPr>
              <w:t>to</w:t>
            </w:r>
            <w:r>
              <w:rPr>
                <w:spacing w:val="-4"/>
                <w:sz w:val="16"/>
              </w:rPr>
              <w:t xml:space="preserve"> </w:t>
            </w:r>
            <w:r>
              <w:rPr>
                <w:sz w:val="16"/>
              </w:rPr>
              <w:t>ensure</w:t>
            </w:r>
            <w:r>
              <w:rPr>
                <w:spacing w:val="-4"/>
                <w:sz w:val="16"/>
              </w:rPr>
              <w:t xml:space="preserve"> </w:t>
            </w:r>
            <w:r>
              <w:rPr>
                <w:sz w:val="16"/>
              </w:rPr>
              <w:t>lifetime</w:t>
            </w:r>
            <w:r>
              <w:rPr>
                <w:spacing w:val="-4"/>
                <w:sz w:val="16"/>
              </w:rPr>
              <w:t xml:space="preserve"> </w:t>
            </w:r>
            <w:r>
              <w:rPr>
                <w:sz w:val="16"/>
              </w:rPr>
              <w:t>care</w:t>
            </w:r>
            <w:r>
              <w:rPr>
                <w:spacing w:val="-4"/>
                <w:sz w:val="16"/>
              </w:rPr>
              <w:t xml:space="preserve"> </w:t>
            </w:r>
            <w:r>
              <w:rPr>
                <w:sz w:val="16"/>
              </w:rPr>
              <w:t>of</w:t>
            </w:r>
            <w:r>
              <w:rPr>
                <w:spacing w:val="-4"/>
                <w:sz w:val="16"/>
              </w:rPr>
              <w:t xml:space="preserve"> </w:t>
            </w:r>
            <w:r>
              <w:rPr>
                <w:sz w:val="16"/>
              </w:rPr>
              <w:t>the</w:t>
            </w:r>
            <w:r>
              <w:rPr>
                <w:spacing w:val="-4"/>
                <w:sz w:val="16"/>
              </w:rPr>
              <w:t xml:space="preserve"> </w:t>
            </w:r>
            <w:r>
              <w:rPr>
                <w:sz w:val="16"/>
              </w:rPr>
              <w:t>patient.</w:t>
            </w:r>
            <w:r>
              <w:rPr>
                <w:spacing w:val="-4"/>
                <w:sz w:val="16"/>
              </w:rPr>
              <w:t xml:space="preserve"> </w:t>
            </w:r>
            <w:r>
              <w:rPr>
                <w:sz w:val="16"/>
              </w:rPr>
              <w:t>This</w:t>
            </w:r>
            <w:r>
              <w:rPr>
                <w:spacing w:val="-4"/>
                <w:sz w:val="16"/>
              </w:rPr>
              <w:t xml:space="preserve"> </w:t>
            </w:r>
            <w:r>
              <w:rPr>
                <w:sz w:val="16"/>
              </w:rPr>
              <w:t>includes</w:t>
            </w:r>
            <w:r>
              <w:rPr>
                <w:spacing w:val="-4"/>
                <w:sz w:val="16"/>
              </w:rPr>
              <w:t xml:space="preserve"> </w:t>
            </w:r>
            <w:r>
              <w:rPr>
                <w:sz w:val="16"/>
              </w:rPr>
              <w:t>the</w:t>
            </w:r>
            <w:r>
              <w:rPr>
                <w:spacing w:val="-4"/>
                <w:sz w:val="16"/>
              </w:rPr>
              <w:t xml:space="preserve"> </w:t>
            </w:r>
            <w:r>
              <w:rPr>
                <w:sz w:val="16"/>
              </w:rPr>
              <w:t>management</w:t>
            </w:r>
            <w:r>
              <w:rPr>
                <w:spacing w:val="-4"/>
                <w:sz w:val="16"/>
              </w:rPr>
              <w:t xml:space="preserve"> </w:t>
            </w:r>
            <w:r>
              <w:rPr>
                <w:sz w:val="16"/>
              </w:rPr>
              <w:t>of</w:t>
            </w:r>
            <w:r>
              <w:rPr>
                <w:spacing w:val="-4"/>
                <w:sz w:val="16"/>
              </w:rPr>
              <w:t xml:space="preserve"> </w:t>
            </w:r>
            <w:r>
              <w:rPr>
                <w:sz w:val="16"/>
              </w:rPr>
              <w:t>recommendations for post-encounter care and linkage of recommendations to other components in the health record such as the problem lists and other source documentation.</w:t>
            </w:r>
          </w:p>
        </w:tc>
      </w:tr>
      <w:tr w:rsidR="00E9046A" w14:paraId="6F1CE84D" w14:textId="0EFB51A3" w:rsidTr="00477D98">
        <w:trPr>
          <w:trHeight w:val="181"/>
        </w:trPr>
        <w:tc>
          <w:tcPr>
            <w:tcW w:w="2400" w:type="dxa"/>
            <w:tcBorders>
              <w:top w:val="single" w:sz="6" w:space="0" w:color="000000"/>
              <w:bottom w:val="single" w:sz="2" w:space="0" w:color="000000"/>
            </w:tcBorders>
            <w:shd w:val="clear" w:color="auto" w:fill="99FF99"/>
          </w:tcPr>
          <w:p w14:paraId="53C753D0" w14:textId="77777777" w:rsidR="00E9046A" w:rsidRDefault="00E9046A" w:rsidP="00BA3CA1">
            <w:pPr>
              <w:pStyle w:val="TableParagraph"/>
              <w:spacing w:line="162" w:lineRule="exact"/>
              <w:ind w:left="84"/>
              <w:rPr>
                <w:sz w:val="16"/>
              </w:rPr>
            </w:pPr>
            <w:bookmarkStart w:id="95" w:name="_bookmark20"/>
            <w:bookmarkEnd w:id="95"/>
            <w:r>
              <w:rPr>
                <w:sz w:val="16"/>
              </w:rPr>
              <w:t>CP.7.1</w:t>
            </w:r>
          </w:p>
        </w:tc>
        <w:tc>
          <w:tcPr>
            <w:tcW w:w="7523" w:type="dxa"/>
            <w:vMerge w:val="restart"/>
            <w:tcBorders>
              <w:top w:val="single" w:sz="12" w:space="0" w:color="000000"/>
              <w:bottom w:val="single" w:sz="6" w:space="0" w:color="000000"/>
            </w:tcBorders>
            <w:shd w:val="clear" w:color="auto" w:fill="99FF99"/>
            <w:vAlign w:val="center"/>
          </w:tcPr>
          <w:p w14:paraId="20E72EE0" w14:textId="316E2558" w:rsidR="00E9046A" w:rsidRDefault="00E9046A" w:rsidP="00E90795">
            <w:pPr>
              <w:pStyle w:val="TableParagraph"/>
              <w:ind w:left="86"/>
              <w:jc w:val="center"/>
              <w:rPr>
                <w:sz w:val="16"/>
              </w:rPr>
            </w:pPr>
            <w:r w:rsidRPr="00E90795">
              <w:rPr>
                <w:b/>
                <w:sz w:val="24"/>
              </w:rPr>
              <w:t>Present Guidelines and Protocols for Planning Care</w:t>
            </w:r>
          </w:p>
        </w:tc>
        <w:tc>
          <w:tcPr>
            <w:tcW w:w="956" w:type="dxa"/>
            <w:vMerge w:val="restart"/>
            <w:tcBorders>
              <w:top w:val="single" w:sz="6" w:space="0" w:color="000000"/>
            </w:tcBorders>
            <w:shd w:val="clear" w:color="auto" w:fill="99FF99"/>
            <w:vAlign w:val="center"/>
          </w:tcPr>
          <w:p w14:paraId="320B1B23" w14:textId="77777777" w:rsidR="00E9046A" w:rsidRDefault="00E9046A" w:rsidP="00F97F4B">
            <w:pPr>
              <w:pStyle w:val="TableParagraph"/>
              <w:ind w:left="0"/>
              <w:jc w:val="center"/>
              <w:rPr>
                <w:sz w:val="16"/>
              </w:rPr>
            </w:pPr>
            <w:r>
              <w:rPr>
                <w:sz w:val="16"/>
              </w:rPr>
              <w:t>583</w:t>
            </w:r>
          </w:p>
        </w:tc>
        <w:tc>
          <w:tcPr>
            <w:tcW w:w="956" w:type="dxa"/>
            <w:vMerge w:val="restart"/>
            <w:tcBorders>
              <w:top w:val="single" w:sz="6" w:space="0" w:color="000000"/>
            </w:tcBorders>
            <w:shd w:val="clear" w:color="auto" w:fill="99FF99"/>
            <w:vAlign w:val="center"/>
          </w:tcPr>
          <w:p w14:paraId="4B83CD88" w14:textId="411EFAFE" w:rsidR="00E9046A" w:rsidRDefault="001A5AA1" w:rsidP="00F97F4B">
            <w:pPr>
              <w:pStyle w:val="TableParagraph"/>
              <w:ind w:left="0"/>
              <w:jc w:val="center"/>
              <w:rPr>
                <w:sz w:val="16"/>
              </w:rPr>
            </w:pPr>
            <w:r>
              <w:rPr>
                <w:sz w:val="16"/>
              </w:rPr>
              <w:t>Include</w:t>
            </w:r>
          </w:p>
        </w:tc>
        <w:tc>
          <w:tcPr>
            <w:tcW w:w="956" w:type="dxa"/>
            <w:vMerge w:val="restart"/>
            <w:tcBorders>
              <w:top w:val="single" w:sz="6" w:space="0" w:color="000000"/>
            </w:tcBorders>
            <w:shd w:val="clear" w:color="auto" w:fill="99FF99"/>
            <w:vAlign w:val="center"/>
          </w:tcPr>
          <w:p w14:paraId="5A77A5F7" w14:textId="0E212241" w:rsidR="00E9046A" w:rsidRDefault="00F97F4B" w:rsidP="00F97F4B">
            <w:pPr>
              <w:pStyle w:val="TableParagraph"/>
              <w:ind w:left="0"/>
              <w:jc w:val="center"/>
              <w:rPr>
                <w:sz w:val="16"/>
              </w:rPr>
            </w:pPr>
            <w:r>
              <w:rPr>
                <w:sz w:val="16"/>
              </w:rPr>
              <w:t>DC.1.6.1</w:t>
            </w:r>
          </w:p>
        </w:tc>
      </w:tr>
      <w:tr w:rsidR="00E9046A" w14:paraId="431FE551" w14:textId="3B26E712" w:rsidTr="00477D98">
        <w:trPr>
          <w:trHeight w:val="180"/>
        </w:trPr>
        <w:tc>
          <w:tcPr>
            <w:tcW w:w="2400" w:type="dxa"/>
            <w:tcBorders>
              <w:top w:val="single" w:sz="2" w:space="0" w:color="000000"/>
              <w:bottom w:val="single" w:sz="2" w:space="0" w:color="000000"/>
            </w:tcBorders>
            <w:shd w:val="clear" w:color="auto" w:fill="99FF99"/>
          </w:tcPr>
          <w:p w14:paraId="4308C2F7" w14:textId="77777777" w:rsidR="00E9046A" w:rsidRDefault="00E9046A" w:rsidP="00BA3CA1">
            <w:pPr>
              <w:pStyle w:val="TableParagraph"/>
              <w:spacing w:line="161" w:lineRule="exact"/>
              <w:ind w:left="84"/>
              <w:rPr>
                <w:sz w:val="16"/>
              </w:rPr>
            </w:pPr>
            <w:r>
              <w:rPr>
                <w:sz w:val="16"/>
              </w:rPr>
              <w:t>Function</w:t>
            </w:r>
          </w:p>
        </w:tc>
        <w:tc>
          <w:tcPr>
            <w:tcW w:w="7523" w:type="dxa"/>
            <w:vMerge/>
            <w:tcBorders>
              <w:top w:val="nil"/>
              <w:bottom w:val="single" w:sz="6" w:space="0" w:color="000000"/>
            </w:tcBorders>
            <w:shd w:val="clear" w:color="auto" w:fill="99FF99"/>
          </w:tcPr>
          <w:p w14:paraId="422C5446" w14:textId="77777777" w:rsidR="00E9046A" w:rsidRDefault="00E9046A" w:rsidP="00BA3CA1">
            <w:pPr>
              <w:rPr>
                <w:sz w:val="2"/>
                <w:szCs w:val="2"/>
              </w:rPr>
            </w:pPr>
          </w:p>
        </w:tc>
        <w:tc>
          <w:tcPr>
            <w:tcW w:w="956" w:type="dxa"/>
            <w:vMerge/>
            <w:tcBorders>
              <w:top w:val="nil"/>
            </w:tcBorders>
            <w:shd w:val="clear" w:color="auto" w:fill="99FF99"/>
          </w:tcPr>
          <w:p w14:paraId="39A9D367" w14:textId="77777777" w:rsidR="00E9046A" w:rsidRDefault="00E9046A" w:rsidP="00BA3CA1">
            <w:pPr>
              <w:rPr>
                <w:sz w:val="2"/>
                <w:szCs w:val="2"/>
              </w:rPr>
            </w:pPr>
          </w:p>
        </w:tc>
        <w:tc>
          <w:tcPr>
            <w:tcW w:w="956" w:type="dxa"/>
            <w:vMerge/>
            <w:shd w:val="clear" w:color="auto" w:fill="99FF99"/>
          </w:tcPr>
          <w:p w14:paraId="7329AAC0" w14:textId="77777777" w:rsidR="00E9046A" w:rsidRDefault="00E9046A" w:rsidP="00BA3CA1">
            <w:pPr>
              <w:rPr>
                <w:sz w:val="2"/>
                <w:szCs w:val="2"/>
              </w:rPr>
            </w:pPr>
          </w:p>
        </w:tc>
        <w:tc>
          <w:tcPr>
            <w:tcW w:w="956" w:type="dxa"/>
            <w:vMerge/>
            <w:shd w:val="clear" w:color="auto" w:fill="99FF99"/>
          </w:tcPr>
          <w:p w14:paraId="5E7B7E6B" w14:textId="1A70C45C" w:rsidR="00E9046A" w:rsidRDefault="00E9046A" w:rsidP="00BA3CA1">
            <w:pPr>
              <w:rPr>
                <w:sz w:val="2"/>
                <w:szCs w:val="2"/>
              </w:rPr>
            </w:pPr>
          </w:p>
        </w:tc>
      </w:tr>
      <w:tr w:rsidR="00E9046A" w14:paraId="37CF7F73" w14:textId="42ADC9C1" w:rsidTr="00F97F4B">
        <w:trPr>
          <w:trHeight w:val="483"/>
        </w:trPr>
        <w:tc>
          <w:tcPr>
            <w:tcW w:w="12791" w:type="dxa"/>
            <w:gridSpan w:val="5"/>
            <w:tcBorders>
              <w:top w:val="single" w:sz="6" w:space="0" w:color="000000"/>
              <w:bottom w:val="single" w:sz="6" w:space="0" w:color="000000"/>
            </w:tcBorders>
            <w:shd w:val="clear" w:color="auto" w:fill="FFC000"/>
          </w:tcPr>
          <w:p w14:paraId="5CFFF9B0" w14:textId="77777777" w:rsidR="00F97F4B" w:rsidRPr="00F97F4B" w:rsidRDefault="00F97F4B" w:rsidP="00F97F4B">
            <w:pPr>
              <w:pStyle w:val="TableParagraph"/>
              <w:spacing w:line="202" w:lineRule="exact"/>
              <w:ind w:left="105"/>
              <w:rPr>
                <w:sz w:val="16"/>
              </w:rPr>
            </w:pPr>
            <w:r w:rsidRPr="00F97F4B">
              <w:rPr>
                <w:b/>
                <w:sz w:val="16"/>
              </w:rPr>
              <w:t>Statement</w:t>
            </w:r>
            <w:r w:rsidRPr="00F97F4B">
              <w:rPr>
                <w:sz w:val="16"/>
              </w:rPr>
              <w:t>: Present organizational guidelines for patient care as appropriate to support planning of nutrition care, including order entry and clinical documentation.</w:t>
            </w:r>
          </w:p>
          <w:p w14:paraId="2021C6C2" w14:textId="631AC1E2" w:rsidR="00E9046A" w:rsidRDefault="00F97F4B" w:rsidP="00F97F4B">
            <w:pPr>
              <w:pStyle w:val="TableParagraph"/>
              <w:ind w:left="105" w:right="260"/>
              <w:rPr>
                <w:b/>
                <w:sz w:val="16"/>
              </w:rPr>
            </w:pPr>
            <w:r w:rsidRPr="00F97F4B">
              <w:rPr>
                <w:b/>
                <w:sz w:val="16"/>
              </w:rPr>
              <w:t>Description</w:t>
            </w:r>
            <w:r w:rsidRPr="00F97F4B">
              <w:rPr>
                <w:sz w:val="16"/>
              </w:rPr>
              <w:t>: Guidelines, and protocols presented for nutrition care planning may be site specific, based on setting i.e., community or industry-wide standards.</w:t>
            </w:r>
          </w:p>
        </w:tc>
      </w:tr>
      <w:tr w:rsidR="00E9046A" w14:paraId="52E813A5" w14:textId="4AD2CB8E" w:rsidTr="00F97F4B">
        <w:trPr>
          <w:trHeight w:val="431"/>
        </w:trPr>
        <w:tc>
          <w:tcPr>
            <w:tcW w:w="2400" w:type="dxa"/>
            <w:vMerge w:val="restart"/>
            <w:tcBorders>
              <w:bottom w:val="nil"/>
              <w:right w:val="single" w:sz="8" w:space="0" w:color="000000"/>
            </w:tcBorders>
            <w:shd w:val="clear" w:color="auto" w:fill="FFC000"/>
          </w:tcPr>
          <w:p w14:paraId="2E59377E" w14:textId="77777777" w:rsidR="00E9046A" w:rsidRDefault="00E9046A" w:rsidP="00BA3CA1">
            <w:pPr>
              <w:pStyle w:val="TableParagraph"/>
              <w:rPr>
                <w:sz w:val="16"/>
              </w:rPr>
            </w:pPr>
          </w:p>
        </w:tc>
        <w:tc>
          <w:tcPr>
            <w:tcW w:w="7523" w:type="dxa"/>
            <w:tcBorders>
              <w:top w:val="single" w:sz="6" w:space="0" w:color="000000"/>
              <w:left w:val="single" w:sz="8" w:space="0" w:color="000000"/>
              <w:right w:val="single" w:sz="6" w:space="0" w:color="000000"/>
            </w:tcBorders>
            <w:shd w:val="clear" w:color="auto" w:fill="FFC000"/>
          </w:tcPr>
          <w:p w14:paraId="2FB2B903" w14:textId="102EBBAC" w:rsidR="00E9046A" w:rsidRDefault="00F97F4B" w:rsidP="00F97F4B">
            <w:pPr>
              <w:pStyle w:val="TableParagraph"/>
              <w:tabs>
                <w:tab w:val="left" w:pos="465"/>
              </w:tabs>
              <w:ind w:left="465" w:right="183" w:hanging="360"/>
              <w:rPr>
                <w:sz w:val="16"/>
              </w:rPr>
            </w:pPr>
            <w:r>
              <w:rPr>
                <w:sz w:val="18"/>
              </w:rPr>
              <w:t>1.</w:t>
            </w:r>
            <w:r>
              <w:rPr>
                <w:sz w:val="18"/>
              </w:rPr>
              <w:tab/>
              <w:t xml:space="preserve">The system </w:t>
            </w:r>
            <w:r>
              <w:rPr>
                <w:b/>
                <w:sz w:val="18"/>
              </w:rPr>
              <w:t xml:space="preserve">SHALL </w:t>
            </w:r>
            <w:r>
              <w:rPr>
                <w:sz w:val="18"/>
              </w:rPr>
              <w:t>provide the ability to present current guidelines and protocols to clinicians who are</w:t>
            </w:r>
            <w:r>
              <w:rPr>
                <w:spacing w:val="-7"/>
                <w:sz w:val="18"/>
              </w:rPr>
              <w:t xml:space="preserve"> </w:t>
            </w:r>
            <w:r>
              <w:rPr>
                <w:sz w:val="18"/>
              </w:rPr>
              <w:t>creating plans for nutrition care.</w:t>
            </w:r>
          </w:p>
        </w:tc>
        <w:tc>
          <w:tcPr>
            <w:tcW w:w="956" w:type="dxa"/>
            <w:tcBorders>
              <w:top w:val="single" w:sz="6" w:space="0" w:color="000000"/>
              <w:left w:val="single" w:sz="6" w:space="0" w:color="000000"/>
              <w:right w:val="single" w:sz="6" w:space="0" w:color="000000"/>
            </w:tcBorders>
            <w:shd w:val="clear" w:color="auto" w:fill="FFC000"/>
            <w:vAlign w:val="center"/>
          </w:tcPr>
          <w:p w14:paraId="76707291" w14:textId="77777777" w:rsidR="00E9046A" w:rsidRDefault="00E9046A" w:rsidP="00F97F4B">
            <w:pPr>
              <w:pStyle w:val="TableParagraph"/>
              <w:ind w:left="0"/>
              <w:jc w:val="center"/>
              <w:rPr>
                <w:sz w:val="16"/>
              </w:rPr>
            </w:pPr>
            <w:r>
              <w:rPr>
                <w:sz w:val="16"/>
              </w:rPr>
              <w:t>584</w:t>
            </w:r>
          </w:p>
        </w:tc>
        <w:tc>
          <w:tcPr>
            <w:tcW w:w="956" w:type="dxa"/>
            <w:tcBorders>
              <w:top w:val="single" w:sz="6" w:space="0" w:color="000000"/>
              <w:left w:val="single" w:sz="6" w:space="0" w:color="000000"/>
              <w:right w:val="single" w:sz="6" w:space="0" w:color="000000"/>
            </w:tcBorders>
            <w:shd w:val="clear" w:color="auto" w:fill="FFC000"/>
            <w:vAlign w:val="center"/>
          </w:tcPr>
          <w:p w14:paraId="6BC54836" w14:textId="7EEBF285" w:rsidR="00E9046A" w:rsidRDefault="00F97F4B" w:rsidP="00F97F4B">
            <w:pPr>
              <w:pStyle w:val="TableParagraph"/>
              <w:ind w:left="0"/>
              <w:jc w:val="center"/>
              <w:rPr>
                <w:sz w:val="16"/>
              </w:rPr>
            </w:pPr>
            <w:r>
              <w:rPr>
                <w:sz w:val="16"/>
              </w:rPr>
              <w:t>N/C R</w:t>
            </w:r>
          </w:p>
        </w:tc>
        <w:tc>
          <w:tcPr>
            <w:tcW w:w="956" w:type="dxa"/>
            <w:tcBorders>
              <w:top w:val="single" w:sz="6" w:space="0" w:color="000000"/>
              <w:left w:val="single" w:sz="6" w:space="0" w:color="000000"/>
              <w:right w:val="single" w:sz="6" w:space="0" w:color="000000"/>
            </w:tcBorders>
            <w:shd w:val="clear" w:color="auto" w:fill="FFC000"/>
            <w:vAlign w:val="center"/>
          </w:tcPr>
          <w:p w14:paraId="13D7E094" w14:textId="281B240A" w:rsidR="00E9046A" w:rsidRDefault="00F97F4B" w:rsidP="00F97F4B">
            <w:pPr>
              <w:pStyle w:val="TableParagraph"/>
              <w:ind w:left="0"/>
              <w:jc w:val="center"/>
              <w:rPr>
                <w:sz w:val="16"/>
              </w:rPr>
            </w:pPr>
            <w:r>
              <w:rPr>
                <w:sz w:val="16"/>
              </w:rPr>
              <w:t>DC.1.6.1</w:t>
            </w:r>
          </w:p>
        </w:tc>
      </w:tr>
      <w:tr w:rsidR="00F97F4B" w14:paraId="6A1BC2B9" w14:textId="5BCF4702" w:rsidTr="00F97F4B">
        <w:trPr>
          <w:trHeight w:val="431"/>
        </w:trPr>
        <w:tc>
          <w:tcPr>
            <w:tcW w:w="2400" w:type="dxa"/>
            <w:vMerge/>
            <w:tcBorders>
              <w:top w:val="nil"/>
              <w:bottom w:val="nil"/>
              <w:right w:val="single" w:sz="8" w:space="0" w:color="000000"/>
            </w:tcBorders>
            <w:shd w:val="clear" w:color="auto" w:fill="FFC000"/>
          </w:tcPr>
          <w:p w14:paraId="2C467B3B" w14:textId="77777777" w:rsidR="00F97F4B" w:rsidRDefault="00F97F4B" w:rsidP="00F97F4B">
            <w:pPr>
              <w:rPr>
                <w:sz w:val="2"/>
                <w:szCs w:val="2"/>
              </w:rPr>
            </w:pPr>
          </w:p>
        </w:tc>
        <w:tc>
          <w:tcPr>
            <w:tcW w:w="7523" w:type="dxa"/>
            <w:tcBorders>
              <w:left w:val="single" w:sz="8" w:space="0" w:color="000000"/>
              <w:right w:val="single" w:sz="6" w:space="0" w:color="000000"/>
            </w:tcBorders>
            <w:shd w:val="clear" w:color="auto" w:fill="FFC000"/>
          </w:tcPr>
          <w:p w14:paraId="26F25B8E" w14:textId="3C7C4647" w:rsidR="00F97F4B" w:rsidRDefault="00F97F4B" w:rsidP="00F97F4B">
            <w:pPr>
              <w:pStyle w:val="TableParagraph"/>
              <w:tabs>
                <w:tab w:val="left" w:pos="465"/>
              </w:tabs>
              <w:ind w:left="465" w:right="199" w:hanging="360"/>
              <w:rPr>
                <w:sz w:val="16"/>
              </w:rPr>
            </w:pPr>
            <w:r>
              <w:rPr>
                <w:sz w:val="18"/>
              </w:rPr>
              <w:t>2.</w:t>
            </w:r>
            <w:r>
              <w:rPr>
                <w:sz w:val="18"/>
              </w:rPr>
              <w:tab/>
              <w:t xml:space="preserve">The system </w:t>
            </w:r>
            <w:r>
              <w:rPr>
                <w:b/>
                <w:sz w:val="18"/>
              </w:rPr>
              <w:t xml:space="preserve">SHOULD </w:t>
            </w:r>
            <w:r>
              <w:rPr>
                <w:sz w:val="18"/>
              </w:rPr>
              <w:t>provide the ability to search for a guideline or protocol based on appropriate criteria (such as American Dietetic Association’s Evidence-based</w:t>
            </w:r>
            <w:r>
              <w:rPr>
                <w:spacing w:val="-8"/>
                <w:sz w:val="18"/>
              </w:rPr>
              <w:t xml:space="preserve"> </w:t>
            </w:r>
            <w:r>
              <w:rPr>
                <w:sz w:val="18"/>
              </w:rPr>
              <w:t>nutrition practice guidelines and the Nutrition Care Process protocols).</w:t>
            </w:r>
          </w:p>
        </w:tc>
        <w:tc>
          <w:tcPr>
            <w:tcW w:w="956" w:type="dxa"/>
            <w:tcBorders>
              <w:left w:val="single" w:sz="6" w:space="0" w:color="000000"/>
              <w:right w:val="single" w:sz="6" w:space="0" w:color="000000"/>
            </w:tcBorders>
            <w:shd w:val="clear" w:color="auto" w:fill="FFC000"/>
            <w:vAlign w:val="center"/>
          </w:tcPr>
          <w:p w14:paraId="3AAF1740" w14:textId="77777777" w:rsidR="00F97F4B" w:rsidRDefault="00F97F4B" w:rsidP="00F97F4B">
            <w:pPr>
              <w:pStyle w:val="TableParagraph"/>
              <w:ind w:left="0"/>
              <w:jc w:val="center"/>
              <w:rPr>
                <w:sz w:val="16"/>
              </w:rPr>
            </w:pPr>
            <w:r>
              <w:rPr>
                <w:sz w:val="16"/>
              </w:rPr>
              <w:t>585</w:t>
            </w:r>
          </w:p>
        </w:tc>
        <w:tc>
          <w:tcPr>
            <w:tcW w:w="956" w:type="dxa"/>
            <w:tcBorders>
              <w:left w:val="single" w:sz="6" w:space="0" w:color="000000"/>
              <w:right w:val="single" w:sz="6" w:space="0" w:color="000000"/>
            </w:tcBorders>
            <w:shd w:val="clear" w:color="auto" w:fill="FFC000"/>
            <w:vAlign w:val="center"/>
          </w:tcPr>
          <w:p w14:paraId="0D78A20B" w14:textId="40E97201" w:rsidR="00F97F4B" w:rsidRDefault="00F97F4B" w:rsidP="00F97F4B">
            <w:pPr>
              <w:pStyle w:val="TableParagraph"/>
              <w:ind w:left="0"/>
              <w:jc w:val="center"/>
              <w:rPr>
                <w:sz w:val="16"/>
              </w:rPr>
            </w:pPr>
            <w:r>
              <w:rPr>
                <w:sz w:val="16"/>
              </w:rPr>
              <w:t>N/C R</w:t>
            </w:r>
          </w:p>
        </w:tc>
        <w:tc>
          <w:tcPr>
            <w:tcW w:w="956" w:type="dxa"/>
            <w:tcBorders>
              <w:left w:val="single" w:sz="6" w:space="0" w:color="000000"/>
              <w:right w:val="single" w:sz="6" w:space="0" w:color="000000"/>
            </w:tcBorders>
            <w:shd w:val="clear" w:color="auto" w:fill="FFC000"/>
            <w:vAlign w:val="center"/>
          </w:tcPr>
          <w:p w14:paraId="39E40F3D" w14:textId="569BFFFB" w:rsidR="00F97F4B" w:rsidRDefault="00F97F4B" w:rsidP="00F97F4B">
            <w:pPr>
              <w:pStyle w:val="TableParagraph"/>
              <w:ind w:left="0"/>
              <w:jc w:val="center"/>
              <w:rPr>
                <w:sz w:val="16"/>
              </w:rPr>
            </w:pPr>
            <w:r>
              <w:rPr>
                <w:sz w:val="16"/>
              </w:rPr>
              <w:t>DC.1.6.1</w:t>
            </w:r>
          </w:p>
        </w:tc>
      </w:tr>
      <w:tr w:rsidR="00F97F4B" w14:paraId="69FA0559" w14:textId="7D296622" w:rsidTr="00F97F4B">
        <w:trPr>
          <w:trHeight w:val="432"/>
        </w:trPr>
        <w:tc>
          <w:tcPr>
            <w:tcW w:w="2400" w:type="dxa"/>
            <w:vMerge/>
            <w:tcBorders>
              <w:top w:val="nil"/>
              <w:bottom w:val="nil"/>
              <w:right w:val="single" w:sz="8" w:space="0" w:color="000000"/>
            </w:tcBorders>
            <w:shd w:val="clear" w:color="auto" w:fill="FFC000"/>
          </w:tcPr>
          <w:p w14:paraId="460A1031" w14:textId="77777777" w:rsidR="00F97F4B" w:rsidRDefault="00F97F4B" w:rsidP="00F97F4B">
            <w:pPr>
              <w:rPr>
                <w:sz w:val="2"/>
                <w:szCs w:val="2"/>
              </w:rPr>
            </w:pPr>
          </w:p>
        </w:tc>
        <w:tc>
          <w:tcPr>
            <w:tcW w:w="7523" w:type="dxa"/>
            <w:tcBorders>
              <w:left w:val="single" w:sz="8" w:space="0" w:color="000000"/>
              <w:right w:val="single" w:sz="6" w:space="0" w:color="000000"/>
            </w:tcBorders>
            <w:shd w:val="clear" w:color="auto" w:fill="FFC000"/>
          </w:tcPr>
          <w:p w14:paraId="0B1C119A" w14:textId="680C058C" w:rsidR="00F97F4B" w:rsidRDefault="00F97F4B" w:rsidP="00F97F4B">
            <w:pPr>
              <w:pStyle w:val="TableParagraph"/>
              <w:tabs>
                <w:tab w:val="left" w:pos="465"/>
              </w:tabs>
              <w:ind w:left="465" w:right="105" w:hanging="360"/>
              <w:rPr>
                <w:sz w:val="16"/>
              </w:rPr>
            </w:pPr>
            <w:r>
              <w:rPr>
                <w:sz w:val="18"/>
              </w:rPr>
              <w:t>3.</w:t>
            </w:r>
            <w:r>
              <w:rPr>
                <w:sz w:val="18"/>
              </w:rPr>
              <w:tab/>
              <w:t xml:space="preserve">The system </w:t>
            </w:r>
            <w:r>
              <w:rPr>
                <w:b/>
                <w:sz w:val="18"/>
              </w:rPr>
              <w:t xml:space="preserve">SHOULD </w:t>
            </w:r>
            <w:r>
              <w:rPr>
                <w:sz w:val="18"/>
              </w:rPr>
              <w:t>provide the ability to present previously used guidelines and protocols for historical or legal purposes (such as American Dietetic Association’s</w:t>
            </w:r>
            <w:r>
              <w:rPr>
                <w:spacing w:val="-6"/>
                <w:sz w:val="18"/>
              </w:rPr>
              <w:t xml:space="preserve"> </w:t>
            </w:r>
            <w:r>
              <w:rPr>
                <w:sz w:val="18"/>
              </w:rPr>
              <w:t>Evidence-based nutrition practice guidelines and the Nutrition Care Process protocols).</w:t>
            </w:r>
          </w:p>
        </w:tc>
        <w:tc>
          <w:tcPr>
            <w:tcW w:w="956" w:type="dxa"/>
            <w:tcBorders>
              <w:left w:val="single" w:sz="6" w:space="0" w:color="000000"/>
              <w:right w:val="single" w:sz="6" w:space="0" w:color="000000"/>
            </w:tcBorders>
            <w:shd w:val="clear" w:color="auto" w:fill="FFC000"/>
            <w:vAlign w:val="center"/>
          </w:tcPr>
          <w:p w14:paraId="4EDC06B4" w14:textId="77777777" w:rsidR="00F97F4B" w:rsidRDefault="00F97F4B" w:rsidP="00F97F4B">
            <w:pPr>
              <w:pStyle w:val="TableParagraph"/>
              <w:ind w:left="0"/>
              <w:jc w:val="center"/>
              <w:rPr>
                <w:sz w:val="16"/>
              </w:rPr>
            </w:pPr>
            <w:r>
              <w:rPr>
                <w:sz w:val="16"/>
              </w:rPr>
              <w:t>586</w:t>
            </w:r>
          </w:p>
        </w:tc>
        <w:tc>
          <w:tcPr>
            <w:tcW w:w="956" w:type="dxa"/>
            <w:tcBorders>
              <w:left w:val="single" w:sz="6" w:space="0" w:color="000000"/>
              <w:right w:val="single" w:sz="6" w:space="0" w:color="000000"/>
            </w:tcBorders>
            <w:shd w:val="clear" w:color="auto" w:fill="FFC000"/>
            <w:vAlign w:val="center"/>
          </w:tcPr>
          <w:p w14:paraId="14B979A7" w14:textId="3D16A97C" w:rsidR="00F97F4B" w:rsidRDefault="00F97F4B" w:rsidP="00F97F4B">
            <w:pPr>
              <w:pStyle w:val="TableParagraph"/>
              <w:ind w:left="0"/>
              <w:jc w:val="center"/>
              <w:rPr>
                <w:sz w:val="16"/>
              </w:rPr>
            </w:pPr>
            <w:r>
              <w:rPr>
                <w:sz w:val="16"/>
              </w:rPr>
              <w:t>N/C R</w:t>
            </w:r>
          </w:p>
        </w:tc>
        <w:tc>
          <w:tcPr>
            <w:tcW w:w="956" w:type="dxa"/>
            <w:tcBorders>
              <w:left w:val="single" w:sz="6" w:space="0" w:color="000000"/>
              <w:right w:val="single" w:sz="6" w:space="0" w:color="000000"/>
            </w:tcBorders>
            <w:shd w:val="clear" w:color="auto" w:fill="FFC000"/>
            <w:vAlign w:val="center"/>
          </w:tcPr>
          <w:p w14:paraId="3840116D" w14:textId="39B834B3" w:rsidR="00F97F4B" w:rsidRDefault="00F97F4B" w:rsidP="00F97F4B">
            <w:pPr>
              <w:pStyle w:val="TableParagraph"/>
              <w:ind w:left="0"/>
              <w:jc w:val="center"/>
              <w:rPr>
                <w:sz w:val="16"/>
              </w:rPr>
            </w:pPr>
            <w:r>
              <w:rPr>
                <w:sz w:val="16"/>
              </w:rPr>
              <w:t>DC.1.6.1</w:t>
            </w:r>
          </w:p>
        </w:tc>
      </w:tr>
      <w:tr w:rsidR="00F97F4B" w14:paraId="3A88DEB0" w14:textId="77777777" w:rsidTr="00F97F4B">
        <w:trPr>
          <w:trHeight w:val="432"/>
        </w:trPr>
        <w:tc>
          <w:tcPr>
            <w:tcW w:w="2400" w:type="dxa"/>
            <w:tcBorders>
              <w:top w:val="nil"/>
              <w:bottom w:val="nil"/>
              <w:right w:val="single" w:sz="8" w:space="0" w:color="000000"/>
            </w:tcBorders>
            <w:shd w:val="clear" w:color="auto" w:fill="FFC000"/>
          </w:tcPr>
          <w:p w14:paraId="159D1079" w14:textId="77777777" w:rsidR="00F97F4B" w:rsidRDefault="00F97F4B" w:rsidP="00F97F4B">
            <w:pPr>
              <w:rPr>
                <w:sz w:val="2"/>
                <w:szCs w:val="2"/>
              </w:rPr>
            </w:pPr>
          </w:p>
        </w:tc>
        <w:tc>
          <w:tcPr>
            <w:tcW w:w="7523" w:type="dxa"/>
            <w:tcBorders>
              <w:left w:val="single" w:sz="8" w:space="0" w:color="000000"/>
              <w:right w:val="single" w:sz="6" w:space="0" w:color="000000"/>
            </w:tcBorders>
            <w:shd w:val="clear" w:color="auto" w:fill="FFC000"/>
          </w:tcPr>
          <w:p w14:paraId="458DA582" w14:textId="2FD3E3AD" w:rsidR="00F97F4B" w:rsidRDefault="00F97F4B" w:rsidP="00F97F4B">
            <w:pPr>
              <w:pStyle w:val="TableParagraph"/>
              <w:tabs>
                <w:tab w:val="left" w:pos="465"/>
              </w:tabs>
              <w:ind w:left="465" w:right="105" w:hanging="360"/>
              <w:rPr>
                <w:sz w:val="18"/>
              </w:rPr>
            </w:pPr>
            <w:r>
              <w:rPr>
                <w:sz w:val="18"/>
              </w:rPr>
              <w:t>4.</w:t>
            </w:r>
            <w:r>
              <w:rPr>
                <w:sz w:val="18"/>
              </w:rPr>
              <w:tab/>
              <w:t xml:space="preserve">If decision support prompts are used to support a specific nutrition clinical guideline or protocol, THEN the system </w:t>
            </w:r>
            <w:r>
              <w:rPr>
                <w:b/>
                <w:sz w:val="18"/>
              </w:rPr>
              <w:t xml:space="preserve">SHALL </w:t>
            </w:r>
            <w:r>
              <w:rPr>
                <w:sz w:val="18"/>
              </w:rPr>
              <w:t>conform to function DC.1.8.6 (Manage Documentation of Clinician Response to Decision Support Prompts). (Such as American Dietetic Association’s Evidence-based Nutrition Practice Guidelines and the Nutrition Care Process</w:t>
            </w:r>
            <w:r>
              <w:rPr>
                <w:spacing w:val="-2"/>
                <w:sz w:val="18"/>
              </w:rPr>
              <w:t xml:space="preserve"> </w:t>
            </w:r>
            <w:r>
              <w:rPr>
                <w:sz w:val="18"/>
              </w:rPr>
              <w:t>protocols.)</w:t>
            </w:r>
          </w:p>
        </w:tc>
        <w:tc>
          <w:tcPr>
            <w:tcW w:w="956" w:type="dxa"/>
            <w:tcBorders>
              <w:left w:val="single" w:sz="6" w:space="0" w:color="000000"/>
              <w:right w:val="single" w:sz="6" w:space="0" w:color="000000"/>
            </w:tcBorders>
            <w:shd w:val="clear" w:color="auto" w:fill="FFC000"/>
            <w:vAlign w:val="center"/>
          </w:tcPr>
          <w:p w14:paraId="661344DD" w14:textId="4E773C1F" w:rsidR="00F97F4B" w:rsidRDefault="00F97F4B" w:rsidP="00F97F4B">
            <w:pPr>
              <w:pStyle w:val="TableParagraph"/>
              <w:ind w:left="0"/>
              <w:jc w:val="center"/>
              <w:rPr>
                <w:sz w:val="16"/>
              </w:rPr>
            </w:pPr>
            <w:r>
              <w:rPr>
                <w:sz w:val="16"/>
              </w:rPr>
              <w:t>587</w:t>
            </w:r>
          </w:p>
        </w:tc>
        <w:tc>
          <w:tcPr>
            <w:tcW w:w="956" w:type="dxa"/>
            <w:tcBorders>
              <w:left w:val="single" w:sz="6" w:space="0" w:color="000000"/>
              <w:right w:val="single" w:sz="6" w:space="0" w:color="000000"/>
            </w:tcBorders>
            <w:shd w:val="clear" w:color="auto" w:fill="FFC000"/>
            <w:vAlign w:val="center"/>
          </w:tcPr>
          <w:p w14:paraId="0C45CDEC" w14:textId="657DFFAA" w:rsidR="00F97F4B" w:rsidRDefault="00F97F4B" w:rsidP="00F97F4B">
            <w:pPr>
              <w:pStyle w:val="TableParagraph"/>
              <w:ind w:left="0"/>
              <w:jc w:val="center"/>
              <w:rPr>
                <w:sz w:val="16"/>
              </w:rPr>
            </w:pPr>
            <w:r>
              <w:rPr>
                <w:sz w:val="16"/>
              </w:rPr>
              <w:t>N/C R</w:t>
            </w:r>
          </w:p>
        </w:tc>
        <w:tc>
          <w:tcPr>
            <w:tcW w:w="956" w:type="dxa"/>
            <w:tcBorders>
              <w:left w:val="single" w:sz="6" w:space="0" w:color="000000"/>
              <w:right w:val="single" w:sz="6" w:space="0" w:color="000000"/>
            </w:tcBorders>
            <w:shd w:val="clear" w:color="auto" w:fill="FFC000"/>
            <w:vAlign w:val="center"/>
          </w:tcPr>
          <w:p w14:paraId="6CF97EF8" w14:textId="6ACA7BCF" w:rsidR="00F97F4B" w:rsidRDefault="00F97F4B" w:rsidP="00F97F4B">
            <w:pPr>
              <w:pStyle w:val="TableParagraph"/>
              <w:ind w:left="0"/>
              <w:jc w:val="center"/>
              <w:rPr>
                <w:sz w:val="16"/>
              </w:rPr>
            </w:pPr>
            <w:r>
              <w:rPr>
                <w:sz w:val="16"/>
              </w:rPr>
              <w:t>DC.1.6.1</w:t>
            </w:r>
          </w:p>
        </w:tc>
      </w:tr>
      <w:tr w:rsidR="00F97F4B" w14:paraId="35B21157" w14:textId="77777777" w:rsidTr="00F97F4B">
        <w:trPr>
          <w:trHeight w:val="432"/>
        </w:trPr>
        <w:tc>
          <w:tcPr>
            <w:tcW w:w="2400" w:type="dxa"/>
            <w:tcBorders>
              <w:top w:val="nil"/>
              <w:bottom w:val="nil"/>
              <w:right w:val="single" w:sz="8" w:space="0" w:color="000000"/>
            </w:tcBorders>
            <w:shd w:val="clear" w:color="auto" w:fill="FFC000"/>
          </w:tcPr>
          <w:p w14:paraId="573BEAEA" w14:textId="77777777" w:rsidR="00F97F4B" w:rsidRDefault="00F97F4B" w:rsidP="00F97F4B">
            <w:pPr>
              <w:rPr>
                <w:sz w:val="2"/>
                <w:szCs w:val="2"/>
              </w:rPr>
            </w:pPr>
          </w:p>
        </w:tc>
        <w:tc>
          <w:tcPr>
            <w:tcW w:w="7523" w:type="dxa"/>
            <w:tcBorders>
              <w:left w:val="single" w:sz="8" w:space="0" w:color="000000"/>
              <w:right w:val="single" w:sz="6" w:space="0" w:color="000000"/>
            </w:tcBorders>
            <w:shd w:val="clear" w:color="auto" w:fill="FFC000"/>
          </w:tcPr>
          <w:p w14:paraId="30AFE91A" w14:textId="0BFC0B79" w:rsidR="00F97F4B" w:rsidRDefault="00F97F4B" w:rsidP="00F97F4B">
            <w:pPr>
              <w:pStyle w:val="TableParagraph"/>
              <w:tabs>
                <w:tab w:val="left" w:pos="465"/>
              </w:tabs>
              <w:ind w:left="465" w:right="124" w:hanging="360"/>
              <w:rPr>
                <w:sz w:val="18"/>
              </w:rPr>
            </w:pPr>
            <w:r>
              <w:rPr>
                <w:sz w:val="18"/>
              </w:rPr>
              <w:t>5.</w:t>
            </w:r>
            <w:r>
              <w:rPr>
                <w:sz w:val="18"/>
              </w:rPr>
              <w:tab/>
              <w:t xml:space="preserve">The system </w:t>
            </w:r>
            <w:r>
              <w:rPr>
                <w:b/>
                <w:sz w:val="18"/>
              </w:rPr>
              <w:t xml:space="preserve">SHALL </w:t>
            </w:r>
            <w:r>
              <w:rPr>
                <w:sz w:val="18"/>
              </w:rPr>
              <w:t>conform to function DC.2.2.1.2 (Support for Context-Sensitive Care Plans,</w:t>
            </w:r>
            <w:r>
              <w:rPr>
                <w:spacing w:val="-13"/>
                <w:sz w:val="18"/>
              </w:rPr>
              <w:t xml:space="preserve"> </w:t>
            </w:r>
            <w:r>
              <w:rPr>
                <w:sz w:val="18"/>
              </w:rPr>
              <w:t>American Dietetic Association’s</w:t>
            </w:r>
            <w:r>
              <w:rPr>
                <w:spacing w:val="-8"/>
                <w:sz w:val="18"/>
              </w:rPr>
              <w:t xml:space="preserve"> </w:t>
            </w:r>
            <w:r>
              <w:rPr>
                <w:sz w:val="18"/>
              </w:rPr>
              <w:t>Evidence-Based Nutrition Practice Guidelines, Nutrition Care Process protocols).</w:t>
            </w:r>
          </w:p>
        </w:tc>
        <w:tc>
          <w:tcPr>
            <w:tcW w:w="956" w:type="dxa"/>
            <w:tcBorders>
              <w:left w:val="single" w:sz="6" w:space="0" w:color="000000"/>
              <w:right w:val="single" w:sz="6" w:space="0" w:color="000000"/>
            </w:tcBorders>
            <w:shd w:val="clear" w:color="auto" w:fill="FFC000"/>
            <w:vAlign w:val="center"/>
          </w:tcPr>
          <w:p w14:paraId="678E675B" w14:textId="55C6C31C" w:rsidR="00F97F4B" w:rsidRDefault="00F97F4B" w:rsidP="00F97F4B">
            <w:pPr>
              <w:pStyle w:val="TableParagraph"/>
              <w:ind w:left="0"/>
              <w:jc w:val="center"/>
              <w:rPr>
                <w:sz w:val="16"/>
              </w:rPr>
            </w:pPr>
            <w:r>
              <w:rPr>
                <w:sz w:val="16"/>
              </w:rPr>
              <w:t>588</w:t>
            </w:r>
          </w:p>
        </w:tc>
        <w:tc>
          <w:tcPr>
            <w:tcW w:w="956" w:type="dxa"/>
            <w:tcBorders>
              <w:left w:val="single" w:sz="6" w:space="0" w:color="000000"/>
              <w:right w:val="single" w:sz="6" w:space="0" w:color="000000"/>
            </w:tcBorders>
            <w:shd w:val="clear" w:color="auto" w:fill="FFC000"/>
            <w:vAlign w:val="center"/>
          </w:tcPr>
          <w:p w14:paraId="5D1FF0E3" w14:textId="226C10E6" w:rsidR="00F97F4B" w:rsidRDefault="00F97F4B" w:rsidP="00F97F4B">
            <w:pPr>
              <w:pStyle w:val="TableParagraph"/>
              <w:ind w:left="0"/>
              <w:jc w:val="center"/>
              <w:rPr>
                <w:sz w:val="16"/>
              </w:rPr>
            </w:pPr>
            <w:r>
              <w:rPr>
                <w:sz w:val="16"/>
              </w:rPr>
              <w:t>N/C R</w:t>
            </w:r>
          </w:p>
        </w:tc>
        <w:tc>
          <w:tcPr>
            <w:tcW w:w="956" w:type="dxa"/>
            <w:tcBorders>
              <w:left w:val="single" w:sz="6" w:space="0" w:color="000000"/>
              <w:right w:val="single" w:sz="6" w:space="0" w:color="000000"/>
            </w:tcBorders>
            <w:shd w:val="clear" w:color="auto" w:fill="FFC000"/>
            <w:vAlign w:val="center"/>
          </w:tcPr>
          <w:p w14:paraId="2D6924B5" w14:textId="74FCAAA8" w:rsidR="00F97F4B" w:rsidRDefault="00F97F4B" w:rsidP="00F97F4B">
            <w:pPr>
              <w:pStyle w:val="TableParagraph"/>
              <w:ind w:left="0"/>
              <w:jc w:val="center"/>
              <w:rPr>
                <w:sz w:val="16"/>
              </w:rPr>
            </w:pPr>
            <w:r>
              <w:rPr>
                <w:sz w:val="16"/>
              </w:rPr>
              <w:t>DC.1.6.1</w:t>
            </w:r>
          </w:p>
        </w:tc>
      </w:tr>
    </w:tbl>
    <w:p w14:paraId="37AC1EFE" w14:textId="77777777" w:rsidR="004B2E32" w:rsidRDefault="004B2E32" w:rsidP="004B2E32">
      <w:pPr>
        <w:jc w:val="center"/>
        <w:rPr>
          <w:sz w:val="16"/>
        </w:rPr>
        <w:sectPr w:rsidR="004B2E32" w:rsidSect="00E9046A">
          <w:headerReference w:type="default" r:id="rId79"/>
          <w:footerReference w:type="default" r:id="rId80"/>
          <w:pgSz w:w="15840" w:h="12240" w:orient="landscape"/>
          <w:pgMar w:top="600" w:right="600" w:bottom="520" w:left="340" w:header="348" w:footer="152" w:gutter="0"/>
          <w:pgNumType w:start="25"/>
          <w:cols w:space="720"/>
          <w:docGrid w:linePitch="299"/>
        </w:sectPr>
      </w:pPr>
    </w:p>
    <w:p w14:paraId="612DD32F" w14:textId="77777777" w:rsidR="004B2E32" w:rsidRDefault="004B2E32" w:rsidP="004B2E32">
      <w:pPr>
        <w:pStyle w:val="BodyText"/>
        <w:spacing w:before="9"/>
        <w:rPr>
          <w:sz w:val="9"/>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3"/>
        <w:gridCol w:w="958"/>
        <w:gridCol w:w="958"/>
        <w:gridCol w:w="958"/>
      </w:tblGrid>
      <w:tr w:rsidR="003518F7" w14:paraId="015613F3" w14:textId="1A9E5D64" w:rsidTr="00477D98">
        <w:trPr>
          <w:trHeight w:val="573"/>
        </w:trPr>
        <w:tc>
          <w:tcPr>
            <w:tcW w:w="2400" w:type="dxa"/>
            <w:tcBorders>
              <w:bottom w:val="single" w:sz="6" w:space="0" w:color="000000"/>
              <w:right w:val="single" w:sz="4" w:space="0" w:color="FFFFFF"/>
            </w:tcBorders>
            <w:shd w:val="clear" w:color="auto" w:fill="00B050"/>
          </w:tcPr>
          <w:p w14:paraId="360B94E8" w14:textId="77777777" w:rsidR="003518F7" w:rsidRDefault="003518F7" w:rsidP="003518F7">
            <w:pPr>
              <w:pStyle w:val="TableParagraph"/>
              <w:spacing w:line="171" w:lineRule="exact"/>
              <w:ind w:left="85"/>
              <w:rPr>
                <w:b/>
                <w:sz w:val="16"/>
              </w:rPr>
            </w:pPr>
            <w:r>
              <w:rPr>
                <w:b/>
                <w:sz w:val="16"/>
              </w:rPr>
              <w:t>Section/Id#:</w:t>
            </w:r>
          </w:p>
          <w:p w14:paraId="755C5228" w14:textId="77777777" w:rsidR="003518F7" w:rsidRDefault="003518F7" w:rsidP="003518F7">
            <w:pPr>
              <w:pStyle w:val="TableParagraph"/>
              <w:spacing w:before="8"/>
              <w:ind w:left="85" w:right="1813"/>
              <w:rPr>
                <w:b/>
                <w:sz w:val="16"/>
              </w:rPr>
            </w:pPr>
            <w:r>
              <w:rPr>
                <w:b/>
                <w:sz w:val="16"/>
              </w:rPr>
              <w:t>Type:</w:t>
            </w:r>
          </w:p>
          <w:p w14:paraId="71C8CC7A" w14:textId="77777777" w:rsidR="003518F7" w:rsidRDefault="003518F7" w:rsidP="003518F7">
            <w:pPr>
              <w:pStyle w:val="TableParagraph"/>
              <w:spacing w:before="8"/>
              <w:ind w:left="85" w:right="1813"/>
              <w:rPr>
                <w:b/>
                <w:sz w:val="16"/>
              </w:rPr>
            </w:pPr>
            <w:r>
              <w:rPr>
                <w:b/>
                <w:sz w:val="16"/>
              </w:rPr>
              <w:t>Name:</w:t>
            </w:r>
          </w:p>
        </w:tc>
        <w:tc>
          <w:tcPr>
            <w:tcW w:w="7523" w:type="dxa"/>
            <w:tcBorders>
              <w:left w:val="single" w:sz="4" w:space="0" w:color="FFFFFF"/>
              <w:bottom w:val="single" w:sz="8" w:space="0" w:color="000000"/>
              <w:right w:val="single" w:sz="4" w:space="0" w:color="FFFFFF"/>
            </w:tcBorders>
            <w:shd w:val="clear" w:color="auto" w:fill="00B050"/>
          </w:tcPr>
          <w:p w14:paraId="3F595F94" w14:textId="77777777" w:rsidR="003518F7" w:rsidRDefault="003518F7" w:rsidP="003518F7">
            <w:pPr>
              <w:pStyle w:val="TableParagraph"/>
              <w:spacing w:before="6"/>
              <w:rPr>
                <w:sz w:val="15"/>
              </w:rPr>
            </w:pPr>
          </w:p>
          <w:p w14:paraId="62B482F6" w14:textId="77777777" w:rsidR="003518F7" w:rsidRDefault="003518F7" w:rsidP="003518F7">
            <w:pPr>
              <w:pStyle w:val="TableParagraph"/>
              <w:ind w:left="85"/>
              <w:rPr>
                <w:b/>
                <w:sz w:val="16"/>
              </w:rPr>
            </w:pPr>
            <w:r>
              <w:rPr>
                <w:b/>
                <w:sz w:val="16"/>
              </w:rPr>
              <w:t>Conformance Criteria</w:t>
            </w:r>
          </w:p>
        </w:tc>
        <w:tc>
          <w:tcPr>
            <w:tcW w:w="958" w:type="dxa"/>
            <w:tcBorders>
              <w:left w:val="single" w:sz="4" w:space="0" w:color="FFFFFF"/>
              <w:bottom w:val="single" w:sz="8" w:space="0" w:color="000000"/>
            </w:tcBorders>
            <w:shd w:val="clear" w:color="auto" w:fill="00B050"/>
            <w:vAlign w:val="center"/>
          </w:tcPr>
          <w:p w14:paraId="20809EBA" w14:textId="4858015A" w:rsidR="003518F7" w:rsidRDefault="003518F7" w:rsidP="003518F7">
            <w:pPr>
              <w:pStyle w:val="TableParagraph"/>
              <w:ind w:left="0"/>
              <w:jc w:val="center"/>
              <w:rPr>
                <w:b/>
                <w:sz w:val="16"/>
              </w:rPr>
            </w:pPr>
            <w:r w:rsidRPr="000E4DCC">
              <w:rPr>
                <w:b/>
                <w:sz w:val="16"/>
                <w:szCs w:val="16"/>
              </w:rPr>
              <w:t>Row#</w:t>
            </w:r>
          </w:p>
        </w:tc>
        <w:tc>
          <w:tcPr>
            <w:tcW w:w="958" w:type="dxa"/>
            <w:tcBorders>
              <w:left w:val="single" w:sz="4" w:space="0" w:color="FFFFFF"/>
              <w:bottom w:val="single" w:sz="8" w:space="0" w:color="000000"/>
              <w:right w:val="single" w:sz="4" w:space="0" w:color="FFFFFF"/>
            </w:tcBorders>
            <w:shd w:val="clear" w:color="auto" w:fill="00B050"/>
            <w:vAlign w:val="center"/>
          </w:tcPr>
          <w:p w14:paraId="3F3BF4F6" w14:textId="7338C4D7" w:rsidR="003518F7" w:rsidRDefault="003518F7" w:rsidP="003518F7">
            <w:pPr>
              <w:pStyle w:val="TableParagraph"/>
              <w:ind w:left="0"/>
              <w:jc w:val="center"/>
              <w:rPr>
                <w:sz w:val="15"/>
              </w:rPr>
            </w:pPr>
            <w:r w:rsidRPr="000E4DCC">
              <w:rPr>
                <w:b/>
                <w:sz w:val="16"/>
                <w:szCs w:val="16"/>
              </w:rPr>
              <w:t>Criteria Status</w:t>
            </w:r>
          </w:p>
        </w:tc>
        <w:tc>
          <w:tcPr>
            <w:tcW w:w="958" w:type="dxa"/>
            <w:tcBorders>
              <w:left w:val="single" w:sz="4" w:space="0" w:color="FFFFFF"/>
              <w:bottom w:val="single" w:sz="8" w:space="0" w:color="000000"/>
            </w:tcBorders>
            <w:shd w:val="clear" w:color="auto" w:fill="00B050"/>
            <w:vAlign w:val="center"/>
          </w:tcPr>
          <w:p w14:paraId="48717A27" w14:textId="63E46291" w:rsidR="003518F7" w:rsidRDefault="003518F7" w:rsidP="003518F7">
            <w:pPr>
              <w:pStyle w:val="TableParagraph"/>
              <w:ind w:left="0"/>
              <w:jc w:val="center"/>
              <w:rPr>
                <w:sz w:val="15"/>
              </w:rPr>
            </w:pPr>
            <w:r w:rsidRPr="000E4DCC">
              <w:rPr>
                <w:b/>
                <w:sz w:val="16"/>
                <w:szCs w:val="16"/>
              </w:rPr>
              <w:t>Mapping to R1</w:t>
            </w:r>
          </w:p>
        </w:tc>
      </w:tr>
      <w:tr w:rsidR="003518F7" w14:paraId="084E4E1C" w14:textId="4454C808" w:rsidTr="00B57DF3">
        <w:trPr>
          <w:trHeight w:val="186"/>
        </w:trPr>
        <w:tc>
          <w:tcPr>
            <w:tcW w:w="2400" w:type="dxa"/>
            <w:tcBorders>
              <w:top w:val="single" w:sz="12" w:space="0" w:color="000000"/>
              <w:bottom w:val="single" w:sz="2" w:space="0" w:color="000000"/>
            </w:tcBorders>
            <w:shd w:val="clear" w:color="auto" w:fill="99FF99"/>
          </w:tcPr>
          <w:p w14:paraId="77BD84F1" w14:textId="77777777" w:rsidR="003518F7" w:rsidRDefault="003518F7" w:rsidP="003518F7">
            <w:pPr>
              <w:pStyle w:val="TableParagraph"/>
              <w:spacing w:line="167" w:lineRule="exact"/>
              <w:ind w:left="85"/>
              <w:rPr>
                <w:sz w:val="16"/>
              </w:rPr>
            </w:pPr>
            <w:r>
              <w:rPr>
                <w:sz w:val="16"/>
              </w:rPr>
              <w:t>CP.7.2</w:t>
            </w:r>
          </w:p>
        </w:tc>
        <w:tc>
          <w:tcPr>
            <w:tcW w:w="7523" w:type="dxa"/>
            <w:vMerge w:val="restart"/>
            <w:tcBorders>
              <w:top w:val="single" w:sz="12" w:space="0" w:color="000000"/>
              <w:bottom w:val="single" w:sz="6" w:space="0" w:color="000000"/>
            </w:tcBorders>
            <w:shd w:val="clear" w:color="auto" w:fill="99FF99"/>
            <w:vAlign w:val="center"/>
          </w:tcPr>
          <w:p w14:paraId="3CA20B16" w14:textId="006FFDB3" w:rsidR="003518F7" w:rsidRDefault="003518F7" w:rsidP="003518F7">
            <w:pPr>
              <w:pStyle w:val="TableParagraph"/>
              <w:ind w:left="86"/>
              <w:jc w:val="center"/>
              <w:rPr>
                <w:sz w:val="16"/>
              </w:rPr>
            </w:pPr>
            <w:r w:rsidRPr="00E90795">
              <w:rPr>
                <w:b/>
                <w:sz w:val="24"/>
              </w:rPr>
              <w:t>Manage Recommendations for Future Care</w:t>
            </w:r>
          </w:p>
        </w:tc>
        <w:tc>
          <w:tcPr>
            <w:tcW w:w="958" w:type="dxa"/>
            <w:vMerge w:val="restart"/>
            <w:tcBorders>
              <w:top w:val="single" w:sz="12" w:space="0" w:color="000000"/>
              <w:bottom w:val="single" w:sz="6" w:space="0" w:color="000000"/>
            </w:tcBorders>
            <w:shd w:val="clear" w:color="auto" w:fill="99FF99"/>
            <w:vAlign w:val="center"/>
          </w:tcPr>
          <w:p w14:paraId="45B9E9E2" w14:textId="77777777" w:rsidR="003518F7" w:rsidRDefault="003518F7" w:rsidP="001A5AA1">
            <w:pPr>
              <w:pStyle w:val="TableParagraph"/>
              <w:ind w:left="0"/>
              <w:jc w:val="center"/>
              <w:rPr>
                <w:sz w:val="16"/>
              </w:rPr>
            </w:pPr>
            <w:r>
              <w:rPr>
                <w:sz w:val="16"/>
              </w:rPr>
              <w:t>589</w:t>
            </w:r>
          </w:p>
        </w:tc>
        <w:tc>
          <w:tcPr>
            <w:tcW w:w="958" w:type="dxa"/>
            <w:vMerge w:val="restart"/>
            <w:tcBorders>
              <w:top w:val="single" w:sz="12" w:space="0" w:color="000000"/>
            </w:tcBorders>
            <w:shd w:val="clear" w:color="auto" w:fill="99FF99"/>
            <w:vAlign w:val="center"/>
          </w:tcPr>
          <w:p w14:paraId="64085A1B" w14:textId="31172351" w:rsidR="003518F7" w:rsidRDefault="001A5AA1" w:rsidP="001A5AA1">
            <w:pPr>
              <w:pStyle w:val="TableParagraph"/>
              <w:ind w:left="0"/>
              <w:jc w:val="center"/>
              <w:rPr>
                <w:sz w:val="16"/>
              </w:rPr>
            </w:pPr>
            <w:r>
              <w:rPr>
                <w:sz w:val="16"/>
              </w:rPr>
              <w:t>Include</w:t>
            </w:r>
          </w:p>
        </w:tc>
        <w:tc>
          <w:tcPr>
            <w:tcW w:w="958" w:type="dxa"/>
            <w:vMerge w:val="restart"/>
            <w:tcBorders>
              <w:top w:val="single" w:sz="12" w:space="0" w:color="000000"/>
            </w:tcBorders>
            <w:shd w:val="clear" w:color="auto" w:fill="99FF99"/>
            <w:vAlign w:val="center"/>
          </w:tcPr>
          <w:p w14:paraId="038AB726" w14:textId="029D3509" w:rsidR="003518F7" w:rsidRDefault="003518F7" w:rsidP="001A5AA1">
            <w:pPr>
              <w:pStyle w:val="TableParagraph"/>
              <w:ind w:left="0"/>
              <w:jc w:val="center"/>
              <w:rPr>
                <w:sz w:val="16"/>
              </w:rPr>
            </w:pPr>
          </w:p>
        </w:tc>
      </w:tr>
      <w:tr w:rsidR="003518F7" w14:paraId="7DEC9389" w14:textId="7BA0D0EB" w:rsidTr="00B57DF3">
        <w:trPr>
          <w:trHeight w:val="180"/>
        </w:trPr>
        <w:tc>
          <w:tcPr>
            <w:tcW w:w="2400" w:type="dxa"/>
            <w:tcBorders>
              <w:top w:val="single" w:sz="2" w:space="0" w:color="000000"/>
              <w:bottom w:val="single" w:sz="2" w:space="0" w:color="000000"/>
            </w:tcBorders>
            <w:shd w:val="clear" w:color="auto" w:fill="99FF99"/>
          </w:tcPr>
          <w:p w14:paraId="3F1734D4" w14:textId="77777777" w:rsidR="003518F7" w:rsidRDefault="003518F7" w:rsidP="003518F7">
            <w:pPr>
              <w:pStyle w:val="TableParagraph"/>
              <w:spacing w:line="161" w:lineRule="exact"/>
              <w:ind w:left="85"/>
              <w:rPr>
                <w:sz w:val="16"/>
              </w:rPr>
            </w:pPr>
            <w:r>
              <w:rPr>
                <w:sz w:val="16"/>
              </w:rPr>
              <w:t>Function</w:t>
            </w:r>
          </w:p>
        </w:tc>
        <w:tc>
          <w:tcPr>
            <w:tcW w:w="7523" w:type="dxa"/>
            <w:vMerge/>
            <w:tcBorders>
              <w:top w:val="nil"/>
              <w:bottom w:val="single" w:sz="6" w:space="0" w:color="000000"/>
            </w:tcBorders>
            <w:shd w:val="clear" w:color="auto" w:fill="99FF99"/>
          </w:tcPr>
          <w:p w14:paraId="78528CBE" w14:textId="77777777" w:rsidR="003518F7" w:rsidRDefault="003518F7" w:rsidP="003518F7">
            <w:pPr>
              <w:rPr>
                <w:sz w:val="2"/>
                <w:szCs w:val="2"/>
              </w:rPr>
            </w:pPr>
          </w:p>
        </w:tc>
        <w:tc>
          <w:tcPr>
            <w:tcW w:w="958" w:type="dxa"/>
            <w:vMerge/>
            <w:tcBorders>
              <w:top w:val="nil"/>
              <w:bottom w:val="single" w:sz="6" w:space="0" w:color="000000"/>
            </w:tcBorders>
            <w:shd w:val="clear" w:color="auto" w:fill="99FF99"/>
          </w:tcPr>
          <w:p w14:paraId="11EE4C2A" w14:textId="77777777" w:rsidR="003518F7" w:rsidRDefault="003518F7" w:rsidP="003518F7">
            <w:pPr>
              <w:rPr>
                <w:sz w:val="2"/>
                <w:szCs w:val="2"/>
              </w:rPr>
            </w:pPr>
          </w:p>
        </w:tc>
        <w:tc>
          <w:tcPr>
            <w:tcW w:w="958" w:type="dxa"/>
            <w:vMerge/>
            <w:tcBorders>
              <w:bottom w:val="single" w:sz="6" w:space="0" w:color="000000"/>
            </w:tcBorders>
            <w:shd w:val="clear" w:color="auto" w:fill="99FF99"/>
          </w:tcPr>
          <w:p w14:paraId="51A2F1CD" w14:textId="77777777" w:rsidR="003518F7" w:rsidRDefault="003518F7" w:rsidP="003518F7">
            <w:pPr>
              <w:rPr>
                <w:sz w:val="2"/>
                <w:szCs w:val="2"/>
              </w:rPr>
            </w:pPr>
          </w:p>
        </w:tc>
        <w:tc>
          <w:tcPr>
            <w:tcW w:w="958" w:type="dxa"/>
            <w:vMerge/>
            <w:tcBorders>
              <w:bottom w:val="single" w:sz="6" w:space="0" w:color="000000"/>
            </w:tcBorders>
            <w:shd w:val="clear" w:color="auto" w:fill="99FF99"/>
          </w:tcPr>
          <w:p w14:paraId="637BB657" w14:textId="2F75B4B9" w:rsidR="003518F7" w:rsidRDefault="003518F7" w:rsidP="003518F7">
            <w:pPr>
              <w:rPr>
                <w:sz w:val="2"/>
                <w:szCs w:val="2"/>
              </w:rPr>
            </w:pPr>
          </w:p>
        </w:tc>
      </w:tr>
      <w:tr w:rsidR="003518F7" w14:paraId="696EAC19" w14:textId="1C0F01E6" w:rsidTr="006D40DC">
        <w:trPr>
          <w:trHeight w:val="2850"/>
        </w:trPr>
        <w:tc>
          <w:tcPr>
            <w:tcW w:w="12797" w:type="dxa"/>
            <w:gridSpan w:val="5"/>
            <w:tcBorders>
              <w:top w:val="single" w:sz="6" w:space="0" w:color="000000"/>
              <w:bottom w:val="single" w:sz="6" w:space="0" w:color="000000"/>
            </w:tcBorders>
          </w:tcPr>
          <w:p w14:paraId="2D09BC36" w14:textId="77777777" w:rsidR="003518F7" w:rsidRDefault="003518F7" w:rsidP="003518F7">
            <w:pPr>
              <w:pStyle w:val="TableParagraph"/>
              <w:spacing w:before="64" w:line="249" w:lineRule="auto"/>
              <w:ind w:left="725" w:right="627"/>
              <w:rPr>
                <w:sz w:val="16"/>
              </w:rPr>
            </w:pPr>
            <w:r>
              <w:rPr>
                <w:b/>
                <w:sz w:val="16"/>
              </w:rPr>
              <w:t xml:space="preserve">Statement: </w:t>
            </w:r>
            <w:r>
              <w:rPr>
                <w:sz w:val="16"/>
              </w:rPr>
              <w:t>Document and support the management of the disposition process for a patient by managing recommendations for future care.</w:t>
            </w:r>
          </w:p>
          <w:p w14:paraId="69862C85" w14:textId="77777777" w:rsidR="003518F7" w:rsidRDefault="003518F7" w:rsidP="003518F7">
            <w:pPr>
              <w:pStyle w:val="TableParagraph"/>
              <w:spacing w:before="113" w:line="249" w:lineRule="auto"/>
              <w:ind w:left="725" w:right="632"/>
              <w:jc w:val="both"/>
              <w:rPr>
                <w:sz w:val="16"/>
              </w:rPr>
            </w:pPr>
            <w:r>
              <w:rPr>
                <w:b/>
                <w:sz w:val="16"/>
              </w:rPr>
              <w:t>Description:</w:t>
            </w:r>
            <w:r>
              <w:rPr>
                <w:b/>
                <w:spacing w:val="-5"/>
                <w:sz w:val="16"/>
              </w:rPr>
              <w:t xml:space="preserve"> </w:t>
            </w:r>
            <w:r>
              <w:rPr>
                <w:sz w:val="16"/>
              </w:rPr>
              <w:t>Patient</w:t>
            </w:r>
            <w:r>
              <w:rPr>
                <w:spacing w:val="-5"/>
                <w:sz w:val="16"/>
              </w:rPr>
              <w:t xml:space="preserve"> </w:t>
            </w:r>
            <w:r>
              <w:rPr>
                <w:sz w:val="16"/>
              </w:rPr>
              <w:t>encounters</w:t>
            </w:r>
            <w:r>
              <w:rPr>
                <w:spacing w:val="-5"/>
                <w:sz w:val="16"/>
              </w:rPr>
              <w:t xml:space="preserve"> </w:t>
            </w:r>
            <w:r>
              <w:rPr>
                <w:sz w:val="16"/>
              </w:rPr>
              <w:t>or</w:t>
            </w:r>
            <w:r>
              <w:rPr>
                <w:spacing w:val="-5"/>
                <w:sz w:val="16"/>
              </w:rPr>
              <w:t xml:space="preserve"> </w:t>
            </w:r>
            <w:r>
              <w:rPr>
                <w:sz w:val="16"/>
              </w:rPr>
              <w:t>treatments</w:t>
            </w:r>
            <w:r>
              <w:rPr>
                <w:spacing w:val="-5"/>
                <w:sz w:val="16"/>
              </w:rPr>
              <w:t xml:space="preserve"> </w:t>
            </w:r>
            <w:r>
              <w:rPr>
                <w:sz w:val="16"/>
              </w:rPr>
              <w:t>can</w:t>
            </w:r>
            <w:r>
              <w:rPr>
                <w:spacing w:val="-5"/>
                <w:sz w:val="16"/>
              </w:rPr>
              <w:t xml:space="preserve"> </w:t>
            </w:r>
            <w:r>
              <w:rPr>
                <w:sz w:val="16"/>
              </w:rPr>
              <w:t>end</w:t>
            </w:r>
            <w:r>
              <w:rPr>
                <w:spacing w:val="-5"/>
                <w:sz w:val="16"/>
              </w:rPr>
              <w:t xml:space="preserve"> </w:t>
            </w:r>
            <w:r>
              <w:rPr>
                <w:sz w:val="16"/>
              </w:rPr>
              <w:t>in</w:t>
            </w:r>
            <w:r>
              <w:rPr>
                <w:spacing w:val="-5"/>
                <w:sz w:val="16"/>
              </w:rPr>
              <w:t xml:space="preserve"> </w:t>
            </w:r>
            <w:r>
              <w:rPr>
                <w:sz w:val="16"/>
              </w:rPr>
              <w:t>many</w:t>
            </w:r>
            <w:r>
              <w:rPr>
                <w:spacing w:val="-5"/>
                <w:sz w:val="16"/>
              </w:rPr>
              <w:t xml:space="preserve"> </w:t>
            </w:r>
            <w:r>
              <w:rPr>
                <w:sz w:val="16"/>
              </w:rPr>
              <w:t>different</w:t>
            </w:r>
            <w:r>
              <w:rPr>
                <w:spacing w:val="-5"/>
                <w:sz w:val="16"/>
              </w:rPr>
              <w:t xml:space="preserve"> </w:t>
            </w:r>
            <w:r>
              <w:rPr>
                <w:sz w:val="16"/>
              </w:rPr>
              <w:t>states</w:t>
            </w:r>
            <w:r>
              <w:rPr>
                <w:spacing w:val="-5"/>
                <w:sz w:val="16"/>
              </w:rPr>
              <w:t xml:space="preserve"> </w:t>
            </w:r>
            <w:r>
              <w:rPr>
                <w:sz w:val="16"/>
              </w:rPr>
              <w:t>and</w:t>
            </w:r>
            <w:r>
              <w:rPr>
                <w:spacing w:val="-5"/>
                <w:sz w:val="16"/>
              </w:rPr>
              <w:t xml:space="preserve"> </w:t>
            </w:r>
            <w:r>
              <w:rPr>
                <w:sz w:val="16"/>
              </w:rPr>
              <w:t>support</w:t>
            </w:r>
            <w:r>
              <w:rPr>
                <w:spacing w:val="-5"/>
                <w:sz w:val="16"/>
              </w:rPr>
              <w:t xml:space="preserve"> </w:t>
            </w:r>
            <w:r>
              <w:rPr>
                <w:sz w:val="16"/>
              </w:rPr>
              <w:t>for</w:t>
            </w:r>
            <w:r>
              <w:rPr>
                <w:spacing w:val="-5"/>
                <w:sz w:val="16"/>
              </w:rPr>
              <w:t xml:space="preserve"> </w:t>
            </w:r>
            <w:r>
              <w:rPr>
                <w:sz w:val="16"/>
              </w:rPr>
              <w:t>these</w:t>
            </w:r>
            <w:r>
              <w:rPr>
                <w:spacing w:val="-5"/>
                <w:sz w:val="16"/>
              </w:rPr>
              <w:t xml:space="preserve"> </w:t>
            </w:r>
            <w:r>
              <w:rPr>
                <w:sz w:val="16"/>
              </w:rPr>
              <w:t>requires</w:t>
            </w:r>
            <w:r>
              <w:rPr>
                <w:spacing w:val="-5"/>
                <w:sz w:val="16"/>
              </w:rPr>
              <w:t xml:space="preserve"> </w:t>
            </w:r>
            <w:r>
              <w:rPr>
                <w:sz w:val="16"/>
              </w:rPr>
              <w:t>that</w:t>
            </w:r>
            <w:r>
              <w:rPr>
                <w:spacing w:val="-5"/>
                <w:sz w:val="16"/>
              </w:rPr>
              <w:t xml:space="preserve"> </w:t>
            </w:r>
            <w:r>
              <w:rPr>
                <w:sz w:val="16"/>
              </w:rPr>
              <w:t>the</w:t>
            </w:r>
            <w:r>
              <w:rPr>
                <w:spacing w:val="-5"/>
                <w:sz w:val="16"/>
              </w:rPr>
              <w:t xml:space="preserve"> </w:t>
            </w:r>
            <w:r>
              <w:rPr>
                <w:sz w:val="16"/>
              </w:rPr>
              <w:t>EHR</w:t>
            </w:r>
            <w:r>
              <w:rPr>
                <w:spacing w:val="-5"/>
                <w:sz w:val="16"/>
              </w:rPr>
              <w:t xml:space="preserve"> </w:t>
            </w:r>
            <w:r>
              <w:rPr>
                <w:sz w:val="16"/>
              </w:rPr>
              <w:t>support</w:t>
            </w:r>
            <w:r>
              <w:rPr>
                <w:spacing w:val="-5"/>
                <w:sz w:val="16"/>
              </w:rPr>
              <w:t xml:space="preserve"> </w:t>
            </w:r>
            <w:r>
              <w:rPr>
                <w:sz w:val="16"/>
              </w:rPr>
              <w:t>the ability</w:t>
            </w:r>
            <w:r>
              <w:rPr>
                <w:spacing w:val="-7"/>
                <w:sz w:val="16"/>
              </w:rPr>
              <w:t xml:space="preserve"> </w:t>
            </w:r>
            <w:r>
              <w:rPr>
                <w:sz w:val="16"/>
              </w:rPr>
              <w:t>to</w:t>
            </w:r>
            <w:r>
              <w:rPr>
                <w:spacing w:val="-7"/>
                <w:sz w:val="16"/>
              </w:rPr>
              <w:t xml:space="preserve"> </w:t>
            </w:r>
            <w:r>
              <w:rPr>
                <w:sz w:val="16"/>
              </w:rPr>
              <w:t>capture</w:t>
            </w:r>
            <w:r>
              <w:rPr>
                <w:spacing w:val="-7"/>
                <w:sz w:val="16"/>
              </w:rPr>
              <w:t xml:space="preserve"> </w:t>
            </w:r>
            <w:r>
              <w:rPr>
                <w:sz w:val="16"/>
              </w:rPr>
              <w:t>and</w:t>
            </w:r>
            <w:r>
              <w:rPr>
                <w:spacing w:val="-7"/>
                <w:sz w:val="16"/>
              </w:rPr>
              <w:t xml:space="preserve"> </w:t>
            </w:r>
            <w:r>
              <w:rPr>
                <w:sz w:val="16"/>
              </w:rPr>
              <w:t>maintain</w:t>
            </w:r>
            <w:r>
              <w:rPr>
                <w:spacing w:val="-7"/>
                <w:sz w:val="16"/>
              </w:rPr>
              <w:t xml:space="preserve"> </w:t>
            </w:r>
            <w:r>
              <w:rPr>
                <w:sz w:val="16"/>
              </w:rPr>
              <w:t>recommendations</w:t>
            </w:r>
            <w:r>
              <w:rPr>
                <w:spacing w:val="-7"/>
                <w:sz w:val="16"/>
              </w:rPr>
              <w:t xml:space="preserve"> </w:t>
            </w:r>
            <w:r>
              <w:rPr>
                <w:sz w:val="16"/>
              </w:rPr>
              <w:t>for</w:t>
            </w:r>
            <w:r>
              <w:rPr>
                <w:spacing w:val="-7"/>
                <w:sz w:val="16"/>
              </w:rPr>
              <w:t xml:space="preserve"> </w:t>
            </w:r>
            <w:r>
              <w:rPr>
                <w:sz w:val="16"/>
              </w:rPr>
              <w:t>the</w:t>
            </w:r>
            <w:r>
              <w:rPr>
                <w:spacing w:val="-7"/>
                <w:sz w:val="16"/>
              </w:rPr>
              <w:t xml:space="preserve"> </w:t>
            </w:r>
            <w:r>
              <w:rPr>
                <w:sz w:val="16"/>
              </w:rPr>
              <w:t>further</w:t>
            </w:r>
            <w:r>
              <w:rPr>
                <w:spacing w:val="-7"/>
                <w:sz w:val="16"/>
              </w:rPr>
              <w:t xml:space="preserve"> </w:t>
            </w:r>
            <w:r>
              <w:rPr>
                <w:sz w:val="16"/>
              </w:rPr>
              <w:t>future</w:t>
            </w:r>
            <w:r>
              <w:rPr>
                <w:spacing w:val="-7"/>
                <w:sz w:val="16"/>
              </w:rPr>
              <w:t xml:space="preserve"> </w:t>
            </w:r>
            <w:r>
              <w:rPr>
                <w:sz w:val="16"/>
              </w:rPr>
              <w:t>care</w:t>
            </w:r>
            <w:r>
              <w:rPr>
                <w:spacing w:val="-7"/>
                <w:sz w:val="16"/>
              </w:rPr>
              <w:t xml:space="preserve"> </w:t>
            </w:r>
            <w:r>
              <w:rPr>
                <w:sz w:val="16"/>
              </w:rPr>
              <w:t>of</w:t>
            </w:r>
            <w:r>
              <w:rPr>
                <w:spacing w:val="-7"/>
                <w:sz w:val="16"/>
              </w:rPr>
              <w:t xml:space="preserve"> </w:t>
            </w:r>
            <w:r>
              <w:rPr>
                <w:sz w:val="16"/>
              </w:rPr>
              <w:t>the</w:t>
            </w:r>
            <w:r>
              <w:rPr>
                <w:spacing w:val="-7"/>
                <w:sz w:val="16"/>
              </w:rPr>
              <w:t xml:space="preserve"> </w:t>
            </w:r>
            <w:r>
              <w:rPr>
                <w:sz w:val="16"/>
              </w:rPr>
              <w:t>patient.</w:t>
            </w:r>
            <w:r>
              <w:rPr>
                <w:spacing w:val="-7"/>
                <w:sz w:val="16"/>
              </w:rPr>
              <w:t xml:space="preserve"> </w:t>
            </w:r>
            <w:r>
              <w:rPr>
                <w:sz w:val="16"/>
              </w:rPr>
              <w:t>The</w:t>
            </w:r>
            <w:r>
              <w:rPr>
                <w:spacing w:val="-7"/>
                <w:sz w:val="16"/>
              </w:rPr>
              <w:t xml:space="preserve"> </w:t>
            </w:r>
            <w:r>
              <w:rPr>
                <w:sz w:val="16"/>
              </w:rPr>
              <w:t>EHR</w:t>
            </w:r>
            <w:r>
              <w:rPr>
                <w:spacing w:val="-7"/>
                <w:sz w:val="16"/>
              </w:rPr>
              <w:t xml:space="preserve"> </w:t>
            </w:r>
            <w:r>
              <w:rPr>
                <w:sz w:val="16"/>
              </w:rPr>
              <w:t>should</w:t>
            </w:r>
            <w:r>
              <w:rPr>
                <w:spacing w:val="-7"/>
                <w:sz w:val="16"/>
              </w:rPr>
              <w:t xml:space="preserve"> </w:t>
            </w:r>
            <w:r>
              <w:rPr>
                <w:sz w:val="16"/>
              </w:rPr>
              <w:t>accommodate,</w:t>
            </w:r>
            <w:r>
              <w:rPr>
                <w:spacing w:val="-7"/>
                <w:sz w:val="16"/>
              </w:rPr>
              <w:t xml:space="preserve"> </w:t>
            </w:r>
            <w:r>
              <w:rPr>
                <w:sz w:val="16"/>
              </w:rPr>
              <w:t>at</w:t>
            </w:r>
            <w:r>
              <w:rPr>
                <w:spacing w:val="-7"/>
                <w:sz w:val="16"/>
              </w:rPr>
              <w:t xml:space="preserve"> </w:t>
            </w:r>
            <w:r>
              <w:rPr>
                <w:sz w:val="16"/>
              </w:rPr>
              <w:t>a</w:t>
            </w:r>
            <w:r>
              <w:rPr>
                <w:spacing w:val="-7"/>
                <w:sz w:val="16"/>
              </w:rPr>
              <w:t xml:space="preserve"> </w:t>
            </w:r>
            <w:r>
              <w:rPr>
                <w:sz w:val="16"/>
              </w:rPr>
              <w:t>minimum, the</w:t>
            </w:r>
            <w:r>
              <w:rPr>
                <w:spacing w:val="-13"/>
                <w:sz w:val="16"/>
              </w:rPr>
              <w:t xml:space="preserve"> </w:t>
            </w:r>
            <w:r>
              <w:rPr>
                <w:sz w:val="16"/>
              </w:rPr>
              <w:t>following</w:t>
            </w:r>
            <w:r>
              <w:rPr>
                <w:spacing w:val="-13"/>
                <w:sz w:val="16"/>
              </w:rPr>
              <w:t xml:space="preserve"> </w:t>
            </w:r>
            <w:r>
              <w:rPr>
                <w:sz w:val="16"/>
              </w:rPr>
              <w:t>possible</w:t>
            </w:r>
            <w:r>
              <w:rPr>
                <w:spacing w:val="-13"/>
                <w:sz w:val="16"/>
              </w:rPr>
              <w:t xml:space="preserve"> </w:t>
            </w:r>
            <w:r>
              <w:rPr>
                <w:sz w:val="16"/>
              </w:rPr>
              <w:t>recommendations</w:t>
            </w:r>
            <w:r>
              <w:rPr>
                <w:spacing w:val="-13"/>
                <w:sz w:val="16"/>
              </w:rPr>
              <w:t xml:space="preserve"> </w:t>
            </w:r>
            <w:r>
              <w:rPr>
                <w:sz w:val="16"/>
              </w:rPr>
              <w:t>for</w:t>
            </w:r>
            <w:r>
              <w:rPr>
                <w:spacing w:val="-13"/>
                <w:sz w:val="16"/>
              </w:rPr>
              <w:t xml:space="preserve"> </w:t>
            </w:r>
            <w:r>
              <w:rPr>
                <w:sz w:val="16"/>
              </w:rPr>
              <w:t>future</w:t>
            </w:r>
            <w:r>
              <w:rPr>
                <w:spacing w:val="-13"/>
                <w:sz w:val="16"/>
              </w:rPr>
              <w:t xml:space="preserve"> </w:t>
            </w:r>
            <w:r>
              <w:rPr>
                <w:sz w:val="16"/>
              </w:rPr>
              <w:t>care</w:t>
            </w:r>
            <w:r>
              <w:rPr>
                <w:spacing w:val="-13"/>
                <w:sz w:val="16"/>
              </w:rPr>
              <w:t xml:space="preserve"> </w:t>
            </w:r>
            <w:r>
              <w:rPr>
                <w:sz w:val="16"/>
              </w:rPr>
              <w:t>(or</w:t>
            </w:r>
            <w:r>
              <w:rPr>
                <w:spacing w:val="-13"/>
                <w:sz w:val="16"/>
              </w:rPr>
              <w:t xml:space="preserve"> </w:t>
            </w:r>
            <w:r>
              <w:rPr>
                <w:sz w:val="16"/>
              </w:rPr>
              <w:t>dispositions)</w:t>
            </w:r>
            <w:r>
              <w:rPr>
                <w:spacing w:val="-13"/>
                <w:sz w:val="16"/>
              </w:rPr>
              <w:t xml:space="preserve"> </w:t>
            </w:r>
            <w:r>
              <w:rPr>
                <w:sz w:val="16"/>
              </w:rPr>
              <w:t>along</w:t>
            </w:r>
            <w:r>
              <w:rPr>
                <w:spacing w:val="-13"/>
                <w:sz w:val="16"/>
              </w:rPr>
              <w:t xml:space="preserve"> </w:t>
            </w:r>
            <w:r>
              <w:rPr>
                <w:sz w:val="16"/>
              </w:rPr>
              <w:t>with</w:t>
            </w:r>
            <w:r>
              <w:rPr>
                <w:spacing w:val="-13"/>
                <w:sz w:val="16"/>
              </w:rPr>
              <w:t xml:space="preserve"> </w:t>
            </w:r>
            <w:r>
              <w:rPr>
                <w:sz w:val="16"/>
              </w:rPr>
              <w:t>other</w:t>
            </w:r>
            <w:r>
              <w:rPr>
                <w:spacing w:val="-13"/>
                <w:sz w:val="16"/>
              </w:rPr>
              <w:t xml:space="preserve"> </w:t>
            </w:r>
            <w:r>
              <w:rPr>
                <w:sz w:val="16"/>
              </w:rPr>
              <w:t>supporting</w:t>
            </w:r>
            <w:r>
              <w:rPr>
                <w:spacing w:val="-13"/>
                <w:sz w:val="16"/>
              </w:rPr>
              <w:t xml:space="preserve"> </w:t>
            </w:r>
            <w:r>
              <w:rPr>
                <w:sz w:val="16"/>
              </w:rPr>
              <w:t>information</w:t>
            </w:r>
            <w:r>
              <w:rPr>
                <w:spacing w:val="-13"/>
                <w:sz w:val="16"/>
              </w:rPr>
              <w:t xml:space="preserve"> </w:t>
            </w:r>
            <w:r>
              <w:rPr>
                <w:sz w:val="16"/>
              </w:rPr>
              <w:t>for</w:t>
            </w:r>
            <w:r>
              <w:rPr>
                <w:spacing w:val="-13"/>
                <w:sz w:val="16"/>
              </w:rPr>
              <w:t xml:space="preserve"> </w:t>
            </w:r>
            <w:r>
              <w:rPr>
                <w:sz w:val="16"/>
              </w:rPr>
              <w:t>the</w:t>
            </w:r>
            <w:r>
              <w:rPr>
                <w:spacing w:val="-13"/>
                <w:sz w:val="16"/>
              </w:rPr>
              <w:t xml:space="preserve"> </w:t>
            </w:r>
            <w:r>
              <w:rPr>
                <w:sz w:val="16"/>
              </w:rPr>
              <w:t>recommendations:</w:t>
            </w:r>
          </w:p>
          <w:p w14:paraId="5B66E067" w14:textId="77777777" w:rsidR="003518F7" w:rsidRDefault="003518F7" w:rsidP="003518F7">
            <w:pPr>
              <w:pStyle w:val="TableParagraph"/>
              <w:numPr>
                <w:ilvl w:val="0"/>
                <w:numId w:val="36"/>
              </w:numPr>
              <w:tabs>
                <w:tab w:val="left" w:pos="823"/>
              </w:tabs>
              <w:ind w:left="821" w:hanging="101"/>
              <w:jc w:val="both"/>
              <w:rPr>
                <w:sz w:val="16"/>
              </w:rPr>
            </w:pPr>
            <w:r>
              <w:rPr>
                <w:sz w:val="16"/>
              </w:rPr>
              <w:t>discharge,</w:t>
            </w:r>
          </w:p>
          <w:p w14:paraId="14BBB373" w14:textId="77777777" w:rsidR="003518F7" w:rsidRDefault="003518F7" w:rsidP="003518F7">
            <w:pPr>
              <w:pStyle w:val="TableParagraph"/>
              <w:numPr>
                <w:ilvl w:val="0"/>
                <w:numId w:val="36"/>
              </w:numPr>
              <w:tabs>
                <w:tab w:val="left" w:pos="823"/>
              </w:tabs>
              <w:ind w:left="821" w:hanging="101"/>
              <w:jc w:val="both"/>
              <w:rPr>
                <w:sz w:val="16"/>
              </w:rPr>
            </w:pPr>
            <w:r>
              <w:rPr>
                <w:sz w:val="16"/>
              </w:rPr>
              <w:t>admission,</w:t>
            </w:r>
          </w:p>
          <w:p w14:paraId="7FE0090E" w14:textId="77777777" w:rsidR="003518F7" w:rsidRDefault="003518F7" w:rsidP="003518F7">
            <w:pPr>
              <w:pStyle w:val="TableParagraph"/>
              <w:numPr>
                <w:ilvl w:val="0"/>
                <w:numId w:val="36"/>
              </w:numPr>
              <w:tabs>
                <w:tab w:val="left" w:pos="823"/>
              </w:tabs>
              <w:ind w:left="821" w:hanging="101"/>
              <w:jc w:val="both"/>
              <w:rPr>
                <w:sz w:val="16"/>
              </w:rPr>
            </w:pPr>
            <w:r>
              <w:rPr>
                <w:sz w:val="16"/>
              </w:rPr>
              <w:t>transfer,</w:t>
            </w:r>
          </w:p>
          <w:p w14:paraId="50C86CD3" w14:textId="77777777" w:rsidR="003518F7" w:rsidRDefault="003518F7" w:rsidP="003518F7">
            <w:pPr>
              <w:pStyle w:val="TableParagraph"/>
              <w:numPr>
                <w:ilvl w:val="0"/>
                <w:numId w:val="36"/>
              </w:numPr>
              <w:tabs>
                <w:tab w:val="left" w:pos="823"/>
              </w:tabs>
              <w:ind w:left="821" w:hanging="101"/>
              <w:jc w:val="both"/>
              <w:rPr>
                <w:sz w:val="16"/>
              </w:rPr>
            </w:pPr>
            <w:r>
              <w:rPr>
                <w:sz w:val="16"/>
              </w:rPr>
              <w:t>death,</w:t>
            </w:r>
          </w:p>
          <w:p w14:paraId="3403B58B" w14:textId="77777777" w:rsidR="003518F7" w:rsidRDefault="003518F7" w:rsidP="003518F7">
            <w:pPr>
              <w:pStyle w:val="TableParagraph"/>
              <w:numPr>
                <w:ilvl w:val="0"/>
                <w:numId w:val="36"/>
              </w:numPr>
              <w:tabs>
                <w:tab w:val="left" w:pos="823"/>
              </w:tabs>
              <w:ind w:left="821" w:hanging="101"/>
              <w:jc w:val="both"/>
              <w:rPr>
                <w:sz w:val="16"/>
              </w:rPr>
            </w:pPr>
            <w:r>
              <w:rPr>
                <w:sz w:val="16"/>
              </w:rPr>
              <w:t>left without being seen (LWBS),</w:t>
            </w:r>
          </w:p>
          <w:p w14:paraId="0D5855A3" w14:textId="77777777" w:rsidR="003518F7" w:rsidRDefault="003518F7" w:rsidP="003518F7">
            <w:pPr>
              <w:pStyle w:val="TableParagraph"/>
              <w:numPr>
                <w:ilvl w:val="0"/>
                <w:numId w:val="36"/>
              </w:numPr>
              <w:tabs>
                <w:tab w:val="left" w:pos="823"/>
              </w:tabs>
              <w:ind w:left="821" w:hanging="101"/>
              <w:jc w:val="both"/>
              <w:rPr>
                <w:sz w:val="16"/>
              </w:rPr>
            </w:pPr>
            <w:r>
              <w:rPr>
                <w:sz w:val="16"/>
              </w:rPr>
              <w:t>left without treatment (LWOT),</w:t>
            </w:r>
          </w:p>
          <w:p w14:paraId="10DA1447" w14:textId="77777777" w:rsidR="003518F7" w:rsidRDefault="003518F7" w:rsidP="003518F7">
            <w:pPr>
              <w:pStyle w:val="TableParagraph"/>
              <w:numPr>
                <w:ilvl w:val="0"/>
                <w:numId w:val="36"/>
              </w:numPr>
              <w:tabs>
                <w:tab w:val="left" w:pos="823"/>
              </w:tabs>
              <w:ind w:left="821" w:hanging="101"/>
              <w:jc w:val="both"/>
              <w:rPr>
                <w:sz w:val="16"/>
              </w:rPr>
            </w:pPr>
            <w:r>
              <w:rPr>
                <w:sz w:val="16"/>
              </w:rPr>
              <w:t>elopements (i.e. leaving without notifying the facility or wandering),</w:t>
            </w:r>
          </w:p>
          <w:p w14:paraId="194894E7" w14:textId="77777777" w:rsidR="003518F7" w:rsidRDefault="003518F7" w:rsidP="003518F7">
            <w:pPr>
              <w:pStyle w:val="TableParagraph"/>
              <w:numPr>
                <w:ilvl w:val="0"/>
                <w:numId w:val="36"/>
              </w:numPr>
              <w:tabs>
                <w:tab w:val="left" w:pos="823"/>
              </w:tabs>
              <w:ind w:left="821" w:hanging="101"/>
              <w:jc w:val="both"/>
              <w:rPr>
                <w:sz w:val="16"/>
              </w:rPr>
            </w:pPr>
            <w:r>
              <w:rPr>
                <w:sz w:val="16"/>
              </w:rPr>
              <w:t>left against medical advice (AMA),</w:t>
            </w:r>
          </w:p>
          <w:p w14:paraId="06C88350" w14:textId="6F269CB7" w:rsidR="003518F7" w:rsidRDefault="003518F7" w:rsidP="003518F7">
            <w:pPr>
              <w:pStyle w:val="TableParagraph"/>
              <w:numPr>
                <w:ilvl w:val="0"/>
                <w:numId w:val="36"/>
              </w:numPr>
              <w:tabs>
                <w:tab w:val="left" w:pos="823"/>
              </w:tabs>
              <w:ind w:left="821" w:hanging="101"/>
              <w:jc w:val="both"/>
              <w:rPr>
                <w:b/>
                <w:sz w:val="16"/>
              </w:rPr>
            </w:pPr>
            <w:r>
              <w:rPr>
                <w:sz w:val="16"/>
              </w:rPr>
              <w:t>patients triaged to other clinics, and administrative errors.</w:t>
            </w:r>
          </w:p>
        </w:tc>
      </w:tr>
      <w:tr w:rsidR="003518F7" w14:paraId="02E57D40" w14:textId="556254BA" w:rsidTr="00525590">
        <w:trPr>
          <w:trHeight w:val="492"/>
        </w:trPr>
        <w:tc>
          <w:tcPr>
            <w:tcW w:w="2400" w:type="dxa"/>
            <w:vMerge w:val="restart"/>
            <w:tcBorders>
              <w:right w:val="single" w:sz="8" w:space="0" w:color="000000"/>
            </w:tcBorders>
          </w:tcPr>
          <w:p w14:paraId="55CD2DDF" w14:textId="77777777" w:rsidR="003518F7" w:rsidRDefault="003518F7" w:rsidP="003518F7">
            <w:pPr>
              <w:pStyle w:val="TableParagraph"/>
              <w:rPr>
                <w:sz w:val="16"/>
              </w:rPr>
            </w:pPr>
          </w:p>
        </w:tc>
        <w:tc>
          <w:tcPr>
            <w:tcW w:w="7523" w:type="dxa"/>
            <w:tcBorders>
              <w:top w:val="single" w:sz="6" w:space="0" w:color="000000"/>
              <w:left w:val="single" w:sz="8" w:space="0" w:color="000000"/>
              <w:right w:val="single" w:sz="6" w:space="0" w:color="000000"/>
            </w:tcBorders>
            <w:shd w:val="clear" w:color="auto" w:fill="C6D9F1" w:themeFill="text2" w:themeFillTint="33"/>
          </w:tcPr>
          <w:p w14:paraId="3B65A857" w14:textId="77777777" w:rsidR="003518F7" w:rsidRDefault="003518F7" w:rsidP="003518F7">
            <w:pPr>
              <w:pStyle w:val="TableParagraph"/>
              <w:spacing w:before="28" w:line="190" w:lineRule="atLeast"/>
              <w:ind w:left="453" w:right="51" w:hanging="246"/>
              <w:jc w:val="both"/>
              <w:rPr>
                <w:sz w:val="16"/>
              </w:rPr>
            </w:pPr>
            <w:r>
              <w:rPr>
                <w:b/>
                <w:sz w:val="16"/>
              </w:rPr>
              <w:t xml:space="preserve">1. </w:t>
            </w:r>
            <w:r>
              <w:rPr>
                <w:sz w:val="16"/>
              </w:rPr>
              <w:t>The system SHALL provide the ability to capture recommendations for future care as discrete data elements including the recommending provider and an alert date for the recommendation to take effect.</w:t>
            </w:r>
          </w:p>
        </w:tc>
        <w:tc>
          <w:tcPr>
            <w:tcW w:w="958" w:type="dxa"/>
            <w:tcBorders>
              <w:top w:val="single" w:sz="6" w:space="0" w:color="000000"/>
              <w:left w:val="single" w:sz="6" w:space="0" w:color="000000"/>
              <w:right w:val="single" w:sz="6" w:space="0" w:color="000000"/>
            </w:tcBorders>
            <w:shd w:val="clear" w:color="auto" w:fill="C6D9F1" w:themeFill="text2" w:themeFillTint="33"/>
            <w:vAlign w:val="center"/>
          </w:tcPr>
          <w:p w14:paraId="544F57BB" w14:textId="77777777" w:rsidR="003518F7" w:rsidRDefault="003518F7" w:rsidP="003518F7">
            <w:pPr>
              <w:pStyle w:val="TableParagraph"/>
              <w:ind w:left="0"/>
              <w:jc w:val="center"/>
              <w:rPr>
                <w:sz w:val="16"/>
              </w:rPr>
            </w:pPr>
            <w:r>
              <w:rPr>
                <w:sz w:val="16"/>
              </w:rPr>
              <w:t>590</w:t>
            </w:r>
          </w:p>
        </w:tc>
        <w:tc>
          <w:tcPr>
            <w:tcW w:w="958" w:type="dxa"/>
            <w:tcBorders>
              <w:top w:val="single" w:sz="6" w:space="0" w:color="000000"/>
              <w:left w:val="single" w:sz="6" w:space="0" w:color="000000"/>
              <w:right w:val="single" w:sz="6" w:space="0" w:color="000000"/>
            </w:tcBorders>
            <w:shd w:val="clear" w:color="auto" w:fill="C6D9F1" w:themeFill="text2" w:themeFillTint="33"/>
            <w:vAlign w:val="center"/>
          </w:tcPr>
          <w:p w14:paraId="0F4DCF8A" w14:textId="35987550" w:rsidR="003518F7" w:rsidRDefault="00525590" w:rsidP="003518F7">
            <w:pPr>
              <w:pStyle w:val="TableParagraph"/>
              <w:ind w:left="0"/>
              <w:jc w:val="center"/>
              <w:rPr>
                <w:sz w:val="16"/>
              </w:rPr>
            </w:pPr>
            <w:r>
              <w:rPr>
                <w:sz w:val="16"/>
              </w:rPr>
              <w:t>B/M</w:t>
            </w:r>
          </w:p>
        </w:tc>
        <w:tc>
          <w:tcPr>
            <w:tcW w:w="958" w:type="dxa"/>
            <w:tcBorders>
              <w:top w:val="single" w:sz="6" w:space="0" w:color="000000"/>
              <w:left w:val="single" w:sz="6" w:space="0" w:color="000000"/>
              <w:right w:val="single" w:sz="6" w:space="0" w:color="000000"/>
            </w:tcBorders>
            <w:shd w:val="clear" w:color="auto" w:fill="C6D9F1" w:themeFill="text2" w:themeFillTint="33"/>
            <w:vAlign w:val="center"/>
          </w:tcPr>
          <w:p w14:paraId="3859340B" w14:textId="076380B8" w:rsidR="003518F7" w:rsidRDefault="003518F7" w:rsidP="003518F7">
            <w:pPr>
              <w:pStyle w:val="TableParagraph"/>
              <w:ind w:left="0"/>
              <w:jc w:val="center"/>
              <w:rPr>
                <w:sz w:val="16"/>
              </w:rPr>
            </w:pPr>
          </w:p>
        </w:tc>
      </w:tr>
      <w:tr w:rsidR="003518F7" w14:paraId="7C016FD1" w14:textId="512E66FB" w:rsidTr="00525590">
        <w:trPr>
          <w:trHeight w:val="432"/>
        </w:trPr>
        <w:tc>
          <w:tcPr>
            <w:tcW w:w="2400" w:type="dxa"/>
            <w:vMerge/>
            <w:tcBorders>
              <w:top w:val="nil"/>
              <w:right w:val="single" w:sz="8" w:space="0" w:color="000000"/>
            </w:tcBorders>
          </w:tcPr>
          <w:p w14:paraId="3902AB56"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C6D9F1" w:themeFill="text2" w:themeFillTint="33"/>
          </w:tcPr>
          <w:p w14:paraId="3673C6BB" w14:textId="77777777" w:rsidR="003518F7" w:rsidRDefault="003518F7" w:rsidP="003518F7">
            <w:pPr>
              <w:pStyle w:val="TableParagraph"/>
              <w:spacing w:before="28" w:line="190" w:lineRule="atLeast"/>
              <w:ind w:left="453" w:right="130" w:hanging="246"/>
              <w:rPr>
                <w:sz w:val="16"/>
              </w:rPr>
            </w:pPr>
            <w:r>
              <w:rPr>
                <w:b/>
                <w:sz w:val="16"/>
              </w:rPr>
              <w:t xml:space="preserve">2. </w:t>
            </w:r>
            <w:r>
              <w:rPr>
                <w:sz w:val="16"/>
              </w:rPr>
              <w:t>The system SHALL provide the ability to maintain recommendations and associated recommendation meta-data (e.g., date of alert).</w:t>
            </w:r>
          </w:p>
        </w:tc>
        <w:tc>
          <w:tcPr>
            <w:tcW w:w="958" w:type="dxa"/>
            <w:tcBorders>
              <w:left w:val="single" w:sz="6" w:space="0" w:color="000000"/>
              <w:right w:val="single" w:sz="6" w:space="0" w:color="000000"/>
            </w:tcBorders>
            <w:shd w:val="clear" w:color="auto" w:fill="C6D9F1" w:themeFill="text2" w:themeFillTint="33"/>
            <w:vAlign w:val="center"/>
          </w:tcPr>
          <w:p w14:paraId="129BBF2A" w14:textId="77777777" w:rsidR="003518F7" w:rsidRDefault="003518F7" w:rsidP="003518F7">
            <w:pPr>
              <w:pStyle w:val="TableParagraph"/>
              <w:ind w:left="0"/>
              <w:jc w:val="center"/>
              <w:rPr>
                <w:sz w:val="16"/>
              </w:rPr>
            </w:pPr>
            <w:r>
              <w:rPr>
                <w:sz w:val="16"/>
              </w:rPr>
              <w:t>591</w:t>
            </w:r>
          </w:p>
        </w:tc>
        <w:tc>
          <w:tcPr>
            <w:tcW w:w="958" w:type="dxa"/>
            <w:tcBorders>
              <w:left w:val="single" w:sz="6" w:space="0" w:color="000000"/>
              <w:right w:val="single" w:sz="6" w:space="0" w:color="000000"/>
            </w:tcBorders>
            <w:shd w:val="clear" w:color="auto" w:fill="C6D9F1" w:themeFill="text2" w:themeFillTint="33"/>
            <w:vAlign w:val="center"/>
          </w:tcPr>
          <w:p w14:paraId="5252ADCF" w14:textId="0C0011C4" w:rsidR="003518F7" w:rsidRDefault="00525590" w:rsidP="003518F7">
            <w:pPr>
              <w:pStyle w:val="TableParagraph"/>
              <w:ind w:left="0"/>
              <w:jc w:val="center"/>
              <w:rPr>
                <w:sz w:val="16"/>
              </w:rPr>
            </w:pPr>
            <w:r>
              <w:rPr>
                <w:sz w:val="16"/>
              </w:rPr>
              <w:t>B/M</w:t>
            </w:r>
          </w:p>
        </w:tc>
        <w:tc>
          <w:tcPr>
            <w:tcW w:w="958" w:type="dxa"/>
            <w:tcBorders>
              <w:left w:val="single" w:sz="6" w:space="0" w:color="000000"/>
              <w:right w:val="single" w:sz="6" w:space="0" w:color="000000"/>
            </w:tcBorders>
            <w:shd w:val="clear" w:color="auto" w:fill="C6D9F1" w:themeFill="text2" w:themeFillTint="33"/>
            <w:vAlign w:val="center"/>
          </w:tcPr>
          <w:p w14:paraId="7C3194FB" w14:textId="371F998E" w:rsidR="003518F7" w:rsidRDefault="003518F7" w:rsidP="003518F7">
            <w:pPr>
              <w:pStyle w:val="TableParagraph"/>
              <w:ind w:left="0"/>
              <w:jc w:val="center"/>
              <w:rPr>
                <w:sz w:val="16"/>
              </w:rPr>
            </w:pPr>
          </w:p>
        </w:tc>
      </w:tr>
      <w:tr w:rsidR="003518F7" w14:paraId="09E342DF" w14:textId="152D4D4F" w:rsidTr="00525590">
        <w:trPr>
          <w:trHeight w:val="623"/>
        </w:trPr>
        <w:tc>
          <w:tcPr>
            <w:tcW w:w="2400" w:type="dxa"/>
            <w:vMerge/>
            <w:tcBorders>
              <w:top w:val="nil"/>
              <w:right w:val="single" w:sz="8" w:space="0" w:color="000000"/>
            </w:tcBorders>
          </w:tcPr>
          <w:p w14:paraId="5E2BA2A7"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F2DBDB" w:themeFill="accent2" w:themeFillTint="33"/>
          </w:tcPr>
          <w:p w14:paraId="4B0BD914" w14:textId="77777777" w:rsidR="003518F7" w:rsidRDefault="003518F7" w:rsidP="003518F7">
            <w:pPr>
              <w:pStyle w:val="TableParagraph"/>
              <w:spacing w:before="28" w:line="190" w:lineRule="atLeast"/>
              <w:ind w:left="453" w:right="52" w:hanging="246"/>
              <w:jc w:val="both"/>
              <w:rPr>
                <w:sz w:val="16"/>
              </w:rPr>
            </w:pPr>
            <w:r>
              <w:rPr>
                <w:b/>
                <w:sz w:val="16"/>
              </w:rPr>
              <w:t xml:space="preserve">3. </w:t>
            </w:r>
            <w:r>
              <w:rPr>
                <w:sz w:val="16"/>
              </w:rPr>
              <w:t>The system SHALL provide the ability to render an alert of the recommendation based on the date associated with the recommendation (e.g., if recommendation is to "book appointment for physical therapy in 2 weeks" - alert will be triggered in 1.5 weeks for follow-up).</w:t>
            </w:r>
          </w:p>
        </w:tc>
        <w:tc>
          <w:tcPr>
            <w:tcW w:w="958" w:type="dxa"/>
            <w:tcBorders>
              <w:left w:val="single" w:sz="6" w:space="0" w:color="000000"/>
              <w:right w:val="single" w:sz="6" w:space="0" w:color="000000"/>
            </w:tcBorders>
            <w:shd w:val="clear" w:color="auto" w:fill="F2DBDB" w:themeFill="accent2" w:themeFillTint="33"/>
            <w:vAlign w:val="center"/>
          </w:tcPr>
          <w:p w14:paraId="5BF2BA55" w14:textId="77777777" w:rsidR="003518F7" w:rsidRDefault="003518F7" w:rsidP="003518F7">
            <w:pPr>
              <w:pStyle w:val="TableParagraph"/>
              <w:ind w:left="0"/>
              <w:jc w:val="center"/>
              <w:rPr>
                <w:sz w:val="16"/>
              </w:rPr>
            </w:pPr>
            <w:r>
              <w:rPr>
                <w:sz w:val="16"/>
              </w:rPr>
              <w:t>592</w:t>
            </w:r>
          </w:p>
        </w:tc>
        <w:tc>
          <w:tcPr>
            <w:tcW w:w="958" w:type="dxa"/>
            <w:tcBorders>
              <w:left w:val="single" w:sz="6" w:space="0" w:color="000000"/>
              <w:right w:val="single" w:sz="6" w:space="0" w:color="000000"/>
            </w:tcBorders>
            <w:shd w:val="clear" w:color="auto" w:fill="F2DBDB" w:themeFill="accent2" w:themeFillTint="33"/>
            <w:vAlign w:val="center"/>
          </w:tcPr>
          <w:p w14:paraId="3C25B008" w14:textId="79B6436C" w:rsidR="003518F7" w:rsidRDefault="00525590" w:rsidP="003518F7">
            <w:pPr>
              <w:pStyle w:val="TableParagraph"/>
              <w:ind w:left="0"/>
              <w:jc w:val="center"/>
              <w:rPr>
                <w:sz w:val="16"/>
              </w:rPr>
            </w:pPr>
            <w:r>
              <w:rPr>
                <w:sz w:val="16"/>
              </w:rPr>
              <w:t>A</w:t>
            </w:r>
          </w:p>
        </w:tc>
        <w:tc>
          <w:tcPr>
            <w:tcW w:w="958" w:type="dxa"/>
            <w:tcBorders>
              <w:left w:val="single" w:sz="6" w:space="0" w:color="000000"/>
              <w:right w:val="single" w:sz="6" w:space="0" w:color="000000"/>
            </w:tcBorders>
            <w:shd w:val="clear" w:color="auto" w:fill="F2DBDB" w:themeFill="accent2" w:themeFillTint="33"/>
            <w:vAlign w:val="center"/>
          </w:tcPr>
          <w:p w14:paraId="05FB8760" w14:textId="48E2B424" w:rsidR="003518F7" w:rsidRDefault="003518F7" w:rsidP="003518F7">
            <w:pPr>
              <w:pStyle w:val="TableParagraph"/>
              <w:ind w:left="0"/>
              <w:jc w:val="center"/>
              <w:rPr>
                <w:sz w:val="16"/>
              </w:rPr>
            </w:pPr>
          </w:p>
        </w:tc>
      </w:tr>
      <w:tr w:rsidR="003518F7" w14:paraId="5475F070" w14:textId="1D851FC8" w:rsidTr="00525590">
        <w:trPr>
          <w:trHeight w:val="431"/>
        </w:trPr>
        <w:tc>
          <w:tcPr>
            <w:tcW w:w="2400" w:type="dxa"/>
            <w:vMerge/>
            <w:tcBorders>
              <w:top w:val="nil"/>
              <w:right w:val="single" w:sz="8" w:space="0" w:color="000000"/>
            </w:tcBorders>
          </w:tcPr>
          <w:p w14:paraId="6E891F61"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F2DBDB" w:themeFill="accent2" w:themeFillTint="33"/>
          </w:tcPr>
          <w:p w14:paraId="1D85B930" w14:textId="77777777" w:rsidR="003518F7" w:rsidRDefault="003518F7" w:rsidP="003518F7">
            <w:pPr>
              <w:pStyle w:val="TableParagraph"/>
              <w:spacing w:before="28" w:line="190" w:lineRule="atLeast"/>
              <w:ind w:left="453" w:right="3" w:hanging="246"/>
              <w:rPr>
                <w:sz w:val="16"/>
              </w:rPr>
            </w:pPr>
            <w:r>
              <w:rPr>
                <w:b/>
                <w:sz w:val="16"/>
              </w:rPr>
              <w:t xml:space="preserve">4. </w:t>
            </w:r>
            <w:r>
              <w:rPr>
                <w:sz w:val="16"/>
              </w:rPr>
              <w:t>The system SHALL provide the ability to capture recommendations for future care or post-encounter disposition from encounter and diagnostic studies imported in structured documents.</w:t>
            </w:r>
          </w:p>
        </w:tc>
        <w:tc>
          <w:tcPr>
            <w:tcW w:w="958" w:type="dxa"/>
            <w:tcBorders>
              <w:left w:val="single" w:sz="6" w:space="0" w:color="000000"/>
              <w:right w:val="single" w:sz="6" w:space="0" w:color="000000"/>
            </w:tcBorders>
            <w:shd w:val="clear" w:color="auto" w:fill="F2DBDB" w:themeFill="accent2" w:themeFillTint="33"/>
            <w:vAlign w:val="center"/>
          </w:tcPr>
          <w:p w14:paraId="2E1E1E1C" w14:textId="77777777" w:rsidR="003518F7" w:rsidRDefault="003518F7" w:rsidP="003518F7">
            <w:pPr>
              <w:pStyle w:val="TableParagraph"/>
              <w:ind w:left="0"/>
              <w:jc w:val="center"/>
              <w:rPr>
                <w:sz w:val="16"/>
              </w:rPr>
            </w:pPr>
            <w:r>
              <w:rPr>
                <w:sz w:val="16"/>
              </w:rPr>
              <w:t>593</w:t>
            </w:r>
          </w:p>
        </w:tc>
        <w:tc>
          <w:tcPr>
            <w:tcW w:w="958" w:type="dxa"/>
            <w:tcBorders>
              <w:left w:val="single" w:sz="6" w:space="0" w:color="000000"/>
              <w:right w:val="single" w:sz="6" w:space="0" w:color="000000"/>
            </w:tcBorders>
            <w:shd w:val="clear" w:color="auto" w:fill="F2DBDB" w:themeFill="accent2" w:themeFillTint="33"/>
            <w:vAlign w:val="center"/>
          </w:tcPr>
          <w:p w14:paraId="5F205940" w14:textId="6045816A" w:rsidR="003518F7" w:rsidRDefault="00525590" w:rsidP="003518F7">
            <w:pPr>
              <w:pStyle w:val="TableParagraph"/>
              <w:ind w:left="0"/>
              <w:jc w:val="center"/>
              <w:rPr>
                <w:sz w:val="16"/>
              </w:rPr>
            </w:pPr>
            <w:r>
              <w:rPr>
                <w:sz w:val="16"/>
              </w:rPr>
              <w:t>A</w:t>
            </w:r>
          </w:p>
        </w:tc>
        <w:tc>
          <w:tcPr>
            <w:tcW w:w="958" w:type="dxa"/>
            <w:tcBorders>
              <w:left w:val="single" w:sz="6" w:space="0" w:color="000000"/>
              <w:right w:val="single" w:sz="6" w:space="0" w:color="000000"/>
            </w:tcBorders>
            <w:shd w:val="clear" w:color="auto" w:fill="F2DBDB" w:themeFill="accent2" w:themeFillTint="33"/>
            <w:vAlign w:val="center"/>
          </w:tcPr>
          <w:p w14:paraId="1720EE16" w14:textId="0CDEEC6A" w:rsidR="003518F7" w:rsidRDefault="003518F7" w:rsidP="003518F7">
            <w:pPr>
              <w:pStyle w:val="TableParagraph"/>
              <w:ind w:left="0"/>
              <w:jc w:val="center"/>
              <w:rPr>
                <w:sz w:val="16"/>
              </w:rPr>
            </w:pPr>
          </w:p>
        </w:tc>
      </w:tr>
      <w:tr w:rsidR="003518F7" w14:paraId="7CEDB8E5" w14:textId="655A7ED5" w:rsidTr="00525590">
        <w:trPr>
          <w:trHeight w:val="452"/>
        </w:trPr>
        <w:tc>
          <w:tcPr>
            <w:tcW w:w="2400" w:type="dxa"/>
            <w:vMerge/>
            <w:tcBorders>
              <w:top w:val="nil"/>
              <w:right w:val="single" w:sz="8" w:space="0" w:color="000000"/>
            </w:tcBorders>
          </w:tcPr>
          <w:p w14:paraId="4B95D17A"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F2DBDB" w:themeFill="accent2" w:themeFillTint="33"/>
          </w:tcPr>
          <w:p w14:paraId="4D921886" w14:textId="4A3EA7B6" w:rsidR="003518F7" w:rsidRDefault="003518F7" w:rsidP="003518F7">
            <w:pPr>
              <w:pStyle w:val="TableParagraph"/>
              <w:spacing w:before="28" w:line="190" w:lineRule="atLeast"/>
              <w:ind w:left="453" w:right="52" w:hanging="246"/>
              <w:jc w:val="both"/>
              <w:rPr>
                <w:sz w:val="16"/>
              </w:rPr>
            </w:pPr>
            <w:r>
              <w:rPr>
                <w:b/>
                <w:sz w:val="16"/>
              </w:rPr>
              <w:t xml:space="preserve">5.  </w:t>
            </w:r>
            <w:r>
              <w:rPr>
                <w:sz w:val="16"/>
              </w:rPr>
              <w:t>The system SHOULD provide the ability to capture recommended actions for future care along with the recommending provider, the date recommended and the date suggested to carry out the recommendation.</w:t>
            </w:r>
          </w:p>
        </w:tc>
        <w:tc>
          <w:tcPr>
            <w:tcW w:w="958" w:type="dxa"/>
            <w:tcBorders>
              <w:left w:val="single" w:sz="6" w:space="0" w:color="000000"/>
              <w:right w:val="single" w:sz="6" w:space="0" w:color="000000"/>
            </w:tcBorders>
            <w:shd w:val="clear" w:color="auto" w:fill="F2DBDB" w:themeFill="accent2" w:themeFillTint="33"/>
            <w:vAlign w:val="center"/>
          </w:tcPr>
          <w:p w14:paraId="07AC6D67" w14:textId="77777777" w:rsidR="003518F7" w:rsidRDefault="003518F7" w:rsidP="003518F7">
            <w:pPr>
              <w:pStyle w:val="TableParagraph"/>
              <w:ind w:left="0"/>
              <w:jc w:val="center"/>
              <w:rPr>
                <w:sz w:val="16"/>
              </w:rPr>
            </w:pPr>
            <w:r>
              <w:rPr>
                <w:sz w:val="16"/>
              </w:rPr>
              <w:t>594</w:t>
            </w:r>
          </w:p>
        </w:tc>
        <w:tc>
          <w:tcPr>
            <w:tcW w:w="958" w:type="dxa"/>
            <w:tcBorders>
              <w:left w:val="single" w:sz="6" w:space="0" w:color="000000"/>
              <w:right w:val="single" w:sz="6" w:space="0" w:color="000000"/>
            </w:tcBorders>
            <w:shd w:val="clear" w:color="auto" w:fill="F2DBDB" w:themeFill="accent2" w:themeFillTint="33"/>
            <w:vAlign w:val="center"/>
          </w:tcPr>
          <w:p w14:paraId="426E1721" w14:textId="6582B106" w:rsidR="003518F7" w:rsidRDefault="00525590" w:rsidP="003518F7">
            <w:pPr>
              <w:pStyle w:val="TableParagraph"/>
              <w:ind w:left="0"/>
              <w:jc w:val="center"/>
              <w:rPr>
                <w:sz w:val="16"/>
              </w:rPr>
            </w:pPr>
            <w:r>
              <w:rPr>
                <w:sz w:val="16"/>
              </w:rPr>
              <w:t>A</w:t>
            </w:r>
          </w:p>
        </w:tc>
        <w:tc>
          <w:tcPr>
            <w:tcW w:w="958" w:type="dxa"/>
            <w:tcBorders>
              <w:left w:val="single" w:sz="6" w:space="0" w:color="000000"/>
              <w:right w:val="single" w:sz="6" w:space="0" w:color="000000"/>
            </w:tcBorders>
            <w:shd w:val="clear" w:color="auto" w:fill="F2DBDB" w:themeFill="accent2" w:themeFillTint="33"/>
            <w:vAlign w:val="center"/>
          </w:tcPr>
          <w:p w14:paraId="5BC09E19" w14:textId="770CD5AC" w:rsidR="003518F7" w:rsidRDefault="003518F7" w:rsidP="003518F7">
            <w:pPr>
              <w:pStyle w:val="TableParagraph"/>
              <w:ind w:left="0"/>
              <w:jc w:val="center"/>
              <w:rPr>
                <w:sz w:val="16"/>
              </w:rPr>
            </w:pPr>
          </w:p>
        </w:tc>
      </w:tr>
      <w:tr w:rsidR="003518F7" w14:paraId="7F8F04AC" w14:textId="077E146E" w:rsidTr="00525590">
        <w:trPr>
          <w:trHeight w:val="432"/>
        </w:trPr>
        <w:tc>
          <w:tcPr>
            <w:tcW w:w="2400" w:type="dxa"/>
            <w:vMerge/>
            <w:tcBorders>
              <w:top w:val="nil"/>
              <w:right w:val="single" w:sz="8" w:space="0" w:color="000000"/>
            </w:tcBorders>
          </w:tcPr>
          <w:p w14:paraId="46DB1709" w14:textId="77777777" w:rsidR="003518F7" w:rsidRDefault="003518F7" w:rsidP="003518F7">
            <w:pPr>
              <w:rPr>
                <w:sz w:val="2"/>
                <w:szCs w:val="2"/>
              </w:rPr>
            </w:pPr>
          </w:p>
        </w:tc>
        <w:tc>
          <w:tcPr>
            <w:tcW w:w="7523" w:type="dxa"/>
            <w:tcBorders>
              <w:left w:val="single" w:sz="8" w:space="0" w:color="000000"/>
              <w:right w:val="single" w:sz="6" w:space="0" w:color="000000"/>
            </w:tcBorders>
            <w:shd w:val="clear" w:color="auto" w:fill="F2DBDB" w:themeFill="accent2" w:themeFillTint="33"/>
          </w:tcPr>
          <w:p w14:paraId="5E0F9932" w14:textId="77777777" w:rsidR="003518F7" w:rsidRDefault="003518F7" w:rsidP="003518F7">
            <w:pPr>
              <w:pStyle w:val="TableParagraph"/>
              <w:spacing w:before="28" w:line="190" w:lineRule="atLeast"/>
              <w:ind w:left="453" w:right="3" w:hanging="246"/>
              <w:rPr>
                <w:sz w:val="16"/>
              </w:rPr>
            </w:pPr>
            <w:r>
              <w:rPr>
                <w:b/>
                <w:sz w:val="16"/>
              </w:rPr>
              <w:t xml:space="preserve">6. </w:t>
            </w:r>
            <w:r>
              <w:rPr>
                <w:sz w:val="16"/>
              </w:rPr>
              <w:t>The system SHOULD provide the ability to link the recommendation for future care with the original documentation of that recommendation.</w:t>
            </w:r>
          </w:p>
        </w:tc>
        <w:tc>
          <w:tcPr>
            <w:tcW w:w="958" w:type="dxa"/>
            <w:tcBorders>
              <w:left w:val="single" w:sz="6" w:space="0" w:color="000000"/>
              <w:right w:val="single" w:sz="6" w:space="0" w:color="000000"/>
            </w:tcBorders>
            <w:shd w:val="clear" w:color="auto" w:fill="F2DBDB" w:themeFill="accent2" w:themeFillTint="33"/>
            <w:vAlign w:val="center"/>
          </w:tcPr>
          <w:p w14:paraId="177506B5" w14:textId="77777777" w:rsidR="003518F7" w:rsidRDefault="003518F7" w:rsidP="003518F7">
            <w:pPr>
              <w:pStyle w:val="TableParagraph"/>
              <w:ind w:left="0"/>
              <w:jc w:val="center"/>
              <w:rPr>
                <w:sz w:val="16"/>
              </w:rPr>
            </w:pPr>
            <w:r>
              <w:rPr>
                <w:sz w:val="16"/>
              </w:rPr>
              <w:t>595</w:t>
            </w:r>
          </w:p>
        </w:tc>
        <w:tc>
          <w:tcPr>
            <w:tcW w:w="958" w:type="dxa"/>
            <w:tcBorders>
              <w:left w:val="single" w:sz="6" w:space="0" w:color="000000"/>
              <w:right w:val="single" w:sz="6" w:space="0" w:color="000000"/>
            </w:tcBorders>
            <w:shd w:val="clear" w:color="auto" w:fill="F2DBDB" w:themeFill="accent2" w:themeFillTint="33"/>
            <w:vAlign w:val="center"/>
          </w:tcPr>
          <w:p w14:paraId="2B2AFBF8" w14:textId="61CE1423" w:rsidR="003518F7" w:rsidRDefault="00525590" w:rsidP="003518F7">
            <w:pPr>
              <w:pStyle w:val="TableParagraph"/>
              <w:ind w:left="0"/>
              <w:jc w:val="center"/>
              <w:rPr>
                <w:sz w:val="16"/>
              </w:rPr>
            </w:pPr>
            <w:r>
              <w:rPr>
                <w:sz w:val="16"/>
              </w:rPr>
              <w:t>A</w:t>
            </w:r>
          </w:p>
        </w:tc>
        <w:tc>
          <w:tcPr>
            <w:tcW w:w="958" w:type="dxa"/>
            <w:tcBorders>
              <w:left w:val="single" w:sz="6" w:space="0" w:color="000000"/>
              <w:right w:val="single" w:sz="6" w:space="0" w:color="000000"/>
            </w:tcBorders>
            <w:shd w:val="clear" w:color="auto" w:fill="F2DBDB" w:themeFill="accent2" w:themeFillTint="33"/>
            <w:vAlign w:val="center"/>
          </w:tcPr>
          <w:p w14:paraId="0AE2704B" w14:textId="147A1958" w:rsidR="003518F7" w:rsidRDefault="003518F7" w:rsidP="003518F7">
            <w:pPr>
              <w:pStyle w:val="TableParagraph"/>
              <w:ind w:left="0"/>
              <w:jc w:val="center"/>
              <w:rPr>
                <w:sz w:val="16"/>
              </w:rPr>
            </w:pPr>
          </w:p>
        </w:tc>
      </w:tr>
      <w:tr w:rsidR="003518F7" w14:paraId="4B59BFFD" w14:textId="2BFAA6CB" w:rsidTr="00525590">
        <w:trPr>
          <w:trHeight w:val="272"/>
        </w:trPr>
        <w:tc>
          <w:tcPr>
            <w:tcW w:w="2400" w:type="dxa"/>
            <w:vMerge/>
            <w:tcBorders>
              <w:top w:val="nil"/>
              <w:right w:val="single" w:sz="8" w:space="0" w:color="000000"/>
            </w:tcBorders>
          </w:tcPr>
          <w:p w14:paraId="2CB34028" w14:textId="77777777" w:rsidR="003518F7" w:rsidRDefault="003518F7" w:rsidP="003518F7">
            <w:pPr>
              <w:rPr>
                <w:sz w:val="2"/>
                <w:szCs w:val="2"/>
              </w:rPr>
            </w:pPr>
          </w:p>
        </w:tc>
        <w:tc>
          <w:tcPr>
            <w:tcW w:w="7523" w:type="dxa"/>
            <w:tcBorders>
              <w:left w:val="single" w:sz="8" w:space="0" w:color="000000"/>
              <w:bottom w:val="single" w:sz="6" w:space="0" w:color="000000"/>
              <w:right w:val="single" w:sz="6" w:space="0" w:color="000000"/>
            </w:tcBorders>
            <w:shd w:val="clear" w:color="auto" w:fill="F2DBDB" w:themeFill="accent2" w:themeFillTint="33"/>
          </w:tcPr>
          <w:p w14:paraId="73B11A2A" w14:textId="77777777" w:rsidR="003518F7" w:rsidRDefault="003518F7" w:rsidP="003518F7">
            <w:pPr>
              <w:pStyle w:val="TableParagraph"/>
              <w:spacing w:before="28" w:line="190" w:lineRule="atLeast"/>
              <w:ind w:left="453" w:right="3" w:hanging="246"/>
              <w:rPr>
                <w:sz w:val="16"/>
              </w:rPr>
            </w:pPr>
            <w:r>
              <w:rPr>
                <w:b/>
                <w:sz w:val="16"/>
              </w:rPr>
              <w:t>7.</w:t>
            </w:r>
            <w:r>
              <w:rPr>
                <w:b/>
                <w:spacing w:val="21"/>
                <w:sz w:val="16"/>
              </w:rPr>
              <w:t xml:space="preserve"> </w:t>
            </w:r>
            <w:r>
              <w:rPr>
                <w:sz w:val="16"/>
              </w:rPr>
              <w:t>The</w:t>
            </w:r>
            <w:r>
              <w:rPr>
                <w:spacing w:val="-9"/>
                <w:sz w:val="16"/>
              </w:rPr>
              <w:t xml:space="preserve"> </w:t>
            </w:r>
            <w:r>
              <w:rPr>
                <w:sz w:val="16"/>
              </w:rPr>
              <w:t>system</w:t>
            </w:r>
            <w:r>
              <w:rPr>
                <w:spacing w:val="-9"/>
                <w:sz w:val="16"/>
              </w:rPr>
              <w:t xml:space="preserve"> </w:t>
            </w:r>
            <w:r>
              <w:rPr>
                <w:sz w:val="16"/>
              </w:rPr>
              <w:t>SHOULD</w:t>
            </w:r>
            <w:r>
              <w:rPr>
                <w:spacing w:val="-9"/>
                <w:sz w:val="16"/>
              </w:rPr>
              <w:t xml:space="preserve"> </w:t>
            </w:r>
            <w:r>
              <w:rPr>
                <w:sz w:val="16"/>
              </w:rPr>
              <w:t>provide</w:t>
            </w:r>
            <w:r>
              <w:rPr>
                <w:spacing w:val="-9"/>
                <w:sz w:val="16"/>
              </w:rPr>
              <w:t xml:space="preserve"> </w:t>
            </w:r>
            <w:r>
              <w:rPr>
                <w:sz w:val="16"/>
              </w:rPr>
              <w:t>the</w:t>
            </w:r>
            <w:r>
              <w:rPr>
                <w:spacing w:val="-9"/>
                <w:sz w:val="16"/>
              </w:rPr>
              <w:t xml:space="preserve"> </w:t>
            </w:r>
            <w:r>
              <w:rPr>
                <w:sz w:val="16"/>
              </w:rPr>
              <w:t>ability</w:t>
            </w:r>
            <w:r>
              <w:rPr>
                <w:spacing w:val="-9"/>
                <w:sz w:val="16"/>
              </w:rPr>
              <w:t xml:space="preserve"> </w:t>
            </w:r>
            <w:r>
              <w:rPr>
                <w:sz w:val="16"/>
              </w:rPr>
              <w:t>to</w:t>
            </w:r>
            <w:r>
              <w:rPr>
                <w:spacing w:val="-9"/>
                <w:sz w:val="16"/>
              </w:rPr>
              <w:t xml:space="preserve"> </w:t>
            </w:r>
            <w:r>
              <w:rPr>
                <w:sz w:val="16"/>
              </w:rPr>
              <w:t>link</w:t>
            </w:r>
            <w:r>
              <w:rPr>
                <w:spacing w:val="-9"/>
                <w:sz w:val="16"/>
              </w:rPr>
              <w:t xml:space="preserve"> </w:t>
            </w:r>
            <w:r>
              <w:rPr>
                <w:sz w:val="16"/>
              </w:rPr>
              <w:t>the</w:t>
            </w:r>
            <w:r>
              <w:rPr>
                <w:spacing w:val="-9"/>
                <w:sz w:val="16"/>
              </w:rPr>
              <w:t xml:space="preserve"> </w:t>
            </w:r>
            <w:r>
              <w:rPr>
                <w:sz w:val="16"/>
              </w:rPr>
              <w:t>recommendation</w:t>
            </w:r>
            <w:r>
              <w:rPr>
                <w:spacing w:val="-9"/>
                <w:sz w:val="16"/>
              </w:rPr>
              <w:t xml:space="preserve"> </w:t>
            </w:r>
            <w:r>
              <w:rPr>
                <w:sz w:val="16"/>
              </w:rPr>
              <w:t>with</w:t>
            </w:r>
            <w:r>
              <w:rPr>
                <w:spacing w:val="-9"/>
                <w:sz w:val="16"/>
              </w:rPr>
              <w:t xml:space="preserve"> </w:t>
            </w:r>
            <w:r>
              <w:rPr>
                <w:sz w:val="16"/>
              </w:rPr>
              <w:t>condition(s)</w:t>
            </w:r>
            <w:r>
              <w:rPr>
                <w:spacing w:val="-9"/>
                <w:sz w:val="16"/>
              </w:rPr>
              <w:t xml:space="preserve"> </w:t>
            </w:r>
            <w:r>
              <w:rPr>
                <w:sz w:val="16"/>
              </w:rPr>
              <w:t>on</w:t>
            </w:r>
            <w:r>
              <w:rPr>
                <w:spacing w:val="-9"/>
                <w:sz w:val="16"/>
              </w:rPr>
              <w:t xml:space="preserve"> </w:t>
            </w:r>
            <w:r>
              <w:rPr>
                <w:sz w:val="16"/>
              </w:rPr>
              <w:t>the</w:t>
            </w:r>
            <w:r>
              <w:rPr>
                <w:spacing w:val="-9"/>
                <w:sz w:val="16"/>
              </w:rPr>
              <w:t xml:space="preserve"> </w:t>
            </w:r>
            <w:r>
              <w:rPr>
                <w:sz w:val="16"/>
              </w:rPr>
              <w:t>Problem List.</w:t>
            </w:r>
          </w:p>
        </w:tc>
        <w:tc>
          <w:tcPr>
            <w:tcW w:w="958" w:type="dxa"/>
            <w:tcBorders>
              <w:left w:val="single" w:sz="6" w:space="0" w:color="000000"/>
              <w:bottom w:val="single" w:sz="6" w:space="0" w:color="000000"/>
              <w:right w:val="single" w:sz="6" w:space="0" w:color="000000"/>
            </w:tcBorders>
            <w:shd w:val="clear" w:color="auto" w:fill="F2DBDB" w:themeFill="accent2" w:themeFillTint="33"/>
            <w:vAlign w:val="center"/>
          </w:tcPr>
          <w:p w14:paraId="6C45C314" w14:textId="77777777" w:rsidR="003518F7" w:rsidRDefault="003518F7" w:rsidP="003518F7">
            <w:pPr>
              <w:pStyle w:val="TableParagraph"/>
              <w:ind w:left="0"/>
              <w:jc w:val="center"/>
              <w:rPr>
                <w:sz w:val="16"/>
              </w:rPr>
            </w:pPr>
            <w:r>
              <w:rPr>
                <w:sz w:val="16"/>
              </w:rPr>
              <w:t>596</w:t>
            </w:r>
          </w:p>
        </w:tc>
        <w:tc>
          <w:tcPr>
            <w:tcW w:w="958" w:type="dxa"/>
            <w:tcBorders>
              <w:left w:val="single" w:sz="6" w:space="0" w:color="000000"/>
              <w:bottom w:val="single" w:sz="6" w:space="0" w:color="000000"/>
              <w:right w:val="single" w:sz="6" w:space="0" w:color="000000"/>
            </w:tcBorders>
            <w:shd w:val="clear" w:color="auto" w:fill="F2DBDB" w:themeFill="accent2" w:themeFillTint="33"/>
            <w:vAlign w:val="center"/>
          </w:tcPr>
          <w:p w14:paraId="49F9393E" w14:textId="39E75E34" w:rsidR="003518F7" w:rsidRDefault="00525590" w:rsidP="003518F7">
            <w:pPr>
              <w:pStyle w:val="TableParagraph"/>
              <w:ind w:left="0"/>
              <w:jc w:val="center"/>
              <w:rPr>
                <w:sz w:val="16"/>
              </w:rPr>
            </w:pPr>
            <w:r>
              <w:rPr>
                <w:sz w:val="16"/>
              </w:rPr>
              <w:t>A</w:t>
            </w:r>
          </w:p>
        </w:tc>
        <w:tc>
          <w:tcPr>
            <w:tcW w:w="958" w:type="dxa"/>
            <w:tcBorders>
              <w:left w:val="single" w:sz="6" w:space="0" w:color="000000"/>
              <w:bottom w:val="single" w:sz="6" w:space="0" w:color="000000"/>
              <w:right w:val="single" w:sz="6" w:space="0" w:color="000000"/>
            </w:tcBorders>
            <w:shd w:val="clear" w:color="auto" w:fill="F2DBDB" w:themeFill="accent2" w:themeFillTint="33"/>
            <w:vAlign w:val="center"/>
          </w:tcPr>
          <w:p w14:paraId="49DD8067" w14:textId="2B111902" w:rsidR="003518F7" w:rsidRDefault="003518F7" w:rsidP="003518F7">
            <w:pPr>
              <w:pStyle w:val="TableParagraph"/>
              <w:ind w:left="0"/>
              <w:jc w:val="center"/>
              <w:rPr>
                <w:sz w:val="16"/>
              </w:rPr>
            </w:pPr>
          </w:p>
        </w:tc>
      </w:tr>
    </w:tbl>
    <w:p w14:paraId="4066E903" w14:textId="77777777" w:rsidR="00E9046A" w:rsidRDefault="00E9046A">
      <w:bookmarkStart w:id="96" w:name="CP.8_Manage_Patient_Education_&amp;_Communic"/>
      <w:bookmarkStart w:id="97" w:name="_bookmark21"/>
      <w:bookmarkEnd w:id="96"/>
      <w:bookmarkEnd w:id="97"/>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3"/>
        <w:gridCol w:w="958"/>
        <w:gridCol w:w="958"/>
        <w:gridCol w:w="958"/>
      </w:tblGrid>
      <w:tr w:rsidR="003518F7" w14:paraId="13825046" w14:textId="77777777" w:rsidTr="00477D98">
        <w:trPr>
          <w:trHeight w:val="573"/>
        </w:trPr>
        <w:tc>
          <w:tcPr>
            <w:tcW w:w="2400" w:type="dxa"/>
            <w:tcBorders>
              <w:bottom w:val="single" w:sz="12" w:space="0" w:color="000000"/>
              <w:right w:val="single" w:sz="4" w:space="0" w:color="FFFFFF"/>
            </w:tcBorders>
            <w:shd w:val="clear" w:color="auto" w:fill="00B050"/>
          </w:tcPr>
          <w:p w14:paraId="4E98600C" w14:textId="77777777" w:rsidR="003518F7" w:rsidRDefault="003518F7" w:rsidP="006D40DC">
            <w:pPr>
              <w:pStyle w:val="TableParagraph"/>
              <w:spacing w:line="171" w:lineRule="exact"/>
              <w:ind w:left="85"/>
              <w:rPr>
                <w:b/>
                <w:sz w:val="16"/>
              </w:rPr>
            </w:pPr>
            <w:r>
              <w:rPr>
                <w:b/>
                <w:sz w:val="16"/>
              </w:rPr>
              <w:lastRenderedPageBreak/>
              <w:t>Section/Id#:</w:t>
            </w:r>
          </w:p>
          <w:p w14:paraId="46A98DB1" w14:textId="77777777" w:rsidR="003518F7" w:rsidRDefault="003518F7" w:rsidP="006D40DC">
            <w:pPr>
              <w:pStyle w:val="TableParagraph"/>
              <w:spacing w:before="8"/>
              <w:ind w:left="85" w:right="1813"/>
              <w:rPr>
                <w:b/>
                <w:sz w:val="16"/>
              </w:rPr>
            </w:pPr>
            <w:r>
              <w:rPr>
                <w:b/>
                <w:sz w:val="16"/>
              </w:rPr>
              <w:t>Type:</w:t>
            </w:r>
          </w:p>
          <w:p w14:paraId="71AD9744" w14:textId="77777777" w:rsidR="003518F7" w:rsidRDefault="003518F7" w:rsidP="006D40DC">
            <w:pPr>
              <w:pStyle w:val="TableParagraph"/>
              <w:spacing w:before="8"/>
              <w:ind w:left="85" w:right="1813"/>
              <w:rPr>
                <w:b/>
                <w:sz w:val="16"/>
              </w:rPr>
            </w:pPr>
            <w:r>
              <w:rPr>
                <w:b/>
                <w:sz w:val="16"/>
              </w:rPr>
              <w:t>Name:</w:t>
            </w:r>
          </w:p>
        </w:tc>
        <w:tc>
          <w:tcPr>
            <w:tcW w:w="7523" w:type="dxa"/>
            <w:tcBorders>
              <w:left w:val="single" w:sz="4" w:space="0" w:color="FFFFFF"/>
              <w:bottom w:val="single" w:sz="12" w:space="0" w:color="000000"/>
              <w:right w:val="single" w:sz="4" w:space="0" w:color="FFFFFF"/>
            </w:tcBorders>
            <w:shd w:val="clear" w:color="auto" w:fill="00B050"/>
          </w:tcPr>
          <w:p w14:paraId="2B90EEFC" w14:textId="77777777" w:rsidR="003518F7" w:rsidRDefault="003518F7" w:rsidP="006D40DC">
            <w:pPr>
              <w:pStyle w:val="TableParagraph"/>
              <w:spacing w:before="6"/>
              <w:rPr>
                <w:sz w:val="15"/>
              </w:rPr>
            </w:pPr>
          </w:p>
          <w:p w14:paraId="722D06F2" w14:textId="77777777" w:rsidR="003518F7" w:rsidRDefault="003518F7" w:rsidP="006D40DC">
            <w:pPr>
              <w:pStyle w:val="TableParagraph"/>
              <w:ind w:left="85"/>
              <w:rPr>
                <w:b/>
                <w:sz w:val="16"/>
              </w:rPr>
            </w:pPr>
            <w:r>
              <w:rPr>
                <w:b/>
                <w:sz w:val="16"/>
              </w:rPr>
              <w:t>Conformance Criteria</w:t>
            </w:r>
          </w:p>
        </w:tc>
        <w:tc>
          <w:tcPr>
            <w:tcW w:w="958" w:type="dxa"/>
            <w:tcBorders>
              <w:left w:val="single" w:sz="4" w:space="0" w:color="FFFFFF"/>
              <w:bottom w:val="single" w:sz="12" w:space="0" w:color="000000"/>
            </w:tcBorders>
            <w:shd w:val="clear" w:color="auto" w:fill="00B050"/>
            <w:vAlign w:val="center"/>
          </w:tcPr>
          <w:p w14:paraId="4470641B" w14:textId="77777777" w:rsidR="003518F7" w:rsidRDefault="003518F7" w:rsidP="006D40DC">
            <w:pPr>
              <w:pStyle w:val="TableParagraph"/>
              <w:ind w:left="0"/>
              <w:jc w:val="center"/>
              <w:rPr>
                <w:b/>
                <w:sz w:val="16"/>
              </w:rPr>
            </w:pPr>
            <w:r w:rsidRPr="000E4DCC">
              <w:rPr>
                <w:b/>
                <w:sz w:val="16"/>
                <w:szCs w:val="16"/>
              </w:rPr>
              <w:t>Row#</w:t>
            </w:r>
          </w:p>
        </w:tc>
        <w:tc>
          <w:tcPr>
            <w:tcW w:w="958" w:type="dxa"/>
            <w:tcBorders>
              <w:left w:val="single" w:sz="4" w:space="0" w:color="FFFFFF"/>
              <w:bottom w:val="single" w:sz="12" w:space="0" w:color="000000"/>
              <w:right w:val="single" w:sz="4" w:space="0" w:color="FFFFFF"/>
            </w:tcBorders>
            <w:shd w:val="clear" w:color="auto" w:fill="00B050"/>
            <w:vAlign w:val="center"/>
          </w:tcPr>
          <w:p w14:paraId="26BD32C2" w14:textId="77777777" w:rsidR="003518F7" w:rsidRDefault="003518F7" w:rsidP="006D40DC">
            <w:pPr>
              <w:pStyle w:val="TableParagraph"/>
              <w:ind w:left="0"/>
              <w:jc w:val="center"/>
              <w:rPr>
                <w:sz w:val="15"/>
              </w:rPr>
            </w:pPr>
            <w:r w:rsidRPr="000E4DCC">
              <w:rPr>
                <w:b/>
                <w:sz w:val="16"/>
                <w:szCs w:val="16"/>
              </w:rPr>
              <w:t>Criteria Status</w:t>
            </w:r>
          </w:p>
        </w:tc>
        <w:tc>
          <w:tcPr>
            <w:tcW w:w="958" w:type="dxa"/>
            <w:tcBorders>
              <w:left w:val="single" w:sz="4" w:space="0" w:color="FFFFFF"/>
              <w:bottom w:val="single" w:sz="12" w:space="0" w:color="000000"/>
            </w:tcBorders>
            <w:shd w:val="clear" w:color="auto" w:fill="00B050"/>
            <w:vAlign w:val="center"/>
          </w:tcPr>
          <w:p w14:paraId="4350F2E0" w14:textId="77777777" w:rsidR="003518F7" w:rsidRDefault="003518F7" w:rsidP="006D40DC">
            <w:pPr>
              <w:pStyle w:val="TableParagraph"/>
              <w:ind w:left="0"/>
              <w:jc w:val="center"/>
              <w:rPr>
                <w:sz w:val="15"/>
              </w:rPr>
            </w:pPr>
            <w:r w:rsidRPr="000E4DCC">
              <w:rPr>
                <w:b/>
                <w:sz w:val="16"/>
                <w:szCs w:val="16"/>
              </w:rPr>
              <w:t>Mapping to R1</w:t>
            </w:r>
          </w:p>
        </w:tc>
      </w:tr>
      <w:tr w:rsidR="00E9046A" w14:paraId="0564F17C" w14:textId="5193D445" w:rsidTr="00B57DF3">
        <w:trPr>
          <w:trHeight w:val="186"/>
        </w:trPr>
        <w:tc>
          <w:tcPr>
            <w:tcW w:w="2400" w:type="dxa"/>
            <w:tcBorders>
              <w:top w:val="single" w:sz="12" w:space="0" w:color="000000"/>
              <w:bottom w:val="single" w:sz="2" w:space="0" w:color="000000"/>
            </w:tcBorders>
            <w:shd w:val="clear" w:color="auto" w:fill="99FF99"/>
          </w:tcPr>
          <w:p w14:paraId="4D273223" w14:textId="139E7122" w:rsidR="00E9046A" w:rsidRDefault="00E9046A" w:rsidP="00BA3CA1">
            <w:pPr>
              <w:pStyle w:val="TableParagraph"/>
              <w:spacing w:line="167" w:lineRule="exact"/>
              <w:ind w:left="85"/>
              <w:rPr>
                <w:sz w:val="16"/>
              </w:rPr>
            </w:pPr>
            <w:r>
              <w:rPr>
                <w:sz w:val="16"/>
              </w:rPr>
              <w:t>CP.8</w:t>
            </w:r>
          </w:p>
        </w:tc>
        <w:tc>
          <w:tcPr>
            <w:tcW w:w="7523" w:type="dxa"/>
            <w:vMerge w:val="restart"/>
            <w:tcBorders>
              <w:top w:val="single" w:sz="12" w:space="0" w:color="000000"/>
              <w:bottom w:val="single" w:sz="6" w:space="0" w:color="000000"/>
            </w:tcBorders>
            <w:shd w:val="clear" w:color="auto" w:fill="99FF99"/>
            <w:vAlign w:val="center"/>
          </w:tcPr>
          <w:p w14:paraId="73BB51C3" w14:textId="5C517D66" w:rsidR="00E9046A" w:rsidRDefault="00E9046A" w:rsidP="00E90795">
            <w:pPr>
              <w:pStyle w:val="TableParagraph"/>
              <w:ind w:left="86"/>
              <w:jc w:val="center"/>
              <w:rPr>
                <w:sz w:val="16"/>
              </w:rPr>
            </w:pPr>
            <w:r w:rsidRPr="00E90795">
              <w:rPr>
                <w:b/>
                <w:sz w:val="24"/>
              </w:rPr>
              <w:t>Manage Patient Education &amp; Communication</w:t>
            </w:r>
          </w:p>
        </w:tc>
        <w:tc>
          <w:tcPr>
            <w:tcW w:w="958" w:type="dxa"/>
            <w:vMerge w:val="restart"/>
            <w:tcBorders>
              <w:top w:val="single" w:sz="12" w:space="0" w:color="000000"/>
              <w:bottom w:val="single" w:sz="6" w:space="0" w:color="000000"/>
            </w:tcBorders>
            <w:shd w:val="clear" w:color="auto" w:fill="99FF99"/>
            <w:vAlign w:val="center"/>
          </w:tcPr>
          <w:p w14:paraId="53C69C3F" w14:textId="77777777" w:rsidR="00E9046A" w:rsidRDefault="00E9046A" w:rsidP="001A5AA1">
            <w:pPr>
              <w:pStyle w:val="TableParagraph"/>
              <w:ind w:left="0"/>
              <w:jc w:val="center"/>
              <w:rPr>
                <w:sz w:val="16"/>
              </w:rPr>
            </w:pPr>
            <w:r>
              <w:rPr>
                <w:sz w:val="16"/>
              </w:rPr>
              <w:t>597</w:t>
            </w:r>
          </w:p>
        </w:tc>
        <w:tc>
          <w:tcPr>
            <w:tcW w:w="958" w:type="dxa"/>
            <w:vMerge w:val="restart"/>
            <w:tcBorders>
              <w:top w:val="single" w:sz="12" w:space="0" w:color="000000"/>
            </w:tcBorders>
            <w:shd w:val="clear" w:color="auto" w:fill="99FF99"/>
            <w:vAlign w:val="center"/>
          </w:tcPr>
          <w:p w14:paraId="57268C1C" w14:textId="18BEB1A8" w:rsidR="00E9046A" w:rsidRDefault="001A5AA1" w:rsidP="001A5AA1">
            <w:pPr>
              <w:pStyle w:val="TableParagraph"/>
              <w:ind w:left="0"/>
              <w:jc w:val="center"/>
              <w:rPr>
                <w:sz w:val="16"/>
              </w:rPr>
            </w:pPr>
            <w:r>
              <w:rPr>
                <w:sz w:val="16"/>
              </w:rPr>
              <w:t>Include</w:t>
            </w:r>
          </w:p>
        </w:tc>
        <w:tc>
          <w:tcPr>
            <w:tcW w:w="958" w:type="dxa"/>
            <w:vMerge w:val="restart"/>
            <w:tcBorders>
              <w:top w:val="single" w:sz="12" w:space="0" w:color="000000"/>
            </w:tcBorders>
            <w:shd w:val="clear" w:color="auto" w:fill="99FF99"/>
            <w:vAlign w:val="center"/>
          </w:tcPr>
          <w:p w14:paraId="2F4347A4" w14:textId="7915DF5B" w:rsidR="00E9046A" w:rsidRDefault="00E9046A" w:rsidP="001A5AA1">
            <w:pPr>
              <w:pStyle w:val="TableParagraph"/>
              <w:ind w:left="0"/>
              <w:jc w:val="center"/>
              <w:rPr>
                <w:sz w:val="16"/>
              </w:rPr>
            </w:pPr>
          </w:p>
        </w:tc>
      </w:tr>
      <w:tr w:rsidR="00E9046A" w14:paraId="7B4BAEB7" w14:textId="4320199F" w:rsidTr="00B57DF3">
        <w:trPr>
          <w:trHeight w:val="180"/>
        </w:trPr>
        <w:tc>
          <w:tcPr>
            <w:tcW w:w="2400" w:type="dxa"/>
            <w:tcBorders>
              <w:top w:val="single" w:sz="2" w:space="0" w:color="000000"/>
              <w:bottom w:val="single" w:sz="2" w:space="0" w:color="000000"/>
            </w:tcBorders>
            <w:shd w:val="clear" w:color="auto" w:fill="99FF99"/>
          </w:tcPr>
          <w:p w14:paraId="0C90D84C" w14:textId="77777777" w:rsidR="00E9046A" w:rsidRDefault="00E9046A" w:rsidP="00BA3CA1">
            <w:pPr>
              <w:pStyle w:val="TableParagraph"/>
              <w:spacing w:line="161" w:lineRule="exact"/>
              <w:ind w:left="85"/>
              <w:rPr>
                <w:sz w:val="16"/>
              </w:rPr>
            </w:pPr>
            <w:r>
              <w:rPr>
                <w:sz w:val="16"/>
              </w:rPr>
              <w:t>Header</w:t>
            </w:r>
          </w:p>
        </w:tc>
        <w:tc>
          <w:tcPr>
            <w:tcW w:w="7523" w:type="dxa"/>
            <w:vMerge/>
            <w:tcBorders>
              <w:top w:val="nil"/>
              <w:bottom w:val="single" w:sz="6" w:space="0" w:color="000000"/>
            </w:tcBorders>
            <w:shd w:val="clear" w:color="auto" w:fill="99FF99"/>
          </w:tcPr>
          <w:p w14:paraId="2BC6A291" w14:textId="77777777" w:rsidR="00E9046A" w:rsidRDefault="00E9046A" w:rsidP="00BA3CA1">
            <w:pPr>
              <w:rPr>
                <w:sz w:val="2"/>
                <w:szCs w:val="2"/>
              </w:rPr>
            </w:pPr>
          </w:p>
        </w:tc>
        <w:tc>
          <w:tcPr>
            <w:tcW w:w="958" w:type="dxa"/>
            <w:vMerge/>
            <w:tcBorders>
              <w:top w:val="nil"/>
              <w:bottom w:val="single" w:sz="6" w:space="0" w:color="000000"/>
            </w:tcBorders>
            <w:shd w:val="clear" w:color="auto" w:fill="99FF99"/>
          </w:tcPr>
          <w:p w14:paraId="7E576F09" w14:textId="77777777" w:rsidR="00E9046A" w:rsidRDefault="00E9046A" w:rsidP="00BA3CA1">
            <w:pPr>
              <w:rPr>
                <w:sz w:val="2"/>
                <w:szCs w:val="2"/>
              </w:rPr>
            </w:pPr>
          </w:p>
        </w:tc>
        <w:tc>
          <w:tcPr>
            <w:tcW w:w="958" w:type="dxa"/>
            <w:vMerge/>
            <w:tcBorders>
              <w:bottom w:val="single" w:sz="6" w:space="0" w:color="000000"/>
            </w:tcBorders>
            <w:shd w:val="clear" w:color="auto" w:fill="99FF99"/>
          </w:tcPr>
          <w:p w14:paraId="50F0F261" w14:textId="77777777" w:rsidR="00E9046A" w:rsidRDefault="00E9046A" w:rsidP="00BA3CA1">
            <w:pPr>
              <w:rPr>
                <w:sz w:val="2"/>
                <w:szCs w:val="2"/>
              </w:rPr>
            </w:pPr>
          </w:p>
        </w:tc>
        <w:tc>
          <w:tcPr>
            <w:tcW w:w="958" w:type="dxa"/>
            <w:vMerge/>
            <w:tcBorders>
              <w:bottom w:val="single" w:sz="6" w:space="0" w:color="000000"/>
            </w:tcBorders>
            <w:shd w:val="clear" w:color="auto" w:fill="99FF99"/>
          </w:tcPr>
          <w:p w14:paraId="4183C7B2" w14:textId="7CD9F74B" w:rsidR="00E9046A" w:rsidRDefault="00E9046A" w:rsidP="00BA3CA1">
            <w:pPr>
              <w:rPr>
                <w:sz w:val="2"/>
                <w:szCs w:val="2"/>
              </w:rPr>
            </w:pPr>
          </w:p>
        </w:tc>
      </w:tr>
      <w:tr w:rsidR="00E9046A" w14:paraId="4EB1AC0B" w14:textId="7790D6D2" w:rsidTr="003518F7">
        <w:trPr>
          <w:trHeight w:val="933"/>
        </w:trPr>
        <w:tc>
          <w:tcPr>
            <w:tcW w:w="12797" w:type="dxa"/>
            <w:gridSpan w:val="5"/>
            <w:tcBorders>
              <w:top w:val="single" w:sz="6" w:space="0" w:color="000000"/>
              <w:bottom w:val="single" w:sz="12" w:space="0" w:color="000000"/>
            </w:tcBorders>
          </w:tcPr>
          <w:p w14:paraId="378218D4" w14:textId="77777777" w:rsidR="00E9046A" w:rsidRDefault="00E9046A" w:rsidP="00BA3CA1">
            <w:pPr>
              <w:pStyle w:val="TableParagraph"/>
              <w:spacing w:before="64" w:line="249" w:lineRule="auto"/>
              <w:ind w:left="725" w:right="633"/>
              <w:jc w:val="both"/>
              <w:rPr>
                <w:sz w:val="16"/>
              </w:rPr>
            </w:pPr>
            <w:r>
              <w:rPr>
                <w:b/>
                <w:sz w:val="16"/>
              </w:rPr>
              <w:t xml:space="preserve">Statement: </w:t>
            </w:r>
            <w:r>
              <w:rPr>
                <w:sz w:val="16"/>
              </w:rPr>
              <w:t>Provide the functionality to effectively communicate with the patient regarding their care and document the communication as part of the patient's medical record.</w:t>
            </w:r>
          </w:p>
          <w:p w14:paraId="0A8E2A5B" w14:textId="14FF5582" w:rsidR="00E9046A" w:rsidRDefault="00E9046A" w:rsidP="00BA3CA1">
            <w:pPr>
              <w:pStyle w:val="TableParagraph"/>
              <w:spacing w:before="64" w:line="249" w:lineRule="auto"/>
              <w:ind w:left="725" w:right="633"/>
              <w:jc w:val="both"/>
              <w:rPr>
                <w:b/>
                <w:sz w:val="16"/>
              </w:rPr>
            </w:pPr>
            <w:r>
              <w:rPr>
                <w:b/>
                <w:sz w:val="16"/>
              </w:rPr>
              <w:t xml:space="preserve">Description: </w:t>
            </w:r>
            <w:r>
              <w:rPr>
                <w:sz w:val="16"/>
              </w:rPr>
              <w:t>During an encounter with a patient or when any medical decision is made that affects the patient and requires action from the patient it is necessary to communicate effectively with the patient (or their representative) to ensure that they can participate appropriately</w:t>
            </w:r>
            <w:r>
              <w:rPr>
                <w:spacing w:val="-15"/>
                <w:sz w:val="16"/>
              </w:rPr>
              <w:t xml:space="preserve"> </w:t>
            </w:r>
            <w:r>
              <w:rPr>
                <w:sz w:val="16"/>
              </w:rPr>
              <w:t>in</w:t>
            </w:r>
            <w:r>
              <w:rPr>
                <w:spacing w:val="-15"/>
                <w:sz w:val="16"/>
              </w:rPr>
              <w:t xml:space="preserve"> </w:t>
            </w:r>
            <w:r>
              <w:rPr>
                <w:sz w:val="16"/>
              </w:rPr>
              <w:t>their</w:t>
            </w:r>
            <w:r>
              <w:rPr>
                <w:spacing w:val="-15"/>
                <w:sz w:val="16"/>
              </w:rPr>
              <w:t xml:space="preserve"> </w:t>
            </w:r>
            <w:r>
              <w:rPr>
                <w:sz w:val="16"/>
              </w:rPr>
              <w:t>care.</w:t>
            </w:r>
            <w:r>
              <w:rPr>
                <w:spacing w:val="-15"/>
                <w:sz w:val="16"/>
              </w:rPr>
              <w:t xml:space="preserve"> </w:t>
            </w:r>
            <w:r>
              <w:rPr>
                <w:sz w:val="16"/>
              </w:rPr>
              <w:t>This</w:t>
            </w:r>
            <w:r>
              <w:rPr>
                <w:spacing w:val="-15"/>
                <w:sz w:val="16"/>
              </w:rPr>
              <w:t xml:space="preserve"> </w:t>
            </w:r>
            <w:r>
              <w:rPr>
                <w:sz w:val="16"/>
              </w:rPr>
              <w:t>includes</w:t>
            </w:r>
            <w:r>
              <w:rPr>
                <w:spacing w:val="-15"/>
                <w:sz w:val="16"/>
              </w:rPr>
              <w:t xml:space="preserve"> </w:t>
            </w:r>
            <w:r>
              <w:rPr>
                <w:sz w:val="16"/>
              </w:rPr>
              <w:t>providing</w:t>
            </w:r>
            <w:r>
              <w:rPr>
                <w:spacing w:val="-15"/>
                <w:sz w:val="16"/>
              </w:rPr>
              <w:t xml:space="preserve"> </w:t>
            </w:r>
            <w:r>
              <w:rPr>
                <w:sz w:val="16"/>
              </w:rPr>
              <w:t>instructions</w:t>
            </w:r>
            <w:r>
              <w:rPr>
                <w:spacing w:val="-15"/>
                <w:sz w:val="16"/>
              </w:rPr>
              <w:t xml:space="preserve"> </w:t>
            </w:r>
            <w:r>
              <w:rPr>
                <w:sz w:val="16"/>
              </w:rPr>
              <w:t>pertaining</w:t>
            </w:r>
            <w:r>
              <w:rPr>
                <w:spacing w:val="-15"/>
                <w:sz w:val="16"/>
              </w:rPr>
              <w:t xml:space="preserve"> </w:t>
            </w:r>
            <w:r>
              <w:rPr>
                <w:sz w:val="16"/>
              </w:rPr>
              <w:t>to</w:t>
            </w:r>
            <w:r>
              <w:rPr>
                <w:spacing w:val="-15"/>
                <w:sz w:val="16"/>
              </w:rPr>
              <w:t xml:space="preserve"> </w:t>
            </w:r>
            <w:r>
              <w:rPr>
                <w:sz w:val="16"/>
              </w:rPr>
              <w:t>preparation</w:t>
            </w:r>
            <w:r>
              <w:rPr>
                <w:spacing w:val="-15"/>
                <w:sz w:val="16"/>
              </w:rPr>
              <w:t xml:space="preserve"> </w:t>
            </w:r>
            <w:r>
              <w:rPr>
                <w:sz w:val="16"/>
              </w:rPr>
              <w:t>for</w:t>
            </w:r>
            <w:r>
              <w:rPr>
                <w:spacing w:val="-15"/>
                <w:sz w:val="16"/>
              </w:rPr>
              <w:t xml:space="preserve"> </w:t>
            </w:r>
            <w:r>
              <w:rPr>
                <w:sz w:val="16"/>
              </w:rPr>
              <w:t>a</w:t>
            </w:r>
            <w:r>
              <w:rPr>
                <w:spacing w:val="-15"/>
                <w:sz w:val="16"/>
              </w:rPr>
              <w:t xml:space="preserve"> </w:t>
            </w:r>
            <w:r>
              <w:rPr>
                <w:sz w:val="16"/>
              </w:rPr>
              <w:t>procedure,</w:t>
            </w:r>
            <w:r>
              <w:rPr>
                <w:spacing w:val="-15"/>
                <w:sz w:val="16"/>
              </w:rPr>
              <w:t xml:space="preserve"> </w:t>
            </w:r>
            <w:r>
              <w:rPr>
                <w:sz w:val="16"/>
              </w:rPr>
              <w:t>self-administration</w:t>
            </w:r>
            <w:r>
              <w:rPr>
                <w:spacing w:val="-15"/>
                <w:sz w:val="16"/>
              </w:rPr>
              <w:t xml:space="preserve"> </w:t>
            </w:r>
            <w:r>
              <w:rPr>
                <w:sz w:val="16"/>
              </w:rPr>
              <w:t>of</w:t>
            </w:r>
            <w:r>
              <w:rPr>
                <w:spacing w:val="-15"/>
                <w:sz w:val="16"/>
              </w:rPr>
              <w:t xml:space="preserve"> </w:t>
            </w:r>
            <w:r>
              <w:rPr>
                <w:sz w:val="16"/>
              </w:rPr>
              <w:t>medications and self care.</w:t>
            </w:r>
          </w:p>
        </w:tc>
      </w:tr>
      <w:tr w:rsidR="00E9046A" w14:paraId="619701A2" w14:textId="0AFBA679" w:rsidTr="00B57DF3">
        <w:trPr>
          <w:trHeight w:val="186"/>
        </w:trPr>
        <w:tc>
          <w:tcPr>
            <w:tcW w:w="2400" w:type="dxa"/>
            <w:tcBorders>
              <w:top w:val="single" w:sz="12" w:space="0" w:color="000000"/>
              <w:bottom w:val="single" w:sz="2" w:space="0" w:color="000000"/>
            </w:tcBorders>
            <w:shd w:val="clear" w:color="auto" w:fill="99FF99"/>
          </w:tcPr>
          <w:p w14:paraId="1121FADE" w14:textId="77777777" w:rsidR="00E9046A" w:rsidRDefault="00E9046A" w:rsidP="00BA3CA1">
            <w:pPr>
              <w:pStyle w:val="TableParagraph"/>
              <w:spacing w:line="167" w:lineRule="exact"/>
              <w:ind w:left="85"/>
              <w:rPr>
                <w:sz w:val="16"/>
              </w:rPr>
            </w:pPr>
            <w:r>
              <w:rPr>
                <w:sz w:val="16"/>
              </w:rPr>
              <w:t>CP.8.1</w:t>
            </w:r>
          </w:p>
        </w:tc>
        <w:tc>
          <w:tcPr>
            <w:tcW w:w="7523" w:type="dxa"/>
            <w:vMerge w:val="restart"/>
            <w:tcBorders>
              <w:top w:val="single" w:sz="12" w:space="0" w:color="000000"/>
              <w:bottom w:val="single" w:sz="6" w:space="0" w:color="000000"/>
            </w:tcBorders>
            <w:shd w:val="clear" w:color="auto" w:fill="99FF99"/>
            <w:vAlign w:val="center"/>
          </w:tcPr>
          <w:p w14:paraId="5FA1BF8F" w14:textId="4F3A357D" w:rsidR="00E9046A" w:rsidRDefault="00E9046A" w:rsidP="00E90795">
            <w:pPr>
              <w:pStyle w:val="TableParagraph"/>
              <w:ind w:left="86"/>
              <w:jc w:val="center"/>
              <w:rPr>
                <w:sz w:val="16"/>
              </w:rPr>
            </w:pPr>
            <w:r w:rsidRPr="00E90795">
              <w:rPr>
                <w:b/>
                <w:sz w:val="24"/>
              </w:rPr>
              <w:t xml:space="preserve">Generate, Record and Distribute Patient-Specific </w:t>
            </w:r>
            <w:r w:rsidR="00A07C20">
              <w:rPr>
                <w:b/>
                <w:sz w:val="24"/>
              </w:rPr>
              <w:t xml:space="preserve">Nutrition </w:t>
            </w:r>
            <w:r w:rsidRPr="00E90795">
              <w:rPr>
                <w:b/>
                <w:sz w:val="24"/>
              </w:rPr>
              <w:t>Instructions</w:t>
            </w:r>
          </w:p>
        </w:tc>
        <w:tc>
          <w:tcPr>
            <w:tcW w:w="958" w:type="dxa"/>
            <w:vMerge w:val="restart"/>
            <w:tcBorders>
              <w:top w:val="single" w:sz="12" w:space="0" w:color="000000"/>
            </w:tcBorders>
            <w:shd w:val="clear" w:color="auto" w:fill="99FF99"/>
            <w:vAlign w:val="center"/>
          </w:tcPr>
          <w:p w14:paraId="0F2D8D6B" w14:textId="77777777" w:rsidR="00E9046A" w:rsidRDefault="00E9046A" w:rsidP="001A5AA1">
            <w:pPr>
              <w:pStyle w:val="TableParagraph"/>
              <w:ind w:left="0"/>
              <w:jc w:val="center"/>
              <w:rPr>
                <w:sz w:val="16"/>
              </w:rPr>
            </w:pPr>
            <w:r>
              <w:rPr>
                <w:sz w:val="16"/>
              </w:rPr>
              <w:t>598</w:t>
            </w:r>
          </w:p>
        </w:tc>
        <w:tc>
          <w:tcPr>
            <w:tcW w:w="958" w:type="dxa"/>
            <w:vMerge w:val="restart"/>
            <w:tcBorders>
              <w:top w:val="single" w:sz="12" w:space="0" w:color="000000"/>
            </w:tcBorders>
            <w:shd w:val="clear" w:color="auto" w:fill="99FF99"/>
            <w:vAlign w:val="center"/>
          </w:tcPr>
          <w:p w14:paraId="2699E51B" w14:textId="084872DC" w:rsidR="00E9046A" w:rsidRDefault="001A5AA1" w:rsidP="001A5AA1">
            <w:pPr>
              <w:pStyle w:val="TableParagraph"/>
              <w:ind w:left="0"/>
              <w:jc w:val="center"/>
              <w:rPr>
                <w:sz w:val="16"/>
              </w:rPr>
            </w:pPr>
            <w:r>
              <w:rPr>
                <w:sz w:val="16"/>
              </w:rPr>
              <w:t>Include</w:t>
            </w:r>
          </w:p>
        </w:tc>
        <w:tc>
          <w:tcPr>
            <w:tcW w:w="958" w:type="dxa"/>
            <w:vMerge w:val="restart"/>
            <w:tcBorders>
              <w:top w:val="single" w:sz="12" w:space="0" w:color="000000"/>
            </w:tcBorders>
            <w:shd w:val="clear" w:color="auto" w:fill="99FF99"/>
            <w:vAlign w:val="center"/>
          </w:tcPr>
          <w:p w14:paraId="732E3962" w14:textId="6CE5B2E1" w:rsidR="00E9046A" w:rsidRDefault="00525590" w:rsidP="001A5AA1">
            <w:pPr>
              <w:pStyle w:val="TableParagraph"/>
              <w:ind w:left="0"/>
              <w:jc w:val="center"/>
              <w:rPr>
                <w:sz w:val="16"/>
              </w:rPr>
            </w:pPr>
            <w:r>
              <w:rPr>
                <w:sz w:val="16"/>
              </w:rPr>
              <w:t>DC.1.9</w:t>
            </w:r>
          </w:p>
        </w:tc>
      </w:tr>
      <w:tr w:rsidR="00E9046A" w14:paraId="77F643BE" w14:textId="4F5C651A" w:rsidTr="00B57DF3">
        <w:trPr>
          <w:trHeight w:val="180"/>
        </w:trPr>
        <w:tc>
          <w:tcPr>
            <w:tcW w:w="2400" w:type="dxa"/>
            <w:tcBorders>
              <w:top w:val="single" w:sz="2" w:space="0" w:color="000000"/>
              <w:bottom w:val="single" w:sz="2" w:space="0" w:color="000000"/>
            </w:tcBorders>
            <w:shd w:val="clear" w:color="auto" w:fill="99FF99"/>
          </w:tcPr>
          <w:p w14:paraId="792693CB" w14:textId="77777777" w:rsidR="00E9046A" w:rsidRDefault="00E9046A" w:rsidP="00BA3CA1">
            <w:pPr>
              <w:pStyle w:val="TableParagraph"/>
              <w:spacing w:line="161" w:lineRule="exact"/>
              <w:ind w:left="85"/>
              <w:rPr>
                <w:sz w:val="16"/>
              </w:rPr>
            </w:pPr>
            <w:r>
              <w:rPr>
                <w:sz w:val="16"/>
              </w:rPr>
              <w:t>Function</w:t>
            </w:r>
          </w:p>
        </w:tc>
        <w:tc>
          <w:tcPr>
            <w:tcW w:w="7523" w:type="dxa"/>
            <w:vMerge/>
            <w:tcBorders>
              <w:top w:val="nil"/>
              <w:bottom w:val="single" w:sz="6" w:space="0" w:color="000000"/>
            </w:tcBorders>
            <w:shd w:val="clear" w:color="auto" w:fill="99FF99"/>
          </w:tcPr>
          <w:p w14:paraId="5800BAD2" w14:textId="77777777" w:rsidR="00E9046A" w:rsidRDefault="00E9046A" w:rsidP="00BA3CA1">
            <w:pPr>
              <w:rPr>
                <w:sz w:val="2"/>
                <w:szCs w:val="2"/>
              </w:rPr>
            </w:pPr>
          </w:p>
        </w:tc>
        <w:tc>
          <w:tcPr>
            <w:tcW w:w="958" w:type="dxa"/>
            <w:vMerge/>
            <w:tcBorders>
              <w:top w:val="nil"/>
            </w:tcBorders>
            <w:shd w:val="clear" w:color="auto" w:fill="99FF99"/>
          </w:tcPr>
          <w:p w14:paraId="2F0BEFAB" w14:textId="77777777" w:rsidR="00E9046A" w:rsidRDefault="00E9046A" w:rsidP="00BA3CA1">
            <w:pPr>
              <w:rPr>
                <w:sz w:val="2"/>
                <w:szCs w:val="2"/>
              </w:rPr>
            </w:pPr>
          </w:p>
        </w:tc>
        <w:tc>
          <w:tcPr>
            <w:tcW w:w="958" w:type="dxa"/>
            <w:vMerge/>
            <w:shd w:val="clear" w:color="auto" w:fill="99FF99"/>
          </w:tcPr>
          <w:p w14:paraId="37A5ED13" w14:textId="77777777" w:rsidR="00E9046A" w:rsidRDefault="00E9046A" w:rsidP="00BA3CA1">
            <w:pPr>
              <w:rPr>
                <w:sz w:val="2"/>
                <w:szCs w:val="2"/>
              </w:rPr>
            </w:pPr>
          </w:p>
        </w:tc>
        <w:tc>
          <w:tcPr>
            <w:tcW w:w="958" w:type="dxa"/>
            <w:vMerge/>
            <w:shd w:val="clear" w:color="auto" w:fill="99FF99"/>
          </w:tcPr>
          <w:p w14:paraId="269F8411" w14:textId="78F705C9" w:rsidR="00E9046A" w:rsidRDefault="00E9046A" w:rsidP="00BA3CA1">
            <w:pPr>
              <w:rPr>
                <w:sz w:val="2"/>
                <w:szCs w:val="2"/>
              </w:rPr>
            </w:pPr>
          </w:p>
        </w:tc>
      </w:tr>
      <w:tr w:rsidR="00E9046A" w14:paraId="0625625D" w14:textId="509A500C" w:rsidTr="00525590">
        <w:trPr>
          <w:trHeight w:val="978"/>
        </w:trPr>
        <w:tc>
          <w:tcPr>
            <w:tcW w:w="12797" w:type="dxa"/>
            <w:gridSpan w:val="5"/>
            <w:tcBorders>
              <w:top w:val="single" w:sz="6" w:space="0" w:color="000000"/>
            </w:tcBorders>
            <w:shd w:val="clear" w:color="auto" w:fill="FFC000"/>
          </w:tcPr>
          <w:p w14:paraId="60B8D112" w14:textId="462B3AD4" w:rsidR="00E9046A" w:rsidRDefault="00E9046A" w:rsidP="00BA3CA1">
            <w:pPr>
              <w:pStyle w:val="TableParagraph"/>
              <w:spacing w:before="64" w:line="249" w:lineRule="auto"/>
              <w:ind w:left="725" w:right="633"/>
              <w:jc w:val="both"/>
              <w:rPr>
                <w:sz w:val="16"/>
              </w:rPr>
            </w:pPr>
            <w:r>
              <w:rPr>
                <w:b/>
                <w:sz w:val="16"/>
              </w:rPr>
              <w:t xml:space="preserve">Statement: </w:t>
            </w:r>
            <w:r>
              <w:rPr>
                <w:sz w:val="16"/>
              </w:rPr>
              <w:t xml:space="preserve">Generate and record patient-specific </w:t>
            </w:r>
            <w:r w:rsidR="00A07C20">
              <w:rPr>
                <w:sz w:val="16"/>
              </w:rPr>
              <w:t xml:space="preserve">nutrition </w:t>
            </w:r>
            <w:r>
              <w:rPr>
                <w:sz w:val="16"/>
              </w:rPr>
              <w:t>instructions related to pre- and post-procedural and post-treatment/discharge requirements.</w:t>
            </w:r>
          </w:p>
          <w:p w14:paraId="4AFDCE53" w14:textId="2D398B36" w:rsidR="00E9046A" w:rsidRDefault="00E9046A" w:rsidP="00BA3CA1">
            <w:pPr>
              <w:pStyle w:val="TableParagraph"/>
              <w:spacing w:before="64" w:line="249" w:lineRule="auto"/>
              <w:ind w:left="725" w:right="633"/>
              <w:jc w:val="both"/>
              <w:rPr>
                <w:b/>
                <w:sz w:val="16"/>
              </w:rPr>
            </w:pPr>
            <w:r>
              <w:rPr>
                <w:b/>
                <w:sz w:val="16"/>
              </w:rPr>
              <w:t xml:space="preserve">Description: </w:t>
            </w:r>
            <w:r>
              <w:rPr>
                <w:sz w:val="16"/>
              </w:rPr>
              <w:t>When a patient is scheduled for a test, procedure, or discharge, specific instructions about diet, clothing, transportation assistance,</w:t>
            </w:r>
            <w:r>
              <w:rPr>
                <w:spacing w:val="-7"/>
                <w:sz w:val="16"/>
              </w:rPr>
              <w:t xml:space="preserve"> </w:t>
            </w:r>
            <w:r>
              <w:rPr>
                <w:sz w:val="16"/>
              </w:rPr>
              <w:t>convalescence,</w:t>
            </w:r>
            <w:r>
              <w:rPr>
                <w:spacing w:val="-7"/>
                <w:sz w:val="16"/>
              </w:rPr>
              <w:t xml:space="preserve"> </w:t>
            </w:r>
            <w:r>
              <w:rPr>
                <w:sz w:val="16"/>
              </w:rPr>
              <w:t>follow-up</w:t>
            </w:r>
            <w:r>
              <w:rPr>
                <w:spacing w:val="-7"/>
                <w:sz w:val="16"/>
              </w:rPr>
              <w:t xml:space="preserve"> </w:t>
            </w:r>
            <w:r>
              <w:rPr>
                <w:sz w:val="16"/>
              </w:rPr>
              <w:t>with</w:t>
            </w:r>
            <w:r>
              <w:rPr>
                <w:spacing w:val="-7"/>
                <w:sz w:val="16"/>
              </w:rPr>
              <w:t xml:space="preserve"> </w:t>
            </w:r>
            <w:r>
              <w:rPr>
                <w:sz w:val="16"/>
              </w:rPr>
              <w:t>physician,</w:t>
            </w:r>
            <w:r>
              <w:rPr>
                <w:spacing w:val="-7"/>
                <w:sz w:val="16"/>
              </w:rPr>
              <w:t xml:space="preserve"> </w:t>
            </w:r>
            <w:r>
              <w:rPr>
                <w:sz w:val="16"/>
              </w:rPr>
              <w:t>etc.,</w:t>
            </w:r>
            <w:r>
              <w:rPr>
                <w:spacing w:val="-7"/>
                <w:sz w:val="16"/>
              </w:rPr>
              <w:t xml:space="preserve"> </w:t>
            </w:r>
            <w:r>
              <w:rPr>
                <w:sz w:val="16"/>
              </w:rPr>
              <w:t>may</w:t>
            </w:r>
            <w:r>
              <w:rPr>
                <w:spacing w:val="-7"/>
                <w:sz w:val="16"/>
              </w:rPr>
              <w:t xml:space="preserve"> </w:t>
            </w:r>
            <w:r>
              <w:rPr>
                <w:sz w:val="16"/>
              </w:rPr>
              <w:t>be</w:t>
            </w:r>
            <w:r>
              <w:rPr>
                <w:spacing w:val="-7"/>
                <w:sz w:val="16"/>
              </w:rPr>
              <w:t xml:space="preserve"> </w:t>
            </w:r>
            <w:r>
              <w:rPr>
                <w:sz w:val="16"/>
              </w:rPr>
              <w:t>generated</w:t>
            </w:r>
            <w:r>
              <w:rPr>
                <w:spacing w:val="-7"/>
                <w:sz w:val="16"/>
              </w:rPr>
              <w:t xml:space="preserve"> </w:t>
            </w:r>
            <w:r>
              <w:rPr>
                <w:sz w:val="16"/>
              </w:rPr>
              <w:t>and</w:t>
            </w:r>
            <w:r>
              <w:rPr>
                <w:spacing w:val="-7"/>
                <w:sz w:val="16"/>
              </w:rPr>
              <w:t xml:space="preserve"> </w:t>
            </w:r>
            <w:r>
              <w:rPr>
                <w:sz w:val="16"/>
              </w:rPr>
              <w:t>recorded,</w:t>
            </w:r>
            <w:r>
              <w:rPr>
                <w:spacing w:val="-7"/>
                <w:sz w:val="16"/>
              </w:rPr>
              <w:t xml:space="preserve"> </w:t>
            </w:r>
            <w:r>
              <w:rPr>
                <w:sz w:val="16"/>
              </w:rPr>
              <w:t>including</w:t>
            </w:r>
            <w:r>
              <w:rPr>
                <w:spacing w:val="-7"/>
                <w:sz w:val="16"/>
              </w:rPr>
              <w:t xml:space="preserve"> </w:t>
            </w:r>
            <w:r>
              <w:rPr>
                <w:sz w:val="16"/>
              </w:rPr>
              <w:t>the</w:t>
            </w:r>
            <w:r>
              <w:rPr>
                <w:spacing w:val="-7"/>
                <w:sz w:val="16"/>
              </w:rPr>
              <w:t xml:space="preserve"> </w:t>
            </w:r>
            <w:r>
              <w:rPr>
                <w:sz w:val="16"/>
              </w:rPr>
              <w:t>timing</w:t>
            </w:r>
            <w:r>
              <w:rPr>
                <w:spacing w:val="-7"/>
                <w:sz w:val="16"/>
              </w:rPr>
              <w:t xml:space="preserve"> </w:t>
            </w:r>
            <w:r>
              <w:rPr>
                <w:sz w:val="16"/>
              </w:rPr>
              <w:t>relative</w:t>
            </w:r>
            <w:r>
              <w:rPr>
                <w:spacing w:val="-7"/>
                <w:sz w:val="16"/>
              </w:rPr>
              <w:t xml:space="preserve"> </w:t>
            </w:r>
            <w:r>
              <w:rPr>
                <w:sz w:val="16"/>
              </w:rPr>
              <w:t>to</w:t>
            </w:r>
            <w:r>
              <w:rPr>
                <w:spacing w:val="-7"/>
                <w:sz w:val="16"/>
              </w:rPr>
              <w:t xml:space="preserve"> </w:t>
            </w:r>
            <w:r>
              <w:rPr>
                <w:sz w:val="16"/>
              </w:rPr>
              <w:t>the</w:t>
            </w:r>
            <w:r>
              <w:rPr>
                <w:spacing w:val="-7"/>
                <w:sz w:val="16"/>
              </w:rPr>
              <w:t xml:space="preserve"> </w:t>
            </w:r>
            <w:r>
              <w:rPr>
                <w:sz w:val="16"/>
              </w:rPr>
              <w:t>scheduled event.</w:t>
            </w:r>
            <w:r>
              <w:rPr>
                <w:spacing w:val="-12"/>
                <w:sz w:val="16"/>
              </w:rPr>
              <w:t xml:space="preserve"> </w:t>
            </w:r>
            <w:r>
              <w:rPr>
                <w:sz w:val="16"/>
              </w:rPr>
              <w:t>In</w:t>
            </w:r>
            <w:r>
              <w:rPr>
                <w:spacing w:val="-12"/>
                <w:sz w:val="16"/>
              </w:rPr>
              <w:t xml:space="preserve"> </w:t>
            </w:r>
            <w:r>
              <w:rPr>
                <w:sz w:val="16"/>
              </w:rPr>
              <w:t>an</w:t>
            </w:r>
            <w:r>
              <w:rPr>
                <w:spacing w:val="-12"/>
                <w:sz w:val="16"/>
              </w:rPr>
              <w:t xml:space="preserve"> </w:t>
            </w:r>
            <w:r>
              <w:rPr>
                <w:sz w:val="16"/>
              </w:rPr>
              <w:t>outpatient</w:t>
            </w:r>
            <w:r>
              <w:rPr>
                <w:spacing w:val="-12"/>
                <w:sz w:val="16"/>
              </w:rPr>
              <w:t xml:space="preserve"> </w:t>
            </w:r>
            <w:r>
              <w:rPr>
                <w:sz w:val="16"/>
              </w:rPr>
              <w:t>scenario,</w:t>
            </w:r>
            <w:r>
              <w:rPr>
                <w:spacing w:val="-12"/>
                <w:sz w:val="16"/>
              </w:rPr>
              <w:t xml:space="preserve"> </w:t>
            </w:r>
            <w:r>
              <w:rPr>
                <w:sz w:val="16"/>
              </w:rPr>
              <w:t>similar</w:t>
            </w:r>
            <w:r>
              <w:rPr>
                <w:spacing w:val="-12"/>
                <w:sz w:val="16"/>
              </w:rPr>
              <w:t xml:space="preserve"> </w:t>
            </w:r>
            <w:r>
              <w:rPr>
                <w:sz w:val="16"/>
              </w:rPr>
              <w:t>instructions</w:t>
            </w:r>
            <w:r>
              <w:rPr>
                <w:spacing w:val="-12"/>
                <w:sz w:val="16"/>
              </w:rPr>
              <w:t xml:space="preserve"> </w:t>
            </w:r>
            <w:r>
              <w:rPr>
                <w:sz w:val="16"/>
              </w:rPr>
              <w:t>for</w:t>
            </w:r>
            <w:r>
              <w:rPr>
                <w:spacing w:val="-12"/>
                <w:sz w:val="16"/>
              </w:rPr>
              <w:t xml:space="preserve"> </w:t>
            </w:r>
            <w:r>
              <w:rPr>
                <w:sz w:val="16"/>
              </w:rPr>
              <w:t>post-diagnosis,</w:t>
            </w:r>
            <w:r>
              <w:rPr>
                <w:spacing w:val="-12"/>
                <w:sz w:val="16"/>
              </w:rPr>
              <w:t xml:space="preserve"> </w:t>
            </w:r>
            <w:r>
              <w:rPr>
                <w:sz w:val="16"/>
              </w:rPr>
              <w:t>and/or</w:t>
            </w:r>
            <w:r>
              <w:rPr>
                <w:spacing w:val="-12"/>
                <w:sz w:val="16"/>
              </w:rPr>
              <w:t xml:space="preserve"> </w:t>
            </w:r>
            <w:r>
              <w:rPr>
                <w:sz w:val="16"/>
              </w:rPr>
              <w:t>post-treatment</w:t>
            </w:r>
            <w:r>
              <w:rPr>
                <w:spacing w:val="-12"/>
                <w:sz w:val="16"/>
              </w:rPr>
              <w:t xml:space="preserve"> </w:t>
            </w:r>
            <w:r>
              <w:rPr>
                <w:sz w:val="16"/>
              </w:rPr>
              <w:t>needs</w:t>
            </w:r>
            <w:r>
              <w:rPr>
                <w:spacing w:val="-12"/>
                <w:sz w:val="16"/>
              </w:rPr>
              <w:t xml:space="preserve"> </w:t>
            </w:r>
            <w:r>
              <w:rPr>
                <w:sz w:val="16"/>
              </w:rPr>
              <w:t>may</w:t>
            </w:r>
            <w:r>
              <w:rPr>
                <w:spacing w:val="-12"/>
                <w:sz w:val="16"/>
              </w:rPr>
              <w:t xml:space="preserve"> </w:t>
            </w:r>
            <w:r>
              <w:rPr>
                <w:sz w:val="16"/>
              </w:rPr>
              <w:t>also</w:t>
            </w:r>
            <w:r>
              <w:rPr>
                <w:spacing w:val="-12"/>
                <w:sz w:val="16"/>
              </w:rPr>
              <w:t xml:space="preserve"> </w:t>
            </w:r>
            <w:r>
              <w:rPr>
                <w:sz w:val="16"/>
              </w:rPr>
              <w:t>be</w:t>
            </w:r>
            <w:r>
              <w:rPr>
                <w:spacing w:val="-12"/>
                <w:sz w:val="16"/>
              </w:rPr>
              <w:t xml:space="preserve"> </w:t>
            </w:r>
            <w:r>
              <w:rPr>
                <w:sz w:val="16"/>
              </w:rPr>
              <w:t>generated</w:t>
            </w:r>
            <w:r>
              <w:rPr>
                <w:spacing w:val="-12"/>
                <w:sz w:val="16"/>
              </w:rPr>
              <w:t xml:space="preserve"> </w:t>
            </w:r>
            <w:r>
              <w:rPr>
                <w:sz w:val="16"/>
              </w:rPr>
              <w:t>and</w:t>
            </w:r>
            <w:r>
              <w:rPr>
                <w:spacing w:val="-12"/>
                <w:sz w:val="16"/>
              </w:rPr>
              <w:t xml:space="preserve"> </w:t>
            </w:r>
            <w:r>
              <w:rPr>
                <w:sz w:val="16"/>
              </w:rPr>
              <w:t>recorded (e.g., exercise instructions for low back pain, wound or burn care).</w:t>
            </w:r>
          </w:p>
        </w:tc>
      </w:tr>
      <w:tr w:rsidR="00E9046A" w14:paraId="03C0FA94" w14:textId="41C1EC14" w:rsidTr="00525590">
        <w:trPr>
          <w:trHeight w:val="429"/>
        </w:trPr>
        <w:tc>
          <w:tcPr>
            <w:tcW w:w="2400" w:type="dxa"/>
            <w:vMerge w:val="restart"/>
            <w:tcBorders>
              <w:top w:val="single" w:sz="6" w:space="0" w:color="000000"/>
              <w:right w:val="single" w:sz="8" w:space="0" w:color="000000"/>
            </w:tcBorders>
            <w:shd w:val="clear" w:color="auto" w:fill="FFC000"/>
          </w:tcPr>
          <w:p w14:paraId="21DAA76A" w14:textId="77777777" w:rsidR="00E9046A" w:rsidRDefault="00E9046A" w:rsidP="00BA3CA1">
            <w:pPr>
              <w:pStyle w:val="TableParagraph"/>
              <w:rPr>
                <w:sz w:val="16"/>
              </w:rPr>
            </w:pPr>
          </w:p>
        </w:tc>
        <w:tc>
          <w:tcPr>
            <w:tcW w:w="7522" w:type="dxa"/>
            <w:tcBorders>
              <w:top w:val="single" w:sz="8" w:space="0" w:color="000000"/>
              <w:left w:val="single" w:sz="8" w:space="0" w:color="000000"/>
              <w:right w:val="single" w:sz="6" w:space="0" w:color="000000"/>
            </w:tcBorders>
            <w:shd w:val="clear" w:color="auto" w:fill="FFC000"/>
          </w:tcPr>
          <w:p w14:paraId="5C555B22" w14:textId="1F1EB09C" w:rsidR="00E9046A" w:rsidRDefault="00E9046A" w:rsidP="00BA3CA1">
            <w:pPr>
              <w:pStyle w:val="TableParagraph"/>
              <w:spacing w:before="26" w:line="190" w:lineRule="atLeast"/>
              <w:ind w:left="453" w:hanging="246"/>
              <w:rPr>
                <w:sz w:val="16"/>
              </w:rPr>
            </w:pPr>
            <w:r>
              <w:rPr>
                <w:b/>
                <w:sz w:val="16"/>
              </w:rPr>
              <w:t>1.</w:t>
            </w:r>
            <w:r>
              <w:rPr>
                <w:b/>
                <w:spacing w:val="21"/>
                <w:sz w:val="16"/>
              </w:rPr>
              <w:t xml:space="preserve"> </w:t>
            </w:r>
            <w:r>
              <w:rPr>
                <w:sz w:val="16"/>
              </w:rPr>
              <w:t>The</w:t>
            </w:r>
            <w:r>
              <w:rPr>
                <w:spacing w:val="-13"/>
                <w:sz w:val="16"/>
              </w:rPr>
              <w:t xml:space="preserve"> </w:t>
            </w:r>
            <w:r>
              <w:rPr>
                <w:sz w:val="16"/>
              </w:rPr>
              <w:t>system</w:t>
            </w:r>
            <w:r>
              <w:rPr>
                <w:spacing w:val="-13"/>
                <w:sz w:val="16"/>
              </w:rPr>
              <w:t xml:space="preserve"> </w:t>
            </w:r>
            <w:r>
              <w:rPr>
                <w:sz w:val="16"/>
              </w:rPr>
              <w:t>SHALL</w:t>
            </w:r>
            <w:r>
              <w:rPr>
                <w:spacing w:val="-13"/>
                <w:sz w:val="16"/>
              </w:rPr>
              <w:t xml:space="preserve"> </w:t>
            </w:r>
            <w:r>
              <w:rPr>
                <w:sz w:val="16"/>
              </w:rPr>
              <w:t>provide</w:t>
            </w:r>
            <w:r>
              <w:rPr>
                <w:spacing w:val="-13"/>
                <w:sz w:val="16"/>
              </w:rPr>
              <w:t xml:space="preserve"> </w:t>
            </w:r>
            <w:r>
              <w:rPr>
                <w:sz w:val="16"/>
              </w:rPr>
              <w:t>the</w:t>
            </w:r>
            <w:r>
              <w:rPr>
                <w:spacing w:val="-13"/>
                <w:sz w:val="16"/>
              </w:rPr>
              <w:t xml:space="preserve"> </w:t>
            </w:r>
            <w:r>
              <w:rPr>
                <w:sz w:val="16"/>
              </w:rPr>
              <w:t>ability</w:t>
            </w:r>
            <w:r>
              <w:rPr>
                <w:spacing w:val="-13"/>
                <w:sz w:val="16"/>
              </w:rPr>
              <w:t xml:space="preserve"> </w:t>
            </w:r>
            <w:r>
              <w:rPr>
                <w:sz w:val="16"/>
              </w:rPr>
              <w:t>to</w:t>
            </w:r>
            <w:r>
              <w:rPr>
                <w:spacing w:val="-13"/>
                <w:sz w:val="16"/>
              </w:rPr>
              <w:t xml:space="preserve"> </w:t>
            </w:r>
            <w:r>
              <w:rPr>
                <w:sz w:val="16"/>
              </w:rPr>
              <w:t>determine</w:t>
            </w:r>
            <w:r>
              <w:rPr>
                <w:spacing w:val="-13"/>
                <w:sz w:val="16"/>
              </w:rPr>
              <w:t xml:space="preserve"> </w:t>
            </w:r>
            <w:r>
              <w:rPr>
                <w:sz w:val="16"/>
              </w:rPr>
              <w:t>and</w:t>
            </w:r>
            <w:r>
              <w:rPr>
                <w:spacing w:val="-13"/>
                <w:sz w:val="16"/>
              </w:rPr>
              <w:t xml:space="preserve"> </w:t>
            </w:r>
            <w:r>
              <w:rPr>
                <w:sz w:val="16"/>
              </w:rPr>
              <w:t>render</w:t>
            </w:r>
            <w:r>
              <w:rPr>
                <w:spacing w:val="-13"/>
                <w:sz w:val="16"/>
              </w:rPr>
              <w:t xml:space="preserve"> </w:t>
            </w:r>
            <w:r>
              <w:rPr>
                <w:sz w:val="16"/>
              </w:rPr>
              <w:t>standardized</w:t>
            </w:r>
            <w:r>
              <w:rPr>
                <w:spacing w:val="-13"/>
                <w:sz w:val="16"/>
              </w:rPr>
              <w:t xml:space="preserve"> </w:t>
            </w:r>
            <w:r w:rsidR="00525590">
              <w:rPr>
                <w:spacing w:val="-13"/>
                <w:sz w:val="16"/>
              </w:rPr>
              <w:t xml:space="preserve">nutrition </w:t>
            </w:r>
            <w:r>
              <w:rPr>
                <w:sz w:val="16"/>
              </w:rPr>
              <w:t>instruction</w:t>
            </w:r>
            <w:r>
              <w:rPr>
                <w:spacing w:val="-13"/>
                <w:sz w:val="16"/>
              </w:rPr>
              <w:t xml:space="preserve"> </w:t>
            </w:r>
            <w:r>
              <w:rPr>
                <w:sz w:val="16"/>
              </w:rPr>
              <w:t>sets</w:t>
            </w:r>
            <w:r>
              <w:rPr>
                <w:spacing w:val="-13"/>
                <w:sz w:val="16"/>
              </w:rPr>
              <w:t xml:space="preserve"> </w:t>
            </w:r>
            <w:r>
              <w:rPr>
                <w:sz w:val="16"/>
              </w:rPr>
              <w:t>pertinent to the patient condition, for procedures, or scheduled events.</w:t>
            </w:r>
          </w:p>
        </w:tc>
        <w:tc>
          <w:tcPr>
            <w:tcW w:w="957" w:type="dxa"/>
            <w:tcBorders>
              <w:top w:val="single" w:sz="8" w:space="0" w:color="000000"/>
              <w:left w:val="single" w:sz="6" w:space="0" w:color="000000"/>
              <w:right w:val="single" w:sz="6" w:space="0" w:color="000000"/>
            </w:tcBorders>
            <w:shd w:val="clear" w:color="auto" w:fill="FFC000"/>
            <w:vAlign w:val="center"/>
          </w:tcPr>
          <w:p w14:paraId="51960815" w14:textId="77777777" w:rsidR="00E9046A" w:rsidRDefault="00E9046A" w:rsidP="003518F7">
            <w:pPr>
              <w:pStyle w:val="TableParagraph"/>
              <w:ind w:left="0"/>
              <w:jc w:val="center"/>
              <w:rPr>
                <w:sz w:val="16"/>
              </w:rPr>
            </w:pPr>
            <w:r>
              <w:rPr>
                <w:sz w:val="16"/>
              </w:rPr>
              <w:t>599</w:t>
            </w:r>
          </w:p>
        </w:tc>
        <w:tc>
          <w:tcPr>
            <w:tcW w:w="957" w:type="dxa"/>
            <w:tcBorders>
              <w:top w:val="single" w:sz="8" w:space="0" w:color="000000"/>
              <w:left w:val="single" w:sz="6" w:space="0" w:color="000000"/>
              <w:right w:val="single" w:sz="6" w:space="0" w:color="000000"/>
            </w:tcBorders>
            <w:shd w:val="clear" w:color="auto" w:fill="FFC000"/>
            <w:vAlign w:val="center"/>
          </w:tcPr>
          <w:p w14:paraId="00946749" w14:textId="6535338E" w:rsidR="00E9046A" w:rsidRDefault="00525590" w:rsidP="003518F7">
            <w:pPr>
              <w:pStyle w:val="TableParagraph"/>
              <w:ind w:left="0"/>
              <w:jc w:val="center"/>
              <w:rPr>
                <w:sz w:val="16"/>
              </w:rPr>
            </w:pPr>
            <w:r>
              <w:rPr>
                <w:sz w:val="16"/>
              </w:rPr>
              <w:t>B/M</w:t>
            </w:r>
          </w:p>
        </w:tc>
        <w:tc>
          <w:tcPr>
            <w:tcW w:w="957" w:type="dxa"/>
            <w:tcBorders>
              <w:top w:val="single" w:sz="8" w:space="0" w:color="000000"/>
              <w:left w:val="single" w:sz="6" w:space="0" w:color="000000"/>
              <w:right w:val="single" w:sz="6" w:space="0" w:color="000000"/>
            </w:tcBorders>
            <w:shd w:val="clear" w:color="auto" w:fill="FFC000"/>
            <w:vAlign w:val="center"/>
          </w:tcPr>
          <w:p w14:paraId="478A806D" w14:textId="6DF65FA1" w:rsidR="00E9046A" w:rsidRDefault="00525590" w:rsidP="003518F7">
            <w:pPr>
              <w:pStyle w:val="TableParagraph"/>
              <w:ind w:left="0"/>
              <w:jc w:val="center"/>
              <w:rPr>
                <w:sz w:val="16"/>
              </w:rPr>
            </w:pPr>
            <w:r>
              <w:rPr>
                <w:sz w:val="16"/>
              </w:rPr>
              <w:t>DC.1.9#1</w:t>
            </w:r>
          </w:p>
        </w:tc>
      </w:tr>
      <w:tr w:rsidR="00E9046A" w14:paraId="532916C2" w14:textId="276DA22D" w:rsidTr="00525590">
        <w:trPr>
          <w:trHeight w:val="432"/>
        </w:trPr>
        <w:tc>
          <w:tcPr>
            <w:tcW w:w="2400" w:type="dxa"/>
            <w:vMerge/>
            <w:tcBorders>
              <w:top w:val="nil"/>
              <w:right w:val="single" w:sz="8" w:space="0" w:color="000000"/>
            </w:tcBorders>
            <w:shd w:val="clear" w:color="auto" w:fill="FFC000"/>
          </w:tcPr>
          <w:p w14:paraId="1D59B74A"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15D95C37" w14:textId="5C78F524" w:rsidR="00E9046A" w:rsidRDefault="00E9046A" w:rsidP="00BA3CA1">
            <w:pPr>
              <w:pStyle w:val="TableParagraph"/>
              <w:spacing w:before="28" w:line="190" w:lineRule="atLeast"/>
              <w:ind w:left="453" w:right="36" w:hanging="246"/>
              <w:rPr>
                <w:sz w:val="16"/>
              </w:rPr>
            </w:pPr>
            <w:r>
              <w:rPr>
                <w:b/>
                <w:sz w:val="16"/>
              </w:rPr>
              <w:t xml:space="preserve">2. </w:t>
            </w:r>
            <w:r>
              <w:rPr>
                <w:sz w:val="16"/>
              </w:rPr>
              <w:t xml:space="preserve">The system SHALL provide the ability to render </w:t>
            </w:r>
            <w:r w:rsidR="00525590">
              <w:rPr>
                <w:sz w:val="16"/>
              </w:rPr>
              <w:t xml:space="preserve">nutrition </w:t>
            </w:r>
            <w:r>
              <w:rPr>
                <w:sz w:val="16"/>
              </w:rPr>
              <w:t>instructions pertinent to the patient as selected by the provider.</w:t>
            </w:r>
          </w:p>
        </w:tc>
        <w:tc>
          <w:tcPr>
            <w:tcW w:w="957" w:type="dxa"/>
            <w:tcBorders>
              <w:left w:val="single" w:sz="6" w:space="0" w:color="000000"/>
              <w:right w:val="single" w:sz="6" w:space="0" w:color="000000"/>
            </w:tcBorders>
            <w:shd w:val="clear" w:color="auto" w:fill="FFC000"/>
            <w:vAlign w:val="center"/>
          </w:tcPr>
          <w:p w14:paraId="4EB364A6" w14:textId="77777777" w:rsidR="00E9046A" w:rsidRDefault="00E9046A" w:rsidP="003518F7">
            <w:pPr>
              <w:pStyle w:val="TableParagraph"/>
              <w:ind w:left="0"/>
              <w:jc w:val="center"/>
              <w:rPr>
                <w:sz w:val="16"/>
              </w:rPr>
            </w:pPr>
            <w:r>
              <w:rPr>
                <w:sz w:val="16"/>
              </w:rPr>
              <w:t>600</w:t>
            </w:r>
          </w:p>
        </w:tc>
        <w:tc>
          <w:tcPr>
            <w:tcW w:w="957" w:type="dxa"/>
            <w:tcBorders>
              <w:left w:val="single" w:sz="6" w:space="0" w:color="000000"/>
              <w:right w:val="single" w:sz="6" w:space="0" w:color="000000"/>
            </w:tcBorders>
            <w:shd w:val="clear" w:color="auto" w:fill="FFC000"/>
            <w:vAlign w:val="center"/>
          </w:tcPr>
          <w:p w14:paraId="53E6EEA9" w14:textId="3D753C5F" w:rsidR="00E9046A" w:rsidRDefault="00525590"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FC000"/>
            <w:vAlign w:val="center"/>
          </w:tcPr>
          <w:p w14:paraId="33F36440" w14:textId="584B180F" w:rsidR="00E9046A" w:rsidRDefault="00E9046A" w:rsidP="003518F7">
            <w:pPr>
              <w:pStyle w:val="TableParagraph"/>
              <w:ind w:left="0"/>
              <w:jc w:val="center"/>
              <w:rPr>
                <w:sz w:val="16"/>
              </w:rPr>
            </w:pPr>
          </w:p>
        </w:tc>
      </w:tr>
      <w:tr w:rsidR="00E9046A" w14:paraId="52EA7D57" w14:textId="1B59C52B" w:rsidTr="00525590">
        <w:trPr>
          <w:trHeight w:val="431"/>
        </w:trPr>
        <w:tc>
          <w:tcPr>
            <w:tcW w:w="2400" w:type="dxa"/>
            <w:vMerge/>
            <w:tcBorders>
              <w:top w:val="nil"/>
              <w:right w:val="single" w:sz="8" w:space="0" w:color="000000"/>
            </w:tcBorders>
            <w:shd w:val="clear" w:color="auto" w:fill="FFC000"/>
          </w:tcPr>
          <w:p w14:paraId="6A5B043D"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40BE8A5A" w14:textId="77777777" w:rsidR="00E9046A" w:rsidRDefault="00E9046A" w:rsidP="00BA3CA1">
            <w:pPr>
              <w:pStyle w:val="TableParagraph"/>
              <w:spacing w:before="28" w:line="190" w:lineRule="atLeast"/>
              <w:ind w:left="453" w:hanging="246"/>
              <w:rPr>
                <w:sz w:val="16"/>
              </w:rPr>
            </w:pPr>
            <w:r>
              <w:rPr>
                <w:b/>
                <w:sz w:val="16"/>
              </w:rPr>
              <w:t xml:space="preserve">3. </w:t>
            </w:r>
            <w:r>
              <w:rPr>
                <w:sz w:val="16"/>
              </w:rPr>
              <w:t>The system SHOULD provide the ability to transmit instruction information in electronic format to be provided to the patient.</w:t>
            </w:r>
          </w:p>
        </w:tc>
        <w:tc>
          <w:tcPr>
            <w:tcW w:w="957" w:type="dxa"/>
            <w:tcBorders>
              <w:left w:val="single" w:sz="6" w:space="0" w:color="000000"/>
              <w:right w:val="single" w:sz="6" w:space="0" w:color="000000"/>
            </w:tcBorders>
            <w:shd w:val="clear" w:color="auto" w:fill="FFC000"/>
            <w:vAlign w:val="center"/>
          </w:tcPr>
          <w:p w14:paraId="68CE71A4" w14:textId="77777777" w:rsidR="00E9046A" w:rsidRDefault="00E9046A" w:rsidP="003518F7">
            <w:pPr>
              <w:pStyle w:val="TableParagraph"/>
              <w:ind w:left="0"/>
              <w:jc w:val="center"/>
              <w:rPr>
                <w:sz w:val="16"/>
              </w:rPr>
            </w:pPr>
            <w:r>
              <w:rPr>
                <w:sz w:val="16"/>
              </w:rPr>
              <w:t>601</w:t>
            </w:r>
          </w:p>
        </w:tc>
        <w:tc>
          <w:tcPr>
            <w:tcW w:w="957" w:type="dxa"/>
            <w:tcBorders>
              <w:left w:val="single" w:sz="6" w:space="0" w:color="000000"/>
              <w:right w:val="single" w:sz="6" w:space="0" w:color="000000"/>
            </w:tcBorders>
            <w:shd w:val="clear" w:color="auto" w:fill="FFC000"/>
            <w:vAlign w:val="center"/>
          </w:tcPr>
          <w:p w14:paraId="14527355" w14:textId="5599DFA7" w:rsidR="00E9046A" w:rsidRDefault="00525590"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FC000"/>
            <w:vAlign w:val="center"/>
          </w:tcPr>
          <w:p w14:paraId="5DEDB4E5" w14:textId="5D5EAE52" w:rsidR="00E9046A" w:rsidRDefault="00E9046A" w:rsidP="003518F7">
            <w:pPr>
              <w:pStyle w:val="TableParagraph"/>
              <w:ind w:left="0"/>
              <w:jc w:val="center"/>
              <w:rPr>
                <w:sz w:val="16"/>
              </w:rPr>
            </w:pPr>
          </w:p>
        </w:tc>
      </w:tr>
      <w:tr w:rsidR="00E9046A" w14:paraId="36641C72" w14:textId="0341B0D4" w:rsidTr="00525590">
        <w:trPr>
          <w:trHeight w:val="432"/>
        </w:trPr>
        <w:tc>
          <w:tcPr>
            <w:tcW w:w="2400" w:type="dxa"/>
            <w:vMerge/>
            <w:tcBorders>
              <w:top w:val="nil"/>
              <w:right w:val="single" w:sz="8" w:space="0" w:color="000000"/>
            </w:tcBorders>
            <w:shd w:val="clear" w:color="auto" w:fill="FFC000"/>
          </w:tcPr>
          <w:p w14:paraId="08D74781"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45DECB9F" w14:textId="18ACD272" w:rsidR="00E9046A" w:rsidRDefault="00E9046A" w:rsidP="00BA3CA1">
            <w:pPr>
              <w:pStyle w:val="TableParagraph"/>
              <w:spacing w:before="28" w:line="190" w:lineRule="atLeast"/>
              <w:ind w:left="453" w:hanging="246"/>
              <w:rPr>
                <w:sz w:val="16"/>
              </w:rPr>
            </w:pPr>
            <w:r>
              <w:rPr>
                <w:b/>
                <w:sz w:val="16"/>
              </w:rPr>
              <w:t xml:space="preserve">4. </w:t>
            </w:r>
            <w:r>
              <w:rPr>
                <w:sz w:val="16"/>
              </w:rPr>
              <w:t xml:space="preserve">The system SHALL provide the ability to render as part of patient </w:t>
            </w:r>
            <w:r w:rsidR="00525590">
              <w:rPr>
                <w:sz w:val="16"/>
              </w:rPr>
              <w:t xml:space="preserve">nutrition </w:t>
            </w:r>
            <w:r>
              <w:rPr>
                <w:sz w:val="16"/>
              </w:rPr>
              <w:t xml:space="preserve">instructions details on further care such as follow up, return </w:t>
            </w:r>
            <w:proofErr w:type="gramStart"/>
            <w:r>
              <w:rPr>
                <w:sz w:val="16"/>
              </w:rPr>
              <w:t>visits</w:t>
            </w:r>
            <w:proofErr w:type="gramEnd"/>
            <w:r>
              <w:rPr>
                <w:sz w:val="16"/>
              </w:rPr>
              <w:t xml:space="preserve"> and appropriate timing of further care.</w:t>
            </w:r>
          </w:p>
        </w:tc>
        <w:tc>
          <w:tcPr>
            <w:tcW w:w="957" w:type="dxa"/>
            <w:tcBorders>
              <w:left w:val="single" w:sz="6" w:space="0" w:color="000000"/>
              <w:right w:val="single" w:sz="6" w:space="0" w:color="000000"/>
            </w:tcBorders>
            <w:shd w:val="clear" w:color="auto" w:fill="FFC000"/>
            <w:vAlign w:val="center"/>
          </w:tcPr>
          <w:p w14:paraId="0F366F9A" w14:textId="77777777" w:rsidR="00E9046A" w:rsidRDefault="00E9046A" w:rsidP="003518F7">
            <w:pPr>
              <w:pStyle w:val="TableParagraph"/>
              <w:ind w:left="0"/>
              <w:jc w:val="center"/>
              <w:rPr>
                <w:sz w:val="16"/>
              </w:rPr>
            </w:pPr>
            <w:r>
              <w:rPr>
                <w:sz w:val="16"/>
              </w:rPr>
              <w:t>602</w:t>
            </w:r>
          </w:p>
        </w:tc>
        <w:tc>
          <w:tcPr>
            <w:tcW w:w="957" w:type="dxa"/>
            <w:tcBorders>
              <w:left w:val="single" w:sz="6" w:space="0" w:color="000000"/>
              <w:right w:val="single" w:sz="6" w:space="0" w:color="000000"/>
            </w:tcBorders>
            <w:shd w:val="clear" w:color="auto" w:fill="FFC000"/>
            <w:vAlign w:val="center"/>
          </w:tcPr>
          <w:p w14:paraId="5B1FA9C8" w14:textId="7531B8CA" w:rsidR="00E9046A" w:rsidRDefault="00525590" w:rsidP="003518F7">
            <w:pPr>
              <w:pStyle w:val="TableParagraph"/>
              <w:ind w:left="0"/>
              <w:jc w:val="center"/>
              <w:rPr>
                <w:sz w:val="16"/>
              </w:rPr>
            </w:pPr>
            <w:r>
              <w:rPr>
                <w:sz w:val="16"/>
              </w:rPr>
              <w:t>B/M</w:t>
            </w:r>
          </w:p>
        </w:tc>
        <w:tc>
          <w:tcPr>
            <w:tcW w:w="957" w:type="dxa"/>
            <w:tcBorders>
              <w:left w:val="single" w:sz="6" w:space="0" w:color="000000"/>
              <w:right w:val="single" w:sz="6" w:space="0" w:color="000000"/>
            </w:tcBorders>
            <w:shd w:val="clear" w:color="auto" w:fill="FFC000"/>
            <w:vAlign w:val="center"/>
          </w:tcPr>
          <w:p w14:paraId="0A295D41" w14:textId="6B84968B" w:rsidR="00E9046A" w:rsidRDefault="00525590" w:rsidP="003518F7">
            <w:pPr>
              <w:pStyle w:val="TableParagraph"/>
              <w:ind w:left="0"/>
              <w:jc w:val="center"/>
              <w:rPr>
                <w:sz w:val="16"/>
              </w:rPr>
            </w:pPr>
            <w:r>
              <w:rPr>
                <w:sz w:val="16"/>
              </w:rPr>
              <w:t>DC.1.9#3</w:t>
            </w:r>
          </w:p>
        </w:tc>
      </w:tr>
      <w:tr w:rsidR="00E9046A" w14:paraId="25260BD6" w14:textId="6FEB4ED8" w:rsidTr="00525590">
        <w:trPr>
          <w:trHeight w:val="227"/>
        </w:trPr>
        <w:tc>
          <w:tcPr>
            <w:tcW w:w="2400" w:type="dxa"/>
            <w:vMerge/>
            <w:tcBorders>
              <w:top w:val="nil"/>
              <w:right w:val="single" w:sz="8" w:space="0" w:color="000000"/>
            </w:tcBorders>
            <w:shd w:val="clear" w:color="auto" w:fill="FFC000"/>
          </w:tcPr>
          <w:p w14:paraId="39A40F6A"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65F032B7" w14:textId="77777777" w:rsidR="00E9046A" w:rsidRDefault="00E9046A" w:rsidP="00BA3CA1">
            <w:pPr>
              <w:pStyle w:val="TableParagraph"/>
              <w:spacing w:before="28" w:line="190" w:lineRule="atLeast"/>
              <w:ind w:left="453" w:hanging="246"/>
              <w:rPr>
                <w:sz w:val="16"/>
              </w:rPr>
            </w:pPr>
            <w:r>
              <w:rPr>
                <w:b/>
                <w:sz w:val="16"/>
              </w:rPr>
              <w:t xml:space="preserve">5. </w:t>
            </w:r>
            <w:r>
              <w:rPr>
                <w:sz w:val="16"/>
              </w:rPr>
              <w:t>The system SHALL provide the ability to capture an indication that instructions were given to the patient.</w:t>
            </w:r>
          </w:p>
        </w:tc>
        <w:tc>
          <w:tcPr>
            <w:tcW w:w="957" w:type="dxa"/>
            <w:tcBorders>
              <w:left w:val="single" w:sz="6" w:space="0" w:color="000000"/>
              <w:right w:val="single" w:sz="6" w:space="0" w:color="000000"/>
            </w:tcBorders>
            <w:shd w:val="clear" w:color="auto" w:fill="FFC000"/>
            <w:vAlign w:val="center"/>
          </w:tcPr>
          <w:p w14:paraId="4AD6952F" w14:textId="77777777" w:rsidR="00E9046A" w:rsidRDefault="00E9046A" w:rsidP="003518F7">
            <w:pPr>
              <w:pStyle w:val="TableParagraph"/>
              <w:ind w:left="0"/>
              <w:jc w:val="center"/>
              <w:rPr>
                <w:sz w:val="16"/>
              </w:rPr>
            </w:pPr>
            <w:r>
              <w:rPr>
                <w:sz w:val="16"/>
              </w:rPr>
              <w:t>603</w:t>
            </w:r>
          </w:p>
        </w:tc>
        <w:tc>
          <w:tcPr>
            <w:tcW w:w="957" w:type="dxa"/>
            <w:tcBorders>
              <w:left w:val="single" w:sz="6" w:space="0" w:color="000000"/>
              <w:right w:val="single" w:sz="6" w:space="0" w:color="000000"/>
            </w:tcBorders>
            <w:shd w:val="clear" w:color="auto" w:fill="FFC000"/>
            <w:vAlign w:val="center"/>
          </w:tcPr>
          <w:p w14:paraId="57BFD1B4" w14:textId="11156F09" w:rsidR="00E9046A" w:rsidRDefault="00525590" w:rsidP="003518F7">
            <w:pPr>
              <w:pStyle w:val="TableParagraph"/>
              <w:ind w:left="0"/>
              <w:jc w:val="center"/>
              <w:rPr>
                <w:sz w:val="16"/>
              </w:rPr>
            </w:pPr>
            <w:r>
              <w:rPr>
                <w:sz w:val="16"/>
              </w:rPr>
              <w:t>B/M</w:t>
            </w:r>
          </w:p>
        </w:tc>
        <w:tc>
          <w:tcPr>
            <w:tcW w:w="957" w:type="dxa"/>
            <w:tcBorders>
              <w:left w:val="single" w:sz="6" w:space="0" w:color="000000"/>
              <w:right w:val="single" w:sz="6" w:space="0" w:color="000000"/>
            </w:tcBorders>
            <w:shd w:val="clear" w:color="auto" w:fill="FFC000"/>
            <w:vAlign w:val="center"/>
          </w:tcPr>
          <w:p w14:paraId="313CA933" w14:textId="20F59187" w:rsidR="00E9046A" w:rsidRDefault="00525590" w:rsidP="003518F7">
            <w:pPr>
              <w:pStyle w:val="TableParagraph"/>
              <w:ind w:left="0"/>
              <w:jc w:val="center"/>
              <w:rPr>
                <w:sz w:val="16"/>
              </w:rPr>
            </w:pPr>
            <w:r>
              <w:rPr>
                <w:sz w:val="16"/>
              </w:rPr>
              <w:t>DC.1.9#4</w:t>
            </w:r>
          </w:p>
        </w:tc>
      </w:tr>
      <w:tr w:rsidR="00E9046A" w14:paraId="6EA2BEE3" w14:textId="7F33D414" w:rsidTr="00525590">
        <w:trPr>
          <w:trHeight w:val="431"/>
        </w:trPr>
        <w:tc>
          <w:tcPr>
            <w:tcW w:w="2400" w:type="dxa"/>
            <w:vMerge/>
            <w:tcBorders>
              <w:top w:val="nil"/>
              <w:right w:val="single" w:sz="8" w:space="0" w:color="000000"/>
            </w:tcBorders>
            <w:shd w:val="clear" w:color="auto" w:fill="FFC000"/>
          </w:tcPr>
          <w:p w14:paraId="3FA0C977"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165DA0F7" w14:textId="3C80B394" w:rsidR="00E9046A" w:rsidRDefault="00E9046A" w:rsidP="00BA3CA1">
            <w:pPr>
              <w:pStyle w:val="TableParagraph"/>
              <w:spacing w:before="28" w:line="190" w:lineRule="atLeast"/>
              <w:ind w:left="453" w:hanging="246"/>
              <w:rPr>
                <w:sz w:val="16"/>
              </w:rPr>
            </w:pPr>
            <w:r>
              <w:rPr>
                <w:b/>
                <w:sz w:val="16"/>
              </w:rPr>
              <w:t xml:space="preserve">6. </w:t>
            </w:r>
            <w:r>
              <w:rPr>
                <w:sz w:val="16"/>
              </w:rPr>
              <w:t xml:space="preserve">The system SHALL provide the ability to capture the actual </w:t>
            </w:r>
            <w:r w:rsidR="00525590">
              <w:rPr>
                <w:sz w:val="16"/>
              </w:rPr>
              <w:t xml:space="preserve">nutrition </w:t>
            </w:r>
            <w:r>
              <w:rPr>
                <w:sz w:val="16"/>
              </w:rPr>
              <w:t>instructions given to the patient or a reference to the document(s) containing those instructions.</w:t>
            </w:r>
          </w:p>
        </w:tc>
        <w:tc>
          <w:tcPr>
            <w:tcW w:w="957" w:type="dxa"/>
            <w:tcBorders>
              <w:left w:val="single" w:sz="6" w:space="0" w:color="000000"/>
              <w:right w:val="single" w:sz="6" w:space="0" w:color="000000"/>
            </w:tcBorders>
            <w:shd w:val="clear" w:color="auto" w:fill="FFC000"/>
            <w:vAlign w:val="center"/>
          </w:tcPr>
          <w:p w14:paraId="20F4E931" w14:textId="77777777" w:rsidR="00E9046A" w:rsidRDefault="00E9046A" w:rsidP="003518F7">
            <w:pPr>
              <w:pStyle w:val="TableParagraph"/>
              <w:ind w:left="0"/>
              <w:jc w:val="center"/>
              <w:rPr>
                <w:sz w:val="16"/>
              </w:rPr>
            </w:pPr>
            <w:r>
              <w:rPr>
                <w:sz w:val="16"/>
              </w:rPr>
              <w:t>604</w:t>
            </w:r>
          </w:p>
        </w:tc>
        <w:tc>
          <w:tcPr>
            <w:tcW w:w="957" w:type="dxa"/>
            <w:tcBorders>
              <w:left w:val="single" w:sz="6" w:space="0" w:color="000000"/>
              <w:right w:val="single" w:sz="6" w:space="0" w:color="000000"/>
            </w:tcBorders>
            <w:shd w:val="clear" w:color="auto" w:fill="FFC000"/>
            <w:vAlign w:val="center"/>
          </w:tcPr>
          <w:p w14:paraId="56230DF2" w14:textId="11C20BC3" w:rsidR="00E9046A" w:rsidRDefault="00525590" w:rsidP="003518F7">
            <w:pPr>
              <w:pStyle w:val="TableParagraph"/>
              <w:ind w:left="0"/>
              <w:jc w:val="center"/>
              <w:rPr>
                <w:sz w:val="16"/>
              </w:rPr>
            </w:pPr>
            <w:r>
              <w:rPr>
                <w:sz w:val="16"/>
              </w:rPr>
              <w:t>B/M</w:t>
            </w:r>
          </w:p>
        </w:tc>
        <w:tc>
          <w:tcPr>
            <w:tcW w:w="957" w:type="dxa"/>
            <w:tcBorders>
              <w:left w:val="single" w:sz="6" w:space="0" w:color="000000"/>
              <w:right w:val="single" w:sz="6" w:space="0" w:color="000000"/>
            </w:tcBorders>
            <w:shd w:val="clear" w:color="auto" w:fill="FFC000"/>
            <w:vAlign w:val="center"/>
          </w:tcPr>
          <w:p w14:paraId="025BF935" w14:textId="78534462" w:rsidR="00E9046A" w:rsidRDefault="00525590" w:rsidP="003518F7">
            <w:pPr>
              <w:pStyle w:val="TableParagraph"/>
              <w:ind w:left="0"/>
              <w:jc w:val="center"/>
              <w:rPr>
                <w:sz w:val="16"/>
              </w:rPr>
            </w:pPr>
            <w:r>
              <w:rPr>
                <w:sz w:val="16"/>
              </w:rPr>
              <w:t>DC.1.9#5</w:t>
            </w:r>
          </w:p>
        </w:tc>
      </w:tr>
      <w:tr w:rsidR="00E9046A" w14:paraId="37402061" w14:textId="1D741623" w:rsidTr="00525590">
        <w:trPr>
          <w:trHeight w:val="239"/>
        </w:trPr>
        <w:tc>
          <w:tcPr>
            <w:tcW w:w="2400" w:type="dxa"/>
            <w:vMerge/>
            <w:tcBorders>
              <w:top w:val="nil"/>
              <w:right w:val="single" w:sz="8" w:space="0" w:color="000000"/>
            </w:tcBorders>
            <w:shd w:val="clear" w:color="auto" w:fill="FFC000"/>
          </w:tcPr>
          <w:p w14:paraId="7481EC3E"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37510860" w14:textId="2648F265" w:rsidR="00E9046A" w:rsidRDefault="00E9046A" w:rsidP="00BA3CA1">
            <w:pPr>
              <w:pStyle w:val="TableParagraph"/>
              <w:spacing w:before="35"/>
              <w:ind w:left="207"/>
              <w:rPr>
                <w:sz w:val="16"/>
              </w:rPr>
            </w:pPr>
            <w:r>
              <w:rPr>
                <w:b/>
                <w:sz w:val="16"/>
              </w:rPr>
              <w:t xml:space="preserve">7. </w:t>
            </w:r>
            <w:r>
              <w:rPr>
                <w:sz w:val="16"/>
              </w:rPr>
              <w:t>The system SHOULD provide the ability to annotate patient-specific</w:t>
            </w:r>
            <w:r w:rsidR="00525590">
              <w:rPr>
                <w:sz w:val="16"/>
              </w:rPr>
              <w:t xml:space="preserve"> nutrition</w:t>
            </w:r>
            <w:r>
              <w:rPr>
                <w:sz w:val="16"/>
              </w:rPr>
              <w:t xml:space="preserve"> instructions.</w:t>
            </w:r>
          </w:p>
        </w:tc>
        <w:tc>
          <w:tcPr>
            <w:tcW w:w="957" w:type="dxa"/>
            <w:tcBorders>
              <w:left w:val="single" w:sz="6" w:space="0" w:color="000000"/>
              <w:right w:val="single" w:sz="6" w:space="0" w:color="000000"/>
            </w:tcBorders>
            <w:shd w:val="clear" w:color="auto" w:fill="FFC000"/>
            <w:vAlign w:val="center"/>
          </w:tcPr>
          <w:p w14:paraId="3ABB1C79" w14:textId="77777777" w:rsidR="00E9046A" w:rsidRDefault="00E9046A" w:rsidP="003518F7">
            <w:pPr>
              <w:pStyle w:val="TableParagraph"/>
              <w:ind w:left="0"/>
              <w:jc w:val="center"/>
              <w:rPr>
                <w:sz w:val="16"/>
              </w:rPr>
            </w:pPr>
            <w:r>
              <w:rPr>
                <w:sz w:val="16"/>
              </w:rPr>
              <w:t>605</w:t>
            </w:r>
          </w:p>
        </w:tc>
        <w:tc>
          <w:tcPr>
            <w:tcW w:w="957" w:type="dxa"/>
            <w:tcBorders>
              <w:left w:val="single" w:sz="6" w:space="0" w:color="000000"/>
              <w:right w:val="single" w:sz="6" w:space="0" w:color="000000"/>
            </w:tcBorders>
            <w:shd w:val="clear" w:color="auto" w:fill="FFC000"/>
            <w:vAlign w:val="center"/>
          </w:tcPr>
          <w:p w14:paraId="7DE5DF54" w14:textId="58905193" w:rsidR="00E9046A" w:rsidRDefault="00525590"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FC000"/>
            <w:vAlign w:val="center"/>
          </w:tcPr>
          <w:p w14:paraId="0981F2D2" w14:textId="19DAE73D" w:rsidR="00E9046A" w:rsidRDefault="00E9046A" w:rsidP="003518F7">
            <w:pPr>
              <w:pStyle w:val="TableParagraph"/>
              <w:ind w:left="0"/>
              <w:jc w:val="center"/>
              <w:rPr>
                <w:sz w:val="16"/>
              </w:rPr>
            </w:pPr>
          </w:p>
        </w:tc>
      </w:tr>
      <w:tr w:rsidR="00E9046A" w14:paraId="7B0496B6" w14:textId="594D0BF3" w:rsidTr="00525590">
        <w:trPr>
          <w:trHeight w:val="432"/>
        </w:trPr>
        <w:tc>
          <w:tcPr>
            <w:tcW w:w="2400" w:type="dxa"/>
            <w:vMerge/>
            <w:tcBorders>
              <w:top w:val="nil"/>
              <w:right w:val="single" w:sz="8" w:space="0" w:color="000000"/>
            </w:tcBorders>
            <w:shd w:val="clear" w:color="auto" w:fill="FFC000"/>
          </w:tcPr>
          <w:p w14:paraId="3226FB96"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1C8E74DF" w14:textId="77777777" w:rsidR="00E9046A" w:rsidRDefault="00E9046A" w:rsidP="00BA3CA1">
            <w:pPr>
              <w:pStyle w:val="TableParagraph"/>
              <w:spacing w:before="28" w:line="190" w:lineRule="atLeast"/>
              <w:ind w:left="453" w:hanging="246"/>
              <w:rPr>
                <w:sz w:val="16"/>
              </w:rPr>
            </w:pPr>
            <w:r>
              <w:rPr>
                <w:b/>
                <w:sz w:val="16"/>
              </w:rPr>
              <w:t xml:space="preserve">8. </w:t>
            </w:r>
            <w:r>
              <w:rPr>
                <w:sz w:val="16"/>
              </w:rPr>
              <w:t>The system SHOULD provide the ability to capture and maintain, as discrete data, the reason for variation from rule-based clinical messages and patient information.</w:t>
            </w:r>
          </w:p>
        </w:tc>
        <w:tc>
          <w:tcPr>
            <w:tcW w:w="957" w:type="dxa"/>
            <w:tcBorders>
              <w:left w:val="single" w:sz="6" w:space="0" w:color="000000"/>
              <w:right w:val="single" w:sz="6" w:space="0" w:color="000000"/>
            </w:tcBorders>
            <w:shd w:val="clear" w:color="auto" w:fill="FFC000"/>
            <w:vAlign w:val="center"/>
          </w:tcPr>
          <w:p w14:paraId="20265E83" w14:textId="77777777" w:rsidR="00E9046A" w:rsidRDefault="00E9046A" w:rsidP="003518F7">
            <w:pPr>
              <w:pStyle w:val="TableParagraph"/>
              <w:ind w:left="0"/>
              <w:jc w:val="center"/>
              <w:rPr>
                <w:sz w:val="16"/>
              </w:rPr>
            </w:pPr>
            <w:r>
              <w:rPr>
                <w:sz w:val="16"/>
              </w:rPr>
              <w:t>606</w:t>
            </w:r>
          </w:p>
        </w:tc>
        <w:tc>
          <w:tcPr>
            <w:tcW w:w="957" w:type="dxa"/>
            <w:tcBorders>
              <w:left w:val="single" w:sz="6" w:space="0" w:color="000000"/>
              <w:right w:val="single" w:sz="6" w:space="0" w:color="000000"/>
            </w:tcBorders>
            <w:shd w:val="clear" w:color="auto" w:fill="FFC000"/>
            <w:vAlign w:val="center"/>
          </w:tcPr>
          <w:p w14:paraId="31E2220E" w14:textId="339650A4" w:rsidR="00E9046A" w:rsidRDefault="00525590"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FC000"/>
            <w:vAlign w:val="center"/>
          </w:tcPr>
          <w:p w14:paraId="7BD042D0" w14:textId="76B5A75A" w:rsidR="00E9046A" w:rsidRDefault="00E9046A" w:rsidP="003518F7">
            <w:pPr>
              <w:pStyle w:val="TableParagraph"/>
              <w:ind w:left="0"/>
              <w:jc w:val="center"/>
              <w:rPr>
                <w:sz w:val="16"/>
              </w:rPr>
            </w:pPr>
          </w:p>
        </w:tc>
      </w:tr>
      <w:tr w:rsidR="00E9046A" w14:paraId="5B40577F" w14:textId="7FA02816" w:rsidTr="00525590">
        <w:trPr>
          <w:trHeight w:val="240"/>
        </w:trPr>
        <w:tc>
          <w:tcPr>
            <w:tcW w:w="2400" w:type="dxa"/>
            <w:vMerge/>
            <w:tcBorders>
              <w:top w:val="nil"/>
              <w:right w:val="single" w:sz="8" w:space="0" w:color="000000"/>
            </w:tcBorders>
            <w:shd w:val="clear" w:color="auto" w:fill="FFC000"/>
          </w:tcPr>
          <w:p w14:paraId="7A16BD20"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55625BF3" w14:textId="77777777" w:rsidR="00E9046A" w:rsidRDefault="00E9046A" w:rsidP="00BA3CA1">
            <w:pPr>
              <w:pStyle w:val="TableParagraph"/>
              <w:spacing w:before="35"/>
              <w:ind w:left="207"/>
              <w:rPr>
                <w:sz w:val="16"/>
              </w:rPr>
            </w:pPr>
            <w:r>
              <w:rPr>
                <w:b/>
                <w:sz w:val="16"/>
              </w:rPr>
              <w:t xml:space="preserve">9. </w:t>
            </w:r>
            <w:r>
              <w:rPr>
                <w:sz w:val="16"/>
              </w:rPr>
              <w:t>The system SHOULD provide the ability to manage patient instructions in multiple languages.</w:t>
            </w:r>
          </w:p>
        </w:tc>
        <w:tc>
          <w:tcPr>
            <w:tcW w:w="957" w:type="dxa"/>
            <w:tcBorders>
              <w:left w:val="single" w:sz="6" w:space="0" w:color="000000"/>
              <w:right w:val="single" w:sz="6" w:space="0" w:color="000000"/>
            </w:tcBorders>
            <w:shd w:val="clear" w:color="auto" w:fill="FFC000"/>
            <w:vAlign w:val="center"/>
          </w:tcPr>
          <w:p w14:paraId="396E65B3" w14:textId="77777777" w:rsidR="00E9046A" w:rsidRDefault="00E9046A" w:rsidP="003518F7">
            <w:pPr>
              <w:pStyle w:val="TableParagraph"/>
              <w:ind w:left="0"/>
              <w:jc w:val="center"/>
              <w:rPr>
                <w:sz w:val="16"/>
              </w:rPr>
            </w:pPr>
            <w:r>
              <w:rPr>
                <w:sz w:val="16"/>
              </w:rPr>
              <w:t>607</w:t>
            </w:r>
          </w:p>
        </w:tc>
        <w:tc>
          <w:tcPr>
            <w:tcW w:w="957" w:type="dxa"/>
            <w:tcBorders>
              <w:left w:val="single" w:sz="6" w:space="0" w:color="000000"/>
              <w:right w:val="single" w:sz="6" w:space="0" w:color="000000"/>
            </w:tcBorders>
            <w:shd w:val="clear" w:color="auto" w:fill="FFC000"/>
            <w:vAlign w:val="center"/>
          </w:tcPr>
          <w:p w14:paraId="21034ADC" w14:textId="28A06E0F" w:rsidR="00E9046A" w:rsidRDefault="00525590"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FC000"/>
            <w:vAlign w:val="center"/>
          </w:tcPr>
          <w:p w14:paraId="3E2EBE04" w14:textId="4B413E63" w:rsidR="00E9046A" w:rsidRDefault="00E9046A" w:rsidP="003518F7">
            <w:pPr>
              <w:pStyle w:val="TableParagraph"/>
              <w:ind w:left="0"/>
              <w:jc w:val="center"/>
              <w:rPr>
                <w:sz w:val="16"/>
              </w:rPr>
            </w:pPr>
          </w:p>
        </w:tc>
      </w:tr>
      <w:tr w:rsidR="00E9046A" w14:paraId="4CFDC093" w14:textId="223C7A32" w:rsidTr="00525590">
        <w:trPr>
          <w:trHeight w:val="240"/>
        </w:trPr>
        <w:tc>
          <w:tcPr>
            <w:tcW w:w="2400" w:type="dxa"/>
            <w:vMerge/>
            <w:tcBorders>
              <w:top w:val="nil"/>
              <w:right w:val="single" w:sz="8" w:space="0" w:color="000000"/>
            </w:tcBorders>
            <w:shd w:val="clear" w:color="auto" w:fill="FFC000"/>
          </w:tcPr>
          <w:p w14:paraId="4E698A50"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41EBFD79" w14:textId="77777777" w:rsidR="00E9046A" w:rsidRDefault="00E9046A" w:rsidP="00BA3CA1">
            <w:pPr>
              <w:pStyle w:val="TableParagraph"/>
              <w:spacing w:before="35"/>
              <w:ind w:left="118"/>
              <w:rPr>
                <w:sz w:val="16"/>
              </w:rPr>
            </w:pPr>
            <w:r>
              <w:rPr>
                <w:b/>
                <w:sz w:val="16"/>
              </w:rPr>
              <w:t>10.</w:t>
            </w:r>
            <w:r>
              <w:rPr>
                <w:b/>
                <w:spacing w:val="21"/>
                <w:sz w:val="16"/>
              </w:rPr>
              <w:t xml:space="preserve"> </w:t>
            </w:r>
            <w:r>
              <w:rPr>
                <w:sz w:val="16"/>
              </w:rPr>
              <w:t>The</w:t>
            </w:r>
            <w:r>
              <w:rPr>
                <w:spacing w:val="-10"/>
                <w:sz w:val="16"/>
              </w:rPr>
              <w:t xml:space="preserve"> </w:t>
            </w:r>
            <w:r>
              <w:rPr>
                <w:sz w:val="16"/>
              </w:rPr>
              <w:t>system</w:t>
            </w:r>
            <w:r>
              <w:rPr>
                <w:spacing w:val="-10"/>
                <w:sz w:val="16"/>
              </w:rPr>
              <w:t xml:space="preserve"> </w:t>
            </w:r>
            <w:r>
              <w:rPr>
                <w:sz w:val="16"/>
              </w:rPr>
              <w:t>MAY</w:t>
            </w:r>
            <w:r>
              <w:rPr>
                <w:spacing w:val="-10"/>
                <w:sz w:val="16"/>
              </w:rPr>
              <w:t xml:space="preserve"> </w:t>
            </w:r>
            <w:r>
              <w:rPr>
                <w:sz w:val="16"/>
              </w:rPr>
              <w:t>provide</w:t>
            </w:r>
            <w:r>
              <w:rPr>
                <w:spacing w:val="-10"/>
                <w:sz w:val="16"/>
              </w:rPr>
              <w:t xml:space="preserve"> </w:t>
            </w:r>
            <w:r>
              <w:rPr>
                <w:sz w:val="16"/>
              </w:rPr>
              <w:t>the</w:t>
            </w:r>
            <w:r>
              <w:rPr>
                <w:spacing w:val="-10"/>
                <w:sz w:val="16"/>
              </w:rPr>
              <w:t xml:space="preserve"> </w:t>
            </w:r>
            <w:r>
              <w:rPr>
                <w:sz w:val="16"/>
              </w:rPr>
              <w:t>ability</w:t>
            </w:r>
            <w:r>
              <w:rPr>
                <w:spacing w:val="-10"/>
                <w:sz w:val="16"/>
              </w:rPr>
              <w:t xml:space="preserve"> </w:t>
            </w:r>
            <w:r>
              <w:rPr>
                <w:sz w:val="16"/>
              </w:rPr>
              <w:t>to</w:t>
            </w:r>
            <w:r>
              <w:rPr>
                <w:spacing w:val="-10"/>
                <w:sz w:val="16"/>
              </w:rPr>
              <w:t xml:space="preserve"> </w:t>
            </w:r>
            <w:r>
              <w:rPr>
                <w:sz w:val="16"/>
              </w:rPr>
              <w:t>manage</w:t>
            </w:r>
            <w:r>
              <w:rPr>
                <w:spacing w:val="-10"/>
                <w:sz w:val="16"/>
              </w:rPr>
              <w:t xml:space="preserve"> </w:t>
            </w:r>
            <w:r>
              <w:rPr>
                <w:sz w:val="16"/>
              </w:rPr>
              <w:t>a</w:t>
            </w:r>
            <w:r>
              <w:rPr>
                <w:spacing w:val="-10"/>
                <w:sz w:val="16"/>
              </w:rPr>
              <w:t xml:space="preserve"> </w:t>
            </w:r>
            <w:r>
              <w:rPr>
                <w:sz w:val="16"/>
              </w:rPr>
              <w:t>list</w:t>
            </w:r>
            <w:r>
              <w:rPr>
                <w:spacing w:val="-10"/>
                <w:sz w:val="16"/>
              </w:rPr>
              <w:t xml:space="preserve"> </w:t>
            </w:r>
            <w:r>
              <w:rPr>
                <w:sz w:val="16"/>
              </w:rPr>
              <w:t>of</w:t>
            </w:r>
            <w:r>
              <w:rPr>
                <w:spacing w:val="-10"/>
                <w:sz w:val="16"/>
              </w:rPr>
              <w:t xml:space="preserve"> </w:t>
            </w:r>
            <w:r>
              <w:rPr>
                <w:sz w:val="16"/>
              </w:rPr>
              <w:t>appropriate</w:t>
            </w:r>
            <w:r>
              <w:rPr>
                <w:spacing w:val="-10"/>
                <w:sz w:val="16"/>
              </w:rPr>
              <w:t xml:space="preserve"> </w:t>
            </w:r>
            <w:r>
              <w:rPr>
                <w:sz w:val="16"/>
              </w:rPr>
              <w:t>patient</w:t>
            </w:r>
            <w:r>
              <w:rPr>
                <w:spacing w:val="-10"/>
                <w:sz w:val="16"/>
              </w:rPr>
              <w:t xml:space="preserve"> </w:t>
            </w:r>
            <w:r>
              <w:rPr>
                <w:sz w:val="16"/>
              </w:rPr>
              <w:t>instructions</w:t>
            </w:r>
            <w:r>
              <w:rPr>
                <w:spacing w:val="-10"/>
                <w:sz w:val="16"/>
              </w:rPr>
              <w:t xml:space="preserve"> </w:t>
            </w:r>
            <w:r>
              <w:rPr>
                <w:sz w:val="16"/>
              </w:rPr>
              <w:t>based</w:t>
            </w:r>
            <w:r>
              <w:rPr>
                <w:spacing w:val="-10"/>
                <w:sz w:val="16"/>
              </w:rPr>
              <w:t xml:space="preserve"> </w:t>
            </w:r>
            <w:r>
              <w:rPr>
                <w:sz w:val="16"/>
              </w:rPr>
              <w:t>on</w:t>
            </w:r>
            <w:r>
              <w:rPr>
                <w:spacing w:val="-10"/>
                <w:sz w:val="16"/>
              </w:rPr>
              <w:t xml:space="preserve"> </w:t>
            </w:r>
            <w:r>
              <w:rPr>
                <w:sz w:val="16"/>
              </w:rPr>
              <w:t>age.</w:t>
            </w:r>
          </w:p>
        </w:tc>
        <w:tc>
          <w:tcPr>
            <w:tcW w:w="957" w:type="dxa"/>
            <w:tcBorders>
              <w:left w:val="single" w:sz="6" w:space="0" w:color="000000"/>
              <w:right w:val="single" w:sz="6" w:space="0" w:color="000000"/>
            </w:tcBorders>
            <w:shd w:val="clear" w:color="auto" w:fill="FFC000"/>
            <w:vAlign w:val="center"/>
          </w:tcPr>
          <w:p w14:paraId="1567DFB4" w14:textId="77777777" w:rsidR="00E9046A" w:rsidRDefault="00E9046A" w:rsidP="003518F7">
            <w:pPr>
              <w:pStyle w:val="TableParagraph"/>
              <w:ind w:left="0"/>
              <w:jc w:val="center"/>
              <w:rPr>
                <w:sz w:val="16"/>
              </w:rPr>
            </w:pPr>
            <w:r>
              <w:rPr>
                <w:sz w:val="16"/>
              </w:rPr>
              <w:t>608</w:t>
            </w:r>
          </w:p>
        </w:tc>
        <w:tc>
          <w:tcPr>
            <w:tcW w:w="957" w:type="dxa"/>
            <w:tcBorders>
              <w:left w:val="single" w:sz="6" w:space="0" w:color="000000"/>
              <w:right w:val="single" w:sz="6" w:space="0" w:color="000000"/>
            </w:tcBorders>
            <w:shd w:val="clear" w:color="auto" w:fill="FFC000"/>
            <w:vAlign w:val="center"/>
          </w:tcPr>
          <w:p w14:paraId="560F1CE4" w14:textId="2DAAFE0E" w:rsidR="00E9046A" w:rsidRDefault="00525590"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FC000"/>
            <w:vAlign w:val="center"/>
          </w:tcPr>
          <w:p w14:paraId="0528825F" w14:textId="165BAD2C" w:rsidR="00E9046A" w:rsidRDefault="00E9046A" w:rsidP="003518F7">
            <w:pPr>
              <w:pStyle w:val="TableParagraph"/>
              <w:ind w:left="0"/>
              <w:jc w:val="center"/>
              <w:rPr>
                <w:sz w:val="16"/>
              </w:rPr>
            </w:pPr>
          </w:p>
        </w:tc>
      </w:tr>
      <w:tr w:rsidR="00E9046A" w14:paraId="0E0ED03B" w14:textId="7E1E1E72" w:rsidTr="00525590">
        <w:trPr>
          <w:trHeight w:val="272"/>
        </w:trPr>
        <w:tc>
          <w:tcPr>
            <w:tcW w:w="2400" w:type="dxa"/>
            <w:vMerge/>
            <w:tcBorders>
              <w:top w:val="nil"/>
              <w:right w:val="single" w:sz="8" w:space="0" w:color="000000"/>
            </w:tcBorders>
            <w:shd w:val="clear" w:color="auto" w:fill="FFC000"/>
          </w:tcPr>
          <w:p w14:paraId="3DD1AC7B"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2FD2C5CC" w14:textId="77777777" w:rsidR="00E9046A" w:rsidRDefault="00E9046A" w:rsidP="00BA3CA1">
            <w:pPr>
              <w:pStyle w:val="TableParagraph"/>
              <w:spacing w:before="28" w:line="190" w:lineRule="atLeast"/>
              <w:ind w:left="453" w:hanging="335"/>
              <w:rPr>
                <w:sz w:val="16"/>
              </w:rPr>
            </w:pPr>
            <w:r>
              <w:rPr>
                <w:b/>
                <w:sz w:val="16"/>
              </w:rPr>
              <w:t xml:space="preserve">11. </w:t>
            </w:r>
            <w:r>
              <w:rPr>
                <w:sz w:val="16"/>
              </w:rPr>
              <w:t>The system MAY provide the ability to manage a list of appropriate patient instructions based on gender.</w:t>
            </w:r>
          </w:p>
        </w:tc>
        <w:tc>
          <w:tcPr>
            <w:tcW w:w="957" w:type="dxa"/>
            <w:tcBorders>
              <w:left w:val="single" w:sz="6" w:space="0" w:color="000000"/>
              <w:right w:val="single" w:sz="6" w:space="0" w:color="000000"/>
            </w:tcBorders>
            <w:shd w:val="clear" w:color="auto" w:fill="FFC000"/>
            <w:vAlign w:val="center"/>
          </w:tcPr>
          <w:p w14:paraId="43FAF827" w14:textId="77777777" w:rsidR="00E9046A" w:rsidRDefault="00E9046A" w:rsidP="003518F7">
            <w:pPr>
              <w:pStyle w:val="TableParagraph"/>
              <w:ind w:left="0"/>
              <w:jc w:val="center"/>
              <w:rPr>
                <w:sz w:val="16"/>
              </w:rPr>
            </w:pPr>
            <w:r>
              <w:rPr>
                <w:sz w:val="16"/>
              </w:rPr>
              <w:t>609</w:t>
            </w:r>
          </w:p>
        </w:tc>
        <w:tc>
          <w:tcPr>
            <w:tcW w:w="957" w:type="dxa"/>
            <w:tcBorders>
              <w:left w:val="single" w:sz="6" w:space="0" w:color="000000"/>
              <w:right w:val="single" w:sz="6" w:space="0" w:color="000000"/>
            </w:tcBorders>
            <w:shd w:val="clear" w:color="auto" w:fill="FFC000"/>
            <w:vAlign w:val="center"/>
          </w:tcPr>
          <w:p w14:paraId="15E58491" w14:textId="13E1394D" w:rsidR="00E9046A" w:rsidRDefault="00525590"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FC000"/>
            <w:vAlign w:val="center"/>
          </w:tcPr>
          <w:p w14:paraId="6482F47F" w14:textId="1CD4419A" w:rsidR="00E9046A" w:rsidRDefault="00E9046A" w:rsidP="003518F7">
            <w:pPr>
              <w:pStyle w:val="TableParagraph"/>
              <w:ind w:left="0"/>
              <w:jc w:val="center"/>
              <w:rPr>
                <w:sz w:val="16"/>
              </w:rPr>
            </w:pPr>
          </w:p>
        </w:tc>
      </w:tr>
      <w:tr w:rsidR="00E9046A" w14:paraId="2513DBF6" w14:textId="0EEA9A5C" w:rsidTr="00525590">
        <w:trPr>
          <w:trHeight w:val="335"/>
        </w:trPr>
        <w:tc>
          <w:tcPr>
            <w:tcW w:w="2400" w:type="dxa"/>
            <w:vMerge/>
            <w:tcBorders>
              <w:top w:val="nil"/>
              <w:right w:val="single" w:sz="8" w:space="0" w:color="000000"/>
            </w:tcBorders>
            <w:shd w:val="clear" w:color="auto" w:fill="FFC000"/>
          </w:tcPr>
          <w:p w14:paraId="695715AA"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4CE6F75E" w14:textId="77777777" w:rsidR="00E9046A" w:rsidRDefault="00E9046A" w:rsidP="00BA3CA1">
            <w:pPr>
              <w:pStyle w:val="TableParagraph"/>
              <w:spacing w:before="28" w:line="190" w:lineRule="atLeast"/>
              <w:ind w:left="453" w:hanging="335"/>
              <w:rPr>
                <w:sz w:val="16"/>
              </w:rPr>
            </w:pPr>
            <w:r>
              <w:rPr>
                <w:b/>
                <w:sz w:val="16"/>
              </w:rPr>
              <w:t xml:space="preserve">12. </w:t>
            </w:r>
            <w:r>
              <w:rPr>
                <w:sz w:val="16"/>
              </w:rPr>
              <w:t>The system MAY provide the ability to manage a list of appropriate patient instructions based on diagnosis.</w:t>
            </w:r>
          </w:p>
        </w:tc>
        <w:tc>
          <w:tcPr>
            <w:tcW w:w="957" w:type="dxa"/>
            <w:tcBorders>
              <w:left w:val="single" w:sz="6" w:space="0" w:color="000000"/>
              <w:right w:val="single" w:sz="6" w:space="0" w:color="000000"/>
            </w:tcBorders>
            <w:shd w:val="clear" w:color="auto" w:fill="FFC000"/>
            <w:vAlign w:val="center"/>
          </w:tcPr>
          <w:p w14:paraId="53ACBE78" w14:textId="77777777" w:rsidR="00E9046A" w:rsidRDefault="00E9046A" w:rsidP="003518F7">
            <w:pPr>
              <w:pStyle w:val="TableParagraph"/>
              <w:ind w:left="0"/>
              <w:jc w:val="center"/>
              <w:rPr>
                <w:sz w:val="16"/>
              </w:rPr>
            </w:pPr>
            <w:r>
              <w:rPr>
                <w:sz w:val="16"/>
              </w:rPr>
              <w:t>610</w:t>
            </w:r>
          </w:p>
        </w:tc>
        <w:tc>
          <w:tcPr>
            <w:tcW w:w="957" w:type="dxa"/>
            <w:tcBorders>
              <w:left w:val="single" w:sz="6" w:space="0" w:color="000000"/>
              <w:right w:val="single" w:sz="6" w:space="0" w:color="000000"/>
            </w:tcBorders>
            <w:shd w:val="clear" w:color="auto" w:fill="FFC000"/>
            <w:vAlign w:val="center"/>
          </w:tcPr>
          <w:p w14:paraId="36A794C4" w14:textId="42600D1F" w:rsidR="00E9046A" w:rsidRDefault="00525590"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FC000"/>
            <w:vAlign w:val="center"/>
          </w:tcPr>
          <w:p w14:paraId="59307650" w14:textId="211B7D6D" w:rsidR="00E9046A" w:rsidRDefault="00E9046A" w:rsidP="003518F7">
            <w:pPr>
              <w:pStyle w:val="TableParagraph"/>
              <w:ind w:left="0"/>
              <w:jc w:val="center"/>
              <w:rPr>
                <w:sz w:val="16"/>
              </w:rPr>
            </w:pPr>
          </w:p>
        </w:tc>
      </w:tr>
      <w:tr w:rsidR="00E9046A" w14:paraId="1E9A00E8" w14:textId="3337D26D" w:rsidTr="00525590">
        <w:trPr>
          <w:trHeight w:val="353"/>
        </w:trPr>
        <w:tc>
          <w:tcPr>
            <w:tcW w:w="2400" w:type="dxa"/>
            <w:vMerge/>
            <w:tcBorders>
              <w:top w:val="nil"/>
              <w:right w:val="single" w:sz="8" w:space="0" w:color="000000"/>
            </w:tcBorders>
            <w:shd w:val="clear" w:color="auto" w:fill="FFC000"/>
          </w:tcPr>
          <w:p w14:paraId="05EA2218" w14:textId="77777777" w:rsidR="00E9046A" w:rsidRDefault="00E9046A" w:rsidP="00BA3CA1">
            <w:pPr>
              <w:rPr>
                <w:sz w:val="2"/>
                <w:szCs w:val="2"/>
              </w:rPr>
            </w:pPr>
          </w:p>
        </w:tc>
        <w:tc>
          <w:tcPr>
            <w:tcW w:w="7522" w:type="dxa"/>
            <w:tcBorders>
              <w:left w:val="single" w:sz="8" w:space="0" w:color="000000"/>
              <w:right w:val="single" w:sz="6" w:space="0" w:color="000000"/>
            </w:tcBorders>
            <w:shd w:val="clear" w:color="auto" w:fill="FFC000"/>
          </w:tcPr>
          <w:p w14:paraId="022AAF44" w14:textId="77777777" w:rsidR="00E9046A" w:rsidRDefault="00E9046A" w:rsidP="00BA3CA1">
            <w:pPr>
              <w:pStyle w:val="TableParagraph"/>
              <w:spacing w:before="28" w:line="190" w:lineRule="atLeast"/>
              <w:ind w:left="453" w:hanging="335"/>
              <w:rPr>
                <w:sz w:val="16"/>
              </w:rPr>
            </w:pPr>
            <w:r>
              <w:rPr>
                <w:b/>
                <w:sz w:val="16"/>
              </w:rPr>
              <w:t xml:space="preserve">13. </w:t>
            </w:r>
            <w:r>
              <w:rPr>
                <w:sz w:val="16"/>
              </w:rPr>
              <w:t>The system MAY provide the ability to manage a list of appropriate patient instructions based on reading level.</w:t>
            </w:r>
          </w:p>
        </w:tc>
        <w:tc>
          <w:tcPr>
            <w:tcW w:w="957" w:type="dxa"/>
            <w:tcBorders>
              <w:left w:val="single" w:sz="6" w:space="0" w:color="000000"/>
              <w:right w:val="single" w:sz="6" w:space="0" w:color="000000"/>
            </w:tcBorders>
            <w:shd w:val="clear" w:color="auto" w:fill="FFC000"/>
            <w:vAlign w:val="center"/>
          </w:tcPr>
          <w:p w14:paraId="3A926E30" w14:textId="77777777" w:rsidR="00E9046A" w:rsidRDefault="00E9046A" w:rsidP="003518F7">
            <w:pPr>
              <w:pStyle w:val="TableParagraph"/>
              <w:ind w:left="0"/>
              <w:jc w:val="center"/>
              <w:rPr>
                <w:sz w:val="16"/>
              </w:rPr>
            </w:pPr>
            <w:r>
              <w:rPr>
                <w:sz w:val="16"/>
              </w:rPr>
              <w:t>611</w:t>
            </w:r>
          </w:p>
        </w:tc>
        <w:tc>
          <w:tcPr>
            <w:tcW w:w="957" w:type="dxa"/>
            <w:tcBorders>
              <w:left w:val="single" w:sz="6" w:space="0" w:color="000000"/>
              <w:right w:val="single" w:sz="6" w:space="0" w:color="000000"/>
            </w:tcBorders>
            <w:shd w:val="clear" w:color="auto" w:fill="FFC000"/>
            <w:vAlign w:val="center"/>
          </w:tcPr>
          <w:p w14:paraId="4B0BA82B" w14:textId="79E44968" w:rsidR="00E9046A" w:rsidRDefault="00525590" w:rsidP="003518F7">
            <w:pPr>
              <w:pStyle w:val="TableParagraph"/>
              <w:ind w:left="0"/>
              <w:jc w:val="center"/>
              <w:rPr>
                <w:sz w:val="16"/>
              </w:rPr>
            </w:pPr>
            <w:r>
              <w:rPr>
                <w:sz w:val="16"/>
              </w:rPr>
              <w:t>A</w:t>
            </w:r>
          </w:p>
        </w:tc>
        <w:tc>
          <w:tcPr>
            <w:tcW w:w="957" w:type="dxa"/>
            <w:tcBorders>
              <w:left w:val="single" w:sz="6" w:space="0" w:color="000000"/>
              <w:right w:val="single" w:sz="6" w:space="0" w:color="000000"/>
            </w:tcBorders>
            <w:shd w:val="clear" w:color="auto" w:fill="FFC000"/>
            <w:vAlign w:val="center"/>
          </w:tcPr>
          <w:p w14:paraId="7F9060A2" w14:textId="5602F8B2" w:rsidR="00E9046A" w:rsidRDefault="00E9046A" w:rsidP="003518F7">
            <w:pPr>
              <w:pStyle w:val="TableParagraph"/>
              <w:ind w:left="0"/>
              <w:jc w:val="center"/>
              <w:rPr>
                <w:sz w:val="16"/>
              </w:rPr>
            </w:pPr>
          </w:p>
        </w:tc>
      </w:tr>
      <w:tr w:rsidR="00E9046A" w14:paraId="5A52E411" w14:textId="60D81A2A" w:rsidTr="00525590">
        <w:trPr>
          <w:trHeight w:val="432"/>
        </w:trPr>
        <w:tc>
          <w:tcPr>
            <w:tcW w:w="2400" w:type="dxa"/>
            <w:vMerge/>
            <w:tcBorders>
              <w:top w:val="nil"/>
              <w:right w:val="single" w:sz="8" w:space="0" w:color="000000"/>
            </w:tcBorders>
            <w:shd w:val="clear" w:color="auto" w:fill="FFC000"/>
          </w:tcPr>
          <w:p w14:paraId="15218A1E" w14:textId="77777777" w:rsidR="00E9046A" w:rsidRDefault="00E9046A" w:rsidP="00BA3CA1">
            <w:pPr>
              <w:rPr>
                <w:sz w:val="2"/>
                <w:szCs w:val="2"/>
              </w:rPr>
            </w:pPr>
          </w:p>
        </w:tc>
        <w:tc>
          <w:tcPr>
            <w:tcW w:w="7522" w:type="dxa"/>
            <w:tcBorders>
              <w:left w:val="single" w:sz="8" w:space="0" w:color="000000"/>
              <w:bottom w:val="single" w:sz="6" w:space="0" w:color="000000"/>
              <w:right w:val="single" w:sz="6" w:space="0" w:color="000000"/>
            </w:tcBorders>
            <w:shd w:val="clear" w:color="auto" w:fill="FFC000"/>
          </w:tcPr>
          <w:p w14:paraId="42BC5F77" w14:textId="77777777" w:rsidR="00E9046A" w:rsidRDefault="00E9046A" w:rsidP="00BA3CA1">
            <w:pPr>
              <w:pStyle w:val="TableParagraph"/>
              <w:spacing w:before="28" w:line="190" w:lineRule="atLeast"/>
              <w:ind w:left="453" w:hanging="335"/>
              <w:rPr>
                <w:sz w:val="16"/>
              </w:rPr>
            </w:pPr>
            <w:r>
              <w:rPr>
                <w:b/>
                <w:sz w:val="16"/>
              </w:rPr>
              <w:t xml:space="preserve">14. </w:t>
            </w:r>
            <w:r>
              <w:rPr>
                <w:sz w:val="16"/>
              </w:rPr>
              <w:t>The system MAY provide the ability to render educational materials using alternative modes to accommodate patient sensory capabilities (e.g., vision impairment, hearing impairment).</w:t>
            </w:r>
          </w:p>
        </w:tc>
        <w:tc>
          <w:tcPr>
            <w:tcW w:w="957" w:type="dxa"/>
            <w:tcBorders>
              <w:left w:val="single" w:sz="6" w:space="0" w:color="000000"/>
              <w:bottom w:val="single" w:sz="6" w:space="0" w:color="000000"/>
              <w:right w:val="single" w:sz="6" w:space="0" w:color="000000"/>
            </w:tcBorders>
            <w:shd w:val="clear" w:color="auto" w:fill="FFC000"/>
            <w:vAlign w:val="center"/>
          </w:tcPr>
          <w:p w14:paraId="4FA72568" w14:textId="77777777" w:rsidR="00E9046A" w:rsidRDefault="00E9046A" w:rsidP="003518F7">
            <w:pPr>
              <w:pStyle w:val="TableParagraph"/>
              <w:ind w:left="0"/>
              <w:jc w:val="center"/>
              <w:rPr>
                <w:sz w:val="16"/>
              </w:rPr>
            </w:pPr>
            <w:r>
              <w:rPr>
                <w:sz w:val="16"/>
              </w:rPr>
              <w:t>612</w:t>
            </w:r>
          </w:p>
        </w:tc>
        <w:tc>
          <w:tcPr>
            <w:tcW w:w="957" w:type="dxa"/>
            <w:tcBorders>
              <w:left w:val="single" w:sz="6" w:space="0" w:color="000000"/>
              <w:bottom w:val="single" w:sz="6" w:space="0" w:color="000000"/>
              <w:right w:val="single" w:sz="6" w:space="0" w:color="000000"/>
            </w:tcBorders>
            <w:shd w:val="clear" w:color="auto" w:fill="FFC000"/>
            <w:vAlign w:val="center"/>
          </w:tcPr>
          <w:p w14:paraId="2EB3990E" w14:textId="45E1113E" w:rsidR="00E9046A" w:rsidRDefault="00525590" w:rsidP="003518F7">
            <w:pPr>
              <w:pStyle w:val="TableParagraph"/>
              <w:ind w:left="0"/>
              <w:jc w:val="center"/>
              <w:rPr>
                <w:sz w:val="16"/>
              </w:rPr>
            </w:pPr>
            <w:r>
              <w:rPr>
                <w:sz w:val="16"/>
              </w:rPr>
              <w:t>A</w:t>
            </w:r>
          </w:p>
        </w:tc>
        <w:tc>
          <w:tcPr>
            <w:tcW w:w="957" w:type="dxa"/>
            <w:tcBorders>
              <w:left w:val="single" w:sz="6" w:space="0" w:color="000000"/>
              <w:bottom w:val="single" w:sz="6" w:space="0" w:color="000000"/>
              <w:right w:val="single" w:sz="6" w:space="0" w:color="000000"/>
            </w:tcBorders>
            <w:shd w:val="clear" w:color="auto" w:fill="FFC000"/>
            <w:vAlign w:val="center"/>
          </w:tcPr>
          <w:p w14:paraId="5D70AC13" w14:textId="193F5BDB" w:rsidR="00E9046A" w:rsidRDefault="00E9046A" w:rsidP="003518F7">
            <w:pPr>
              <w:pStyle w:val="TableParagraph"/>
              <w:ind w:left="0"/>
              <w:jc w:val="center"/>
              <w:rPr>
                <w:sz w:val="16"/>
              </w:rPr>
            </w:pPr>
          </w:p>
        </w:tc>
      </w:tr>
    </w:tbl>
    <w:p w14:paraId="0467E9BA" w14:textId="77777777" w:rsidR="003518F7" w:rsidRDefault="003518F7">
      <w:bookmarkStart w:id="98" w:name="CP.9_Manage_Care_Coordination_&amp;_Reportin"/>
      <w:bookmarkStart w:id="99" w:name="_bookmark22"/>
      <w:bookmarkEnd w:id="98"/>
      <w:bookmarkEnd w:id="99"/>
      <w:r>
        <w:br w:type="page"/>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7523"/>
        <w:gridCol w:w="958"/>
        <w:gridCol w:w="958"/>
        <w:gridCol w:w="958"/>
      </w:tblGrid>
      <w:tr w:rsidR="003518F7" w14:paraId="1BB22D3A" w14:textId="77777777" w:rsidTr="00477D98">
        <w:trPr>
          <w:trHeight w:val="573"/>
        </w:trPr>
        <w:tc>
          <w:tcPr>
            <w:tcW w:w="2400" w:type="dxa"/>
            <w:tcBorders>
              <w:bottom w:val="single" w:sz="6" w:space="0" w:color="000000"/>
              <w:right w:val="single" w:sz="4" w:space="0" w:color="FFFFFF"/>
            </w:tcBorders>
            <w:shd w:val="clear" w:color="auto" w:fill="00B050"/>
          </w:tcPr>
          <w:p w14:paraId="094E3931" w14:textId="77777777" w:rsidR="003518F7" w:rsidRDefault="003518F7" w:rsidP="006D40DC">
            <w:pPr>
              <w:pStyle w:val="TableParagraph"/>
              <w:spacing w:line="171" w:lineRule="exact"/>
              <w:ind w:left="85"/>
              <w:rPr>
                <w:b/>
                <w:sz w:val="16"/>
              </w:rPr>
            </w:pPr>
            <w:r>
              <w:rPr>
                <w:b/>
                <w:sz w:val="16"/>
              </w:rPr>
              <w:lastRenderedPageBreak/>
              <w:t>Section/Id#:</w:t>
            </w:r>
          </w:p>
          <w:p w14:paraId="18F4C347" w14:textId="77777777" w:rsidR="003518F7" w:rsidRDefault="003518F7" w:rsidP="006D40DC">
            <w:pPr>
              <w:pStyle w:val="TableParagraph"/>
              <w:spacing w:before="8"/>
              <w:ind w:left="85" w:right="1813"/>
              <w:rPr>
                <w:b/>
                <w:sz w:val="16"/>
              </w:rPr>
            </w:pPr>
            <w:r>
              <w:rPr>
                <w:b/>
                <w:sz w:val="16"/>
              </w:rPr>
              <w:t>Type:</w:t>
            </w:r>
          </w:p>
          <w:p w14:paraId="00F4304C" w14:textId="77777777" w:rsidR="003518F7" w:rsidRDefault="003518F7" w:rsidP="006D40DC">
            <w:pPr>
              <w:pStyle w:val="TableParagraph"/>
              <w:spacing w:before="8"/>
              <w:ind w:left="85" w:right="1813"/>
              <w:rPr>
                <w:b/>
                <w:sz w:val="16"/>
              </w:rPr>
            </w:pPr>
            <w:r>
              <w:rPr>
                <w:b/>
                <w:sz w:val="16"/>
              </w:rPr>
              <w:t>Name:</w:t>
            </w:r>
          </w:p>
        </w:tc>
        <w:tc>
          <w:tcPr>
            <w:tcW w:w="7523" w:type="dxa"/>
            <w:tcBorders>
              <w:left w:val="single" w:sz="4" w:space="0" w:color="FFFFFF"/>
              <w:bottom w:val="single" w:sz="8" w:space="0" w:color="000000"/>
              <w:right w:val="single" w:sz="4" w:space="0" w:color="FFFFFF"/>
            </w:tcBorders>
            <w:shd w:val="clear" w:color="auto" w:fill="00B050"/>
          </w:tcPr>
          <w:p w14:paraId="32ED7B3F" w14:textId="77777777" w:rsidR="003518F7" w:rsidRDefault="003518F7" w:rsidP="006D40DC">
            <w:pPr>
              <w:pStyle w:val="TableParagraph"/>
              <w:spacing w:before="6"/>
              <w:rPr>
                <w:sz w:val="15"/>
              </w:rPr>
            </w:pPr>
          </w:p>
          <w:p w14:paraId="5B9DFD19" w14:textId="77777777" w:rsidR="003518F7" w:rsidRDefault="003518F7" w:rsidP="006D40DC">
            <w:pPr>
              <w:pStyle w:val="TableParagraph"/>
              <w:ind w:left="85"/>
              <w:rPr>
                <w:b/>
                <w:sz w:val="16"/>
              </w:rPr>
            </w:pPr>
            <w:r>
              <w:rPr>
                <w:b/>
                <w:sz w:val="16"/>
              </w:rPr>
              <w:t>Conformance Criteria</w:t>
            </w:r>
          </w:p>
        </w:tc>
        <w:tc>
          <w:tcPr>
            <w:tcW w:w="958" w:type="dxa"/>
            <w:tcBorders>
              <w:left w:val="single" w:sz="4" w:space="0" w:color="FFFFFF"/>
              <w:bottom w:val="single" w:sz="8" w:space="0" w:color="000000"/>
            </w:tcBorders>
            <w:shd w:val="clear" w:color="auto" w:fill="00B050"/>
            <w:vAlign w:val="center"/>
          </w:tcPr>
          <w:p w14:paraId="57038BEC" w14:textId="77777777" w:rsidR="003518F7" w:rsidRDefault="003518F7" w:rsidP="006D40DC">
            <w:pPr>
              <w:pStyle w:val="TableParagraph"/>
              <w:ind w:left="0"/>
              <w:jc w:val="center"/>
              <w:rPr>
                <w:b/>
                <w:sz w:val="16"/>
              </w:rPr>
            </w:pPr>
            <w:r w:rsidRPr="000E4DCC">
              <w:rPr>
                <w:b/>
                <w:sz w:val="16"/>
                <w:szCs w:val="16"/>
              </w:rPr>
              <w:t>Row#</w:t>
            </w:r>
          </w:p>
        </w:tc>
        <w:tc>
          <w:tcPr>
            <w:tcW w:w="958" w:type="dxa"/>
            <w:tcBorders>
              <w:left w:val="single" w:sz="4" w:space="0" w:color="FFFFFF"/>
              <w:bottom w:val="single" w:sz="8" w:space="0" w:color="000000"/>
              <w:right w:val="single" w:sz="4" w:space="0" w:color="FFFFFF"/>
            </w:tcBorders>
            <w:shd w:val="clear" w:color="auto" w:fill="00B050"/>
            <w:vAlign w:val="center"/>
          </w:tcPr>
          <w:p w14:paraId="3E1BCB2E" w14:textId="77777777" w:rsidR="003518F7" w:rsidRDefault="003518F7" w:rsidP="006D40DC">
            <w:pPr>
              <w:pStyle w:val="TableParagraph"/>
              <w:ind w:left="0"/>
              <w:jc w:val="center"/>
              <w:rPr>
                <w:sz w:val="15"/>
              </w:rPr>
            </w:pPr>
            <w:r w:rsidRPr="000E4DCC">
              <w:rPr>
                <w:b/>
                <w:sz w:val="16"/>
                <w:szCs w:val="16"/>
              </w:rPr>
              <w:t>Criteria Status</w:t>
            </w:r>
          </w:p>
        </w:tc>
        <w:tc>
          <w:tcPr>
            <w:tcW w:w="958" w:type="dxa"/>
            <w:tcBorders>
              <w:left w:val="single" w:sz="4" w:space="0" w:color="FFFFFF"/>
              <w:bottom w:val="single" w:sz="8" w:space="0" w:color="000000"/>
            </w:tcBorders>
            <w:shd w:val="clear" w:color="auto" w:fill="00B050"/>
            <w:vAlign w:val="center"/>
          </w:tcPr>
          <w:p w14:paraId="4B4E7382" w14:textId="77777777" w:rsidR="003518F7" w:rsidRDefault="003518F7" w:rsidP="006D40DC">
            <w:pPr>
              <w:pStyle w:val="TableParagraph"/>
              <w:ind w:left="0"/>
              <w:jc w:val="center"/>
              <w:rPr>
                <w:sz w:val="15"/>
              </w:rPr>
            </w:pPr>
            <w:r w:rsidRPr="000E4DCC">
              <w:rPr>
                <w:b/>
                <w:sz w:val="16"/>
                <w:szCs w:val="16"/>
              </w:rPr>
              <w:t>Mapping to R1</w:t>
            </w:r>
          </w:p>
        </w:tc>
      </w:tr>
      <w:tr w:rsidR="00E9046A" w14:paraId="668271A4" w14:textId="4686478B" w:rsidTr="00B57DF3">
        <w:trPr>
          <w:trHeight w:val="188"/>
        </w:trPr>
        <w:tc>
          <w:tcPr>
            <w:tcW w:w="2400" w:type="dxa"/>
            <w:tcBorders>
              <w:bottom w:val="single" w:sz="2" w:space="0" w:color="000000"/>
            </w:tcBorders>
            <w:shd w:val="clear" w:color="auto" w:fill="99FF99"/>
          </w:tcPr>
          <w:p w14:paraId="39043F7C" w14:textId="5B0C5D66" w:rsidR="00E9046A" w:rsidRDefault="00E9046A" w:rsidP="00BA3CA1">
            <w:pPr>
              <w:pStyle w:val="TableParagraph"/>
              <w:spacing w:line="169" w:lineRule="exact"/>
              <w:ind w:left="84"/>
              <w:rPr>
                <w:sz w:val="16"/>
              </w:rPr>
            </w:pPr>
            <w:r>
              <w:rPr>
                <w:sz w:val="16"/>
              </w:rPr>
              <w:t>CP.9</w:t>
            </w:r>
          </w:p>
        </w:tc>
        <w:tc>
          <w:tcPr>
            <w:tcW w:w="7523" w:type="dxa"/>
            <w:vMerge w:val="restart"/>
            <w:tcBorders>
              <w:top w:val="single" w:sz="6" w:space="0" w:color="000000"/>
            </w:tcBorders>
            <w:shd w:val="clear" w:color="auto" w:fill="99FF99"/>
            <w:vAlign w:val="center"/>
          </w:tcPr>
          <w:p w14:paraId="730453AE" w14:textId="32BA7971" w:rsidR="00E9046A" w:rsidRDefault="00E9046A" w:rsidP="00E90795">
            <w:pPr>
              <w:pStyle w:val="TableParagraph"/>
              <w:ind w:left="86"/>
              <w:jc w:val="center"/>
              <w:rPr>
                <w:sz w:val="16"/>
              </w:rPr>
            </w:pPr>
            <w:r w:rsidRPr="00E90795">
              <w:rPr>
                <w:b/>
                <w:sz w:val="24"/>
              </w:rPr>
              <w:t>Manage Care Coordination &amp; Reporting</w:t>
            </w:r>
          </w:p>
        </w:tc>
        <w:tc>
          <w:tcPr>
            <w:tcW w:w="958" w:type="dxa"/>
            <w:vMerge w:val="restart"/>
            <w:tcBorders>
              <w:top w:val="single" w:sz="6" w:space="0" w:color="000000"/>
            </w:tcBorders>
            <w:shd w:val="clear" w:color="auto" w:fill="99FF99"/>
            <w:vAlign w:val="center"/>
          </w:tcPr>
          <w:p w14:paraId="32A45CA2" w14:textId="77777777" w:rsidR="00E9046A" w:rsidRDefault="00E9046A" w:rsidP="00A07C20">
            <w:pPr>
              <w:pStyle w:val="TableParagraph"/>
              <w:ind w:left="0"/>
              <w:jc w:val="center"/>
              <w:rPr>
                <w:sz w:val="16"/>
              </w:rPr>
            </w:pPr>
            <w:r>
              <w:rPr>
                <w:sz w:val="16"/>
              </w:rPr>
              <w:t>613</w:t>
            </w:r>
          </w:p>
        </w:tc>
        <w:tc>
          <w:tcPr>
            <w:tcW w:w="958" w:type="dxa"/>
            <w:vMerge w:val="restart"/>
            <w:tcBorders>
              <w:top w:val="single" w:sz="6" w:space="0" w:color="000000"/>
            </w:tcBorders>
            <w:shd w:val="clear" w:color="auto" w:fill="99FF99"/>
            <w:vAlign w:val="center"/>
          </w:tcPr>
          <w:p w14:paraId="1143239E" w14:textId="791A7E90" w:rsidR="00E9046A" w:rsidRDefault="00A07C20" w:rsidP="00A07C20">
            <w:pPr>
              <w:pStyle w:val="TableParagraph"/>
              <w:ind w:left="0"/>
              <w:jc w:val="center"/>
              <w:rPr>
                <w:sz w:val="16"/>
              </w:rPr>
            </w:pPr>
            <w:r>
              <w:rPr>
                <w:sz w:val="16"/>
              </w:rPr>
              <w:t>Include</w:t>
            </w:r>
          </w:p>
        </w:tc>
        <w:tc>
          <w:tcPr>
            <w:tcW w:w="958" w:type="dxa"/>
            <w:vMerge w:val="restart"/>
            <w:tcBorders>
              <w:top w:val="single" w:sz="6" w:space="0" w:color="000000"/>
            </w:tcBorders>
            <w:shd w:val="clear" w:color="auto" w:fill="99FF99"/>
            <w:vAlign w:val="center"/>
          </w:tcPr>
          <w:p w14:paraId="287375E4" w14:textId="3B038647" w:rsidR="00E9046A" w:rsidRDefault="00E9046A" w:rsidP="00A07C20">
            <w:pPr>
              <w:pStyle w:val="TableParagraph"/>
              <w:ind w:left="0"/>
              <w:jc w:val="center"/>
              <w:rPr>
                <w:sz w:val="16"/>
              </w:rPr>
            </w:pPr>
          </w:p>
        </w:tc>
      </w:tr>
      <w:tr w:rsidR="00E9046A" w14:paraId="0554AE00" w14:textId="707E6FDC" w:rsidTr="00B57DF3">
        <w:trPr>
          <w:trHeight w:val="185"/>
        </w:trPr>
        <w:tc>
          <w:tcPr>
            <w:tcW w:w="2400" w:type="dxa"/>
            <w:tcBorders>
              <w:top w:val="single" w:sz="2" w:space="0" w:color="000000"/>
              <w:bottom w:val="single" w:sz="2" w:space="0" w:color="000000"/>
            </w:tcBorders>
            <w:shd w:val="clear" w:color="auto" w:fill="99FF99"/>
          </w:tcPr>
          <w:p w14:paraId="354E82A9" w14:textId="77777777" w:rsidR="00E9046A" w:rsidRDefault="00E9046A" w:rsidP="00BA3CA1">
            <w:pPr>
              <w:pStyle w:val="TableParagraph"/>
              <w:spacing w:line="166" w:lineRule="exact"/>
              <w:ind w:left="84"/>
              <w:rPr>
                <w:sz w:val="16"/>
              </w:rPr>
            </w:pPr>
            <w:r>
              <w:rPr>
                <w:sz w:val="16"/>
              </w:rPr>
              <w:t>Header</w:t>
            </w:r>
          </w:p>
        </w:tc>
        <w:tc>
          <w:tcPr>
            <w:tcW w:w="7523" w:type="dxa"/>
            <w:vMerge/>
            <w:tcBorders>
              <w:top w:val="nil"/>
            </w:tcBorders>
            <w:shd w:val="clear" w:color="auto" w:fill="99FF99"/>
          </w:tcPr>
          <w:p w14:paraId="1FF75E52" w14:textId="77777777" w:rsidR="00E9046A" w:rsidRDefault="00E9046A" w:rsidP="00BA3CA1">
            <w:pPr>
              <w:rPr>
                <w:sz w:val="2"/>
                <w:szCs w:val="2"/>
              </w:rPr>
            </w:pPr>
          </w:p>
        </w:tc>
        <w:tc>
          <w:tcPr>
            <w:tcW w:w="958" w:type="dxa"/>
            <w:vMerge/>
            <w:tcBorders>
              <w:top w:val="nil"/>
            </w:tcBorders>
            <w:shd w:val="clear" w:color="auto" w:fill="99FF99"/>
          </w:tcPr>
          <w:p w14:paraId="6FEA29DB" w14:textId="77777777" w:rsidR="00E9046A" w:rsidRDefault="00E9046A" w:rsidP="00BA3CA1">
            <w:pPr>
              <w:rPr>
                <w:sz w:val="2"/>
                <w:szCs w:val="2"/>
              </w:rPr>
            </w:pPr>
          </w:p>
        </w:tc>
        <w:tc>
          <w:tcPr>
            <w:tcW w:w="958" w:type="dxa"/>
            <w:vMerge/>
            <w:shd w:val="clear" w:color="auto" w:fill="99FF99"/>
          </w:tcPr>
          <w:p w14:paraId="1B3826C5" w14:textId="77777777" w:rsidR="00E9046A" w:rsidRDefault="00E9046A" w:rsidP="00BA3CA1">
            <w:pPr>
              <w:rPr>
                <w:sz w:val="2"/>
                <w:szCs w:val="2"/>
              </w:rPr>
            </w:pPr>
          </w:p>
        </w:tc>
        <w:tc>
          <w:tcPr>
            <w:tcW w:w="958" w:type="dxa"/>
            <w:vMerge/>
            <w:shd w:val="clear" w:color="auto" w:fill="99FF99"/>
          </w:tcPr>
          <w:p w14:paraId="3D96486D" w14:textId="57BA255C" w:rsidR="00E9046A" w:rsidRDefault="00E9046A" w:rsidP="00BA3CA1">
            <w:pPr>
              <w:rPr>
                <w:sz w:val="2"/>
                <w:szCs w:val="2"/>
              </w:rPr>
            </w:pPr>
          </w:p>
        </w:tc>
      </w:tr>
      <w:tr w:rsidR="00E9046A" w14:paraId="5CFB908F" w14:textId="49656107" w:rsidTr="003518F7">
        <w:trPr>
          <w:trHeight w:val="623"/>
        </w:trPr>
        <w:tc>
          <w:tcPr>
            <w:tcW w:w="12797" w:type="dxa"/>
            <w:gridSpan w:val="5"/>
            <w:tcBorders>
              <w:bottom w:val="single" w:sz="12" w:space="0" w:color="000000"/>
            </w:tcBorders>
          </w:tcPr>
          <w:p w14:paraId="0B8B326C" w14:textId="77777777" w:rsidR="00E9046A" w:rsidRDefault="00E9046A" w:rsidP="00BA3CA1">
            <w:pPr>
              <w:pStyle w:val="TableParagraph"/>
              <w:spacing w:before="67"/>
              <w:ind w:left="724"/>
              <w:rPr>
                <w:sz w:val="16"/>
              </w:rPr>
            </w:pPr>
            <w:r>
              <w:rPr>
                <w:b/>
                <w:sz w:val="16"/>
              </w:rPr>
              <w:t xml:space="preserve">Statement: </w:t>
            </w:r>
            <w:r>
              <w:rPr>
                <w:sz w:val="16"/>
              </w:rPr>
              <w:t>Provide the functionality required to coordinate care with other providers and report care provided.</w:t>
            </w:r>
          </w:p>
          <w:p w14:paraId="514824CE" w14:textId="761A0451" w:rsidR="00E9046A" w:rsidRDefault="00E9046A" w:rsidP="00BA3CA1">
            <w:pPr>
              <w:pStyle w:val="TableParagraph"/>
              <w:spacing w:before="67"/>
              <w:ind w:left="724"/>
              <w:rPr>
                <w:b/>
                <w:sz w:val="16"/>
              </w:rPr>
            </w:pPr>
            <w:r>
              <w:rPr>
                <w:b/>
                <w:sz w:val="16"/>
              </w:rPr>
              <w:t xml:space="preserve">Description: </w:t>
            </w:r>
            <w:r>
              <w:rPr>
                <w:sz w:val="16"/>
              </w:rPr>
              <w:t>During care provision it is necessary to coordinate care with other providers, internal or external to the organization, as well as to communicate the care provided.</w:t>
            </w:r>
          </w:p>
        </w:tc>
      </w:tr>
      <w:tr w:rsidR="00E9046A" w14:paraId="15BC4506" w14:textId="57B8D5D1" w:rsidTr="00B57DF3">
        <w:trPr>
          <w:trHeight w:val="186"/>
        </w:trPr>
        <w:tc>
          <w:tcPr>
            <w:tcW w:w="2400" w:type="dxa"/>
            <w:tcBorders>
              <w:top w:val="single" w:sz="12" w:space="0" w:color="000000"/>
              <w:bottom w:val="single" w:sz="2" w:space="0" w:color="000000"/>
            </w:tcBorders>
            <w:shd w:val="clear" w:color="auto" w:fill="99FF99"/>
          </w:tcPr>
          <w:p w14:paraId="39E5B1DD" w14:textId="77777777" w:rsidR="00E9046A" w:rsidRDefault="00E9046A" w:rsidP="00BA3CA1">
            <w:pPr>
              <w:pStyle w:val="TableParagraph"/>
              <w:spacing w:line="167" w:lineRule="exact"/>
              <w:ind w:left="84"/>
              <w:rPr>
                <w:sz w:val="16"/>
              </w:rPr>
            </w:pPr>
            <w:bookmarkStart w:id="100" w:name="_bookmark23"/>
            <w:bookmarkEnd w:id="100"/>
            <w:r>
              <w:rPr>
                <w:sz w:val="16"/>
              </w:rPr>
              <w:t>CP.9.1</w:t>
            </w:r>
          </w:p>
        </w:tc>
        <w:tc>
          <w:tcPr>
            <w:tcW w:w="7523" w:type="dxa"/>
            <w:vMerge w:val="restart"/>
            <w:tcBorders>
              <w:top w:val="single" w:sz="12" w:space="0" w:color="000000"/>
              <w:bottom w:val="single" w:sz="6" w:space="0" w:color="000000"/>
            </w:tcBorders>
            <w:shd w:val="clear" w:color="auto" w:fill="99FF99"/>
            <w:vAlign w:val="center"/>
          </w:tcPr>
          <w:p w14:paraId="3BE5450D" w14:textId="558F813B" w:rsidR="00E9046A" w:rsidRDefault="00E9046A" w:rsidP="00E90795">
            <w:pPr>
              <w:pStyle w:val="TableParagraph"/>
              <w:ind w:left="86"/>
              <w:jc w:val="center"/>
              <w:rPr>
                <w:sz w:val="16"/>
              </w:rPr>
            </w:pPr>
            <w:r w:rsidRPr="00E90795">
              <w:rPr>
                <w:b/>
                <w:sz w:val="24"/>
              </w:rPr>
              <w:t>Produce a Summary Record of Care</w:t>
            </w:r>
          </w:p>
        </w:tc>
        <w:tc>
          <w:tcPr>
            <w:tcW w:w="958" w:type="dxa"/>
            <w:vMerge w:val="restart"/>
            <w:tcBorders>
              <w:top w:val="single" w:sz="12" w:space="0" w:color="000000"/>
              <w:bottom w:val="single" w:sz="6" w:space="0" w:color="000000"/>
            </w:tcBorders>
            <w:shd w:val="clear" w:color="auto" w:fill="99FF99"/>
            <w:vAlign w:val="center"/>
          </w:tcPr>
          <w:p w14:paraId="657A091B" w14:textId="77777777" w:rsidR="00E9046A" w:rsidRDefault="00E9046A" w:rsidP="001A5AA1">
            <w:pPr>
              <w:pStyle w:val="TableParagraph"/>
              <w:ind w:left="0"/>
              <w:jc w:val="center"/>
              <w:rPr>
                <w:sz w:val="16"/>
              </w:rPr>
            </w:pPr>
            <w:r>
              <w:rPr>
                <w:sz w:val="16"/>
              </w:rPr>
              <w:t>614</w:t>
            </w:r>
          </w:p>
        </w:tc>
        <w:tc>
          <w:tcPr>
            <w:tcW w:w="958" w:type="dxa"/>
            <w:vMerge w:val="restart"/>
            <w:tcBorders>
              <w:top w:val="single" w:sz="12" w:space="0" w:color="000000"/>
            </w:tcBorders>
            <w:shd w:val="clear" w:color="auto" w:fill="99FF99"/>
            <w:vAlign w:val="center"/>
          </w:tcPr>
          <w:p w14:paraId="40539A9D" w14:textId="344D5A2D" w:rsidR="00E9046A" w:rsidRDefault="001A5AA1" w:rsidP="001A5AA1">
            <w:pPr>
              <w:pStyle w:val="TableParagraph"/>
              <w:ind w:left="0"/>
              <w:jc w:val="center"/>
              <w:rPr>
                <w:sz w:val="16"/>
              </w:rPr>
            </w:pPr>
            <w:r>
              <w:rPr>
                <w:sz w:val="16"/>
              </w:rPr>
              <w:t>Include</w:t>
            </w:r>
          </w:p>
        </w:tc>
        <w:tc>
          <w:tcPr>
            <w:tcW w:w="958" w:type="dxa"/>
            <w:vMerge w:val="restart"/>
            <w:tcBorders>
              <w:top w:val="single" w:sz="12" w:space="0" w:color="000000"/>
            </w:tcBorders>
            <w:shd w:val="clear" w:color="auto" w:fill="99FF99"/>
            <w:vAlign w:val="center"/>
          </w:tcPr>
          <w:p w14:paraId="68EF8ABD" w14:textId="33F45AFE" w:rsidR="00E9046A" w:rsidRDefault="00E9046A" w:rsidP="001A5AA1">
            <w:pPr>
              <w:pStyle w:val="TableParagraph"/>
              <w:ind w:left="0"/>
              <w:jc w:val="center"/>
              <w:rPr>
                <w:sz w:val="16"/>
              </w:rPr>
            </w:pPr>
          </w:p>
        </w:tc>
      </w:tr>
      <w:tr w:rsidR="00E9046A" w14:paraId="6906EBFB" w14:textId="48AA705E" w:rsidTr="00B57DF3">
        <w:trPr>
          <w:trHeight w:val="180"/>
        </w:trPr>
        <w:tc>
          <w:tcPr>
            <w:tcW w:w="2400" w:type="dxa"/>
            <w:tcBorders>
              <w:top w:val="single" w:sz="2" w:space="0" w:color="000000"/>
              <w:bottom w:val="single" w:sz="2" w:space="0" w:color="000000"/>
            </w:tcBorders>
            <w:shd w:val="clear" w:color="auto" w:fill="99FF99"/>
          </w:tcPr>
          <w:p w14:paraId="72B0C673" w14:textId="77777777" w:rsidR="00E9046A" w:rsidRDefault="00E9046A" w:rsidP="00BA3CA1">
            <w:pPr>
              <w:pStyle w:val="TableParagraph"/>
              <w:spacing w:line="161" w:lineRule="exact"/>
              <w:ind w:left="84"/>
              <w:rPr>
                <w:sz w:val="16"/>
              </w:rPr>
            </w:pPr>
            <w:r>
              <w:rPr>
                <w:sz w:val="16"/>
              </w:rPr>
              <w:t>Function</w:t>
            </w:r>
          </w:p>
        </w:tc>
        <w:tc>
          <w:tcPr>
            <w:tcW w:w="7523" w:type="dxa"/>
            <w:vMerge/>
            <w:tcBorders>
              <w:top w:val="nil"/>
              <w:bottom w:val="single" w:sz="6" w:space="0" w:color="000000"/>
            </w:tcBorders>
            <w:shd w:val="clear" w:color="auto" w:fill="99FF99"/>
          </w:tcPr>
          <w:p w14:paraId="02BA30BA" w14:textId="77777777" w:rsidR="00E9046A" w:rsidRDefault="00E9046A" w:rsidP="00BA3CA1">
            <w:pPr>
              <w:rPr>
                <w:sz w:val="2"/>
                <w:szCs w:val="2"/>
              </w:rPr>
            </w:pPr>
          </w:p>
        </w:tc>
        <w:tc>
          <w:tcPr>
            <w:tcW w:w="958" w:type="dxa"/>
            <w:vMerge/>
            <w:tcBorders>
              <w:top w:val="nil"/>
              <w:bottom w:val="single" w:sz="6" w:space="0" w:color="000000"/>
            </w:tcBorders>
            <w:shd w:val="clear" w:color="auto" w:fill="99FF99"/>
          </w:tcPr>
          <w:p w14:paraId="3BEC084B" w14:textId="77777777" w:rsidR="00E9046A" w:rsidRDefault="00E9046A" w:rsidP="00BA3CA1">
            <w:pPr>
              <w:rPr>
                <w:sz w:val="2"/>
                <w:szCs w:val="2"/>
              </w:rPr>
            </w:pPr>
          </w:p>
        </w:tc>
        <w:tc>
          <w:tcPr>
            <w:tcW w:w="958" w:type="dxa"/>
            <w:vMerge/>
            <w:tcBorders>
              <w:bottom w:val="single" w:sz="6" w:space="0" w:color="000000"/>
            </w:tcBorders>
            <w:shd w:val="clear" w:color="auto" w:fill="99FF99"/>
          </w:tcPr>
          <w:p w14:paraId="7EDE42D4" w14:textId="77777777" w:rsidR="00E9046A" w:rsidRDefault="00E9046A" w:rsidP="00BA3CA1">
            <w:pPr>
              <w:rPr>
                <w:sz w:val="2"/>
                <w:szCs w:val="2"/>
              </w:rPr>
            </w:pPr>
          </w:p>
        </w:tc>
        <w:tc>
          <w:tcPr>
            <w:tcW w:w="958" w:type="dxa"/>
            <w:vMerge/>
            <w:tcBorders>
              <w:bottom w:val="single" w:sz="6" w:space="0" w:color="000000"/>
            </w:tcBorders>
            <w:shd w:val="clear" w:color="auto" w:fill="99FF99"/>
          </w:tcPr>
          <w:p w14:paraId="4DA59BB7" w14:textId="625F58CB" w:rsidR="00E9046A" w:rsidRDefault="00E9046A" w:rsidP="00BA3CA1">
            <w:pPr>
              <w:rPr>
                <w:sz w:val="2"/>
                <w:szCs w:val="2"/>
              </w:rPr>
            </w:pPr>
          </w:p>
        </w:tc>
      </w:tr>
      <w:tr w:rsidR="00E9046A" w14:paraId="7A953A34" w14:textId="6553A5F4" w:rsidTr="003518F7">
        <w:trPr>
          <w:trHeight w:val="1032"/>
        </w:trPr>
        <w:tc>
          <w:tcPr>
            <w:tcW w:w="12797" w:type="dxa"/>
            <w:gridSpan w:val="5"/>
            <w:tcBorders>
              <w:top w:val="single" w:sz="6" w:space="0" w:color="000000"/>
              <w:bottom w:val="single" w:sz="8" w:space="0" w:color="000000"/>
            </w:tcBorders>
          </w:tcPr>
          <w:p w14:paraId="085EBC62" w14:textId="77777777" w:rsidR="00E9046A" w:rsidRDefault="00E9046A" w:rsidP="00BA3CA1">
            <w:pPr>
              <w:pStyle w:val="TableParagraph"/>
              <w:spacing w:before="64" w:line="249" w:lineRule="auto"/>
              <w:ind w:left="724" w:right="631"/>
              <w:jc w:val="both"/>
              <w:rPr>
                <w:sz w:val="16"/>
              </w:rPr>
            </w:pPr>
            <w:r>
              <w:rPr>
                <w:b/>
                <w:sz w:val="16"/>
              </w:rPr>
              <w:t xml:space="preserve">Statement: </w:t>
            </w:r>
            <w:r>
              <w:rPr>
                <w:sz w:val="16"/>
              </w:rPr>
              <w:t>Render a summarized review of a patient's episodic, and/or comprehensive EHR, subject to jurisdictional laws and organizational policies related to privacy and confidentiality.</w:t>
            </w:r>
          </w:p>
          <w:p w14:paraId="55125FC0" w14:textId="356DC375" w:rsidR="00E9046A" w:rsidRDefault="00E9046A" w:rsidP="00BA3CA1">
            <w:pPr>
              <w:pStyle w:val="TableParagraph"/>
              <w:spacing w:before="64" w:line="249" w:lineRule="auto"/>
              <w:ind w:left="724" w:right="631"/>
              <w:jc w:val="both"/>
              <w:rPr>
                <w:b/>
                <w:sz w:val="16"/>
              </w:rPr>
            </w:pPr>
            <w:r>
              <w:rPr>
                <w:b/>
                <w:sz w:val="16"/>
              </w:rPr>
              <w:t xml:space="preserve">Description: </w:t>
            </w:r>
            <w:r>
              <w:rPr>
                <w:sz w:val="16"/>
              </w:rPr>
              <w:t>Create summary views and reports at the conclusion of an episode of care. Create service reports at the completion of an episode of care such as, but not limited to, discharge summaries, specialist or consultation reports and public health reports, using information captured in the EHR and without additional input from clinicians.</w:t>
            </w:r>
          </w:p>
        </w:tc>
      </w:tr>
      <w:tr w:rsidR="00E9046A" w14:paraId="2CF2861B" w14:textId="3CF027FC" w:rsidTr="00A07C20">
        <w:trPr>
          <w:trHeight w:val="429"/>
        </w:trPr>
        <w:tc>
          <w:tcPr>
            <w:tcW w:w="2400" w:type="dxa"/>
            <w:tcBorders>
              <w:bottom w:val="single" w:sz="12" w:space="0" w:color="000000"/>
              <w:right w:val="single" w:sz="8" w:space="0" w:color="000000"/>
            </w:tcBorders>
          </w:tcPr>
          <w:p w14:paraId="49E6D91F" w14:textId="77777777" w:rsidR="00E9046A" w:rsidRDefault="00E9046A" w:rsidP="00BA3CA1">
            <w:pPr>
              <w:pStyle w:val="TableParagraph"/>
              <w:rPr>
                <w:sz w:val="16"/>
              </w:rPr>
            </w:pPr>
          </w:p>
        </w:tc>
        <w:tc>
          <w:tcPr>
            <w:tcW w:w="7523" w:type="dxa"/>
            <w:tcBorders>
              <w:top w:val="single" w:sz="8" w:space="0" w:color="000000"/>
              <w:left w:val="single" w:sz="8" w:space="0" w:color="000000"/>
              <w:bottom w:val="single" w:sz="12" w:space="0" w:color="000000"/>
              <w:right w:val="single" w:sz="6" w:space="0" w:color="000000"/>
            </w:tcBorders>
            <w:shd w:val="clear" w:color="auto" w:fill="F2DBDB" w:themeFill="accent2" w:themeFillTint="33"/>
          </w:tcPr>
          <w:p w14:paraId="38245A65" w14:textId="77777777" w:rsidR="00E9046A" w:rsidRDefault="00E9046A" w:rsidP="003518F7">
            <w:pPr>
              <w:pStyle w:val="TableParagraph"/>
              <w:spacing w:before="26" w:line="190" w:lineRule="atLeast"/>
              <w:ind w:left="453" w:right="37" w:hanging="246"/>
              <w:rPr>
                <w:sz w:val="16"/>
              </w:rPr>
            </w:pPr>
            <w:r>
              <w:rPr>
                <w:b/>
                <w:sz w:val="16"/>
              </w:rPr>
              <w:t>1.</w:t>
            </w:r>
            <w:r>
              <w:rPr>
                <w:b/>
                <w:spacing w:val="21"/>
                <w:sz w:val="16"/>
              </w:rPr>
              <w:t xml:space="preserve"> </w:t>
            </w:r>
            <w:r>
              <w:rPr>
                <w:sz w:val="16"/>
              </w:rPr>
              <w:t>The</w:t>
            </w:r>
            <w:r>
              <w:rPr>
                <w:spacing w:val="-6"/>
                <w:sz w:val="16"/>
              </w:rPr>
              <w:t xml:space="preserve"> </w:t>
            </w:r>
            <w:r>
              <w:rPr>
                <w:sz w:val="16"/>
              </w:rPr>
              <w:t>system</w:t>
            </w:r>
            <w:r>
              <w:rPr>
                <w:spacing w:val="-6"/>
                <w:sz w:val="16"/>
              </w:rPr>
              <w:t xml:space="preserve"> </w:t>
            </w:r>
            <w:r>
              <w:rPr>
                <w:sz w:val="16"/>
              </w:rPr>
              <w:t>SHALL</w:t>
            </w:r>
            <w:r>
              <w:rPr>
                <w:spacing w:val="-6"/>
                <w:sz w:val="16"/>
              </w:rPr>
              <w:t xml:space="preserve"> </w:t>
            </w:r>
            <w:r>
              <w:rPr>
                <w:sz w:val="16"/>
              </w:rPr>
              <w:t>provide</w:t>
            </w:r>
            <w:r>
              <w:rPr>
                <w:spacing w:val="-6"/>
                <w:sz w:val="16"/>
              </w:rPr>
              <w:t xml:space="preserve"> </w:t>
            </w:r>
            <w:r>
              <w:rPr>
                <w:sz w:val="16"/>
              </w:rPr>
              <w:t>the</w:t>
            </w:r>
            <w:r>
              <w:rPr>
                <w:spacing w:val="-6"/>
                <w:sz w:val="16"/>
              </w:rPr>
              <w:t xml:space="preserve"> </w:t>
            </w:r>
            <w:r>
              <w:rPr>
                <w:sz w:val="16"/>
              </w:rPr>
              <w:t>ability</w:t>
            </w:r>
            <w:r>
              <w:rPr>
                <w:spacing w:val="-6"/>
                <w:sz w:val="16"/>
              </w:rPr>
              <w:t xml:space="preserve"> </w:t>
            </w:r>
            <w:r>
              <w:rPr>
                <w:sz w:val="16"/>
              </w:rPr>
              <w:t>to</w:t>
            </w:r>
            <w:r>
              <w:rPr>
                <w:spacing w:val="-6"/>
                <w:sz w:val="16"/>
              </w:rPr>
              <w:t xml:space="preserve"> </w:t>
            </w:r>
            <w:r>
              <w:rPr>
                <w:sz w:val="16"/>
              </w:rPr>
              <w:t>render</w:t>
            </w:r>
            <w:r>
              <w:rPr>
                <w:spacing w:val="-6"/>
                <w:sz w:val="16"/>
              </w:rPr>
              <w:t xml:space="preserve"> </w:t>
            </w:r>
            <w:r>
              <w:rPr>
                <w:sz w:val="16"/>
              </w:rPr>
              <w:t>summaries</w:t>
            </w:r>
            <w:r>
              <w:rPr>
                <w:spacing w:val="-6"/>
                <w:sz w:val="16"/>
              </w:rPr>
              <w:t xml:space="preserve"> </w:t>
            </w:r>
            <w:r>
              <w:rPr>
                <w:sz w:val="16"/>
              </w:rPr>
              <w:t>of</w:t>
            </w:r>
            <w:r>
              <w:rPr>
                <w:spacing w:val="-6"/>
                <w:sz w:val="16"/>
              </w:rPr>
              <w:t xml:space="preserve"> </w:t>
            </w:r>
            <w:r>
              <w:rPr>
                <w:sz w:val="16"/>
              </w:rPr>
              <w:t>the</w:t>
            </w:r>
            <w:r>
              <w:rPr>
                <w:spacing w:val="-6"/>
                <w:sz w:val="16"/>
              </w:rPr>
              <w:t xml:space="preserve"> </w:t>
            </w:r>
            <w:r>
              <w:rPr>
                <w:sz w:val="16"/>
              </w:rPr>
              <w:t>patient's</w:t>
            </w:r>
            <w:r>
              <w:rPr>
                <w:spacing w:val="-6"/>
                <w:sz w:val="16"/>
              </w:rPr>
              <w:t xml:space="preserve"> </w:t>
            </w:r>
            <w:r>
              <w:rPr>
                <w:sz w:val="16"/>
              </w:rPr>
              <w:t>comprehensive</w:t>
            </w:r>
            <w:r>
              <w:rPr>
                <w:spacing w:val="-6"/>
                <w:sz w:val="16"/>
              </w:rPr>
              <w:t xml:space="preserve"> </w:t>
            </w:r>
            <w:r>
              <w:rPr>
                <w:sz w:val="16"/>
              </w:rPr>
              <w:t>EHR</w:t>
            </w:r>
            <w:r>
              <w:rPr>
                <w:spacing w:val="-6"/>
                <w:sz w:val="16"/>
              </w:rPr>
              <w:t xml:space="preserve"> </w:t>
            </w:r>
            <w:r>
              <w:rPr>
                <w:sz w:val="16"/>
              </w:rPr>
              <w:t>that include</w:t>
            </w:r>
            <w:r>
              <w:rPr>
                <w:spacing w:val="-8"/>
                <w:sz w:val="16"/>
              </w:rPr>
              <w:t xml:space="preserve"> </w:t>
            </w:r>
            <w:r>
              <w:rPr>
                <w:sz w:val="16"/>
              </w:rPr>
              <w:t>at</w:t>
            </w:r>
            <w:r>
              <w:rPr>
                <w:spacing w:val="-8"/>
                <w:sz w:val="16"/>
              </w:rPr>
              <w:t xml:space="preserve"> </w:t>
            </w:r>
            <w:r>
              <w:rPr>
                <w:sz w:val="16"/>
              </w:rPr>
              <w:t>a</w:t>
            </w:r>
            <w:r>
              <w:rPr>
                <w:spacing w:val="-8"/>
                <w:sz w:val="16"/>
              </w:rPr>
              <w:t xml:space="preserve"> </w:t>
            </w:r>
            <w:r>
              <w:rPr>
                <w:sz w:val="16"/>
              </w:rPr>
              <w:t>minimum:</w:t>
            </w:r>
            <w:r>
              <w:rPr>
                <w:spacing w:val="-8"/>
                <w:sz w:val="16"/>
              </w:rPr>
              <w:t xml:space="preserve"> </w:t>
            </w:r>
            <w:r>
              <w:rPr>
                <w:sz w:val="16"/>
              </w:rPr>
              <w:t>problem</w:t>
            </w:r>
            <w:r>
              <w:rPr>
                <w:spacing w:val="-8"/>
                <w:sz w:val="16"/>
              </w:rPr>
              <w:t xml:space="preserve"> </w:t>
            </w:r>
            <w:r>
              <w:rPr>
                <w:sz w:val="16"/>
              </w:rPr>
              <w:t>list,</w:t>
            </w:r>
            <w:r>
              <w:rPr>
                <w:spacing w:val="-8"/>
                <w:sz w:val="16"/>
              </w:rPr>
              <w:t xml:space="preserve"> </w:t>
            </w:r>
            <w:r>
              <w:rPr>
                <w:sz w:val="16"/>
              </w:rPr>
              <w:t>medication</w:t>
            </w:r>
            <w:r>
              <w:rPr>
                <w:spacing w:val="-8"/>
                <w:sz w:val="16"/>
              </w:rPr>
              <w:t xml:space="preserve"> </w:t>
            </w:r>
            <w:r>
              <w:rPr>
                <w:sz w:val="16"/>
              </w:rPr>
              <w:t>list,</w:t>
            </w:r>
            <w:r>
              <w:rPr>
                <w:spacing w:val="-8"/>
                <w:sz w:val="16"/>
              </w:rPr>
              <w:t xml:space="preserve"> </w:t>
            </w:r>
            <w:r>
              <w:rPr>
                <w:sz w:val="16"/>
              </w:rPr>
              <w:t>allergy</w:t>
            </w:r>
            <w:r>
              <w:rPr>
                <w:spacing w:val="-8"/>
                <w:sz w:val="16"/>
              </w:rPr>
              <w:t xml:space="preserve"> </w:t>
            </w:r>
            <w:r>
              <w:rPr>
                <w:sz w:val="16"/>
              </w:rPr>
              <w:t>and</w:t>
            </w:r>
            <w:r>
              <w:rPr>
                <w:spacing w:val="-8"/>
                <w:sz w:val="16"/>
              </w:rPr>
              <w:t xml:space="preserve"> </w:t>
            </w:r>
            <w:r>
              <w:rPr>
                <w:sz w:val="16"/>
              </w:rPr>
              <w:t>adverse</w:t>
            </w:r>
            <w:r>
              <w:rPr>
                <w:spacing w:val="-8"/>
                <w:sz w:val="16"/>
              </w:rPr>
              <w:t xml:space="preserve"> </w:t>
            </w:r>
            <w:r>
              <w:rPr>
                <w:sz w:val="16"/>
              </w:rPr>
              <w:t>reaction</w:t>
            </w:r>
            <w:r>
              <w:rPr>
                <w:spacing w:val="-8"/>
                <w:sz w:val="16"/>
              </w:rPr>
              <w:t xml:space="preserve"> </w:t>
            </w:r>
            <w:r>
              <w:rPr>
                <w:sz w:val="16"/>
              </w:rPr>
              <w:t>list,</w:t>
            </w:r>
            <w:r>
              <w:rPr>
                <w:spacing w:val="-8"/>
                <w:sz w:val="16"/>
              </w:rPr>
              <w:t xml:space="preserve"> </w:t>
            </w:r>
            <w:r>
              <w:rPr>
                <w:sz w:val="16"/>
              </w:rPr>
              <w:t>and</w:t>
            </w:r>
            <w:r>
              <w:rPr>
                <w:spacing w:val="-8"/>
                <w:sz w:val="16"/>
              </w:rPr>
              <w:t xml:space="preserve"> </w:t>
            </w:r>
            <w:r>
              <w:rPr>
                <w:sz w:val="16"/>
              </w:rPr>
              <w:t>procedures.</w:t>
            </w:r>
          </w:p>
        </w:tc>
        <w:tc>
          <w:tcPr>
            <w:tcW w:w="958" w:type="dxa"/>
            <w:tcBorders>
              <w:top w:val="single" w:sz="6" w:space="0" w:color="000000"/>
              <w:left w:val="single" w:sz="6" w:space="0" w:color="000000"/>
              <w:bottom w:val="single" w:sz="12" w:space="0" w:color="000000"/>
              <w:right w:val="single" w:sz="6" w:space="0" w:color="000000"/>
            </w:tcBorders>
            <w:shd w:val="clear" w:color="auto" w:fill="F2DBDB" w:themeFill="accent2" w:themeFillTint="33"/>
            <w:vAlign w:val="center"/>
          </w:tcPr>
          <w:p w14:paraId="65ACB040" w14:textId="77777777" w:rsidR="00E9046A" w:rsidRDefault="00E9046A" w:rsidP="003518F7">
            <w:pPr>
              <w:pStyle w:val="TableParagraph"/>
              <w:ind w:left="0"/>
              <w:jc w:val="center"/>
              <w:rPr>
                <w:sz w:val="16"/>
              </w:rPr>
            </w:pPr>
            <w:r>
              <w:rPr>
                <w:sz w:val="16"/>
              </w:rPr>
              <w:t>615</w:t>
            </w:r>
          </w:p>
        </w:tc>
        <w:tc>
          <w:tcPr>
            <w:tcW w:w="958" w:type="dxa"/>
            <w:tcBorders>
              <w:top w:val="single" w:sz="6" w:space="0" w:color="000000"/>
              <w:left w:val="single" w:sz="6" w:space="0" w:color="000000"/>
              <w:bottom w:val="single" w:sz="12" w:space="0" w:color="000000"/>
              <w:right w:val="single" w:sz="6" w:space="0" w:color="000000"/>
            </w:tcBorders>
            <w:shd w:val="clear" w:color="auto" w:fill="F2DBDB" w:themeFill="accent2" w:themeFillTint="33"/>
            <w:vAlign w:val="center"/>
          </w:tcPr>
          <w:p w14:paraId="7C46D3FC" w14:textId="1728C36C" w:rsidR="00E9046A" w:rsidRDefault="00525590" w:rsidP="003518F7">
            <w:pPr>
              <w:pStyle w:val="TableParagraph"/>
              <w:ind w:left="0"/>
              <w:jc w:val="center"/>
              <w:rPr>
                <w:sz w:val="16"/>
              </w:rPr>
            </w:pPr>
            <w:r>
              <w:rPr>
                <w:sz w:val="16"/>
              </w:rPr>
              <w:t>B/M</w:t>
            </w:r>
          </w:p>
        </w:tc>
        <w:tc>
          <w:tcPr>
            <w:tcW w:w="958" w:type="dxa"/>
            <w:tcBorders>
              <w:top w:val="single" w:sz="6" w:space="0" w:color="000000"/>
              <w:left w:val="single" w:sz="6" w:space="0" w:color="000000"/>
              <w:bottom w:val="single" w:sz="12" w:space="0" w:color="000000"/>
              <w:right w:val="single" w:sz="6" w:space="0" w:color="000000"/>
            </w:tcBorders>
            <w:shd w:val="clear" w:color="auto" w:fill="F2DBDB" w:themeFill="accent2" w:themeFillTint="33"/>
            <w:vAlign w:val="center"/>
          </w:tcPr>
          <w:p w14:paraId="643AC337" w14:textId="22218DBA" w:rsidR="00E9046A" w:rsidRDefault="00E9046A" w:rsidP="003518F7">
            <w:pPr>
              <w:pStyle w:val="TableParagraph"/>
              <w:ind w:left="0"/>
              <w:jc w:val="center"/>
              <w:rPr>
                <w:sz w:val="16"/>
              </w:rPr>
            </w:pPr>
          </w:p>
        </w:tc>
      </w:tr>
      <w:tr w:rsidR="00E9046A" w14:paraId="714A40F8" w14:textId="3D5FF890" w:rsidTr="00B57DF3">
        <w:trPr>
          <w:trHeight w:val="186"/>
        </w:trPr>
        <w:tc>
          <w:tcPr>
            <w:tcW w:w="2400" w:type="dxa"/>
            <w:tcBorders>
              <w:top w:val="single" w:sz="12" w:space="0" w:color="000000"/>
              <w:bottom w:val="single" w:sz="2" w:space="0" w:color="000000"/>
            </w:tcBorders>
            <w:shd w:val="clear" w:color="auto" w:fill="99FF99"/>
          </w:tcPr>
          <w:p w14:paraId="6F0F8123" w14:textId="77777777" w:rsidR="00E9046A" w:rsidRDefault="00E9046A" w:rsidP="00BA3CA1">
            <w:pPr>
              <w:pStyle w:val="TableParagraph"/>
              <w:spacing w:line="167" w:lineRule="exact"/>
              <w:ind w:left="84"/>
              <w:rPr>
                <w:sz w:val="16"/>
              </w:rPr>
            </w:pPr>
            <w:r>
              <w:rPr>
                <w:sz w:val="16"/>
              </w:rPr>
              <w:t>CP.9.2</w:t>
            </w:r>
          </w:p>
        </w:tc>
        <w:tc>
          <w:tcPr>
            <w:tcW w:w="7523" w:type="dxa"/>
            <w:vMerge w:val="restart"/>
            <w:tcBorders>
              <w:top w:val="single" w:sz="12" w:space="0" w:color="000000"/>
              <w:bottom w:val="single" w:sz="6" w:space="0" w:color="000000"/>
            </w:tcBorders>
            <w:shd w:val="clear" w:color="auto" w:fill="99FF99"/>
            <w:vAlign w:val="center"/>
          </w:tcPr>
          <w:p w14:paraId="40DA18EC" w14:textId="16ED4D96" w:rsidR="00E9046A" w:rsidRDefault="00E9046A" w:rsidP="00E90795">
            <w:pPr>
              <w:pStyle w:val="TableParagraph"/>
              <w:ind w:left="86"/>
              <w:jc w:val="center"/>
              <w:rPr>
                <w:sz w:val="16"/>
              </w:rPr>
            </w:pPr>
            <w:r w:rsidRPr="00E90795">
              <w:rPr>
                <w:b/>
                <w:sz w:val="24"/>
              </w:rPr>
              <w:t>Capture Heath Service Report Information</w:t>
            </w:r>
          </w:p>
        </w:tc>
        <w:tc>
          <w:tcPr>
            <w:tcW w:w="958" w:type="dxa"/>
            <w:vMerge w:val="restart"/>
            <w:tcBorders>
              <w:top w:val="single" w:sz="12" w:space="0" w:color="000000"/>
              <w:bottom w:val="single" w:sz="6" w:space="0" w:color="000000"/>
            </w:tcBorders>
            <w:shd w:val="clear" w:color="auto" w:fill="99FF99"/>
            <w:vAlign w:val="center"/>
          </w:tcPr>
          <w:p w14:paraId="78084BA0" w14:textId="77777777" w:rsidR="00E9046A" w:rsidRDefault="00E9046A" w:rsidP="003518F7">
            <w:pPr>
              <w:pStyle w:val="TableParagraph"/>
              <w:ind w:left="0"/>
              <w:jc w:val="center"/>
              <w:rPr>
                <w:sz w:val="16"/>
              </w:rPr>
            </w:pPr>
            <w:r>
              <w:rPr>
                <w:sz w:val="16"/>
              </w:rPr>
              <w:t>616</w:t>
            </w:r>
          </w:p>
        </w:tc>
        <w:tc>
          <w:tcPr>
            <w:tcW w:w="958" w:type="dxa"/>
            <w:vMerge w:val="restart"/>
            <w:tcBorders>
              <w:top w:val="single" w:sz="12" w:space="0" w:color="000000"/>
            </w:tcBorders>
            <w:shd w:val="clear" w:color="auto" w:fill="99FF99"/>
            <w:vAlign w:val="center"/>
          </w:tcPr>
          <w:p w14:paraId="502B76B5" w14:textId="38D4F292" w:rsidR="00E9046A" w:rsidRDefault="001A5AA1" w:rsidP="003518F7">
            <w:pPr>
              <w:pStyle w:val="TableParagraph"/>
              <w:ind w:left="0"/>
              <w:jc w:val="center"/>
              <w:rPr>
                <w:sz w:val="16"/>
              </w:rPr>
            </w:pPr>
            <w:r>
              <w:rPr>
                <w:sz w:val="16"/>
              </w:rPr>
              <w:t>Include</w:t>
            </w:r>
          </w:p>
        </w:tc>
        <w:tc>
          <w:tcPr>
            <w:tcW w:w="958" w:type="dxa"/>
            <w:vMerge w:val="restart"/>
            <w:tcBorders>
              <w:top w:val="single" w:sz="12" w:space="0" w:color="000000"/>
            </w:tcBorders>
            <w:shd w:val="clear" w:color="auto" w:fill="99FF99"/>
            <w:vAlign w:val="center"/>
          </w:tcPr>
          <w:p w14:paraId="25CF6F27" w14:textId="443F6C53" w:rsidR="00E9046A" w:rsidRDefault="00E9046A" w:rsidP="003518F7">
            <w:pPr>
              <w:pStyle w:val="TableParagraph"/>
              <w:ind w:left="0"/>
              <w:jc w:val="center"/>
              <w:rPr>
                <w:sz w:val="16"/>
              </w:rPr>
            </w:pPr>
          </w:p>
        </w:tc>
      </w:tr>
      <w:tr w:rsidR="00E9046A" w14:paraId="45267202" w14:textId="21E7DF8C" w:rsidTr="00B57DF3">
        <w:trPr>
          <w:trHeight w:val="180"/>
        </w:trPr>
        <w:tc>
          <w:tcPr>
            <w:tcW w:w="2400" w:type="dxa"/>
            <w:tcBorders>
              <w:top w:val="single" w:sz="2" w:space="0" w:color="000000"/>
              <w:bottom w:val="single" w:sz="2" w:space="0" w:color="000000"/>
            </w:tcBorders>
            <w:shd w:val="clear" w:color="auto" w:fill="99FF99"/>
          </w:tcPr>
          <w:p w14:paraId="48AB5012" w14:textId="77777777" w:rsidR="00E9046A" w:rsidRDefault="00E9046A" w:rsidP="00BA3CA1">
            <w:pPr>
              <w:pStyle w:val="TableParagraph"/>
              <w:spacing w:line="161" w:lineRule="exact"/>
              <w:ind w:left="84"/>
              <w:rPr>
                <w:sz w:val="16"/>
              </w:rPr>
            </w:pPr>
            <w:r>
              <w:rPr>
                <w:sz w:val="16"/>
              </w:rPr>
              <w:t>Function</w:t>
            </w:r>
          </w:p>
        </w:tc>
        <w:tc>
          <w:tcPr>
            <w:tcW w:w="7523" w:type="dxa"/>
            <w:vMerge/>
            <w:tcBorders>
              <w:top w:val="nil"/>
              <w:bottom w:val="single" w:sz="6" w:space="0" w:color="000000"/>
            </w:tcBorders>
            <w:shd w:val="clear" w:color="auto" w:fill="99FF99"/>
          </w:tcPr>
          <w:p w14:paraId="6F2BA49E" w14:textId="77777777" w:rsidR="00E9046A" w:rsidRDefault="00E9046A" w:rsidP="00BA3CA1">
            <w:pPr>
              <w:rPr>
                <w:sz w:val="2"/>
                <w:szCs w:val="2"/>
              </w:rPr>
            </w:pPr>
          </w:p>
        </w:tc>
        <w:tc>
          <w:tcPr>
            <w:tcW w:w="958" w:type="dxa"/>
            <w:vMerge/>
            <w:tcBorders>
              <w:top w:val="nil"/>
              <w:bottom w:val="single" w:sz="6" w:space="0" w:color="000000"/>
            </w:tcBorders>
            <w:shd w:val="clear" w:color="auto" w:fill="99FF99"/>
          </w:tcPr>
          <w:p w14:paraId="785738AE" w14:textId="77777777" w:rsidR="00E9046A" w:rsidRDefault="00E9046A" w:rsidP="00BA3CA1">
            <w:pPr>
              <w:rPr>
                <w:sz w:val="2"/>
                <w:szCs w:val="2"/>
              </w:rPr>
            </w:pPr>
          </w:p>
        </w:tc>
        <w:tc>
          <w:tcPr>
            <w:tcW w:w="958" w:type="dxa"/>
            <w:vMerge/>
            <w:tcBorders>
              <w:bottom w:val="single" w:sz="6" w:space="0" w:color="000000"/>
            </w:tcBorders>
            <w:shd w:val="clear" w:color="auto" w:fill="99FF99"/>
          </w:tcPr>
          <w:p w14:paraId="7852E59B" w14:textId="77777777" w:rsidR="00E9046A" w:rsidRDefault="00E9046A" w:rsidP="00BA3CA1">
            <w:pPr>
              <w:rPr>
                <w:sz w:val="2"/>
                <w:szCs w:val="2"/>
              </w:rPr>
            </w:pPr>
          </w:p>
        </w:tc>
        <w:tc>
          <w:tcPr>
            <w:tcW w:w="958" w:type="dxa"/>
            <w:vMerge/>
            <w:tcBorders>
              <w:bottom w:val="single" w:sz="6" w:space="0" w:color="000000"/>
            </w:tcBorders>
            <w:shd w:val="clear" w:color="auto" w:fill="99FF99"/>
          </w:tcPr>
          <w:p w14:paraId="5777B00F" w14:textId="2E75CD54" w:rsidR="00E9046A" w:rsidRDefault="00E9046A" w:rsidP="00BA3CA1">
            <w:pPr>
              <w:rPr>
                <w:sz w:val="2"/>
                <w:szCs w:val="2"/>
              </w:rPr>
            </w:pPr>
          </w:p>
        </w:tc>
      </w:tr>
      <w:tr w:rsidR="003518F7" w14:paraId="3F7AF309" w14:textId="25AA241D" w:rsidTr="003518F7">
        <w:trPr>
          <w:trHeight w:val="1005"/>
        </w:trPr>
        <w:tc>
          <w:tcPr>
            <w:tcW w:w="12797" w:type="dxa"/>
            <w:gridSpan w:val="5"/>
            <w:tcBorders>
              <w:top w:val="single" w:sz="6" w:space="0" w:color="000000"/>
              <w:bottom w:val="single" w:sz="8" w:space="0" w:color="000000"/>
            </w:tcBorders>
          </w:tcPr>
          <w:p w14:paraId="75E72630" w14:textId="77777777" w:rsidR="003518F7" w:rsidRDefault="003518F7" w:rsidP="00BA3CA1">
            <w:pPr>
              <w:pStyle w:val="TableParagraph"/>
              <w:spacing w:before="64" w:line="249" w:lineRule="auto"/>
              <w:ind w:left="724" w:right="631"/>
              <w:jc w:val="both"/>
              <w:rPr>
                <w:sz w:val="16"/>
              </w:rPr>
            </w:pPr>
            <w:r>
              <w:rPr>
                <w:b/>
                <w:sz w:val="16"/>
              </w:rPr>
              <w:t>Statement:</w:t>
            </w:r>
            <w:r>
              <w:rPr>
                <w:b/>
                <w:spacing w:val="-5"/>
                <w:sz w:val="16"/>
              </w:rPr>
              <w:t xml:space="preserve"> </w:t>
            </w:r>
            <w:r>
              <w:rPr>
                <w:sz w:val="16"/>
              </w:rPr>
              <w:t>Support</w:t>
            </w:r>
            <w:r>
              <w:rPr>
                <w:spacing w:val="-5"/>
                <w:sz w:val="16"/>
              </w:rPr>
              <w:t xml:space="preserve"> </w:t>
            </w:r>
            <w:r>
              <w:rPr>
                <w:sz w:val="16"/>
              </w:rPr>
              <w:t>the</w:t>
            </w:r>
            <w:r>
              <w:rPr>
                <w:spacing w:val="-5"/>
                <w:sz w:val="16"/>
              </w:rPr>
              <w:t xml:space="preserve"> </w:t>
            </w:r>
            <w:r>
              <w:rPr>
                <w:sz w:val="16"/>
              </w:rPr>
              <w:t>creation</w:t>
            </w:r>
            <w:r>
              <w:rPr>
                <w:spacing w:val="-5"/>
                <w:sz w:val="16"/>
              </w:rPr>
              <w:t xml:space="preserve"> </w:t>
            </w:r>
            <w:r>
              <w:rPr>
                <w:sz w:val="16"/>
              </w:rPr>
              <w:t>of</w:t>
            </w:r>
            <w:r>
              <w:rPr>
                <w:spacing w:val="-5"/>
                <w:sz w:val="16"/>
              </w:rPr>
              <w:t xml:space="preserve"> </w:t>
            </w:r>
            <w:r>
              <w:rPr>
                <w:sz w:val="16"/>
              </w:rPr>
              <w:t>health</w:t>
            </w:r>
            <w:r>
              <w:rPr>
                <w:spacing w:val="-5"/>
                <w:sz w:val="16"/>
              </w:rPr>
              <w:t xml:space="preserve"> </w:t>
            </w:r>
            <w:r>
              <w:rPr>
                <w:sz w:val="16"/>
              </w:rPr>
              <w:t>service</w:t>
            </w:r>
            <w:r>
              <w:rPr>
                <w:spacing w:val="-5"/>
                <w:sz w:val="16"/>
              </w:rPr>
              <w:t xml:space="preserve"> </w:t>
            </w:r>
            <w:r>
              <w:rPr>
                <w:sz w:val="16"/>
              </w:rPr>
              <w:t>reports</w:t>
            </w:r>
            <w:r>
              <w:rPr>
                <w:spacing w:val="-5"/>
                <w:sz w:val="16"/>
              </w:rPr>
              <w:t xml:space="preserve"> </w:t>
            </w:r>
            <w:r>
              <w:rPr>
                <w:sz w:val="16"/>
              </w:rPr>
              <w:t>to</w:t>
            </w:r>
            <w:r>
              <w:rPr>
                <w:spacing w:val="-5"/>
                <w:sz w:val="16"/>
              </w:rPr>
              <w:t xml:space="preserve"> </w:t>
            </w:r>
            <w:r>
              <w:rPr>
                <w:sz w:val="16"/>
              </w:rPr>
              <w:t>authorized</w:t>
            </w:r>
            <w:r>
              <w:rPr>
                <w:spacing w:val="-5"/>
                <w:sz w:val="16"/>
              </w:rPr>
              <w:t xml:space="preserve"> </w:t>
            </w:r>
            <w:r>
              <w:rPr>
                <w:sz w:val="16"/>
              </w:rPr>
              <w:t>health</w:t>
            </w:r>
            <w:r>
              <w:rPr>
                <w:spacing w:val="-5"/>
                <w:sz w:val="16"/>
              </w:rPr>
              <w:t xml:space="preserve"> </w:t>
            </w:r>
            <w:r>
              <w:rPr>
                <w:sz w:val="16"/>
              </w:rPr>
              <w:t>entities</w:t>
            </w:r>
            <w:r>
              <w:rPr>
                <w:spacing w:val="-5"/>
                <w:sz w:val="16"/>
              </w:rPr>
              <w:t xml:space="preserve"> </w:t>
            </w:r>
            <w:r>
              <w:rPr>
                <w:sz w:val="16"/>
              </w:rPr>
              <w:t>that</w:t>
            </w:r>
            <w:r>
              <w:rPr>
                <w:spacing w:val="-5"/>
                <w:sz w:val="16"/>
              </w:rPr>
              <w:t xml:space="preserve"> </w:t>
            </w:r>
            <w:r>
              <w:rPr>
                <w:sz w:val="16"/>
              </w:rPr>
              <w:t>a</w:t>
            </w:r>
            <w:r>
              <w:rPr>
                <w:spacing w:val="-5"/>
                <w:sz w:val="16"/>
              </w:rPr>
              <w:t xml:space="preserve"> </w:t>
            </w:r>
            <w:r>
              <w:rPr>
                <w:sz w:val="16"/>
              </w:rPr>
              <w:t>provider</w:t>
            </w:r>
            <w:r>
              <w:rPr>
                <w:spacing w:val="-5"/>
                <w:sz w:val="16"/>
              </w:rPr>
              <w:t xml:space="preserve"> </w:t>
            </w:r>
            <w:r>
              <w:rPr>
                <w:sz w:val="16"/>
              </w:rPr>
              <w:t>may</w:t>
            </w:r>
            <w:r>
              <w:rPr>
                <w:spacing w:val="-5"/>
                <w:sz w:val="16"/>
              </w:rPr>
              <w:t xml:space="preserve"> </w:t>
            </w:r>
            <w:r>
              <w:rPr>
                <w:sz w:val="16"/>
              </w:rPr>
              <w:t>be</w:t>
            </w:r>
            <w:r>
              <w:rPr>
                <w:spacing w:val="-5"/>
                <w:sz w:val="16"/>
              </w:rPr>
              <w:t xml:space="preserve"> </w:t>
            </w:r>
            <w:r>
              <w:rPr>
                <w:sz w:val="16"/>
              </w:rPr>
              <w:t>required</w:t>
            </w:r>
            <w:r>
              <w:rPr>
                <w:spacing w:val="-5"/>
                <w:sz w:val="16"/>
              </w:rPr>
              <w:t xml:space="preserve"> </w:t>
            </w:r>
            <w:r>
              <w:rPr>
                <w:sz w:val="16"/>
              </w:rPr>
              <w:t>to</w:t>
            </w:r>
            <w:r>
              <w:rPr>
                <w:spacing w:val="-5"/>
                <w:sz w:val="16"/>
              </w:rPr>
              <w:t xml:space="preserve"> </w:t>
            </w:r>
            <w:r>
              <w:rPr>
                <w:sz w:val="16"/>
              </w:rPr>
              <w:t>generate</w:t>
            </w:r>
            <w:r>
              <w:rPr>
                <w:spacing w:val="-5"/>
                <w:sz w:val="16"/>
              </w:rPr>
              <w:t xml:space="preserve"> </w:t>
            </w:r>
            <w:r>
              <w:rPr>
                <w:sz w:val="16"/>
              </w:rPr>
              <w:t>(e.g., the creation of an oncologist's report that must be submitted to a national cancer registry).</w:t>
            </w:r>
          </w:p>
          <w:p w14:paraId="0B383F42" w14:textId="3FB0E32B" w:rsidR="003518F7" w:rsidRDefault="003518F7" w:rsidP="00BA3CA1">
            <w:pPr>
              <w:pStyle w:val="TableParagraph"/>
              <w:spacing w:before="64" w:line="249" w:lineRule="auto"/>
              <w:ind w:left="724" w:right="631"/>
              <w:jc w:val="both"/>
              <w:rPr>
                <w:b/>
                <w:sz w:val="16"/>
              </w:rPr>
            </w:pPr>
            <w:r>
              <w:rPr>
                <w:b/>
                <w:sz w:val="16"/>
              </w:rPr>
              <w:t xml:space="preserve">Description: </w:t>
            </w:r>
            <w:r>
              <w:rPr>
                <w:sz w:val="16"/>
              </w:rPr>
              <w:t>Providers are prompted to collect sufficient information in the course of care to avoid duplicate, retrospective or other additional data entry as part of supporting health management programs and reporting, for example public health, such as notifiable condition reports, immunization, cancer registry and discharge data.</w:t>
            </w:r>
          </w:p>
        </w:tc>
      </w:tr>
      <w:tr w:rsidR="00E9046A" w14:paraId="58152B87" w14:textId="07DF8ED6" w:rsidTr="00A07C20">
        <w:trPr>
          <w:trHeight w:val="429"/>
        </w:trPr>
        <w:tc>
          <w:tcPr>
            <w:tcW w:w="2400" w:type="dxa"/>
            <w:vMerge w:val="restart"/>
            <w:tcBorders>
              <w:bottom w:val="nil"/>
              <w:right w:val="single" w:sz="8" w:space="0" w:color="000000"/>
            </w:tcBorders>
          </w:tcPr>
          <w:p w14:paraId="6ACA6760" w14:textId="77777777" w:rsidR="00E9046A" w:rsidRDefault="00E9046A" w:rsidP="00BA3CA1">
            <w:pPr>
              <w:pStyle w:val="TableParagraph"/>
              <w:rPr>
                <w:sz w:val="16"/>
              </w:rPr>
            </w:pPr>
          </w:p>
        </w:tc>
        <w:tc>
          <w:tcPr>
            <w:tcW w:w="7523" w:type="dxa"/>
            <w:tcBorders>
              <w:top w:val="single" w:sz="8" w:space="0" w:color="000000"/>
              <w:left w:val="single" w:sz="8" w:space="0" w:color="000000"/>
              <w:right w:val="single" w:sz="6" w:space="0" w:color="000000"/>
            </w:tcBorders>
            <w:shd w:val="clear" w:color="auto" w:fill="A6A6A6" w:themeFill="background1" w:themeFillShade="A6"/>
          </w:tcPr>
          <w:p w14:paraId="71ECB62C" w14:textId="77777777" w:rsidR="00E9046A" w:rsidRDefault="00E9046A" w:rsidP="00BA3CA1">
            <w:pPr>
              <w:pStyle w:val="TableParagraph"/>
              <w:spacing w:before="26" w:line="190" w:lineRule="atLeast"/>
              <w:ind w:left="453" w:hanging="246"/>
              <w:rPr>
                <w:sz w:val="16"/>
              </w:rPr>
            </w:pPr>
            <w:r>
              <w:rPr>
                <w:b/>
                <w:sz w:val="16"/>
              </w:rPr>
              <w:t>1.</w:t>
            </w:r>
            <w:r>
              <w:rPr>
                <w:b/>
                <w:spacing w:val="21"/>
                <w:sz w:val="16"/>
              </w:rPr>
              <w:t xml:space="preserve"> </w:t>
            </w:r>
            <w:r>
              <w:rPr>
                <w:sz w:val="16"/>
              </w:rPr>
              <w:t>The</w:t>
            </w:r>
            <w:r>
              <w:rPr>
                <w:spacing w:val="-13"/>
                <w:sz w:val="16"/>
              </w:rPr>
              <w:t xml:space="preserve"> </w:t>
            </w:r>
            <w:r>
              <w:rPr>
                <w:sz w:val="16"/>
              </w:rPr>
              <w:t>system</w:t>
            </w:r>
            <w:r>
              <w:rPr>
                <w:spacing w:val="-13"/>
                <w:sz w:val="16"/>
              </w:rPr>
              <w:t xml:space="preserve"> </w:t>
            </w:r>
            <w:r>
              <w:rPr>
                <w:sz w:val="16"/>
              </w:rPr>
              <w:t>MAY</w:t>
            </w:r>
            <w:r>
              <w:rPr>
                <w:spacing w:val="-13"/>
                <w:sz w:val="16"/>
              </w:rPr>
              <w:t xml:space="preserve"> </w:t>
            </w:r>
            <w:r>
              <w:rPr>
                <w:sz w:val="16"/>
              </w:rPr>
              <w:t>render</w:t>
            </w:r>
            <w:r>
              <w:rPr>
                <w:spacing w:val="-13"/>
                <w:sz w:val="16"/>
              </w:rPr>
              <w:t xml:space="preserve"> </w:t>
            </w:r>
            <w:r>
              <w:rPr>
                <w:sz w:val="16"/>
              </w:rPr>
              <w:t>a</w:t>
            </w:r>
            <w:r>
              <w:rPr>
                <w:spacing w:val="-13"/>
                <w:sz w:val="16"/>
              </w:rPr>
              <w:t xml:space="preserve"> </w:t>
            </w:r>
            <w:r>
              <w:rPr>
                <w:sz w:val="16"/>
              </w:rPr>
              <w:t>notification</w:t>
            </w:r>
            <w:r>
              <w:rPr>
                <w:spacing w:val="-13"/>
                <w:sz w:val="16"/>
              </w:rPr>
              <w:t xml:space="preserve"> </w:t>
            </w:r>
            <w:r>
              <w:rPr>
                <w:sz w:val="16"/>
              </w:rPr>
              <w:t>that</w:t>
            </w:r>
            <w:r>
              <w:rPr>
                <w:spacing w:val="-13"/>
                <w:sz w:val="16"/>
              </w:rPr>
              <w:t xml:space="preserve"> </w:t>
            </w:r>
            <w:r>
              <w:rPr>
                <w:sz w:val="16"/>
              </w:rPr>
              <w:t>prompts</w:t>
            </w:r>
            <w:r>
              <w:rPr>
                <w:spacing w:val="-13"/>
                <w:sz w:val="16"/>
              </w:rPr>
              <w:t xml:space="preserve"> </w:t>
            </w:r>
            <w:r>
              <w:rPr>
                <w:sz w:val="16"/>
              </w:rPr>
              <w:t>providers</w:t>
            </w:r>
            <w:r>
              <w:rPr>
                <w:spacing w:val="-13"/>
                <w:sz w:val="16"/>
              </w:rPr>
              <w:t xml:space="preserve"> </w:t>
            </w:r>
            <w:r>
              <w:rPr>
                <w:sz w:val="16"/>
              </w:rPr>
              <w:t>on</w:t>
            </w:r>
            <w:r>
              <w:rPr>
                <w:spacing w:val="-13"/>
                <w:sz w:val="16"/>
              </w:rPr>
              <w:t xml:space="preserve"> </w:t>
            </w:r>
            <w:r>
              <w:rPr>
                <w:sz w:val="16"/>
              </w:rPr>
              <w:t>the</w:t>
            </w:r>
            <w:r>
              <w:rPr>
                <w:spacing w:val="-13"/>
                <w:sz w:val="16"/>
              </w:rPr>
              <w:t xml:space="preserve"> </w:t>
            </w:r>
            <w:r>
              <w:rPr>
                <w:sz w:val="16"/>
              </w:rPr>
              <w:t>data</w:t>
            </w:r>
            <w:r>
              <w:rPr>
                <w:spacing w:val="-13"/>
                <w:sz w:val="16"/>
              </w:rPr>
              <w:t xml:space="preserve"> </w:t>
            </w:r>
            <w:r>
              <w:rPr>
                <w:sz w:val="16"/>
              </w:rPr>
              <w:t>needed</w:t>
            </w:r>
            <w:r>
              <w:rPr>
                <w:spacing w:val="-13"/>
                <w:sz w:val="16"/>
              </w:rPr>
              <w:t xml:space="preserve"> </w:t>
            </w:r>
            <w:r>
              <w:rPr>
                <w:sz w:val="16"/>
              </w:rPr>
              <w:t>for</w:t>
            </w:r>
            <w:r>
              <w:rPr>
                <w:spacing w:val="-13"/>
                <w:sz w:val="16"/>
              </w:rPr>
              <w:t xml:space="preserve"> </w:t>
            </w:r>
            <w:r>
              <w:rPr>
                <w:sz w:val="16"/>
              </w:rPr>
              <w:t>end</w:t>
            </w:r>
            <w:r>
              <w:rPr>
                <w:spacing w:val="-13"/>
                <w:sz w:val="16"/>
              </w:rPr>
              <w:t xml:space="preserve"> </w:t>
            </w:r>
            <w:r>
              <w:rPr>
                <w:sz w:val="16"/>
              </w:rPr>
              <w:t>of</w:t>
            </w:r>
            <w:r>
              <w:rPr>
                <w:spacing w:val="-13"/>
                <w:sz w:val="16"/>
              </w:rPr>
              <w:t xml:space="preserve"> </w:t>
            </w:r>
            <w:r>
              <w:rPr>
                <w:sz w:val="16"/>
              </w:rPr>
              <w:t>encounter reporting during the continuum of care to streamline end of care data collection.</w:t>
            </w:r>
          </w:p>
        </w:tc>
        <w:tc>
          <w:tcPr>
            <w:tcW w:w="958" w:type="dxa"/>
            <w:tcBorders>
              <w:top w:val="single" w:sz="6" w:space="0" w:color="000000"/>
              <w:left w:val="single" w:sz="6" w:space="0" w:color="000000"/>
              <w:right w:val="single" w:sz="6" w:space="0" w:color="000000"/>
            </w:tcBorders>
            <w:shd w:val="clear" w:color="auto" w:fill="A6A6A6" w:themeFill="background1" w:themeFillShade="A6"/>
            <w:vAlign w:val="center"/>
          </w:tcPr>
          <w:p w14:paraId="2115B032" w14:textId="77777777" w:rsidR="00E9046A" w:rsidRDefault="00E9046A" w:rsidP="003518F7">
            <w:pPr>
              <w:pStyle w:val="TableParagraph"/>
              <w:ind w:left="0"/>
              <w:jc w:val="center"/>
              <w:rPr>
                <w:sz w:val="16"/>
              </w:rPr>
            </w:pPr>
            <w:r>
              <w:rPr>
                <w:sz w:val="16"/>
              </w:rPr>
              <w:t>617</w:t>
            </w:r>
          </w:p>
        </w:tc>
        <w:tc>
          <w:tcPr>
            <w:tcW w:w="958" w:type="dxa"/>
            <w:tcBorders>
              <w:top w:val="single" w:sz="6" w:space="0" w:color="000000"/>
              <w:left w:val="single" w:sz="6" w:space="0" w:color="000000"/>
              <w:right w:val="single" w:sz="6" w:space="0" w:color="000000"/>
            </w:tcBorders>
            <w:shd w:val="clear" w:color="auto" w:fill="A6A6A6" w:themeFill="background1" w:themeFillShade="A6"/>
            <w:vAlign w:val="center"/>
          </w:tcPr>
          <w:p w14:paraId="4D5E5E8A" w14:textId="5D96E7CF" w:rsidR="00E9046A" w:rsidRDefault="00A07C20" w:rsidP="003518F7">
            <w:pPr>
              <w:pStyle w:val="TableParagraph"/>
              <w:ind w:left="0"/>
              <w:jc w:val="center"/>
              <w:rPr>
                <w:sz w:val="16"/>
              </w:rPr>
            </w:pPr>
            <w:r>
              <w:rPr>
                <w:sz w:val="16"/>
              </w:rPr>
              <w:t>D</w:t>
            </w:r>
          </w:p>
        </w:tc>
        <w:tc>
          <w:tcPr>
            <w:tcW w:w="958" w:type="dxa"/>
            <w:tcBorders>
              <w:top w:val="single" w:sz="6" w:space="0" w:color="000000"/>
              <w:left w:val="single" w:sz="6" w:space="0" w:color="000000"/>
              <w:right w:val="single" w:sz="6" w:space="0" w:color="000000"/>
            </w:tcBorders>
            <w:shd w:val="clear" w:color="auto" w:fill="A6A6A6" w:themeFill="background1" w:themeFillShade="A6"/>
            <w:vAlign w:val="center"/>
          </w:tcPr>
          <w:p w14:paraId="267762A3" w14:textId="6B34383D" w:rsidR="00E9046A" w:rsidRDefault="00E9046A" w:rsidP="003518F7">
            <w:pPr>
              <w:pStyle w:val="TableParagraph"/>
              <w:ind w:left="0"/>
              <w:jc w:val="center"/>
              <w:rPr>
                <w:sz w:val="16"/>
              </w:rPr>
            </w:pPr>
          </w:p>
        </w:tc>
      </w:tr>
      <w:tr w:rsidR="00E9046A" w14:paraId="5B8CCE4B" w14:textId="4D0FD836" w:rsidTr="00A07C20">
        <w:trPr>
          <w:trHeight w:val="432"/>
        </w:trPr>
        <w:tc>
          <w:tcPr>
            <w:tcW w:w="2400" w:type="dxa"/>
            <w:vMerge/>
            <w:tcBorders>
              <w:top w:val="nil"/>
              <w:bottom w:val="nil"/>
              <w:right w:val="single" w:sz="8" w:space="0" w:color="000000"/>
            </w:tcBorders>
          </w:tcPr>
          <w:p w14:paraId="3F33D12E" w14:textId="77777777" w:rsidR="00E9046A" w:rsidRDefault="00E9046A" w:rsidP="00BA3CA1">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41ECA435" w14:textId="77777777" w:rsidR="00E9046A" w:rsidRDefault="00E9046A" w:rsidP="00BA3CA1">
            <w:pPr>
              <w:pStyle w:val="TableParagraph"/>
              <w:spacing w:before="28" w:line="190" w:lineRule="atLeast"/>
              <w:ind w:left="453" w:right="5" w:hanging="246"/>
              <w:rPr>
                <w:sz w:val="16"/>
              </w:rPr>
            </w:pPr>
            <w:r>
              <w:rPr>
                <w:b/>
                <w:sz w:val="16"/>
              </w:rPr>
              <w:t xml:space="preserve">2. </w:t>
            </w:r>
            <w:r>
              <w:rPr>
                <w:sz w:val="16"/>
              </w:rPr>
              <w:t>The system SHOULD provide the ability to render service reports at the completion of an episode of care (e.g., discharge summaries or public health reports) using data collected during the encounter.</w:t>
            </w:r>
          </w:p>
        </w:tc>
        <w:tc>
          <w:tcPr>
            <w:tcW w:w="958" w:type="dxa"/>
            <w:tcBorders>
              <w:left w:val="single" w:sz="6" w:space="0" w:color="000000"/>
              <w:right w:val="single" w:sz="6" w:space="0" w:color="000000"/>
            </w:tcBorders>
            <w:shd w:val="clear" w:color="auto" w:fill="A6A6A6" w:themeFill="background1" w:themeFillShade="A6"/>
            <w:vAlign w:val="center"/>
          </w:tcPr>
          <w:p w14:paraId="2E645E92" w14:textId="77777777" w:rsidR="00E9046A" w:rsidRDefault="00E9046A" w:rsidP="003518F7">
            <w:pPr>
              <w:pStyle w:val="TableParagraph"/>
              <w:ind w:left="0"/>
              <w:jc w:val="center"/>
              <w:rPr>
                <w:sz w:val="16"/>
              </w:rPr>
            </w:pPr>
            <w:r>
              <w:rPr>
                <w:sz w:val="16"/>
              </w:rPr>
              <w:t>618</w:t>
            </w:r>
          </w:p>
        </w:tc>
        <w:tc>
          <w:tcPr>
            <w:tcW w:w="958" w:type="dxa"/>
            <w:tcBorders>
              <w:left w:val="single" w:sz="6" w:space="0" w:color="000000"/>
              <w:right w:val="single" w:sz="6" w:space="0" w:color="000000"/>
            </w:tcBorders>
            <w:shd w:val="clear" w:color="auto" w:fill="A6A6A6" w:themeFill="background1" w:themeFillShade="A6"/>
            <w:vAlign w:val="center"/>
          </w:tcPr>
          <w:p w14:paraId="7FC21A47" w14:textId="6348093A" w:rsidR="00E9046A" w:rsidRDefault="00A07C20" w:rsidP="003518F7">
            <w:pPr>
              <w:pStyle w:val="TableParagraph"/>
              <w:ind w:left="0"/>
              <w:jc w:val="center"/>
              <w:rPr>
                <w:sz w:val="16"/>
              </w:rPr>
            </w:pPr>
            <w:r>
              <w:rPr>
                <w:sz w:val="16"/>
              </w:rPr>
              <w:t>D</w:t>
            </w:r>
          </w:p>
        </w:tc>
        <w:tc>
          <w:tcPr>
            <w:tcW w:w="958" w:type="dxa"/>
            <w:tcBorders>
              <w:left w:val="single" w:sz="6" w:space="0" w:color="000000"/>
              <w:right w:val="single" w:sz="6" w:space="0" w:color="000000"/>
            </w:tcBorders>
            <w:shd w:val="clear" w:color="auto" w:fill="A6A6A6" w:themeFill="background1" w:themeFillShade="A6"/>
            <w:vAlign w:val="center"/>
          </w:tcPr>
          <w:p w14:paraId="73E67704" w14:textId="385DC101" w:rsidR="00E9046A" w:rsidRDefault="00E9046A" w:rsidP="003518F7">
            <w:pPr>
              <w:pStyle w:val="TableParagraph"/>
              <w:ind w:left="0"/>
              <w:jc w:val="center"/>
              <w:rPr>
                <w:sz w:val="16"/>
              </w:rPr>
            </w:pPr>
          </w:p>
        </w:tc>
      </w:tr>
      <w:tr w:rsidR="00E9046A" w14:paraId="45A1C9E1" w14:textId="6B70C7C4" w:rsidTr="00A07C20">
        <w:trPr>
          <w:trHeight w:val="431"/>
        </w:trPr>
        <w:tc>
          <w:tcPr>
            <w:tcW w:w="2400" w:type="dxa"/>
            <w:vMerge/>
            <w:tcBorders>
              <w:top w:val="nil"/>
              <w:bottom w:val="nil"/>
              <w:right w:val="single" w:sz="8" w:space="0" w:color="000000"/>
            </w:tcBorders>
          </w:tcPr>
          <w:p w14:paraId="43D3097C" w14:textId="77777777" w:rsidR="00E9046A" w:rsidRDefault="00E9046A" w:rsidP="00BA3CA1">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121FA5A7" w14:textId="77777777" w:rsidR="00E9046A" w:rsidRDefault="00E9046A" w:rsidP="00BA3CA1">
            <w:pPr>
              <w:pStyle w:val="TableParagraph"/>
              <w:spacing w:before="28" w:line="190" w:lineRule="atLeast"/>
              <w:ind w:left="453" w:hanging="246"/>
              <w:rPr>
                <w:sz w:val="16"/>
              </w:rPr>
            </w:pPr>
            <w:r>
              <w:rPr>
                <w:b/>
                <w:sz w:val="16"/>
              </w:rPr>
              <w:t xml:space="preserve">3. </w:t>
            </w:r>
            <w:r>
              <w:rPr>
                <w:sz w:val="16"/>
              </w:rPr>
              <w:t>IF the patient is tagged as deceased, THEN the system MAY provide the ability to capture (i.e., trigger) and render the collection of death certificate data.</w:t>
            </w:r>
          </w:p>
        </w:tc>
        <w:tc>
          <w:tcPr>
            <w:tcW w:w="958" w:type="dxa"/>
            <w:tcBorders>
              <w:left w:val="single" w:sz="6" w:space="0" w:color="000000"/>
              <w:right w:val="single" w:sz="6" w:space="0" w:color="000000"/>
            </w:tcBorders>
            <w:shd w:val="clear" w:color="auto" w:fill="A6A6A6" w:themeFill="background1" w:themeFillShade="A6"/>
            <w:vAlign w:val="center"/>
          </w:tcPr>
          <w:p w14:paraId="6322B5B5" w14:textId="77777777" w:rsidR="00E9046A" w:rsidRDefault="00E9046A" w:rsidP="003518F7">
            <w:pPr>
              <w:pStyle w:val="TableParagraph"/>
              <w:ind w:left="0"/>
              <w:jc w:val="center"/>
              <w:rPr>
                <w:sz w:val="16"/>
              </w:rPr>
            </w:pPr>
            <w:r>
              <w:rPr>
                <w:sz w:val="16"/>
              </w:rPr>
              <w:t>619</w:t>
            </w:r>
          </w:p>
        </w:tc>
        <w:tc>
          <w:tcPr>
            <w:tcW w:w="958" w:type="dxa"/>
            <w:tcBorders>
              <w:left w:val="single" w:sz="6" w:space="0" w:color="000000"/>
              <w:right w:val="single" w:sz="6" w:space="0" w:color="000000"/>
            </w:tcBorders>
            <w:shd w:val="clear" w:color="auto" w:fill="A6A6A6" w:themeFill="background1" w:themeFillShade="A6"/>
            <w:vAlign w:val="center"/>
          </w:tcPr>
          <w:p w14:paraId="75DEBD0A" w14:textId="41AEA04A" w:rsidR="00E9046A" w:rsidRDefault="00A07C20" w:rsidP="003518F7">
            <w:pPr>
              <w:pStyle w:val="TableParagraph"/>
              <w:ind w:left="0"/>
              <w:jc w:val="center"/>
              <w:rPr>
                <w:sz w:val="16"/>
              </w:rPr>
            </w:pPr>
            <w:r>
              <w:rPr>
                <w:sz w:val="16"/>
              </w:rPr>
              <w:t>D</w:t>
            </w:r>
          </w:p>
        </w:tc>
        <w:tc>
          <w:tcPr>
            <w:tcW w:w="958" w:type="dxa"/>
            <w:tcBorders>
              <w:left w:val="single" w:sz="6" w:space="0" w:color="000000"/>
              <w:right w:val="single" w:sz="6" w:space="0" w:color="000000"/>
            </w:tcBorders>
            <w:shd w:val="clear" w:color="auto" w:fill="A6A6A6" w:themeFill="background1" w:themeFillShade="A6"/>
            <w:vAlign w:val="center"/>
          </w:tcPr>
          <w:p w14:paraId="60AC9905" w14:textId="54770A9B" w:rsidR="00E9046A" w:rsidRDefault="00E9046A" w:rsidP="003518F7">
            <w:pPr>
              <w:pStyle w:val="TableParagraph"/>
              <w:ind w:left="0"/>
              <w:jc w:val="center"/>
              <w:rPr>
                <w:sz w:val="16"/>
              </w:rPr>
            </w:pPr>
          </w:p>
        </w:tc>
      </w:tr>
      <w:tr w:rsidR="00E9046A" w14:paraId="329F4C03" w14:textId="58774788" w:rsidTr="00A07C20">
        <w:trPr>
          <w:trHeight w:val="431"/>
        </w:trPr>
        <w:tc>
          <w:tcPr>
            <w:tcW w:w="2400" w:type="dxa"/>
            <w:vMerge/>
            <w:tcBorders>
              <w:top w:val="nil"/>
              <w:bottom w:val="nil"/>
              <w:right w:val="single" w:sz="8" w:space="0" w:color="000000"/>
            </w:tcBorders>
          </w:tcPr>
          <w:p w14:paraId="6ACA9081" w14:textId="77777777" w:rsidR="00E9046A" w:rsidRDefault="00E9046A" w:rsidP="00BA3CA1">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7816A7E9" w14:textId="77777777" w:rsidR="00E9046A" w:rsidRDefault="00E9046A" w:rsidP="00BA3CA1">
            <w:pPr>
              <w:pStyle w:val="TableParagraph"/>
              <w:spacing w:before="28" w:line="190" w:lineRule="atLeast"/>
              <w:ind w:left="453" w:hanging="246"/>
              <w:rPr>
                <w:sz w:val="16"/>
              </w:rPr>
            </w:pPr>
            <w:r>
              <w:rPr>
                <w:b/>
                <w:sz w:val="16"/>
              </w:rPr>
              <w:t xml:space="preserve">4. </w:t>
            </w:r>
            <w:r>
              <w:rPr>
                <w:sz w:val="16"/>
              </w:rPr>
              <w:t>The system SHOULD provide the ability to capture and render the acknowledgement that health service reports have been received.</w:t>
            </w:r>
          </w:p>
        </w:tc>
        <w:tc>
          <w:tcPr>
            <w:tcW w:w="958" w:type="dxa"/>
            <w:tcBorders>
              <w:left w:val="single" w:sz="6" w:space="0" w:color="000000"/>
              <w:right w:val="single" w:sz="6" w:space="0" w:color="000000"/>
            </w:tcBorders>
            <w:shd w:val="clear" w:color="auto" w:fill="A6A6A6" w:themeFill="background1" w:themeFillShade="A6"/>
            <w:vAlign w:val="center"/>
          </w:tcPr>
          <w:p w14:paraId="18348A03" w14:textId="77777777" w:rsidR="00E9046A" w:rsidRDefault="00E9046A" w:rsidP="003518F7">
            <w:pPr>
              <w:pStyle w:val="TableParagraph"/>
              <w:ind w:left="0"/>
              <w:jc w:val="center"/>
              <w:rPr>
                <w:sz w:val="16"/>
              </w:rPr>
            </w:pPr>
            <w:r>
              <w:rPr>
                <w:sz w:val="16"/>
              </w:rPr>
              <w:t>620</w:t>
            </w:r>
          </w:p>
        </w:tc>
        <w:tc>
          <w:tcPr>
            <w:tcW w:w="958" w:type="dxa"/>
            <w:tcBorders>
              <w:left w:val="single" w:sz="6" w:space="0" w:color="000000"/>
              <w:right w:val="single" w:sz="6" w:space="0" w:color="000000"/>
            </w:tcBorders>
            <w:shd w:val="clear" w:color="auto" w:fill="A6A6A6" w:themeFill="background1" w:themeFillShade="A6"/>
            <w:vAlign w:val="center"/>
          </w:tcPr>
          <w:p w14:paraId="13D3ACCE" w14:textId="11B0AB77" w:rsidR="00E9046A" w:rsidRDefault="00A07C20" w:rsidP="003518F7">
            <w:pPr>
              <w:pStyle w:val="TableParagraph"/>
              <w:ind w:left="0"/>
              <w:jc w:val="center"/>
              <w:rPr>
                <w:sz w:val="16"/>
              </w:rPr>
            </w:pPr>
            <w:r>
              <w:rPr>
                <w:sz w:val="16"/>
              </w:rPr>
              <w:t>D</w:t>
            </w:r>
          </w:p>
        </w:tc>
        <w:tc>
          <w:tcPr>
            <w:tcW w:w="958" w:type="dxa"/>
            <w:tcBorders>
              <w:left w:val="single" w:sz="6" w:space="0" w:color="000000"/>
              <w:right w:val="single" w:sz="6" w:space="0" w:color="000000"/>
            </w:tcBorders>
            <w:shd w:val="clear" w:color="auto" w:fill="A6A6A6" w:themeFill="background1" w:themeFillShade="A6"/>
            <w:vAlign w:val="center"/>
          </w:tcPr>
          <w:p w14:paraId="730009C4" w14:textId="7D071593" w:rsidR="00E9046A" w:rsidRDefault="00E9046A" w:rsidP="003518F7">
            <w:pPr>
              <w:pStyle w:val="TableParagraph"/>
              <w:ind w:left="0"/>
              <w:jc w:val="center"/>
              <w:rPr>
                <w:sz w:val="16"/>
              </w:rPr>
            </w:pPr>
          </w:p>
        </w:tc>
      </w:tr>
      <w:tr w:rsidR="00E9046A" w14:paraId="2E179734" w14:textId="63838A7A" w:rsidTr="003518F7">
        <w:trPr>
          <w:trHeight w:val="240"/>
        </w:trPr>
        <w:tc>
          <w:tcPr>
            <w:tcW w:w="2400" w:type="dxa"/>
            <w:vMerge/>
            <w:tcBorders>
              <w:top w:val="nil"/>
              <w:bottom w:val="nil"/>
              <w:right w:val="single" w:sz="8" w:space="0" w:color="000000"/>
            </w:tcBorders>
          </w:tcPr>
          <w:p w14:paraId="2433EE67" w14:textId="77777777" w:rsidR="00E9046A" w:rsidRDefault="00E9046A" w:rsidP="00BA3CA1">
            <w:pPr>
              <w:rPr>
                <w:sz w:val="2"/>
                <w:szCs w:val="2"/>
              </w:rPr>
            </w:pPr>
          </w:p>
        </w:tc>
        <w:tc>
          <w:tcPr>
            <w:tcW w:w="7523" w:type="dxa"/>
            <w:tcBorders>
              <w:left w:val="single" w:sz="8" w:space="0" w:color="000000"/>
              <w:right w:val="single" w:sz="6" w:space="0" w:color="000000"/>
            </w:tcBorders>
          </w:tcPr>
          <w:p w14:paraId="774D9AB0" w14:textId="77777777" w:rsidR="00E9046A" w:rsidRDefault="00E9046A" w:rsidP="00BA3CA1">
            <w:pPr>
              <w:pStyle w:val="TableParagraph"/>
              <w:spacing w:before="35"/>
              <w:ind w:left="207"/>
              <w:rPr>
                <w:sz w:val="16"/>
              </w:rPr>
            </w:pPr>
            <w:r>
              <w:rPr>
                <w:b/>
                <w:sz w:val="16"/>
              </w:rPr>
              <w:t xml:space="preserve">5. </w:t>
            </w:r>
            <w:r>
              <w:rPr>
                <w:sz w:val="16"/>
              </w:rPr>
              <w:t>The system SHALL conform to function</w:t>
            </w:r>
            <w:r>
              <w:rPr>
                <w:color w:val="0000FF"/>
                <w:sz w:val="16"/>
              </w:rPr>
              <w:t xml:space="preserve"> </w:t>
            </w:r>
            <w:hyperlink w:anchor="_bookmark23" w:history="1">
              <w:r>
                <w:rPr>
                  <w:color w:val="0000FF"/>
                  <w:sz w:val="16"/>
                  <w:u w:val="single" w:color="0000FF"/>
                </w:rPr>
                <w:t>CP.9.1</w:t>
              </w:r>
            </w:hyperlink>
            <w:r>
              <w:rPr>
                <w:color w:val="0000FF"/>
                <w:sz w:val="16"/>
              </w:rPr>
              <w:t xml:space="preserve"> </w:t>
            </w:r>
            <w:r>
              <w:rPr>
                <w:sz w:val="16"/>
              </w:rPr>
              <w:t>(Produce a Summary Record of Care).</w:t>
            </w:r>
          </w:p>
        </w:tc>
        <w:tc>
          <w:tcPr>
            <w:tcW w:w="958" w:type="dxa"/>
            <w:tcBorders>
              <w:left w:val="single" w:sz="6" w:space="0" w:color="000000"/>
              <w:right w:val="single" w:sz="6" w:space="0" w:color="000000"/>
            </w:tcBorders>
            <w:vAlign w:val="center"/>
          </w:tcPr>
          <w:p w14:paraId="773457C2" w14:textId="77777777" w:rsidR="00E9046A" w:rsidRDefault="00E9046A" w:rsidP="003518F7">
            <w:pPr>
              <w:pStyle w:val="TableParagraph"/>
              <w:ind w:left="0"/>
              <w:jc w:val="center"/>
              <w:rPr>
                <w:sz w:val="16"/>
              </w:rPr>
            </w:pPr>
            <w:r>
              <w:rPr>
                <w:sz w:val="16"/>
              </w:rPr>
              <w:t>621</w:t>
            </w:r>
          </w:p>
        </w:tc>
        <w:tc>
          <w:tcPr>
            <w:tcW w:w="958" w:type="dxa"/>
            <w:tcBorders>
              <w:left w:val="single" w:sz="6" w:space="0" w:color="000000"/>
              <w:right w:val="single" w:sz="6" w:space="0" w:color="000000"/>
            </w:tcBorders>
            <w:vAlign w:val="center"/>
          </w:tcPr>
          <w:p w14:paraId="1C8D6753" w14:textId="423FAEC3" w:rsidR="00E9046A" w:rsidRDefault="00A07C20" w:rsidP="003518F7">
            <w:pPr>
              <w:pStyle w:val="TableParagraph"/>
              <w:ind w:left="0"/>
              <w:jc w:val="center"/>
              <w:rPr>
                <w:sz w:val="16"/>
              </w:rPr>
            </w:pPr>
            <w:r>
              <w:rPr>
                <w:sz w:val="16"/>
              </w:rPr>
              <w:t>N/C</w:t>
            </w:r>
          </w:p>
        </w:tc>
        <w:tc>
          <w:tcPr>
            <w:tcW w:w="958" w:type="dxa"/>
            <w:tcBorders>
              <w:left w:val="single" w:sz="6" w:space="0" w:color="000000"/>
              <w:right w:val="single" w:sz="6" w:space="0" w:color="000000"/>
            </w:tcBorders>
            <w:vAlign w:val="center"/>
          </w:tcPr>
          <w:p w14:paraId="48646846" w14:textId="3A990CD0" w:rsidR="00E9046A" w:rsidRDefault="00E9046A" w:rsidP="003518F7">
            <w:pPr>
              <w:pStyle w:val="TableParagraph"/>
              <w:ind w:left="0"/>
              <w:jc w:val="center"/>
              <w:rPr>
                <w:sz w:val="16"/>
              </w:rPr>
            </w:pPr>
          </w:p>
        </w:tc>
      </w:tr>
      <w:tr w:rsidR="003518F7" w14:paraId="0A8B4682" w14:textId="77777777" w:rsidTr="00A07C20">
        <w:trPr>
          <w:trHeight w:val="240"/>
        </w:trPr>
        <w:tc>
          <w:tcPr>
            <w:tcW w:w="2400" w:type="dxa"/>
            <w:tcBorders>
              <w:top w:val="nil"/>
              <w:bottom w:val="nil"/>
              <w:right w:val="single" w:sz="8" w:space="0" w:color="000000"/>
            </w:tcBorders>
          </w:tcPr>
          <w:p w14:paraId="2FAD8F93" w14:textId="77777777" w:rsidR="003518F7" w:rsidRDefault="003518F7" w:rsidP="00BA3CA1">
            <w:pPr>
              <w:rPr>
                <w:sz w:val="2"/>
                <w:szCs w:val="2"/>
              </w:rPr>
            </w:pPr>
          </w:p>
        </w:tc>
        <w:tc>
          <w:tcPr>
            <w:tcW w:w="7523" w:type="dxa"/>
            <w:tcBorders>
              <w:left w:val="single" w:sz="8" w:space="0" w:color="000000"/>
              <w:right w:val="single" w:sz="6" w:space="0" w:color="000000"/>
            </w:tcBorders>
            <w:shd w:val="clear" w:color="auto" w:fill="A6A6A6" w:themeFill="background1" w:themeFillShade="A6"/>
          </w:tcPr>
          <w:p w14:paraId="3069D824" w14:textId="35934263" w:rsidR="003518F7" w:rsidRDefault="003518F7" w:rsidP="00BA3CA1">
            <w:pPr>
              <w:pStyle w:val="TableParagraph"/>
              <w:spacing w:before="35"/>
              <w:ind w:left="207"/>
              <w:rPr>
                <w:b/>
                <w:sz w:val="16"/>
              </w:rPr>
            </w:pPr>
            <w:r>
              <w:rPr>
                <w:b/>
                <w:sz w:val="16"/>
              </w:rPr>
              <w:t xml:space="preserve">6. </w:t>
            </w:r>
            <w:r>
              <w:rPr>
                <w:sz w:val="16"/>
              </w:rPr>
              <w:t>The system SHOULD render a notification that prompts providers on the information needed for regulatory safety reporting.</w:t>
            </w:r>
          </w:p>
        </w:tc>
        <w:tc>
          <w:tcPr>
            <w:tcW w:w="958" w:type="dxa"/>
            <w:tcBorders>
              <w:left w:val="single" w:sz="6" w:space="0" w:color="000000"/>
              <w:right w:val="single" w:sz="6" w:space="0" w:color="000000"/>
            </w:tcBorders>
            <w:shd w:val="clear" w:color="auto" w:fill="A6A6A6" w:themeFill="background1" w:themeFillShade="A6"/>
            <w:vAlign w:val="center"/>
          </w:tcPr>
          <w:p w14:paraId="67959978" w14:textId="42268991" w:rsidR="003518F7" w:rsidRDefault="003518F7" w:rsidP="003518F7">
            <w:pPr>
              <w:pStyle w:val="TableParagraph"/>
              <w:ind w:left="0"/>
              <w:jc w:val="center"/>
              <w:rPr>
                <w:sz w:val="16"/>
              </w:rPr>
            </w:pPr>
            <w:r>
              <w:rPr>
                <w:sz w:val="16"/>
              </w:rPr>
              <w:t>622</w:t>
            </w:r>
          </w:p>
        </w:tc>
        <w:tc>
          <w:tcPr>
            <w:tcW w:w="958" w:type="dxa"/>
            <w:tcBorders>
              <w:left w:val="single" w:sz="6" w:space="0" w:color="000000"/>
              <w:right w:val="single" w:sz="6" w:space="0" w:color="000000"/>
            </w:tcBorders>
            <w:shd w:val="clear" w:color="auto" w:fill="A6A6A6" w:themeFill="background1" w:themeFillShade="A6"/>
            <w:vAlign w:val="center"/>
          </w:tcPr>
          <w:p w14:paraId="712D79DE" w14:textId="20204981" w:rsidR="003518F7" w:rsidRDefault="00A07C20" w:rsidP="003518F7">
            <w:pPr>
              <w:pStyle w:val="TableParagraph"/>
              <w:ind w:left="0"/>
              <w:jc w:val="center"/>
              <w:rPr>
                <w:sz w:val="16"/>
              </w:rPr>
            </w:pPr>
            <w:r>
              <w:rPr>
                <w:sz w:val="16"/>
              </w:rPr>
              <w:t>D</w:t>
            </w:r>
          </w:p>
        </w:tc>
        <w:tc>
          <w:tcPr>
            <w:tcW w:w="958" w:type="dxa"/>
            <w:tcBorders>
              <w:left w:val="single" w:sz="6" w:space="0" w:color="000000"/>
              <w:right w:val="single" w:sz="6" w:space="0" w:color="000000"/>
            </w:tcBorders>
            <w:shd w:val="clear" w:color="auto" w:fill="A6A6A6" w:themeFill="background1" w:themeFillShade="A6"/>
            <w:vAlign w:val="center"/>
          </w:tcPr>
          <w:p w14:paraId="78A91B5A" w14:textId="77777777" w:rsidR="003518F7" w:rsidRDefault="003518F7" w:rsidP="003518F7">
            <w:pPr>
              <w:pStyle w:val="TableParagraph"/>
              <w:ind w:left="0"/>
              <w:jc w:val="center"/>
              <w:rPr>
                <w:sz w:val="16"/>
              </w:rPr>
            </w:pPr>
          </w:p>
        </w:tc>
      </w:tr>
    </w:tbl>
    <w:p w14:paraId="5A1064C1" w14:textId="77777777" w:rsidR="004B2E32" w:rsidRDefault="004B2E32" w:rsidP="004B2E32">
      <w:pPr>
        <w:jc w:val="center"/>
        <w:rPr>
          <w:sz w:val="16"/>
        </w:rPr>
        <w:sectPr w:rsidR="004B2E32" w:rsidSect="00E9046A">
          <w:pgSz w:w="15840" w:h="12240" w:orient="landscape"/>
          <w:pgMar w:top="600" w:right="600" w:bottom="520" w:left="340" w:header="348" w:footer="152" w:gutter="0"/>
          <w:cols w:space="720"/>
          <w:docGrid w:linePitch="299"/>
        </w:sectPr>
      </w:pPr>
    </w:p>
    <w:p w14:paraId="41F6292A" w14:textId="77777777" w:rsidR="004B2E32" w:rsidRDefault="004B2E32" w:rsidP="004B2E32">
      <w:pPr>
        <w:pStyle w:val="BodyText"/>
        <w:spacing w:before="9"/>
        <w:rPr>
          <w:sz w:val="9"/>
        </w:rPr>
      </w:pPr>
    </w:p>
    <w:p w14:paraId="7E488F56" w14:textId="77777777" w:rsidR="006B22E6" w:rsidRPr="002A4312" w:rsidRDefault="006B22E6">
      <w:pPr>
        <w:rPr>
          <w:rFonts w:ascii="Arial" w:hAnsi="Arial" w:cs="Arial"/>
        </w:rPr>
      </w:pPr>
    </w:p>
    <w:sectPr w:rsidR="006B22E6" w:rsidRPr="002A4312">
      <w:footerReference w:type="even" r:id="rId81"/>
      <w:footerReference w:type="default" r:id="rId82"/>
      <w:pgSz w:w="15840" w:h="12240" w:orient="landscape"/>
      <w:pgMar w:top="1000" w:right="420" w:bottom="1080" w:left="780" w:header="0" w:footer="89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trick Loyd" w:date="2018-03-13T10:06:00Z" w:initials="PL">
    <w:p w14:paraId="06E0B2F7" w14:textId="78BA7A25" w:rsidR="001A5AA1" w:rsidRDefault="001A5AA1">
      <w:pPr>
        <w:pStyle w:val="CommentText"/>
      </w:pPr>
      <w:r>
        <w:rPr>
          <w:rStyle w:val="CommentReference"/>
        </w:rPr>
        <w:annotationRef/>
      </w:r>
      <w:r>
        <w:t>Following up on appropriate verbiage here</w:t>
      </w:r>
    </w:p>
  </w:comment>
  <w:comment w:id="6" w:author="Patrick Loyd" w:date="2018-03-12T00:02:00Z" w:initials="PL">
    <w:p w14:paraId="60468F80" w14:textId="3F1BD444" w:rsidR="001A5AA1" w:rsidRDefault="001A5AA1">
      <w:pPr>
        <w:pStyle w:val="CommentText"/>
      </w:pPr>
      <w:r>
        <w:rPr>
          <w:rStyle w:val="CommentReference"/>
        </w:rPr>
        <w:annotationRef/>
      </w:r>
      <w:r>
        <w:t>Verify these acks</w:t>
      </w:r>
    </w:p>
  </w:comment>
  <w:comment w:id="7" w:author="Patrick Loyd" w:date="2018-03-12T00:02:00Z" w:initials="PL">
    <w:p w14:paraId="29AAFB36" w14:textId="4F5B05A0" w:rsidR="001A5AA1" w:rsidRDefault="001A5AA1">
      <w:pPr>
        <w:pStyle w:val="CommentText"/>
      </w:pPr>
      <w:r>
        <w:rPr>
          <w:rStyle w:val="CommentReference"/>
        </w:rPr>
        <w:annotationRef/>
      </w:r>
      <w:r>
        <w:t>Again, verify and change to reflect both who was involved in R1 and now in R2</w:t>
      </w:r>
    </w:p>
  </w:comment>
  <w:comment w:id="37" w:author="Patrick Loyd" w:date="2018-03-12T00:15:00Z" w:initials="PL">
    <w:p w14:paraId="1B629AE5" w14:textId="1DBA2C43" w:rsidR="001A5AA1" w:rsidRDefault="001A5AA1">
      <w:pPr>
        <w:pStyle w:val="CommentText"/>
      </w:pPr>
      <w:r>
        <w:rPr>
          <w:rStyle w:val="CommentReference"/>
        </w:rPr>
        <w:annotationRef/>
      </w:r>
      <w:r>
        <w:t>Reword this</w:t>
      </w:r>
    </w:p>
  </w:comment>
  <w:comment w:id="44" w:author="Patrick Loyd" w:date="2018-03-12T00:05:00Z" w:initials="PL">
    <w:p w14:paraId="36BA0A95" w14:textId="6DDC293E" w:rsidR="001A5AA1" w:rsidRDefault="001A5AA1">
      <w:pPr>
        <w:pStyle w:val="CommentText"/>
      </w:pPr>
      <w:r>
        <w:rPr>
          <w:rStyle w:val="CommentReference"/>
        </w:rPr>
        <w:annotationRef/>
      </w:r>
      <w:r>
        <w:t>I’ll fix the numbering later….</w:t>
      </w:r>
    </w:p>
  </w:comment>
  <w:comment w:id="63" w:author="Patrick Loyd" w:date="2018-03-13T10:17:00Z" w:initials="PL">
    <w:p w14:paraId="2AB528A2" w14:textId="281AEBFE" w:rsidR="001A5AA1" w:rsidRDefault="001A5AA1">
      <w:pPr>
        <w:pStyle w:val="CommentText"/>
      </w:pPr>
      <w:r>
        <w:rPr>
          <w:rStyle w:val="CommentReference"/>
        </w:rPr>
        <w:annotationRef/>
      </w:r>
      <w:r>
        <w:t>Note that I am still working to fix the numbering in some places as well as headers and footers</w:t>
      </w:r>
    </w:p>
  </w:comment>
  <w:comment w:id="72" w:author="Patrick Loyd" w:date="2018-03-12T04:19:00Z" w:initials="PL">
    <w:p w14:paraId="00718A8B" w14:textId="764FDBB2" w:rsidR="001A5AA1" w:rsidRDefault="001A5AA1">
      <w:pPr>
        <w:pStyle w:val="CommentText"/>
      </w:pPr>
      <w:r>
        <w:rPr>
          <w:rStyle w:val="CommentReference"/>
        </w:rPr>
        <w:annotationRef/>
      </w:r>
      <w:r>
        <w:t>Lookup appropriate numbering variances</w:t>
      </w:r>
    </w:p>
  </w:comment>
  <w:comment w:id="76" w:author="Patrick Loyd" w:date="2018-03-12T21:57:00Z" w:initials="PL">
    <w:p w14:paraId="419F01F6" w14:textId="1E905432" w:rsidR="001A5AA1" w:rsidRDefault="001A5AA1">
      <w:pPr>
        <w:pStyle w:val="CommentText"/>
      </w:pPr>
      <w:r>
        <w:rPr>
          <w:rStyle w:val="CommentReference"/>
        </w:rPr>
        <w:annotationRef/>
      </w:r>
      <w:r>
        <w:t>Are the various tubes for enteral and parenteral feeding considered here?  Is there any other “medical equipment” using in nutrition?</w:t>
      </w:r>
    </w:p>
  </w:comment>
  <w:comment w:id="84" w:author="Patrick Loyd" w:date="2018-03-13T02:05:00Z" w:initials="PL">
    <w:p w14:paraId="625D990C" w14:textId="076CBF6D" w:rsidR="001A5AA1" w:rsidRDefault="001A5AA1">
      <w:pPr>
        <w:pStyle w:val="CommentText"/>
      </w:pPr>
      <w:r>
        <w:rPr>
          <w:rStyle w:val="CommentReference"/>
        </w:rPr>
        <w:annotationRef/>
      </w:r>
      <w:r>
        <w:t>Fix references for criteria 9, 10, 11, 12, &amp;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E0B2F7" w15:done="0"/>
  <w15:commentEx w15:paraId="60468F80" w15:done="0"/>
  <w15:commentEx w15:paraId="29AAFB36" w15:done="0"/>
  <w15:commentEx w15:paraId="1B629AE5" w15:done="0"/>
  <w15:commentEx w15:paraId="36BA0A95" w15:done="0"/>
  <w15:commentEx w15:paraId="2AB528A2" w15:done="0"/>
  <w15:commentEx w15:paraId="00718A8B" w15:done="0"/>
  <w15:commentEx w15:paraId="419F01F6" w15:done="0"/>
  <w15:commentEx w15:paraId="625D99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E0B2F7" w16cid:durableId="1E52210D"/>
  <w16cid:commentId w16cid:paraId="60468F80" w16cid:durableId="1E50420D"/>
  <w16cid:commentId w16cid:paraId="29AAFB36" w16cid:durableId="1E50422B"/>
  <w16cid:commentId w16cid:paraId="1B629AE5" w16cid:durableId="1E50451D"/>
  <w16cid:commentId w16cid:paraId="36BA0A95" w16cid:durableId="1E5042B3"/>
  <w16cid:commentId w16cid:paraId="2AB528A2" w16cid:durableId="1E5223BD"/>
  <w16cid:commentId w16cid:paraId="00718A8B" w16cid:durableId="1E507E6D"/>
  <w16cid:commentId w16cid:paraId="625D990C" w16cid:durableId="1E51B0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7257B" w14:textId="77777777" w:rsidR="00976CCF" w:rsidRDefault="00976CCF">
      <w:r>
        <w:separator/>
      </w:r>
    </w:p>
  </w:endnote>
  <w:endnote w:type="continuationSeparator" w:id="0">
    <w:p w14:paraId="75C1B2D1" w14:textId="77777777" w:rsidR="00976CCF" w:rsidRDefault="0097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88213" w14:textId="77777777" w:rsidR="001A5AA1" w:rsidRDefault="001A5AA1">
    <w:pPr>
      <w:pStyle w:val="BodyText"/>
      <w:spacing w:line="14" w:lineRule="auto"/>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7EF0D" w14:textId="731CCAE7" w:rsidR="001A5AA1" w:rsidRDefault="001A5AA1">
    <w:pPr>
      <w:pStyle w:val="BodyText"/>
      <w:spacing w:line="14" w:lineRule="auto"/>
      <w:rPr>
        <w:sz w:val="18"/>
      </w:rPr>
    </w:pPr>
    <w:r>
      <w:rPr>
        <w:noProof/>
      </w:rPr>
      <mc:AlternateContent>
        <mc:Choice Requires="wps">
          <w:drawing>
            <wp:anchor distT="0" distB="0" distL="114300" distR="114300" simplePos="0" relativeHeight="502466976" behindDoc="1" locked="0" layoutInCell="1" allowOverlap="1" wp14:anchorId="188220C2" wp14:editId="31039FF8">
              <wp:simplePos x="0" y="0"/>
              <wp:positionH relativeFrom="page">
                <wp:posOffset>3714115</wp:posOffset>
              </wp:positionH>
              <wp:positionV relativeFrom="page">
                <wp:posOffset>9772650</wp:posOffset>
              </wp:positionV>
              <wp:extent cx="357505" cy="138430"/>
              <wp:effectExtent l="0" t="0" r="0" b="444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1384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1A2A27" w14:textId="77777777"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220C2" id="_x0000_t202" coordsize="21600,21600" o:spt="202" path="m,l,21600r21600,l21600,xe">
              <v:stroke joinstyle="miter"/>
              <v:path gradientshapeok="t" o:connecttype="rect"/>
            </v:shapetype>
            <v:shape id="Text Box 36" o:spid="_x0000_s1048" type="#_x0000_t202" style="position:absolute;margin-left:292.45pt;margin-top:769.5pt;width:28.15pt;height:10.9pt;z-index:-84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" filled="f" stroked="f">
              <v:textbox inset="0,0,0,0">
                <w:txbxContent>
                  <w:p w14:paraId="591A2A27" w14:textId="77777777"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15</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CC253" w14:textId="336890EE" w:rsidR="001A5AA1" w:rsidRDefault="001A5AA1">
    <w:pPr>
      <w:pStyle w:val="BodyText"/>
      <w:spacing w:line="14" w:lineRule="auto"/>
    </w:pPr>
    <w:r>
      <w:rPr>
        <w:noProof/>
      </w:rPr>
      <mc:AlternateContent>
        <mc:Choice Requires="wps">
          <w:drawing>
            <wp:anchor distT="0" distB="0" distL="114300" distR="114300" simplePos="0" relativeHeight="502473120" behindDoc="1" locked="0" layoutInCell="1" allowOverlap="1" wp14:anchorId="694C3BFA" wp14:editId="24A39A70">
              <wp:simplePos x="0" y="0"/>
              <wp:positionH relativeFrom="page">
                <wp:posOffset>3688715</wp:posOffset>
              </wp:positionH>
              <wp:positionV relativeFrom="page">
                <wp:posOffset>9772650</wp:posOffset>
              </wp:positionV>
              <wp:extent cx="408305" cy="138430"/>
              <wp:effectExtent l="2540" t="0" r="0" b="444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1384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F833CA" w14:textId="77777777"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4C3BFA" id="_x0000_t202" coordsize="21600,21600" o:spt="202" path="m,l,21600r21600,l21600,xe">
              <v:stroke joinstyle="miter"/>
              <v:path gradientshapeok="t" o:connecttype="rect"/>
            </v:shapetype>
            <v:shape id="Text Box 30" o:spid="_x0000_s1049" type="#_x0000_t202" style="position:absolute;margin-left:290.45pt;margin-top:769.5pt;width:32.15pt;height:10.9pt;z-index:-84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" filled="f" stroked="f">
              <v:textbox inset="0,0,0,0">
                <w:txbxContent>
                  <w:p w14:paraId="51F833CA" w14:textId="77777777"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23</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BBA2B" w14:textId="1B20AF67" w:rsidR="001A5AA1" w:rsidRDefault="001A5AA1">
    <w:pPr>
      <w:pStyle w:val="BodyText"/>
      <w:spacing w:line="14" w:lineRule="auto"/>
    </w:pPr>
    <w:r>
      <w:rPr>
        <w:noProof/>
      </w:rPr>
      <mc:AlternateContent>
        <mc:Choice Requires="wps">
          <w:drawing>
            <wp:anchor distT="0" distB="0" distL="114300" distR="114300" simplePos="0" relativeHeight="502474144" behindDoc="1" locked="0" layoutInCell="1" allowOverlap="1" wp14:anchorId="2CA5CD73" wp14:editId="404E690B">
              <wp:simplePos x="0" y="0"/>
              <wp:positionH relativeFrom="page">
                <wp:posOffset>457200</wp:posOffset>
              </wp:positionH>
              <wp:positionV relativeFrom="page">
                <wp:posOffset>9787255</wp:posOffset>
              </wp:positionV>
              <wp:extent cx="6858000" cy="0"/>
              <wp:effectExtent l="9525" t="5080" r="9525" b="1397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6350">
                        <a:solidFill>
                          <a:srgbClr val="000000"/>
                        </a:solidFill>
                        <a:prstDash val="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A2471" id="Straight Connector 29" o:spid="_x0000_s1026" style="position:absolute;z-index:-84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770.65pt" to="8in,7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" strokeweight=".5pt">
              <v:stroke dashstyle="dot"/>
              <w10:wrap anchorx="page" anchory="page"/>
            </v:line>
          </w:pict>
        </mc:Fallback>
      </mc:AlternateContent>
    </w:r>
    <w:r>
      <w:rPr>
        <w:noProof/>
      </w:rPr>
      <mc:AlternateContent>
        <mc:Choice Requires="wps">
          <w:drawing>
            <wp:anchor distT="0" distB="0" distL="114300" distR="114300" simplePos="0" relativeHeight="502475168" behindDoc="1" locked="0" layoutInCell="1" allowOverlap="1" wp14:anchorId="6FC77045" wp14:editId="53919A87">
              <wp:simplePos x="0" y="0"/>
              <wp:positionH relativeFrom="page">
                <wp:posOffset>3688715</wp:posOffset>
              </wp:positionH>
              <wp:positionV relativeFrom="page">
                <wp:posOffset>9772650</wp:posOffset>
              </wp:positionV>
              <wp:extent cx="408305" cy="138430"/>
              <wp:effectExtent l="2540" t="0" r="0" b="444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1384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714680E" w14:textId="77777777"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77045" id="_x0000_t202" coordsize="21600,21600" o:spt="202" path="m,l,21600r21600,l21600,xe">
              <v:stroke joinstyle="miter"/>
              <v:path gradientshapeok="t" o:connecttype="rect"/>
            </v:shapetype>
            <v:shape id="Text Box 28" o:spid="_x0000_s1050" type="#_x0000_t202" style="position:absolute;margin-left:290.45pt;margin-top:769.5pt;width:32.15pt;height:10.9pt;z-index:-84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" filled="f" stroked="f">
              <v:textbox inset="0,0,0,0">
                <w:txbxContent>
                  <w:p w14:paraId="0714680E" w14:textId="77777777"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19</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32BFE" w14:textId="00378F33" w:rsidR="001A5AA1" w:rsidRDefault="001A5AA1">
    <w:pPr>
      <w:pStyle w:val="BodyText"/>
      <w:spacing w:line="14" w:lineRule="auto"/>
    </w:pPr>
    <w:r>
      <w:rPr>
        <w:noProof/>
      </w:rPr>
      <mc:AlternateContent>
        <mc:Choice Requires="wps">
          <w:drawing>
            <wp:anchor distT="0" distB="0" distL="114300" distR="114300" simplePos="0" relativeHeight="502476192" behindDoc="1" locked="0" layoutInCell="1" allowOverlap="1" wp14:anchorId="512AE972" wp14:editId="514286BB">
              <wp:simplePos x="0" y="0"/>
              <wp:positionH relativeFrom="page">
                <wp:posOffset>3688715</wp:posOffset>
              </wp:positionH>
              <wp:positionV relativeFrom="page">
                <wp:posOffset>9772650</wp:posOffset>
              </wp:positionV>
              <wp:extent cx="395605" cy="138430"/>
              <wp:effectExtent l="2540" t="0" r="1905" b="444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1384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E8A65D" w14:textId="77777777" w:rsidR="001A5AA1" w:rsidRDefault="001A5AA1">
                          <w:pPr>
                            <w:spacing w:before="13"/>
                            <w:ind w:left="20"/>
                            <w:rPr>
                              <w:i/>
                              <w:sz w:val="16"/>
                            </w:rPr>
                          </w:pPr>
                          <w:r>
                            <w:rPr>
                              <w:i/>
                              <w:sz w:val="16"/>
                            </w:rPr>
                            <w:t>Page: 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AE972" id="_x0000_t202" coordsize="21600,21600" o:spt="202" path="m,l,21600r21600,l21600,xe">
              <v:stroke joinstyle="miter"/>
              <v:path gradientshapeok="t" o:connecttype="rect"/>
            </v:shapetype>
            <v:shape id="Text Box 27" o:spid="_x0000_s1051" type="#_x0000_t202" style="position:absolute;margin-left:290.45pt;margin-top:769.5pt;width:31.15pt;height:10.9pt;z-index:-84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" filled="f" stroked="f">
              <v:textbox inset="0,0,0,0">
                <w:txbxContent>
                  <w:p w14:paraId="59E8A65D" w14:textId="77777777" w:rsidR="001A5AA1" w:rsidRDefault="001A5AA1">
                    <w:pPr>
                      <w:spacing w:before="13"/>
                      <w:ind w:left="20"/>
                      <w:rPr>
                        <w:i/>
                        <w:sz w:val="16"/>
                      </w:rPr>
                    </w:pPr>
                    <w:r>
                      <w:rPr>
                        <w:i/>
                        <w:sz w:val="16"/>
                      </w:rPr>
                      <w:t>Page: 18</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2CB0D" w14:textId="77777777" w:rsidR="001A5AA1" w:rsidRDefault="001A5AA1">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AC06" w14:textId="63D293E1" w:rsidR="001A5AA1" w:rsidRDefault="001A5AA1">
    <w:pPr>
      <w:pStyle w:val="BodyText"/>
      <w:spacing w:line="14" w:lineRule="auto"/>
      <w:rPr>
        <w:sz w:val="12"/>
      </w:rPr>
    </w:pPr>
    <w:r>
      <w:rPr>
        <w:noProof/>
      </w:rPr>
      <mc:AlternateContent>
        <mc:Choice Requires="wps">
          <w:drawing>
            <wp:anchor distT="0" distB="0" distL="114300" distR="114300" simplePos="0" relativeHeight="502477216" behindDoc="1" locked="0" layoutInCell="1" allowOverlap="1" wp14:anchorId="764AA748" wp14:editId="6787E7C0">
              <wp:simplePos x="0" y="0"/>
              <wp:positionH relativeFrom="page">
                <wp:posOffset>3688715</wp:posOffset>
              </wp:positionH>
              <wp:positionV relativeFrom="page">
                <wp:posOffset>9772650</wp:posOffset>
              </wp:positionV>
              <wp:extent cx="408305" cy="138430"/>
              <wp:effectExtent l="2540" t="0" r="0" b="444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1384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D16818" w14:textId="77777777"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4AA748" id="_x0000_t202" coordsize="21600,21600" o:spt="202" path="m,l,21600r21600,l21600,xe">
              <v:stroke joinstyle="miter"/>
              <v:path gradientshapeok="t" o:connecttype="rect"/>
            </v:shapetype>
            <v:shape id="Text Box 26" o:spid="_x0000_s1052" type="#_x0000_t202" style="position:absolute;margin-left:290.45pt;margin-top:769.5pt;width:32.15pt;height:10.9pt;z-index:-83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" filled="f" stroked="f">
              <v:textbox inset="0,0,0,0">
                <w:txbxContent>
                  <w:p w14:paraId="21D16818" w14:textId="77777777"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23</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3AA8A" w14:textId="77777777" w:rsidR="001A5AA1" w:rsidRDefault="001A5AA1">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A609" w14:textId="77777777" w:rsidR="001A5AA1" w:rsidRDefault="001A5AA1">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6E4A" w14:textId="77777777" w:rsidR="001A5AA1" w:rsidRDefault="001A5AA1">
    <w:pPr>
      <w:pStyle w:val="BodyText"/>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A01FC" w14:textId="5281377C" w:rsidR="001A5AA1" w:rsidRDefault="001A5AA1">
    <w:pPr>
      <w:pStyle w:val="BodyText"/>
      <w:spacing w:line="14" w:lineRule="auto"/>
    </w:pPr>
    <w:r>
      <w:rPr>
        <w:noProof/>
      </w:rPr>
      <mc:AlternateContent>
        <mc:Choice Requires="wps">
          <w:drawing>
            <wp:anchor distT="0" distB="0" distL="114300" distR="114300" simplePos="0" relativeHeight="502483360" behindDoc="1" locked="0" layoutInCell="1" allowOverlap="1" wp14:anchorId="41EED9B2" wp14:editId="026AB3D2">
              <wp:simplePos x="0" y="0"/>
              <wp:positionH relativeFrom="page">
                <wp:posOffset>457200</wp:posOffset>
              </wp:positionH>
              <wp:positionV relativeFrom="page">
                <wp:posOffset>9787255</wp:posOffset>
              </wp:positionV>
              <wp:extent cx="6858000" cy="0"/>
              <wp:effectExtent l="9525" t="5080" r="9525" b="1397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6350">
                        <a:solidFill>
                          <a:srgbClr val="000000"/>
                        </a:solidFill>
                        <a:prstDash val="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76C02" id="Straight Connector 20" o:spid="_x0000_s1026" style="position:absolute;z-index:-83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770.65pt" to="8in,7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" strokeweight=".5pt">
              <v:stroke dashstyle="dot"/>
              <w10:wrap anchorx="page" anchory="page"/>
            </v:line>
          </w:pict>
        </mc:Fallback>
      </mc:AlternateContent>
    </w:r>
    <w:r>
      <w:rPr>
        <w:noProof/>
      </w:rPr>
      <mc:AlternateContent>
        <mc:Choice Requires="wps">
          <w:drawing>
            <wp:anchor distT="0" distB="0" distL="114300" distR="114300" simplePos="0" relativeHeight="502484384" behindDoc="1" locked="0" layoutInCell="1" allowOverlap="1" wp14:anchorId="0322621A" wp14:editId="5C0508D9">
              <wp:simplePos x="0" y="0"/>
              <wp:positionH relativeFrom="page">
                <wp:posOffset>3688715</wp:posOffset>
              </wp:positionH>
              <wp:positionV relativeFrom="page">
                <wp:posOffset>9772650</wp:posOffset>
              </wp:positionV>
              <wp:extent cx="408305" cy="138430"/>
              <wp:effectExtent l="2540" t="0" r="0"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1384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72340B" w14:textId="77777777"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22621A" id="_x0000_t202" coordsize="21600,21600" o:spt="202" path="m,l,21600r21600,l21600,xe">
              <v:stroke joinstyle="miter"/>
              <v:path gradientshapeok="t" o:connecttype="rect"/>
            </v:shapetype>
            <v:shape id="Text Box 19" o:spid="_x0000_s1057" type="#_x0000_t202" style="position:absolute;margin-left:290.45pt;margin-top:769.5pt;width:32.15pt;height:10.9pt;z-index:-83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" filled="f" stroked="f">
              <v:textbox inset="0,0,0,0">
                <w:txbxContent>
                  <w:p w14:paraId="0472340B" w14:textId="77777777"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29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064F5" w14:textId="1740C1C2" w:rsidR="001A5AA1" w:rsidRDefault="001A5AA1">
    <w:pPr>
      <w:pStyle w:val="BodyText"/>
      <w:spacing w:line="14" w:lineRule="auto"/>
    </w:pPr>
    <w:r>
      <w:rPr>
        <w:noProof/>
      </w:rPr>
      <mc:AlternateContent>
        <mc:Choice Requires="wps">
          <w:drawing>
            <wp:anchor distT="0" distB="0" distL="114300" distR="114300" simplePos="0" relativeHeight="502439576" behindDoc="1" locked="0" layoutInCell="1" allowOverlap="1" wp14:anchorId="3597C123" wp14:editId="17F253CD">
              <wp:simplePos x="0" y="0"/>
              <wp:positionH relativeFrom="page">
                <wp:posOffset>6193155</wp:posOffset>
              </wp:positionH>
              <wp:positionV relativeFrom="page">
                <wp:posOffset>9443720</wp:posOffset>
              </wp:positionV>
              <wp:extent cx="679450" cy="165735"/>
              <wp:effectExtent l="0" t="0" r="6350" b="5715"/>
              <wp:wrapNone/>
              <wp:docPr id="7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E61026" w14:textId="33251682" w:rsidR="001A5AA1" w:rsidRDefault="001A5AA1">
                          <w:pPr>
                            <w:pStyle w:val="BodyText"/>
                            <w:spacing w:before="10"/>
                            <w:ind w:left="20"/>
                          </w:pPr>
                          <w:r>
                            <w:t>August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7C123" id="_x0000_t202" coordsize="21600,21600" o:spt="202" path="m,l,21600r21600,l21600,xe">
              <v:stroke joinstyle="miter"/>
              <v:path gradientshapeok="t" o:connecttype="rect"/>
            </v:shapetype>
            <v:shape id="Text Box 76" o:spid="_x0000_s1030" type="#_x0000_t202" style="position:absolute;margin-left:487.65pt;margin-top:743.6pt;width:53.5pt;height:13.05pt;z-index:-87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" filled="f" stroked="f">
              <v:textbox inset="0,0,0,0">
                <w:txbxContent>
                  <w:p w14:paraId="44E61026" w14:textId="33251682" w:rsidR="001A5AA1" w:rsidRDefault="001A5AA1">
                    <w:pPr>
                      <w:pStyle w:val="BodyText"/>
                      <w:spacing w:before="10"/>
                      <w:ind w:left="20"/>
                    </w:pPr>
                    <w:r>
                      <w:t>August 2018</w:t>
                    </w:r>
                  </w:p>
                </w:txbxContent>
              </v:textbox>
              <w10:wrap anchorx="page" anchory="page"/>
            </v:shape>
          </w:pict>
        </mc:Fallback>
      </mc:AlternateContent>
    </w:r>
    <w:r>
      <w:rPr>
        <w:noProof/>
      </w:rPr>
      <mc:AlternateContent>
        <mc:Choice Requires="wps">
          <w:drawing>
            <wp:anchor distT="0" distB="0" distL="114300" distR="114300" simplePos="0" relativeHeight="502439504" behindDoc="1" locked="0" layoutInCell="1" allowOverlap="1" wp14:anchorId="5DA47A04" wp14:editId="12F08D78">
              <wp:simplePos x="0" y="0"/>
              <wp:positionH relativeFrom="page">
                <wp:posOffset>901700</wp:posOffset>
              </wp:positionH>
              <wp:positionV relativeFrom="page">
                <wp:posOffset>9297670</wp:posOffset>
              </wp:positionV>
              <wp:extent cx="415290" cy="165735"/>
              <wp:effectExtent l="0" t="1270" r="0" b="4445"/>
              <wp:wrapNone/>
              <wp:docPr id="8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06B884" w14:textId="18ECCE33" w:rsidR="001A5AA1" w:rsidRDefault="001A5AA1">
                          <w:pPr>
                            <w:pStyle w:val="BodyText"/>
                            <w:spacing w:before="10"/>
                            <w:ind w:left="20"/>
                          </w:pPr>
                          <w:r>
                            <w:t xml:space="preserve">Page </w:t>
                          </w:r>
                          <w:r>
                            <w:fldChar w:fldCharType="begin"/>
                          </w:r>
                          <w:r>
                            <w:instrText xml:space="preserve"> PAGE  \* roman </w:instrText>
                          </w:r>
                          <w:r>
                            <w:fldChar w:fldCharType="separate"/>
                          </w:r>
                          <w:r>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47A04" id="Text Box 79" o:spid="_x0000_s1031" type="#_x0000_t202" style="position:absolute;margin-left:71pt;margin-top:732.1pt;width:32.7pt;height:13.05pt;z-index:-87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" filled="f" stroked="f">
              <v:textbox inset="0,0,0,0">
                <w:txbxContent>
                  <w:p w14:paraId="1806B884" w14:textId="18ECCE33" w:rsidR="001A5AA1" w:rsidRDefault="001A5AA1">
                    <w:pPr>
                      <w:pStyle w:val="BodyText"/>
                      <w:spacing w:before="10"/>
                      <w:ind w:left="20"/>
                    </w:pPr>
                    <w:r>
                      <w:t xml:space="preserve">Page </w:t>
                    </w:r>
                    <w:r>
                      <w:fldChar w:fldCharType="begin"/>
                    </w:r>
                    <w:r>
                      <w:instrText xml:space="preserve"> PAGE  \* roman </w:instrText>
                    </w:r>
                    <w:r>
                      <w:fldChar w:fldCharType="separate"/>
                    </w:r>
                    <w:r>
                      <w:rPr>
                        <w:noProof/>
                      </w:rPr>
                      <w:t>iv</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2439528" behindDoc="1" locked="0" layoutInCell="1" allowOverlap="1" wp14:anchorId="09E9C718" wp14:editId="0EE2EBE6">
              <wp:simplePos x="0" y="0"/>
              <wp:positionH relativeFrom="page">
                <wp:posOffset>1526540</wp:posOffset>
              </wp:positionH>
              <wp:positionV relativeFrom="page">
                <wp:posOffset>9297670</wp:posOffset>
              </wp:positionV>
              <wp:extent cx="5343525" cy="165735"/>
              <wp:effectExtent l="2540" t="1270" r="0" b="4445"/>
              <wp:wrapNone/>
              <wp:docPr id="7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72B2D2" w14:textId="4515A90B" w:rsidR="001A5AA1" w:rsidRDefault="001A5AA1">
                          <w:pPr>
                            <w:pStyle w:val="BodyText"/>
                            <w:spacing w:before="10"/>
                            <w:ind w:left="20"/>
                          </w:pPr>
                          <w:r>
                            <w:t>EHR-System Electronic Nutrition Care Process Record System (ENCPRS) Functional Profile,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9C718" id="Text Box 78" o:spid="_x0000_s1032" type="#_x0000_t202" style="position:absolute;margin-left:120.2pt;margin-top:732.1pt;width:420.75pt;height:13.05pt;z-index:-87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" filled="f" stroked="f">
              <v:textbox inset="0,0,0,0">
                <w:txbxContent>
                  <w:p w14:paraId="6372B2D2" w14:textId="4515A90B" w:rsidR="001A5AA1" w:rsidRDefault="001A5AA1">
                    <w:pPr>
                      <w:pStyle w:val="BodyText"/>
                      <w:spacing w:before="10"/>
                      <w:ind w:left="20"/>
                    </w:pPr>
                    <w:r>
                      <w:t>EHR-System Electronic Nutrition Care Process Record System (ENCPRS) Functional Profile, Release 2</w:t>
                    </w:r>
                  </w:p>
                </w:txbxContent>
              </v:textbox>
              <w10:wrap anchorx="page" anchory="page"/>
            </v:shape>
          </w:pict>
        </mc:Fallback>
      </mc:AlternateContent>
    </w:r>
    <w:r>
      <w:rPr>
        <w:noProof/>
      </w:rPr>
      <mc:AlternateContent>
        <mc:Choice Requires="wps">
          <w:drawing>
            <wp:anchor distT="0" distB="0" distL="114300" distR="114300" simplePos="0" relativeHeight="502439552" behindDoc="1" locked="0" layoutInCell="1" allowOverlap="1" wp14:anchorId="68879CD0" wp14:editId="2A55DF0F">
              <wp:simplePos x="0" y="0"/>
              <wp:positionH relativeFrom="page">
                <wp:posOffset>901700</wp:posOffset>
              </wp:positionH>
              <wp:positionV relativeFrom="page">
                <wp:posOffset>9297670</wp:posOffset>
              </wp:positionV>
              <wp:extent cx="3193415" cy="312420"/>
              <wp:effectExtent l="0" t="1270" r="635" b="635"/>
              <wp:wrapNone/>
              <wp:docPr id="7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3124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82F97" w14:textId="77777777" w:rsidR="001A5AA1" w:rsidRDefault="001A5AA1">
                          <w:pPr>
                            <w:pStyle w:val="BodyText"/>
                            <w:spacing w:before="11"/>
                          </w:pPr>
                        </w:p>
                        <w:p w14:paraId="666674AB" w14:textId="17C3877B" w:rsidR="001A5AA1" w:rsidRDefault="001A5AA1">
                          <w:pPr>
                            <w:pStyle w:val="BodyText"/>
                            <w:ind w:left="20"/>
                          </w:pPr>
                          <w:r>
                            <w:t>© 2018 Health Level Seven International.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79CD0" id="Text Box 77" o:spid="_x0000_s1033" type="#_x0000_t202" style="position:absolute;margin-left:71pt;margin-top:732.1pt;width:251.45pt;height:24.6pt;z-index:-87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" filled="f" stroked="f">
              <v:textbox inset="0,0,0,0">
                <w:txbxContent>
                  <w:p w14:paraId="21982F97" w14:textId="77777777" w:rsidR="001A5AA1" w:rsidRDefault="001A5AA1">
                    <w:pPr>
                      <w:pStyle w:val="BodyText"/>
                      <w:spacing w:before="11"/>
                    </w:pPr>
                  </w:p>
                  <w:p w14:paraId="666674AB" w14:textId="17C3877B" w:rsidR="001A5AA1" w:rsidRDefault="001A5AA1">
                    <w:pPr>
                      <w:pStyle w:val="BodyText"/>
                      <w:ind w:left="20"/>
                    </w:pPr>
                    <w:r>
                      <w:t>© 2018 Health Level Seven International. All rights reserved.</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3CFAB" w14:textId="7E43D82C" w:rsidR="001A5AA1" w:rsidRDefault="001A5AA1">
    <w:pPr>
      <w:pStyle w:val="BodyText"/>
      <w:spacing w:line="14" w:lineRule="auto"/>
    </w:pPr>
    <w:r>
      <w:rPr>
        <w:noProof/>
      </w:rPr>
      <mc:AlternateContent>
        <mc:Choice Requires="wps">
          <w:drawing>
            <wp:anchor distT="0" distB="0" distL="114300" distR="114300" simplePos="0" relativeHeight="502441232" behindDoc="1" locked="0" layoutInCell="1" allowOverlap="1" wp14:anchorId="229D63D8" wp14:editId="359DB55F">
              <wp:simplePos x="0" y="0"/>
              <wp:positionH relativeFrom="page">
                <wp:posOffset>627380</wp:posOffset>
              </wp:positionH>
              <wp:positionV relativeFrom="page">
                <wp:posOffset>7011670</wp:posOffset>
              </wp:positionV>
              <wp:extent cx="509270" cy="165735"/>
              <wp:effectExtent l="0" t="1270" r="0" b="444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AA0DCB" w14:textId="4404A2C7" w:rsidR="001A5AA1" w:rsidRDefault="001A5AA1">
                          <w:pPr>
                            <w:pStyle w:val="BodyText"/>
                            <w:spacing w:before="10"/>
                            <w:ind w:left="20"/>
                          </w:pPr>
                          <w:r>
                            <w:t xml:space="preserve">Page </w:t>
                          </w:r>
                          <w:r>
                            <w:fldChar w:fldCharType="begin"/>
                          </w:r>
                          <w:r>
                            <w:instrText xml:space="preserve"> PAGE </w:instrText>
                          </w:r>
                          <w:r>
                            <w:fldChar w:fldCharType="separate"/>
                          </w:r>
                          <w:r>
                            <w:rPr>
                              <w:noProof/>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D63D8" id="_x0000_t202" coordsize="21600,21600" o:spt="202" path="m,l,21600r21600,l21600,xe">
              <v:stroke joinstyle="miter"/>
              <v:path gradientshapeok="t" o:connecttype="rect"/>
            </v:shapetype>
            <v:shape id="_x0000_s1058" type="#_x0000_t202" style="position:absolute;margin-left:49.4pt;margin-top:552.1pt;width:40.1pt;height:13.05pt;z-index:-87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" filled="f" stroked="f">
              <v:textbox inset="0,0,0,0">
                <w:txbxContent>
                  <w:p w14:paraId="79AA0DCB" w14:textId="4404A2C7" w:rsidR="001A5AA1" w:rsidRDefault="001A5AA1">
                    <w:pPr>
                      <w:pStyle w:val="BodyText"/>
                      <w:spacing w:before="10"/>
                      <w:ind w:left="20"/>
                    </w:pPr>
                    <w:r>
                      <w:t xml:space="preserve">Page </w:t>
                    </w:r>
                    <w:r>
                      <w:fldChar w:fldCharType="begin"/>
                    </w:r>
                    <w:r>
                      <w:instrText xml:space="preserve"> PAGE </w:instrText>
                    </w:r>
                    <w:r>
                      <w:fldChar w:fldCharType="separate"/>
                    </w:r>
                    <w:r>
                      <w:rPr>
                        <w:noProof/>
                      </w:rPr>
                      <w:t>30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2441256" behindDoc="1" locked="0" layoutInCell="1" allowOverlap="1" wp14:anchorId="0B0C2100" wp14:editId="353B4C71">
              <wp:simplePos x="0" y="0"/>
              <wp:positionH relativeFrom="page">
                <wp:posOffset>1252220</wp:posOffset>
              </wp:positionH>
              <wp:positionV relativeFrom="page">
                <wp:posOffset>7011670</wp:posOffset>
              </wp:positionV>
              <wp:extent cx="5343525" cy="165735"/>
              <wp:effectExtent l="4445" t="1270" r="0" b="444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7DC0E4" w14:textId="77777777" w:rsidR="001A5AA1" w:rsidRDefault="001A5AA1">
                          <w:pPr>
                            <w:pStyle w:val="BodyText"/>
                            <w:spacing w:before="10"/>
                            <w:ind w:left="20"/>
                          </w:pPr>
                          <w:r>
                            <w:t>EHR-System Electronic Nutrition Care Process Record System (ENCPRS) Functional Profile, Release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C2100" id="Text Box 6" o:spid="_x0000_s1059" type="#_x0000_t202" style="position:absolute;margin-left:98.6pt;margin-top:552.1pt;width:420.75pt;height:13.05pt;z-index:-875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" filled="f" stroked="f">
              <v:textbox inset="0,0,0,0">
                <w:txbxContent>
                  <w:p w14:paraId="2F7DC0E4" w14:textId="77777777" w:rsidR="001A5AA1" w:rsidRDefault="001A5AA1">
                    <w:pPr>
                      <w:pStyle w:val="BodyText"/>
                      <w:spacing w:before="10"/>
                      <w:ind w:left="20"/>
                    </w:pPr>
                    <w:r>
                      <w:t>EHR-System Electronic Nutrition Care Process Record System (ENCPRS) Functional Profile, Release 1</w:t>
                    </w:r>
                  </w:p>
                </w:txbxContent>
              </v:textbox>
              <w10:wrap anchorx="page" anchory="page"/>
            </v:shape>
          </w:pict>
        </mc:Fallback>
      </mc:AlternateContent>
    </w:r>
    <w:r>
      <w:rPr>
        <w:noProof/>
      </w:rPr>
      <mc:AlternateContent>
        <mc:Choice Requires="wps">
          <w:drawing>
            <wp:anchor distT="0" distB="0" distL="114300" distR="114300" simplePos="0" relativeHeight="502441280" behindDoc="1" locked="0" layoutInCell="1" allowOverlap="1" wp14:anchorId="6B5AB412" wp14:editId="63690DB8">
              <wp:simplePos x="0" y="0"/>
              <wp:positionH relativeFrom="page">
                <wp:posOffset>627380</wp:posOffset>
              </wp:positionH>
              <wp:positionV relativeFrom="page">
                <wp:posOffset>7011670</wp:posOffset>
              </wp:positionV>
              <wp:extent cx="3193415" cy="312420"/>
              <wp:effectExtent l="0" t="1270" r="0" b="63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3124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A7C1C8" w14:textId="77777777" w:rsidR="001A5AA1" w:rsidRDefault="001A5AA1">
                          <w:pPr>
                            <w:pStyle w:val="BodyText"/>
                            <w:spacing w:before="11"/>
                            <w:rPr>
                              <w:rFonts w:ascii="Arial"/>
                              <w:b/>
                            </w:rPr>
                          </w:pPr>
                        </w:p>
                        <w:p w14:paraId="7CC208BE" w14:textId="77777777" w:rsidR="001A5AA1" w:rsidRDefault="001A5AA1">
                          <w:pPr>
                            <w:pStyle w:val="BodyText"/>
                            <w:ind w:left="20"/>
                          </w:pPr>
                          <w:r>
                            <w:t>© 2014 Health Level Seven International.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AB412" id="Text Box 5" o:spid="_x0000_s1060" type="#_x0000_t202" style="position:absolute;margin-left:49.4pt;margin-top:552.1pt;width:251.45pt;height:24.6pt;z-index:-87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" filled="f" stroked="f">
              <v:textbox inset="0,0,0,0">
                <w:txbxContent>
                  <w:p w14:paraId="56A7C1C8" w14:textId="77777777" w:rsidR="001A5AA1" w:rsidRDefault="001A5AA1">
                    <w:pPr>
                      <w:pStyle w:val="BodyText"/>
                      <w:spacing w:before="11"/>
                      <w:rPr>
                        <w:rFonts w:ascii="Arial"/>
                        <w:b/>
                      </w:rPr>
                    </w:pPr>
                  </w:p>
                  <w:p w14:paraId="7CC208BE" w14:textId="77777777" w:rsidR="001A5AA1" w:rsidRDefault="001A5AA1">
                    <w:pPr>
                      <w:pStyle w:val="BodyText"/>
                      <w:ind w:left="20"/>
                    </w:pPr>
                    <w:r>
                      <w:t>© 2014 Health Level Seven International. All rights reserved.</w:t>
                    </w:r>
                  </w:p>
                </w:txbxContent>
              </v:textbox>
              <w10:wrap anchorx="page" anchory="page"/>
            </v:shape>
          </w:pict>
        </mc:Fallback>
      </mc:AlternateContent>
    </w:r>
    <w:r>
      <w:rPr>
        <w:noProof/>
      </w:rPr>
      <mc:AlternateContent>
        <mc:Choice Requires="wps">
          <w:drawing>
            <wp:anchor distT="0" distB="0" distL="114300" distR="114300" simplePos="0" relativeHeight="502441304" behindDoc="1" locked="0" layoutInCell="1" allowOverlap="1" wp14:anchorId="11BB03CA" wp14:editId="60CDBBC3">
              <wp:simplePos x="0" y="0"/>
              <wp:positionH relativeFrom="page">
                <wp:posOffset>5918835</wp:posOffset>
              </wp:positionH>
              <wp:positionV relativeFrom="page">
                <wp:posOffset>7157720</wp:posOffset>
              </wp:positionV>
              <wp:extent cx="679450" cy="165735"/>
              <wp:effectExtent l="3810" t="4445" r="2540" b="127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5CBFD1" w14:textId="77777777" w:rsidR="001A5AA1" w:rsidRDefault="001A5AA1">
                          <w:pPr>
                            <w:pStyle w:val="BodyText"/>
                            <w:spacing w:before="10"/>
                            <w:ind w:left="20"/>
                          </w:pPr>
                          <w:r>
                            <w:t>August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B03CA" id="Text Box 4" o:spid="_x0000_s1061" type="#_x0000_t202" style="position:absolute;margin-left:466.05pt;margin-top:563.6pt;width:53.5pt;height:13.05pt;z-index:-875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" filled="f" stroked="f">
              <v:textbox inset="0,0,0,0">
                <w:txbxContent>
                  <w:p w14:paraId="4D5CBFD1" w14:textId="77777777" w:rsidR="001A5AA1" w:rsidRDefault="001A5AA1">
                    <w:pPr>
                      <w:pStyle w:val="BodyText"/>
                      <w:spacing w:before="10"/>
                      <w:ind w:left="20"/>
                    </w:pPr>
                    <w:r>
                      <w:t>August 2014</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043EE" w14:textId="1C0F7A84" w:rsidR="001A5AA1" w:rsidRDefault="001A5AA1">
    <w:pPr>
      <w:pStyle w:val="BodyText"/>
      <w:spacing w:line="14" w:lineRule="auto"/>
    </w:pPr>
    <w:r>
      <w:rPr>
        <w:noProof/>
      </w:rPr>
      <mc:AlternateContent>
        <mc:Choice Requires="wps">
          <w:drawing>
            <wp:anchor distT="0" distB="0" distL="114300" distR="114300" simplePos="0" relativeHeight="502441328" behindDoc="1" locked="0" layoutInCell="1" allowOverlap="1" wp14:anchorId="4E8D0990" wp14:editId="2E9EC59A">
              <wp:simplePos x="0" y="0"/>
              <wp:positionH relativeFrom="page">
                <wp:posOffset>659130</wp:posOffset>
              </wp:positionH>
              <wp:positionV relativeFrom="page">
                <wp:posOffset>7011670</wp:posOffset>
              </wp:positionV>
              <wp:extent cx="5951220" cy="165735"/>
              <wp:effectExtent l="1905" t="1270" r="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66DBA0" w14:textId="2C48A816" w:rsidR="001A5AA1" w:rsidRDefault="001A5AA1">
                          <w:pPr>
                            <w:pStyle w:val="BodyText"/>
                            <w:spacing w:before="10"/>
                            <w:ind w:left="20"/>
                          </w:pPr>
                          <w:r>
                            <w:t xml:space="preserve">EHR-System Electronic Nutrition Care Process Record System (ENCPRS) Functional Profile, Release 1 Page </w:t>
                          </w:r>
                          <w:r>
                            <w:fldChar w:fldCharType="begin"/>
                          </w:r>
                          <w:r>
                            <w:instrText xml:space="preserve"> PAGE </w:instrText>
                          </w:r>
                          <w:r>
                            <w:fldChar w:fldCharType="separate"/>
                          </w:r>
                          <w:r>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D0990" id="_x0000_t202" coordsize="21600,21600" o:spt="202" path="m,l,21600r21600,l21600,xe">
              <v:stroke joinstyle="miter"/>
              <v:path gradientshapeok="t" o:connecttype="rect"/>
            </v:shapetype>
            <v:shape id="Text Box 3" o:spid="_x0000_s1062" type="#_x0000_t202" style="position:absolute;margin-left:51.9pt;margin-top:552.1pt;width:468.6pt;height:13.05pt;z-index:-87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" filled="f" stroked="f">
              <v:textbox inset="0,0,0,0">
                <w:txbxContent>
                  <w:p w14:paraId="4166DBA0" w14:textId="2C48A816" w:rsidR="001A5AA1" w:rsidRDefault="001A5AA1">
                    <w:pPr>
                      <w:pStyle w:val="BodyText"/>
                      <w:spacing w:before="10"/>
                      <w:ind w:left="20"/>
                    </w:pPr>
                    <w:r>
                      <w:t xml:space="preserve">EHR-System Electronic Nutrition Care Process Record System (ENCPRS) Functional Profile, Release 1 Page </w:t>
                    </w:r>
                    <w:r>
                      <w:fldChar w:fldCharType="begin"/>
                    </w:r>
                    <w:r>
                      <w:instrText xml:space="preserve"> PAGE </w:instrText>
                    </w:r>
                    <w:r>
                      <w:fldChar w:fldCharType="separate"/>
                    </w:r>
                    <w:r>
                      <w:rPr>
                        <w:noProof/>
                      </w:rPr>
                      <w:t>13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2441352" behindDoc="1" locked="0" layoutInCell="1" allowOverlap="1" wp14:anchorId="13B4C776" wp14:editId="52DCC9A2">
              <wp:simplePos x="0" y="0"/>
              <wp:positionH relativeFrom="page">
                <wp:posOffset>627380</wp:posOffset>
              </wp:positionH>
              <wp:positionV relativeFrom="page">
                <wp:posOffset>7157720</wp:posOffset>
              </wp:positionV>
              <wp:extent cx="679450" cy="165735"/>
              <wp:effectExtent l="0" t="4445"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4A46F1" w14:textId="77777777" w:rsidR="001A5AA1" w:rsidRDefault="001A5AA1">
                          <w:pPr>
                            <w:pStyle w:val="BodyText"/>
                            <w:spacing w:before="10"/>
                            <w:ind w:left="20"/>
                          </w:pPr>
                          <w:r>
                            <w:t>August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4C776" id="Text Box 2" o:spid="_x0000_s1063" type="#_x0000_t202" style="position:absolute;margin-left:49.4pt;margin-top:563.6pt;width:53.5pt;height:13.05pt;z-index:-875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" filled="f" stroked="f">
              <v:textbox inset="0,0,0,0">
                <w:txbxContent>
                  <w:p w14:paraId="1B4A46F1" w14:textId="77777777" w:rsidR="001A5AA1" w:rsidRDefault="001A5AA1">
                    <w:pPr>
                      <w:pStyle w:val="BodyText"/>
                      <w:spacing w:before="10"/>
                      <w:ind w:left="20"/>
                    </w:pPr>
                    <w:r>
                      <w:t>August 2014</w:t>
                    </w:r>
                  </w:p>
                </w:txbxContent>
              </v:textbox>
              <w10:wrap anchorx="page" anchory="page"/>
            </v:shape>
          </w:pict>
        </mc:Fallback>
      </mc:AlternateContent>
    </w:r>
    <w:r>
      <w:rPr>
        <w:noProof/>
      </w:rPr>
      <mc:AlternateContent>
        <mc:Choice Requires="wps">
          <w:drawing>
            <wp:anchor distT="0" distB="0" distL="114300" distR="114300" simplePos="0" relativeHeight="502441376" behindDoc="1" locked="0" layoutInCell="1" allowOverlap="1" wp14:anchorId="1954ADCC" wp14:editId="0C96DFC7">
              <wp:simplePos x="0" y="0"/>
              <wp:positionH relativeFrom="page">
                <wp:posOffset>3402330</wp:posOffset>
              </wp:positionH>
              <wp:positionV relativeFrom="page">
                <wp:posOffset>7011670</wp:posOffset>
              </wp:positionV>
              <wp:extent cx="3208020" cy="312420"/>
              <wp:effectExtent l="1905" t="127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3124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AE81D86" w14:textId="77777777" w:rsidR="001A5AA1" w:rsidRDefault="001A5AA1">
                          <w:pPr>
                            <w:pStyle w:val="BodyText"/>
                            <w:spacing w:before="11"/>
                            <w:rPr>
                              <w:rFonts w:ascii="Arial"/>
                              <w:b/>
                            </w:rPr>
                          </w:pPr>
                        </w:p>
                        <w:p w14:paraId="75C15E31" w14:textId="77777777" w:rsidR="001A5AA1" w:rsidRDefault="001A5AA1">
                          <w:pPr>
                            <w:pStyle w:val="BodyText"/>
                            <w:ind w:left="20"/>
                          </w:pPr>
                          <w:r>
                            <w:t>© 2014 Health Level Seven International.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4ADCC" id="Text Box 1" o:spid="_x0000_s1064" type="#_x0000_t202" style="position:absolute;margin-left:267.9pt;margin-top:552.1pt;width:252.6pt;height:24.6pt;z-index:-8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" filled="f" stroked="f">
              <v:textbox inset="0,0,0,0">
                <w:txbxContent>
                  <w:p w14:paraId="3AE81D86" w14:textId="77777777" w:rsidR="001A5AA1" w:rsidRDefault="001A5AA1">
                    <w:pPr>
                      <w:pStyle w:val="BodyText"/>
                      <w:spacing w:before="11"/>
                      <w:rPr>
                        <w:rFonts w:ascii="Arial"/>
                        <w:b/>
                      </w:rPr>
                    </w:pPr>
                  </w:p>
                  <w:p w14:paraId="75C15E31" w14:textId="77777777" w:rsidR="001A5AA1" w:rsidRDefault="001A5AA1">
                    <w:pPr>
                      <w:pStyle w:val="BodyText"/>
                      <w:ind w:left="20"/>
                    </w:pPr>
                    <w:r>
                      <w:t>© 2014 Health Level Seven International. All rights reserved.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8FBDD" w14:textId="06716820" w:rsidR="001A5AA1" w:rsidRDefault="001A5AA1">
    <w:pPr>
      <w:pStyle w:val="BodyText"/>
      <w:spacing w:line="14" w:lineRule="auto"/>
    </w:pPr>
    <w:r>
      <w:rPr>
        <w:noProof/>
      </w:rPr>
      <mc:AlternateContent>
        <mc:Choice Requires="wps">
          <w:drawing>
            <wp:anchor distT="0" distB="0" distL="114300" distR="114300" simplePos="0" relativeHeight="502439600" behindDoc="1" locked="0" layoutInCell="1" allowOverlap="1" wp14:anchorId="19D932EF" wp14:editId="15BCC8D6">
              <wp:simplePos x="0" y="0"/>
              <wp:positionH relativeFrom="page">
                <wp:posOffset>933450</wp:posOffset>
              </wp:positionH>
              <wp:positionV relativeFrom="page">
                <wp:posOffset>9297670</wp:posOffset>
              </wp:positionV>
              <wp:extent cx="5343525" cy="165735"/>
              <wp:effectExtent l="0" t="1270" r="0" b="4445"/>
              <wp:wrapNone/>
              <wp:docPr id="7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779DC7" w14:textId="51C101C6" w:rsidR="001A5AA1" w:rsidRDefault="001A5AA1">
                          <w:pPr>
                            <w:pStyle w:val="BodyText"/>
                            <w:spacing w:before="10"/>
                            <w:ind w:left="20"/>
                          </w:pPr>
                          <w:r>
                            <w:t>EHR-System Electronic Nutrition Care Process Record System (ENCPRS) Functional Profile,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D932EF" id="_x0000_t202" coordsize="21600,21600" o:spt="202" path="m,l,21600r21600,l21600,xe">
              <v:stroke joinstyle="miter"/>
              <v:path gradientshapeok="t" o:connecttype="rect"/>
            </v:shapetype>
            <v:shape id="Text Box 75" o:spid="_x0000_s1034" type="#_x0000_t202" style="position:absolute;margin-left:73.5pt;margin-top:732.1pt;width:420.75pt;height:13.05pt;z-index:-87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" filled="f" stroked="f">
              <v:textbox inset="0,0,0,0">
                <w:txbxContent>
                  <w:p w14:paraId="16779DC7" w14:textId="51C101C6" w:rsidR="001A5AA1" w:rsidRDefault="001A5AA1">
                    <w:pPr>
                      <w:pStyle w:val="BodyText"/>
                      <w:spacing w:before="10"/>
                      <w:ind w:left="20"/>
                    </w:pPr>
                    <w:r>
                      <w:t>EHR-System Electronic Nutrition Care Process Record System (ENCPRS) Functional Profile, Release 2</w:t>
                    </w:r>
                  </w:p>
                </w:txbxContent>
              </v:textbox>
              <w10:wrap anchorx="page" anchory="page"/>
            </v:shape>
          </w:pict>
        </mc:Fallback>
      </mc:AlternateContent>
    </w:r>
    <w:r>
      <w:rPr>
        <w:noProof/>
      </w:rPr>
      <mc:AlternateContent>
        <mc:Choice Requires="wps">
          <w:drawing>
            <wp:anchor distT="0" distB="0" distL="114300" distR="114300" simplePos="0" relativeHeight="502439624" behindDoc="1" locked="0" layoutInCell="1" allowOverlap="1" wp14:anchorId="3C83BEC9" wp14:editId="4C92975B">
              <wp:simplePos x="0" y="0"/>
              <wp:positionH relativeFrom="page">
                <wp:posOffset>6461125</wp:posOffset>
              </wp:positionH>
              <wp:positionV relativeFrom="page">
                <wp:posOffset>9297670</wp:posOffset>
              </wp:positionV>
              <wp:extent cx="409575" cy="165735"/>
              <wp:effectExtent l="3175" t="1270" r="0" b="4445"/>
              <wp:wrapNone/>
              <wp:docPr id="7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5ECB0A" w14:textId="77777777" w:rsidR="001A5AA1" w:rsidRDefault="001A5AA1">
                          <w:pPr>
                            <w:pStyle w:val="BodyText"/>
                            <w:spacing w:before="10"/>
                            <w:ind w:left="20"/>
                          </w:pPr>
                          <w:r>
                            <w:t>Page 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3BEC9" id="Text Box 74" o:spid="_x0000_s1035" type="#_x0000_t202" style="position:absolute;margin-left:508.75pt;margin-top:732.1pt;width:32.25pt;height:13.05pt;z-index:-87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" filled="f" stroked="f">
              <v:textbox inset="0,0,0,0">
                <w:txbxContent>
                  <w:p w14:paraId="5F5ECB0A" w14:textId="77777777" w:rsidR="001A5AA1" w:rsidRDefault="001A5AA1">
                    <w:pPr>
                      <w:pStyle w:val="BodyText"/>
                      <w:spacing w:before="10"/>
                      <w:ind w:left="20"/>
                    </w:pPr>
                    <w:r>
                      <w:t>Page iii</w:t>
                    </w:r>
                  </w:p>
                </w:txbxContent>
              </v:textbox>
              <w10:wrap anchorx="page" anchory="page"/>
            </v:shape>
          </w:pict>
        </mc:Fallback>
      </mc:AlternateContent>
    </w:r>
    <w:r>
      <w:rPr>
        <w:noProof/>
      </w:rPr>
      <mc:AlternateContent>
        <mc:Choice Requires="wps">
          <w:drawing>
            <wp:anchor distT="0" distB="0" distL="114300" distR="114300" simplePos="0" relativeHeight="502439648" behindDoc="1" locked="0" layoutInCell="1" allowOverlap="1" wp14:anchorId="253AF532" wp14:editId="1C3BAE24">
              <wp:simplePos x="0" y="0"/>
              <wp:positionH relativeFrom="page">
                <wp:posOffset>901700</wp:posOffset>
              </wp:positionH>
              <wp:positionV relativeFrom="page">
                <wp:posOffset>9443720</wp:posOffset>
              </wp:positionV>
              <wp:extent cx="679450" cy="165735"/>
              <wp:effectExtent l="0" t="4445" r="0" b="1270"/>
              <wp:wrapNone/>
              <wp:docPr id="7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C640E5" w14:textId="739BE577" w:rsidR="001A5AA1" w:rsidRDefault="001A5AA1">
                          <w:pPr>
                            <w:pStyle w:val="BodyText"/>
                            <w:spacing w:before="10"/>
                            <w:ind w:left="20"/>
                          </w:pPr>
                          <w:r>
                            <w:t>August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AF532" id="Text Box 73" o:spid="_x0000_s1036" type="#_x0000_t202" style="position:absolute;margin-left:71pt;margin-top:743.6pt;width:53.5pt;height:13.05pt;z-index:-8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" filled="f" stroked="f">
              <v:textbox inset="0,0,0,0">
                <w:txbxContent>
                  <w:p w14:paraId="63C640E5" w14:textId="739BE577" w:rsidR="001A5AA1" w:rsidRDefault="001A5AA1">
                    <w:pPr>
                      <w:pStyle w:val="BodyText"/>
                      <w:spacing w:before="10"/>
                      <w:ind w:left="20"/>
                    </w:pPr>
                    <w:r>
                      <w:t>August 2018</w:t>
                    </w:r>
                  </w:p>
                </w:txbxContent>
              </v:textbox>
              <w10:wrap anchorx="page" anchory="page"/>
            </v:shape>
          </w:pict>
        </mc:Fallback>
      </mc:AlternateContent>
    </w:r>
    <w:r>
      <w:rPr>
        <w:noProof/>
      </w:rPr>
      <mc:AlternateContent>
        <mc:Choice Requires="wps">
          <w:drawing>
            <wp:anchor distT="0" distB="0" distL="114300" distR="114300" simplePos="0" relativeHeight="502439672" behindDoc="1" locked="0" layoutInCell="1" allowOverlap="1" wp14:anchorId="61DD4046" wp14:editId="4EA1BBC8">
              <wp:simplePos x="0" y="0"/>
              <wp:positionH relativeFrom="page">
                <wp:posOffset>3676650</wp:posOffset>
              </wp:positionH>
              <wp:positionV relativeFrom="page">
                <wp:posOffset>9443720</wp:posOffset>
              </wp:positionV>
              <wp:extent cx="3194050" cy="165735"/>
              <wp:effectExtent l="0" t="4445" r="0" b="1270"/>
              <wp:wrapNone/>
              <wp:docPr id="7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53ECA" w14:textId="685181F1" w:rsidR="001A5AA1" w:rsidRDefault="001A5AA1">
                          <w:pPr>
                            <w:pStyle w:val="BodyText"/>
                            <w:spacing w:before="10"/>
                            <w:ind w:left="20"/>
                          </w:pPr>
                          <w:r>
                            <w:t>© 2018 Health Level Seven International.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D4046" id="Text Box 72" o:spid="_x0000_s1037" type="#_x0000_t202" style="position:absolute;margin-left:289.5pt;margin-top:743.6pt;width:251.5pt;height:13.05pt;z-index:-87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" filled="f" stroked="f">
              <v:textbox inset="0,0,0,0">
                <w:txbxContent>
                  <w:p w14:paraId="6FE53ECA" w14:textId="685181F1" w:rsidR="001A5AA1" w:rsidRDefault="001A5AA1">
                    <w:pPr>
                      <w:pStyle w:val="BodyText"/>
                      <w:spacing w:before="10"/>
                      <w:ind w:left="20"/>
                    </w:pPr>
                    <w:r>
                      <w:t>© 2018 Health Level Seven International. All rights reserved.</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780CC" w14:textId="3BDE74FE" w:rsidR="001A5AA1" w:rsidRDefault="001A5AA1">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82AFD" w14:textId="37748181" w:rsidR="001A5AA1" w:rsidRPr="002A4312" w:rsidRDefault="001A5AA1">
    <w:pPr>
      <w:pStyle w:val="BodyText"/>
      <w:spacing w:line="14" w:lineRule="auto"/>
      <w:rPr>
        <w:rFonts w:ascii="Arial" w:hAnsi="Arial" w:cs="Arial"/>
        <w:sz w:val="18"/>
      </w:rPr>
    </w:pPr>
    <w:r w:rsidRPr="002A4312">
      <w:rPr>
        <w:rFonts w:ascii="Arial" w:hAnsi="Arial" w:cs="Arial"/>
        <w:noProof/>
        <w:sz w:val="18"/>
      </w:rPr>
      <mc:AlternateContent>
        <mc:Choice Requires="wps">
          <w:drawing>
            <wp:anchor distT="0" distB="0" distL="114300" distR="114300" simplePos="0" relativeHeight="502439768" behindDoc="1" locked="0" layoutInCell="1" allowOverlap="1" wp14:anchorId="2E579FC1" wp14:editId="59AEFDD8">
              <wp:simplePos x="0" y="0"/>
              <wp:positionH relativeFrom="page">
                <wp:posOffset>2762250</wp:posOffset>
              </wp:positionH>
              <wp:positionV relativeFrom="page">
                <wp:posOffset>9305925</wp:posOffset>
              </wp:positionV>
              <wp:extent cx="2762250" cy="312420"/>
              <wp:effectExtent l="0" t="0" r="0" b="11430"/>
              <wp:wrapNone/>
              <wp:docPr id="6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124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09657C" w14:textId="77777777" w:rsidR="001A5AA1" w:rsidRPr="00C73DD7" w:rsidRDefault="001A5AA1">
                          <w:pPr>
                            <w:pStyle w:val="BodyText"/>
                            <w:spacing w:before="11"/>
                            <w:rPr>
                              <w:rFonts w:ascii="Arial" w:hAnsi="Arial" w:cs="Arial"/>
                              <w:sz w:val="16"/>
                            </w:rPr>
                          </w:pPr>
                        </w:p>
                        <w:p w14:paraId="0C870032" w14:textId="1CACDF61" w:rsidR="001A5AA1" w:rsidRPr="00C73DD7" w:rsidRDefault="001A5AA1">
                          <w:pPr>
                            <w:pStyle w:val="BodyText"/>
                            <w:ind w:left="20"/>
                            <w:rPr>
                              <w:rFonts w:ascii="Arial" w:hAnsi="Arial" w:cs="Arial"/>
                              <w:sz w:val="16"/>
                            </w:rPr>
                          </w:pPr>
                          <w:r w:rsidRPr="00C73DD7">
                            <w:rPr>
                              <w:rFonts w:ascii="Arial" w:hAnsi="Arial" w:cs="Arial"/>
                              <w:sz w:val="16"/>
                            </w:rPr>
                            <w:t>©2018 Health Level Seven International.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79FC1" id="_x0000_t202" coordsize="21600,21600" o:spt="202" path="m,l,21600r21600,l21600,xe">
              <v:stroke joinstyle="miter"/>
              <v:path gradientshapeok="t" o:connecttype="rect"/>
            </v:shapetype>
            <v:shape id="Text Box 68" o:spid="_x0000_s1038" type="#_x0000_t202" style="position:absolute;margin-left:217.5pt;margin-top:732.75pt;width:217.5pt;height:24.6pt;z-index:-876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" filled="f" stroked="f">
              <v:textbox inset="0,0,0,0">
                <w:txbxContent>
                  <w:p w14:paraId="1D09657C" w14:textId="77777777" w:rsidR="001A5AA1" w:rsidRPr="00C73DD7" w:rsidRDefault="001A5AA1">
                    <w:pPr>
                      <w:pStyle w:val="BodyText"/>
                      <w:spacing w:before="11"/>
                      <w:rPr>
                        <w:rFonts w:ascii="Arial" w:hAnsi="Arial" w:cs="Arial"/>
                        <w:sz w:val="16"/>
                      </w:rPr>
                    </w:pPr>
                  </w:p>
                  <w:p w14:paraId="0C870032" w14:textId="1CACDF61" w:rsidR="001A5AA1" w:rsidRPr="00C73DD7" w:rsidRDefault="001A5AA1">
                    <w:pPr>
                      <w:pStyle w:val="BodyText"/>
                      <w:ind w:left="20"/>
                      <w:rPr>
                        <w:rFonts w:ascii="Arial" w:hAnsi="Arial" w:cs="Arial"/>
                        <w:sz w:val="16"/>
                      </w:rPr>
                    </w:pPr>
                    <w:r w:rsidRPr="00C73DD7">
                      <w:rPr>
                        <w:rFonts w:ascii="Arial" w:hAnsi="Arial" w:cs="Arial"/>
                        <w:sz w:val="16"/>
                      </w:rPr>
                      <w:t>©2018 Health Level Seven International. All rights reserved.</w:t>
                    </w:r>
                  </w:p>
                </w:txbxContent>
              </v:textbox>
              <w10:wrap anchorx="page" anchory="page"/>
            </v:shape>
          </w:pict>
        </mc:Fallback>
      </mc:AlternateContent>
    </w:r>
    <w:r w:rsidRPr="002A4312">
      <w:rPr>
        <w:rFonts w:ascii="Arial" w:hAnsi="Arial" w:cs="Arial"/>
        <w:noProof/>
        <w:sz w:val="18"/>
      </w:rPr>
      <mc:AlternateContent>
        <mc:Choice Requires="wps">
          <w:drawing>
            <wp:anchor distT="0" distB="0" distL="114300" distR="114300" simplePos="0" relativeHeight="502439696" behindDoc="1" locked="0" layoutInCell="1" allowOverlap="1" wp14:anchorId="5EC641B2" wp14:editId="1FD94B2A">
              <wp:simplePos x="0" y="0"/>
              <wp:positionH relativeFrom="page">
                <wp:posOffset>762000</wp:posOffset>
              </wp:positionH>
              <wp:positionV relativeFrom="page">
                <wp:posOffset>9264015</wp:posOffset>
              </wp:positionV>
              <wp:extent cx="5343525" cy="165735"/>
              <wp:effectExtent l="1905" t="1270" r="0" b="4445"/>
              <wp:wrapNone/>
              <wp:docPr id="6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F12A69" w14:textId="1AA6263D" w:rsidR="001A5AA1" w:rsidRDefault="001A5AA1">
                          <w:pPr>
                            <w:pStyle w:val="BodyText"/>
                            <w:spacing w:before="10"/>
                            <w:ind w:left="20"/>
                          </w:pPr>
                          <w:r w:rsidRPr="00C73DD7">
                            <w:rPr>
                              <w:rFonts w:ascii="Arial" w:hAnsi="Arial" w:cs="Arial"/>
                              <w:sz w:val="16"/>
                            </w:rPr>
                            <w:t>EHR-System Electronic Nutrition Care Process Record System (ENCPRS) Functional Profile, Release</w:t>
                          </w:r>
                          <w:r>
                            <w:rPr>
                              <w:rFonts w:ascii="Arial" w:hAnsi="Arial" w:cs="Arial"/>
                              <w:sz w:val="16"/>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641B2" id="Text Box 71" o:spid="_x0000_s1039" type="#_x0000_t202" style="position:absolute;margin-left:60pt;margin-top:729.45pt;width:420.75pt;height:13.05pt;z-index:-87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" filled="f" stroked="f">
              <v:textbox inset="0,0,0,0">
                <w:txbxContent>
                  <w:p w14:paraId="41F12A69" w14:textId="1AA6263D" w:rsidR="001A5AA1" w:rsidRDefault="001A5AA1">
                    <w:pPr>
                      <w:pStyle w:val="BodyText"/>
                      <w:spacing w:before="10"/>
                      <w:ind w:left="20"/>
                    </w:pPr>
                    <w:r w:rsidRPr="00C73DD7">
                      <w:rPr>
                        <w:rFonts w:ascii="Arial" w:hAnsi="Arial" w:cs="Arial"/>
                        <w:sz w:val="16"/>
                      </w:rPr>
                      <w:t>EHR-System Electronic Nutrition Care Process Record System (ENCPRS) Functional Profile, Release</w:t>
                    </w:r>
                    <w:r>
                      <w:rPr>
                        <w:rFonts w:ascii="Arial" w:hAnsi="Arial" w:cs="Arial"/>
                        <w:sz w:val="16"/>
                      </w:rPr>
                      <w:t xml:space="preserve"> 2</w:t>
                    </w:r>
                  </w:p>
                </w:txbxContent>
              </v:textbox>
              <w10:wrap anchorx="page" anchory="page"/>
            </v:shape>
          </w:pict>
        </mc:Fallback>
      </mc:AlternateContent>
    </w:r>
    <w:r w:rsidRPr="002A4312">
      <w:rPr>
        <w:rFonts w:ascii="Arial" w:hAnsi="Arial" w:cs="Arial"/>
        <w:noProof/>
        <w:sz w:val="18"/>
      </w:rPr>
      <mc:AlternateContent>
        <mc:Choice Requires="wps">
          <w:drawing>
            <wp:anchor distT="0" distB="0" distL="114300" distR="114300" simplePos="0" relativeHeight="502439720" behindDoc="1" locked="0" layoutInCell="1" allowOverlap="1" wp14:anchorId="76D32692" wp14:editId="4477885F">
              <wp:simplePos x="0" y="0"/>
              <wp:positionH relativeFrom="page">
                <wp:posOffset>6165215</wp:posOffset>
              </wp:positionH>
              <wp:positionV relativeFrom="page">
                <wp:posOffset>9297670</wp:posOffset>
              </wp:positionV>
              <wp:extent cx="445135" cy="165735"/>
              <wp:effectExtent l="2540" t="1270" r="0" b="4445"/>
              <wp:wrapNone/>
              <wp:docPr id="6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C16ABB" w14:textId="0AC9A3D2" w:rsidR="001A5AA1" w:rsidRPr="00C73DD7" w:rsidRDefault="001A5AA1">
                          <w:pPr>
                            <w:pStyle w:val="BodyText"/>
                            <w:spacing w:before="10"/>
                            <w:ind w:left="20"/>
                            <w:rPr>
                              <w:rFonts w:ascii="Arial" w:hAnsi="Arial" w:cs="Arial"/>
                              <w:sz w:val="16"/>
                            </w:rPr>
                          </w:pPr>
                          <w:r w:rsidRPr="00C73DD7">
                            <w:rPr>
                              <w:rFonts w:ascii="Arial" w:hAnsi="Arial" w:cs="Arial"/>
                              <w:sz w:val="16"/>
                            </w:rPr>
                            <w:t xml:space="preserve">Page </w:t>
                          </w:r>
                          <w:r w:rsidRPr="00C73DD7">
                            <w:rPr>
                              <w:rFonts w:ascii="Arial" w:hAnsi="Arial" w:cs="Arial"/>
                              <w:sz w:val="16"/>
                            </w:rPr>
                            <w:fldChar w:fldCharType="begin"/>
                          </w:r>
                          <w:r w:rsidRPr="00C73DD7">
                            <w:rPr>
                              <w:rFonts w:ascii="Arial" w:hAnsi="Arial" w:cs="Arial"/>
                              <w:sz w:val="16"/>
                            </w:rPr>
                            <w:instrText xml:space="preserve"> PAGE </w:instrText>
                          </w:r>
                          <w:r w:rsidRPr="00C73DD7">
                            <w:rPr>
                              <w:rFonts w:ascii="Arial" w:hAnsi="Arial" w:cs="Arial"/>
                              <w:sz w:val="16"/>
                            </w:rPr>
                            <w:fldChar w:fldCharType="separate"/>
                          </w:r>
                          <w:r>
                            <w:rPr>
                              <w:rFonts w:ascii="Arial" w:hAnsi="Arial" w:cs="Arial"/>
                              <w:noProof/>
                              <w:sz w:val="16"/>
                            </w:rPr>
                            <w:t>21</w:t>
                          </w:r>
                          <w:r w:rsidRPr="00C73DD7">
                            <w:rPr>
                              <w:rFonts w:ascii="Arial" w:hAnsi="Arial" w:cs="Arial"/>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32692" id="Text Box 70" o:spid="_x0000_s1040" type="#_x0000_t202" style="position:absolute;margin-left:485.45pt;margin-top:732.1pt;width:35.05pt;height:13.05pt;z-index:-87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" filled="f" stroked="f">
              <v:textbox inset="0,0,0,0">
                <w:txbxContent>
                  <w:p w14:paraId="58C16ABB" w14:textId="0AC9A3D2" w:rsidR="001A5AA1" w:rsidRPr="00C73DD7" w:rsidRDefault="001A5AA1">
                    <w:pPr>
                      <w:pStyle w:val="BodyText"/>
                      <w:spacing w:before="10"/>
                      <w:ind w:left="20"/>
                      <w:rPr>
                        <w:rFonts w:ascii="Arial" w:hAnsi="Arial" w:cs="Arial"/>
                        <w:sz w:val="16"/>
                      </w:rPr>
                    </w:pPr>
                    <w:r w:rsidRPr="00C73DD7">
                      <w:rPr>
                        <w:rFonts w:ascii="Arial" w:hAnsi="Arial" w:cs="Arial"/>
                        <w:sz w:val="16"/>
                      </w:rPr>
                      <w:t xml:space="preserve">Page </w:t>
                    </w:r>
                    <w:r w:rsidRPr="00C73DD7">
                      <w:rPr>
                        <w:rFonts w:ascii="Arial" w:hAnsi="Arial" w:cs="Arial"/>
                        <w:sz w:val="16"/>
                      </w:rPr>
                      <w:fldChar w:fldCharType="begin"/>
                    </w:r>
                    <w:r w:rsidRPr="00C73DD7">
                      <w:rPr>
                        <w:rFonts w:ascii="Arial" w:hAnsi="Arial" w:cs="Arial"/>
                        <w:sz w:val="16"/>
                      </w:rPr>
                      <w:instrText xml:space="preserve"> PAGE </w:instrText>
                    </w:r>
                    <w:r w:rsidRPr="00C73DD7">
                      <w:rPr>
                        <w:rFonts w:ascii="Arial" w:hAnsi="Arial" w:cs="Arial"/>
                        <w:sz w:val="16"/>
                      </w:rPr>
                      <w:fldChar w:fldCharType="separate"/>
                    </w:r>
                    <w:r>
                      <w:rPr>
                        <w:rFonts w:ascii="Arial" w:hAnsi="Arial" w:cs="Arial"/>
                        <w:noProof/>
                        <w:sz w:val="16"/>
                      </w:rPr>
                      <w:t>21</w:t>
                    </w:r>
                    <w:r w:rsidRPr="00C73DD7">
                      <w:rPr>
                        <w:rFonts w:ascii="Arial" w:hAnsi="Arial" w:cs="Arial"/>
                        <w:sz w:val="16"/>
                      </w:rPr>
                      <w:fldChar w:fldCharType="end"/>
                    </w:r>
                  </w:p>
                </w:txbxContent>
              </v:textbox>
              <w10:wrap anchorx="page" anchory="page"/>
            </v:shape>
          </w:pict>
        </mc:Fallback>
      </mc:AlternateContent>
    </w:r>
    <w:r w:rsidRPr="002A4312">
      <w:rPr>
        <w:rFonts w:ascii="Arial" w:hAnsi="Arial" w:cs="Arial"/>
        <w:noProof/>
        <w:sz w:val="18"/>
      </w:rPr>
      <mc:AlternateContent>
        <mc:Choice Requires="wps">
          <w:drawing>
            <wp:anchor distT="0" distB="0" distL="114300" distR="114300" simplePos="0" relativeHeight="502439744" behindDoc="1" locked="0" layoutInCell="1" allowOverlap="1" wp14:anchorId="1D7BB83C" wp14:editId="5F5B9F95">
              <wp:simplePos x="0" y="0"/>
              <wp:positionH relativeFrom="page">
                <wp:posOffset>627380</wp:posOffset>
              </wp:positionH>
              <wp:positionV relativeFrom="page">
                <wp:posOffset>9443720</wp:posOffset>
              </wp:positionV>
              <wp:extent cx="679450" cy="165735"/>
              <wp:effectExtent l="0" t="4445" r="0" b="1270"/>
              <wp:wrapNone/>
              <wp:docPr id="6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4A19F5" w14:textId="77777777" w:rsidR="001A5AA1" w:rsidRPr="00C73DD7" w:rsidRDefault="001A5AA1">
                          <w:pPr>
                            <w:pStyle w:val="BodyText"/>
                            <w:spacing w:before="10"/>
                            <w:ind w:left="20"/>
                            <w:rPr>
                              <w:rFonts w:ascii="Arial" w:hAnsi="Arial" w:cs="Arial"/>
                              <w:sz w:val="16"/>
                            </w:rPr>
                          </w:pPr>
                          <w:r w:rsidRPr="00C73DD7">
                            <w:rPr>
                              <w:rFonts w:ascii="Arial" w:hAnsi="Arial" w:cs="Arial"/>
                              <w:sz w:val="16"/>
                            </w:rPr>
                            <w:t>August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BB83C" id="Text Box 69" o:spid="_x0000_s1041" type="#_x0000_t202" style="position:absolute;margin-left:49.4pt;margin-top:743.6pt;width:53.5pt;height:13.05pt;z-index:-87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" filled="f" stroked="f">
              <v:textbox inset="0,0,0,0">
                <w:txbxContent>
                  <w:p w14:paraId="1B4A19F5" w14:textId="77777777" w:rsidR="001A5AA1" w:rsidRPr="00C73DD7" w:rsidRDefault="001A5AA1">
                    <w:pPr>
                      <w:pStyle w:val="BodyText"/>
                      <w:spacing w:before="10"/>
                      <w:ind w:left="20"/>
                      <w:rPr>
                        <w:rFonts w:ascii="Arial" w:hAnsi="Arial" w:cs="Arial"/>
                        <w:sz w:val="16"/>
                      </w:rPr>
                    </w:pPr>
                    <w:r w:rsidRPr="00C73DD7">
                      <w:rPr>
                        <w:rFonts w:ascii="Arial" w:hAnsi="Arial" w:cs="Arial"/>
                        <w:sz w:val="16"/>
                      </w:rPr>
                      <w:t>August 2014</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DD633" w14:textId="1D29E730" w:rsidR="001A5AA1" w:rsidRDefault="001A5AA1">
    <w:pPr>
      <w:pStyle w:val="BodyText"/>
      <w:spacing w:line="14"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70A6" w14:textId="36909079" w:rsidR="001A5AA1" w:rsidRDefault="001A5AA1">
    <w:pPr>
      <w:pStyle w:val="BodyText"/>
      <w:spacing w:line="14" w:lineRule="auto"/>
    </w:pPr>
    <w:r>
      <w:rPr>
        <w:noProof/>
      </w:rPr>
      <mc:AlternateContent>
        <mc:Choice Requires="wps">
          <w:drawing>
            <wp:anchor distT="0" distB="0" distL="114300" distR="114300" simplePos="0" relativeHeight="251651072" behindDoc="1" locked="0" layoutInCell="1" allowOverlap="1" wp14:anchorId="66E644A1" wp14:editId="3303DF0C">
              <wp:simplePos x="0" y="0"/>
              <wp:positionH relativeFrom="page">
                <wp:posOffset>659130</wp:posOffset>
              </wp:positionH>
              <wp:positionV relativeFrom="page">
                <wp:posOffset>7011670</wp:posOffset>
              </wp:positionV>
              <wp:extent cx="5951220" cy="165735"/>
              <wp:effectExtent l="1905" t="1270" r="0" b="4445"/>
              <wp:wrapNone/>
              <wp:docPr id="6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C08C24" w14:textId="13092703" w:rsidR="001A5AA1" w:rsidRDefault="001A5AA1">
                          <w:pPr>
                            <w:pStyle w:val="BodyText"/>
                            <w:spacing w:before="10"/>
                            <w:ind w:left="20"/>
                          </w:pPr>
                          <w:r>
                            <w:t xml:space="preserve">EHR-System Electronic Nutrition Care Process Record System (ENCPRS) Functional Profile, Release 1 Page </w:t>
                          </w:r>
                          <w:r>
                            <w:fldChar w:fldCharType="begin"/>
                          </w:r>
                          <w:r>
                            <w:instrText xml:space="preserve"> PAGE </w:instrText>
                          </w:r>
                          <w:r>
                            <w:fldChar w:fldCharType="separate"/>
                          </w:r>
                          <w:r>
                            <w:rPr>
                              <w:noProof/>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644A1" id="_x0000_t202" coordsize="21600,21600" o:spt="202" path="m,l,21600r21600,l21600,xe">
              <v:stroke joinstyle="miter"/>
              <v:path gradientshapeok="t" o:connecttype="rect"/>
            </v:shapetype>
            <v:shape id="Text Box 59" o:spid="_x0000_s1042" type="#_x0000_t202" style="position:absolute;margin-left:51.9pt;margin-top:552.1pt;width:468.6pt;height:13.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" filled="f" stroked="f">
              <v:textbox inset="0,0,0,0">
                <w:txbxContent>
                  <w:p w14:paraId="39C08C24" w14:textId="13092703" w:rsidR="001A5AA1" w:rsidRDefault="001A5AA1">
                    <w:pPr>
                      <w:pStyle w:val="BodyText"/>
                      <w:spacing w:before="10"/>
                      <w:ind w:left="20"/>
                    </w:pPr>
                    <w:r>
                      <w:t xml:space="preserve">EHR-System Electronic Nutrition Care Process Record System (ENCPRS) Functional Profile, Release 1 Page </w:t>
                    </w:r>
                    <w:r>
                      <w:fldChar w:fldCharType="begin"/>
                    </w:r>
                    <w:r>
                      <w:instrText xml:space="preserve"> PAGE </w:instrText>
                    </w:r>
                    <w:r>
                      <w:fldChar w:fldCharType="separate"/>
                    </w:r>
                    <w:r>
                      <w:rPr>
                        <w:noProof/>
                      </w:rPr>
                      <w:t>19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AE3CE9F" wp14:editId="0C04F71A">
              <wp:simplePos x="0" y="0"/>
              <wp:positionH relativeFrom="page">
                <wp:posOffset>627380</wp:posOffset>
              </wp:positionH>
              <wp:positionV relativeFrom="page">
                <wp:posOffset>7157720</wp:posOffset>
              </wp:positionV>
              <wp:extent cx="679450" cy="165735"/>
              <wp:effectExtent l="0" t="4445" r="0" b="1270"/>
              <wp:wrapNone/>
              <wp:docPr id="5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6A611D" w14:textId="77777777" w:rsidR="001A5AA1" w:rsidRDefault="001A5AA1">
                          <w:pPr>
                            <w:pStyle w:val="BodyText"/>
                            <w:spacing w:before="10"/>
                            <w:ind w:left="20"/>
                          </w:pPr>
                          <w:r>
                            <w:t>August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3CE9F" id="Text Box 58" o:spid="_x0000_s1043" type="#_x0000_t202" style="position:absolute;margin-left:49.4pt;margin-top:563.6pt;width:53.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" filled="f" stroked="f">
              <v:textbox inset="0,0,0,0">
                <w:txbxContent>
                  <w:p w14:paraId="1A6A611D" w14:textId="77777777" w:rsidR="001A5AA1" w:rsidRDefault="001A5AA1">
                    <w:pPr>
                      <w:pStyle w:val="BodyText"/>
                      <w:spacing w:before="10"/>
                      <w:ind w:left="20"/>
                    </w:pPr>
                    <w:r>
                      <w:t>August 2014</w:t>
                    </w: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007A8674" wp14:editId="64822A79">
              <wp:simplePos x="0" y="0"/>
              <wp:positionH relativeFrom="page">
                <wp:posOffset>3402330</wp:posOffset>
              </wp:positionH>
              <wp:positionV relativeFrom="page">
                <wp:posOffset>7011670</wp:posOffset>
              </wp:positionV>
              <wp:extent cx="3208020" cy="312420"/>
              <wp:effectExtent l="1905" t="1270" r="0" b="635"/>
              <wp:wrapNone/>
              <wp:docPr id="5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3124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21CC2" w14:textId="77777777" w:rsidR="001A5AA1" w:rsidRDefault="001A5AA1">
                          <w:pPr>
                            <w:pStyle w:val="BodyText"/>
                            <w:spacing w:before="11"/>
                          </w:pPr>
                        </w:p>
                        <w:p w14:paraId="2BE60955" w14:textId="77777777" w:rsidR="001A5AA1" w:rsidRDefault="001A5AA1">
                          <w:pPr>
                            <w:pStyle w:val="BodyText"/>
                            <w:ind w:left="20"/>
                          </w:pPr>
                          <w:r>
                            <w:t>© 2014 Health Level Seven International.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A8674" id="Text Box 57" o:spid="_x0000_s1044" type="#_x0000_t202" style="position:absolute;margin-left:267.9pt;margin-top:552.1pt;width:252.6pt;height:24.6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" filled="f" stroked="f">
              <v:textbox inset="0,0,0,0">
                <w:txbxContent>
                  <w:p w14:paraId="22121CC2" w14:textId="77777777" w:rsidR="001A5AA1" w:rsidRDefault="001A5AA1">
                    <w:pPr>
                      <w:pStyle w:val="BodyText"/>
                      <w:spacing w:before="11"/>
                    </w:pPr>
                  </w:p>
                  <w:p w14:paraId="2BE60955" w14:textId="77777777" w:rsidR="001A5AA1" w:rsidRDefault="001A5AA1">
                    <w:pPr>
                      <w:pStyle w:val="BodyText"/>
                      <w:ind w:left="20"/>
                    </w:pPr>
                    <w:r>
                      <w:t>© 2014 Health Level Seven International. All rights reserved.</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D09EF" w14:textId="582D3F20" w:rsidR="001A5AA1" w:rsidRDefault="001A5AA1">
    <w:pPr>
      <w:pStyle w:val="BodyText"/>
      <w:spacing w:line="14" w:lineRule="auto"/>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4EAD" w14:textId="44CD1762" w:rsidR="001A5AA1" w:rsidRDefault="001A5AA1">
    <w:pPr>
      <w:pStyle w:val="BodyText"/>
      <w:spacing w:line="14" w:lineRule="auto"/>
    </w:pPr>
    <w:r>
      <w:rPr>
        <w:noProof/>
      </w:rPr>
      <mc:AlternateContent>
        <mc:Choice Requires="wps">
          <w:drawing>
            <wp:anchor distT="0" distB="0" distL="114300" distR="114300" simplePos="0" relativeHeight="502463904" behindDoc="1" locked="0" layoutInCell="1" allowOverlap="1" wp14:anchorId="38F9DA65" wp14:editId="22E84C8A">
              <wp:simplePos x="0" y="0"/>
              <wp:positionH relativeFrom="page">
                <wp:posOffset>457200</wp:posOffset>
              </wp:positionH>
              <wp:positionV relativeFrom="page">
                <wp:posOffset>9787255</wp:posOffset>
              </wp:positionV>
              <wp:extent cx="6858000" cy="0"/>
              <wp:effectExtent l="9525" t="5080" r="9525" b="1397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6350">
                        <a:solidFill>
                          <a:srgbClr val="000000"/>
                        </a:solidFill>
                        <a:prstDash val="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B8B3E" id="Straight Connector 108" o:spid="_x0000_s1026" style="position:absolute;z-index:-85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770.65pt" to="8in,7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" strokeweight=".5pt">
              <v:stroke dashstyle="dot"/>
              <w10:wrap anchorx="page" anchory="page"/>
            </v:line>
          </w:pict>
        </mc:Fallback>
      </mc:AlternateContent>
    </w:r>
    <w:r>
      <w:rPr>
        <w:noProof/>
      </w:rPr>
      <mc:AlternateContent>
        <mc:Choice Requires="wps">
          <w:drawing>
            <wp:anchor distT="0" distB="0" distL="114300" distR="114300" simplePos="0" relativeHeight="502464928" behindDoc="1" locked="0" layoutInCell="1" allowOverlap="1" wp14:anchorId="643C3978" wp14:editId="2E9D5835">
              <wp:simplePos x="0" y="0"/>
              <wp:positionH relativeFrom="page">
                <wp:posOffset>3688715</wp:posOffset>
              </wp:positionH>
              <wp:positionV relativeFrom="page">
                <wp:posOffset>9772650</wp:posOffset>
              </wp:positionV>
              <wp:extent cx="408305" cy="138430"/>
              <wp:effectExtent l="2540" t="0" r="0" b="4445"/>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1384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505AC7" w14:textId="455B733D"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C3978" id="_x0000_t202" coordsize="21600,21600" o:spt="202" path="m,l,21600r21600,l21600,xe">
              <v:stroke joinstyle="miter"/>
              <v:path gradientshapeok="t" o:connecttype="rect"/>
            </v:shapetype>
            <v:shape id="Text Box 107" o:spid="_x0000_s1047" type="#_x0000_t202" style="position:absolute;margin-left:290.45pt;margin-top:769.5pt;width:32.15pt;height:10.9pt;z-index:-8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" filled="f" stroked="f">
              <v:textbox inset="0,0,0,0">
                <w:txbxContent>
                  <w:p w14:paraId="3E505AC7" w14:textId="455B733D" w:rsidR="001A5AA1" w:rsidRDefault="001A5AA1">
                    <w:pPr>
                      <w:spacing w:before="13"/>
                      <w:ind w:left="20"/>
                      <w:rPr>
                        <w:i/>
                        <w:sz w:val="16"/>
                      </w:rPr>
                    </w:pPr>
                    <w:r>
                      <w:rPr>
                        <w:i/>
                        <w:sz w:val="16"/>
                      </w:rPr>
                      <w:t xml:space="preserve">Page: </w:t>
                    </w:r>
                    <w:r>
                      <w:fldChar w:fldCharType="begin"/>
                    </w:r>
                    <w:r>
                      <w:rPr>
                        <w:i/>
                        <w:sz w:val="16"/>
                      </w:rPr>
                      <w:instrText xml:space="preserve"> PAGE </w:instrText>
                    </w:r>
                    <w:r>
                      <w:fldChar w:fldCharType="separate"/>
                    </w:r>
                    <w:r>
                      <w:rPr>
                        <w:i/>
                        <w:noProof/>
                        <w:sz w:val="16"/>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E04FD" w14:textId="77777777" w:rsidR="00976CCF" w:rsidRDefault="00976CCF">
      <w:r>
        <w:separator/>
      </w:r>
    </w:p>
  </w:footnote>
  <w:footnote w:type="continuationSeparator" w:id="0">
    <w:p w14:paraId="08D92EE1" w14:textId="77777777" w:rsidR="00976CCF" w:rsidRDefault="00976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1F8B" w14:textId="6CE01A26" w:rsidR="001A5AA1" w:rsidRDefault="001A5AA1">
    <w:pPr>
      <w:pStyle w:val="BodyText"/>
      <w:spacing w:line="14" w:lineRule="auto"/>
    </w:pPr>
    <w:r>
      <w:rPr>
        <w:noProof/>
      </w:rPr>
      <mc:AlternateContent>
        <mc:Choice Requires="wps">
          <w:drawing>
            <wp:anchor distT="0" distB="0" distL="114300" distR="114300" simplePos="0" relativeHeight="502443424" behindDoc="1" locked="0" layoutInCell="1" allowOverlap="1" wp14:anchorId="7A5871BC" wp14:editId="5C817130">
              <wp:simplePos x="0" y="0"/>
              <wp:positionH relativeFrom="page">
                <wp:posOffset>457200</wp:posOffset>
              </wp:positionH>
              <wp:positionV relativeFrom="page">
                <wp:posOffset>381635</wp:posOffset>
              </wp:positionV>
              <wp:extent cx="6858000" cy="0"/>
              <wp:effectExtent l="9525" t="10160" r="9525" b="8890"/>
              <wp:wrapNone/>
              <wp:docPr id="128" name="Straight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
                        <a:solidFill>
                          <a:srgbClr val="0000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1D7EA" id="Straight Connector 128" o:spid="_x0000_s1026" style="position:absolute;z-index:-8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30.05pt" to="8in,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" strokecolor="blue" strokeweight=".1pt">
              <w10:wrap anchorx="page" anchory="page"/>
            </v:line>
          </w:pict>
        </mc:Fallback>
      </mc:AlternateContent>
    </w:r>
    <w:r>
      <w:rPr>
        <w:noProof/>
      </w:rPr>
      <mc:AlternateContent>
        <mc:Choice Requires="wps">
          <w:drawing>
            <wp:anchor distT="0" distB="0" distL="114300" distR="114300" simplePos="0" relativeHeight="502444448" behindDoc="1" locked="0" layoutInCell="1" allowOverlap="1" wp14:anchorId="2E1036E1" wp14:editId="561E867F">
              <wp:simplePos x="0" y="0"/>
              <wp:positionH relativeFrom="page">
                <wp:posOffset>3185795</wp:posOffset>
              </wp:positionH>
              <wp:positionV relativeFrom="page">
                <wp:posOffset>208280</wp:posOffset>
              </wp:positionV>
              <wp:extent cx="4141470" cy="166370"/>
              <wp:effectExtent l="4445" t="0" r="0" b="0"/>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470" cy="1663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759632" w14:textId="77777777" w:rsidR="001A5AA1" w:rsidRDefault="001A5AA1">
                          <w:pPr>
                            <w:pStyle w:val="BodyText"/>
                            <w:spacing w:before="11"/>
                            <w:ind w:left="20"/>
                          </w:pPr>
                          <w:r>
                            <w:t>ISO/HL7 10781 - Electronic Health Record System Functional Model,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036E1" id="_x0000_t202" coordsize="21600,21600" o:spt="202" path="m,l,21600r21600,l21600,xe">
              <v:stroke joinstyle="miter"/>
              <v:path gradientshapeok="t" o:connecttype="rect"/>
            </v:shapetype>
            <v:shape id="Text Box 127" o:spid="_x0000_s1045" type="#_x0000_t202" style="position:absolute;margin-left:250.85pt;margin-top:16.4pt;width:326.1pt;height:13.1pt;z-index:-8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" filled="f" stroked="f">
              <v:textbox inset="0,0,0,0">
                <w:txbxContent>
                  <w:p w14:paraId="75759632" w14:textId="77777777" w:rsidR="001A5AA1" w:rsidRDefault="001A5AA1">
                    <w:pPr>
                      <w:pStyle w:val="BodyText"/>
                      <w:spacing w:before="11"/>
                      <w:ind w:left="20"/>
                    </w:pPr>
                    <w:r>
                      <w:t>ISO/HL7 10781 - Electronic Health Record System Functional Model, Release 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C60F2" w14:textId="6F11FE15" w:rsidR="001A5AA1" w:rsidRDefault="001A5AA1">
    <w:pPr>
      <w:pStyle w:val="BodyText"/>
      <w:spacing w:line="14" w:lineRule="auto"/>
    </w:pPr>
    <w:r>
      <w:rPr>
        <w:noProof/>
      </w:rPr>
      <mc:AlternateContent>
        <mc:Choice Requires="wps">
          <w:drawing>
            <wp:anchor distT="0" distB="0" distL="114300" distR="114300" simplePos="0" relativeHeight="502461856" behindDoc="1" locked="0" layoutInCell="1" allowOverlap="1" wp14:anchorId="413C8C59" wp14:editId="02D98D65">
              <wp:simplePos x="0" y="0"/>
              <wp:positionH relativeFrom="page">
                <wp:posOffset>457200</wp:posOffset>
              </wp:positionH>
              <wp:positionV relativeFrom="page">
                <wp:posOffset>381635</wp:posOffset>
              </wp:positionV>
              <wp:extent cx="6858000" cy="0"/>
              <wp:effectExtent l="9525" t="10160" r="9525" b="889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
                        <a:solidFill>
                          <a:srgbClr val="0000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B558A" id="Straight Connector 110" o:spid="_x0000_s1026" style="position:absolute;z-index:-85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30.05pt" to="8in,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" strokecolor="blue" strokeweight=".1pt">
              <w10:wrap anchorx="page" anchory="page"/>
            </v:line>
          </w:pict>
        </mc:Fallback>
      </mc:AlternateContent>
    </w:r>
    <w:r>
      <w:rPr>
        <w:noProof/>
      </w:rPr>
      <mc:AlternateContent>
        <mc:Choice Requires="wps">
          <w:drawing>
            <wp:anchor distT="0" distB="0" distL="114300" distR="114300" simplePos="0" relativeHeight="502462880" behindDoc="1" locked="0" layoutInCell="1" allowOverlap="1" wp14:anchorId="4AE11BF1" wp14:editId="4F5A85FE">
              <wp:simplePos x="0" y="0"/>
              <wp:positionH relativeFrom="page">
                <wp:posOffset>3185795</wp:posOffset>
              </wp:positionH>
              <wp:positionV relativeFrom="page">
                <wp:posOffset>208280</wp:posOffset>
              </wp:positionV>
              <wp:extent cx="4141470" cy="166370"/>
              <wp:effectExtent l="4445" t="0" r="0" b="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470" cy="1663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4679D59" w14:textId="77777777" w:rsidR="001A5AA1" w:rsidRDefault="001A5AA1">
                          <w:pPr>
                            <w:pStyle w:val="BodyText"/>
                            <w:spacing w:before="11"/>
                            <w:ind w:left="20"/>
                          </w:pPr>
                          <w:r>
                            <w:t>ISO/HL7 10781 - Electronic Health Record System Functional Model,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11BF1" id="_x0000_t202" coordsize="21600,21600" o:spt="202" path="m,l,21600r21600,l21600,xe">
              <v:stroke joinstyle="miter"/>
              <v:path gradientshapeok="t" o:connecttype="rect"/>
            </v:shapetype>
            <v:shape id="Text Box 109" o:spid="_x0000_s1046" type="#_x0000_t202" style="position:absolute;margin-left:250.85pt;margin-top:16.4pt;width:326.1pt;height:13.1pt;z-index:-8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" filled="f" stroked="f">
              <v:textbox inset="0,0,0,0">
                <w:txbxContent>
                  <w:p w14:paraId="54679D59" w14:textId="77777777" w:rsidR="001A5AA1" w:rsidRDefault="001A5AA1">
                    <w:pPr>
                      <w:pStyle w:val="BodyText"/>
                      <w:spacing w:before="11"/>
                      <w:ind w:left="20"/>
                    </w:pPr>
                    <w:r>
                      <w:t>ISO/HL7 10781 - Electronic Health Record System Functional Model, Release 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7CC6A" w14:textId="4390E8FD" w:rsidR="001A5AA1" w:rsidRDefault="001A5AA1">
    <w:pPr>
      <w:pStyle w:val="BodyText"/>
      <w:spacing w:line="14" w:lineRule="auto"/>
    </w:pPr>
    <w:r>
      <w:rPr>
        <w:noProof/>
      </w:rPr>
      <mc:AlternateContent>
        <mc:Choice Requires="wps">
          <w:drawing>
            <wp:anchor distT="0" distB="0" distL="114300" distR="114300" simplePos="0" relativeHeight="502478240" behindDoc="1" locked="0" layoutInCell="1" allowOverlap="1" wp14:anchorId="29007270" wp14:editId="7EEC1FE7">
              <wp:simplePos x="0" y="0"/>
              <wp:positionH relativeFrom="page">
                <wp:posOffset>3185795</wp:posOffset>
              </wp:positionH>
              <wp:positionV relativeFrom="page">
                <wp:posOffset>208280</wp:posOffset>
              </wp:positionV>
              <wp:extent cx="4141470" cy="166370"/>
              <wp:effectExtent l="4445"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470" cy="1663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D68FB3" w14:textId="77777777" w:rsidR="001A5AA1" w:rsidRDefault="001A5AA1">
                          <w:pPr>
                            <w:pStyle w:val="BodyText"/>
                            <w:spacing w:before="11"/>
                            <w:ind w:left="20"/>
                          </w:pPr>
                          <w:r>
                            <w:t>ISO/HL7 10781 - Electronic Health Record System Functional Model,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007270" id="_x0000_t202" coordsize="21600,21600" o:spt="202" path="m,l,21600r21600,l21600,xe">
              <v:stroke joinstyle="miter"/>
              <v:path gradientshapeok="t" o:connecttype="rect"/>
            </v:shapetype>
            <v:shape id="Text Box 25" o:spid="_x0000_s1053" type="#_x0000_t202" style="position:absolute;margin-left:250.85pt;margin-top:16.4pt;width:326.1pt;height:13.1pt;z-index:-83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" filled="f" stroked="f">
              <v:textbox inset="0,0,0,0">
                <w:txbxContent>
                  <w:p w14:paraId="1AD68FB3" w14:textId="77777777" w:rsidR="001A5AA1" w:rsidRDefault="001A5AA1">
                    <w:pPr>
                      <w:pStyle w:val="BodyText"/>
                      <w:spacing w:before="11"/>
                      <w:ind w:left="20"/>
                    </w:pPr>
                    <w:r>
                      <w:t>ISO/HL7 10781 - Electronic Health Record System Functional Model, Release 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F1B2C" w14:textId="3672B122" w:rsidR="001A5AA1" w:rsidRDefault="001A5AA1">
    <w:pPr>
      <w:pStyle w:val="BodyText"/>
      <w:spacing w:line="14" w:lineRule="auto"/>
    </w:pPr>
    <w:r>
      <w:rPr>
        <w:noProof/>
      </w:rPr>
      <mc:AlternateContent>
        <mc:Choice Requires="wps">
          <w:drawing>
            <wp:anchor distT="0" distB="0" distL="114300" distR="114300" simplePos="0" relativeHeight="502479264" behindDoc="1" locked="0" layoutInCell="1" allowOverlap="1" wp14:anchorId="11330124" wp14:editId="5E993427">
              <wp:simplePos x="0" y="0"/>
              <wp:positionH relativeFrom="page">
                <wp:posOffset>3185795</wp:posOffset>
              </wp:positionH>
              <wp:positionV relativeFrom="page">
                <wp:posOffset>208280</wp:posOffset>
              </wp:positionV>
              <wp:extent cx="4141470" cy="166370"/>
              <wp:effectExtent l="4445"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470" cy="1663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9976CF" w14:textId="77777777" w:rsidR="001A5AA1" w:rsidRDefault="001A5AA1">
                          <w:pPr>
                            <w:pStyle w:val="BodyText"/>
                            <w:spacing w:before="11"/>
                            <w:ind w:left="20"/>
                          </w:pPr>
                          <w:r>
                            <w:t>ISO/HL7 10781 - Electronic Health Record System Functional Model,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30124" id="_x0000_t202" coordsize="21600,21600" o:spt="202" path="m,l,21600r21600,l21600,xe">
              <v:stroke joinstyle="miter"/>
              <v:path gradientshapeok="t" o:connecttype="rect"/>
            </v:shapetype>
            <v:shape id="Text Box 24" o:spid="_x0000_s1054" type="#_x0000_t202" style="position:absolute;margin-left:250.85pt;margin-top:16.4pt;width:326.1pt;height:13.1pt;z-index:-83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" filled="f" stroked="f">
              <v:textbox inset="0,0,0,0">
                <w:txbxContent>
                  <w:p w14:paraId="049976CF" w14:textId="77777777" w:rsidR="001A5AA1" w:rsidRDefault="001A5AA1">
                    <w:pPr>
                      <w:pStyle w:val="BodyText"/>
                      <w:spacing w:before="11"/>
                      <w:ind w:left="20"/>
                    </w:pPr>
                    <w:r>
                      <w:t>ISO/HL7 10781 - Electronic Health Record System Functional Model, Release 2</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0CA06" w14:textId="32BAAA72" w:rsidR="001A5AA1" w:rsidRDefault="001A5AA1">
    <w:pPr>
      <w:pStyle w:val="BodyText"/>
      <w:spacing w:line="14" w:lineRule="auto"/>
    </w:pPr>
    <w:r>
      <w:rPr>
        <w:noProof/>
      </w:rPr>
      <mc:AlternateContent>
        <mc:Choice Requires="wps">
          <w:drawing>
            <wp:anchor distT="0" distB="0" distL="114300" distR="114300" simplePos="0" relativeHeight="502480288" behindDoc="1" locked="0" layoutInCell="1" allowOverlap="1" wp14:anchorId="6CBF7C5F" wp14:editId="3C0BFB76">
              <wp:simplePos x="0" y="0"/>
              <wp:positionH relativeFrom="page">
                <wp:posOffset>3185795</wp:posOffset>
              </wp:positionH>
              <wp:positionV relativeFrom="page">
                <wp:posOffset>208280</wp:posOffset>
              </wp:positionV>
              <wp:extent cx="4141470" cy="166370"/>
              <wp:effectExtent l="4445"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470" cy="1663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B75CB4" w14:textId="77777777" w:rsidR="001A5AA1" w:rsidRDefault="001A5AA1">
                          <w:pPr>
                            <w:pStyle w:val="BodyText"/>
                            <w:spacing w:before="11"/>
                            <w:ind w:left="20"/>
                          </w:pPr>
                          <w:r>
                            <w:t>ISO/HL7 10781 - Electronic Health Record System Functional Model,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F7C5F" id="_x0000_t202" coordsize="21600,21600" o:spt="202" path="m,l,21600r21600,l21600,xe">
              <v:stroke joinstyle="miter"/>
              <v:path gradientshapeok="t" o:connecttype="rect"/>
            </v:shapetype>
            <v:shape id="Text Box 23" o:spid="_x0000_s1055" type="#_x0000_t202" style="position:absolute;margin-left:250.85pt;margin-top:16.4pt;width:326.1pt;height:13.1pt;z-index:-83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" filled="f" stroked="f">
              <v:textbox inset="0,0,0,0">
                <w:txbxContent>
                  <w:p w14:paraId="6CB75CB4" w14:textId="77777777" w:rsidR="001A5AA1" w:rsidRDefault="001A5AA1">
                    <w:pPr>
                      <w:pStyle w:val="BodyText"/>
                      <w:spacing w:before="11"/>
                      <w:ind w:left="20"/>
                    </w:pPr>
                    <w:r>
                      <w:t>ISO/HL7 10781 - Electronic Health Record System Functional Model, Release 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230BC" w14:textId="75F4E0A8" w:rsidR="001A5AA1" w:rsidRDefault="001A5AA1">
    <w:pPr>
      <w:pStyle w:val="BodyText"/>
      <w:spacing w:line="14" w:lineRule="auto"/>
    </w:pPr>
    <w:r>
      <w:rPr>
        <w:noProof/>
      </w:rPr>
      <mc:AlternateContent>
        <mc:Choice Requires="wps">
          <w:drawing>
            <wp:anchor distT="0" distB="0" distL="114300" distR="114300" simplePos="0" relativeHeight="502481312" behindDoc="1" locked="0" layoutInCell="1" allowOverlap="1" wp14:anchorId="09132E7E" wp14:editId="69A83B39">
              <wp:simplePos x="0" y="0"/>
              <wp:positionH relativeFrom="page">
                <wp:posOffset>457200</wp:posOffset>
              </wp:positionH>
              <wp:positionV relativeFrom="page">
                <wp:posOffset>381635</wp:posOffset>
              </wp:positionV>
              <wp:extent cx="6858000" cy="0"/>
              <wp:effectExtent l="9525" t="10160" r="9525" b="88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
                        <a:solidFill>
                          <a:srgbClr val="0000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F92E6" id="Straight Connector 22" o:spid="_x0000_s1026" style="position:absolute;z-index:-83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30.05pt" to="8in,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" strokecolor="blue" strokeweight=".1pt">
              <w10:wrap anchorx="page" anchory="page"/>
            </v:line>
          </w:pict>
        </mc:Fallback>
      </mc:AlternateContent>
    </w:r>
    <w:r>
      <w:rPr>
        <w:noProof/>
      </w:rPr>
      <mc:AlternateContent>
        <mc:Choice Requires="wps">
          <w:drawing>
            <wp:anchor distT="0" distB="0" distL="114300" distR="114300" simplePos="0" relativeHeight="502482336" behindDoc="1" locked="0" layoutInCell="1" allowOverlap="1" wp14:anchorId="3FEB537E" wp14:editId="71C19964">
              <wp:simplePos x="0" y="0"/>
              <wp:positionH relativeFrom="page">
                <wp:posOffset>3185795</wp:posOffset>
              </wp:positionH>
              <wp:positionV relativeFrom="page">
                <wp:posOffset>208280</wp:posOffset>
              </wp:positionV>
              <wp:extent cx="4141470" cy="166370"/>
              <wp:effectExtent l="4445"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470" cy="1663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FE66EF" w14:textId="77777777" w:rsidR="001A5AA1" w:rsidRDefault="001A5AA1">
                          <w:pPr>
                            <w:pStyle w:val="BodyText"/>
                            <w:spacing w:before="11"/>
                            <w:ind w:left="20"/>
                          </w:pPr>
                          <w:r>
                            <w:t>ISO/HL7 10781 - Electronic Health Record System Functional Model,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EB537E" id="_x0000_t202" coordsize="21600,21600" o:spt="202" path="m,l,21600r21600,l21600,xe">
              <v:stroke joinstyle="miter"/>
              <v:path gradientshapeok="t" o:connecttype="rect"/>
            </v:shapetype>
            <v:shape id="Text Box 21" o:spid="_x0000_s1056" type="#_x0000_t202" style="position:absolute;margin-left:250.85pt;margin-top:16.4pt;width:326.1pt;height:13.1pt;z-index:-8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" filled="f" stroked="f">
              <v:textbox inset="0,0,0,0">
                <w:txbxContent>
                  <w:p w14:paraId="43FE66EF" w14:textId="77777777" w:rsidR="001A5AA1" w:rsidRDefault="001A5AA1">
                    <w:pPr>
                      <w:pStyle w:val="BodyText"/>
                      <w:spacing w:before="11"/>
                      <w:ind w:left="20"/>
                    </w:pPr>
                    <w:r>
                      <w:t>ISO/HL7 10781 - Electronic Health Record System Functional Model, Release 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0C6"/>
    <w:multiLevelType w:val="hybridMultilevel"/>
    <w:tmpl w:val="4DAE9142"/>
    <w:lvl w:ilvl="0" w:tplc="0BA06E90">
      <w:start w:val="1"/>
      <w:numFmt w:val="decimal"/>
      <w:lvlText w:val="%1."/>
      <w:lvlJc w:val="left"/>
      <w:pPr>
        <w:ind w:left="467" w:hanging="360"/>
      </w:pPr>
      <w:rPr>
        <w:rFonts w:ascii="Times New Roman" w:eastAsia="Times New Roman" w:hAnsi="Times New Roman" w:cs="Times New Roman" w:hint="default"/>
        <w:spacing w:val="0"/>
        <w:w w:val="99"/>
        <w:sz w:val="20"/>
        <w:szCs w:val="20"/>
      </w:rPr>
    </w:lvl>
    <w:lvl w:ilvl="1" w:tplc="162AB25A">
      <w:numFmt w:val="bullet"/>
      <w:lvlText w:val="•"/>
      <w:lvlJc w:val="left"/>
      <w:pPr>
        <w:ind w:left="1187" w:hanging="360"/>
      </w:pPr>
      <w:rPr>
        <w:rFonts w:hint="default"/>
      </w:rPr>
    </w:lvl>
    <w:lvl w:ilvl="2" w:tplc="DE8663B4">
      <w:numFmt w:val="bullet"/>
      <w:lvlText w:val="•"/>
      <w:lvlJc w:val="left"/>
      <w:pPr>
        <w:ind w:left="1914" w:hanging="360"/>
      </w:pPr>
      <w:rPr>
        <w:rFonts w:hint="default"/>
      </w:rPr>
    </w:lvl>
    <w:lvl w:ilvl="3" w:tplc="9000D0CE">
      <w:numFmt w:val="bullet"/>
      <w:lvlText w:val="•"/>
      <w:lvlJc w:val="left"/>
      <w:pPr>
        <w:ind w:left="2641" w:hanging="360"/>
      </w:pPr>
      <w:rPr>
        <w:rFonts w:hint="default"/>
      </w:rPr>
    </w:lvl>
    <w:lvl w:ilvl="4" w:tplc="0DB2E1E2">
      <w:numFmt w:val="bullet"/>
      <w:lvlText w:val="•"/>
      <w:lvlJc w:val="left"/>
      <w:pPr>
        <w:ind w:left="3368" w:hanging="360"/>
      </w:pPr>
      <w:rPr>
        <w:rFonts w:hint="default"/>
      </w:rPr>
    </w:lvl>
    <w:lvl w:ilvl="5" w:tplc="1758EF40">
      <w:numFmt w:val="bullet"/>
      <w:lvlText w:val="•"/>
      <w:lvlJc w:val="left"/>
      <w:pPr>
        <w:ind w:left="4095" w:hanging="360"/>
      </w:pPr>
      <w:rPr>
        <w:rFonts w:hint="default"/>
      </w:rPr>
    </w:lvl>
    <w:lvl w:ilvl="6" w:tplc="F3D6F86E">
      <w:numFmt w:val="bullet"/>
      <w:lvlText w:val="•"/>
      <w:lvlJc w:val="left"/>
      <w:pPr>
        <w:ind w:left="4822" w:hanging="360"/>
      </w:pPr>
      <w:rPr>
        <w:rFonts w:hint="default"/>
      </w:rPr>
    </w:lvl>
    <w:lvl w:ilvl="7" w:tplc="5A12EAF2">
      <w:numFmt w:val="bullet"/>
      <w:lvlText w:val="•"/>
      <w:lvlJc w:val="left"/>
      <w:pPr>
        <w:ind w:left="5549" w:hanging="360"/>
      </w:pPr>
      <w:rPr>
        <w:rFonts w:hint="default"/>
      </w:rPr>
    </w:lvl>
    <w:lvl w:ilvl="8" w:tplc="F1C46BCE">
      <w:numFmt w:val="bullet"/>
      <w:lvlText w:val="•"/>
      <w:lvlJc w:val="left"/>
      <w:pPr>
        <w:ind w:left="6276" w:hanging="360"/>
      </w:pPr>
      <w:rPr>
        <w:rFonts w:hint="default"/>
      </w:rPr>
    </w:lvl>
  </w:abstractNum>
  <w:abstractNum w:abstractNumId="1" w15:restartNumberingAfterBreak="0">
    <w:nsid w:val="04107A63"/>
    <w:multiLevelType w:val="hybridMultilevel"/>
    <w:tmpl w:val="10EC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82DA2"/>
    <w:multiLevelType w:val="hybridMultilevel"/>
    <w:tmpl w:val="D7A2DF22"/>
    <w:lvl w:ilvl="0" w:tplc="C278FA82">
      <w:start w:val="1"/>
      <w:numFmt w:val="decimal"/>
      <w:lvlText w:val="%1."/>
      <w:lvlJc w:val="left"/>
      <w:pPr>
        <w:ind w:left="902" w:hanging="178"/>
      </w:pPr>
      <w:rPr>
        <w:rFonts w:ascii="Arial" w:eastAsia="Arial" w:hAnsi="Arial" w:cs="Arial" w:hint="default"/>
        <w:w w:val="100"/>
        <w:sz w:val="16"/>
        <w:szCs w:val="16"/>
      </w:rPr>
    </w:lvl>
    <w:lvl w:ilvl="1" w:tplc="FD72A980">
      <w:numFmt w:val="bullet"/>
      <w:lvlText w:val="•"/>
      <w:lvlJc w:val="left"/>
      <w:pPr>
        <w:ind w:left="1896" w:hanging="178"/>
      </w:pPr>
      <w:rPr>
        <w:rFonts w:hint="default"/>
      </w:rPr>
    </w:lvl>
    <w:lvl w:ilvl="2" w:tplc="1BFE4B86">
      <w:numFmt w:val="bullet"/>
      <w:lvlText w:val="•"/>
      <w:lvlJc w:val="left"/>
      <w:pPr>
        <w:ind w:left="2893" w:hanging="178"/>
      </w:pPr>
      <w:rPr>
        <w:rFonts w:hint="default"/>
      </w:rPr>
    </w:lvl>
    <w:lvl w:ilvl="3" w:tplc="B3D44892">
      <w:numFmt w:val="bullet"/>
      <w:lvlText w:val="•"/>
      <w:lvlJc w:val="left"/>
      <w:pPr>
        <w:ind w:left="3890" w:hanging="178"/>
      </w:pPr>
      <w:rPr>
        <w:rFonts w:hint="default"/>
      </w:rPr>
    </w:lvl>
    <w:lvl w:ilvl="4" w:tplc="89A4CAFC">
      <w:numFmt w:val="bullet"/>
      <w:lvlText w:val="•"/>
      <w:lvlJc w:val="left"/>
      <w:pPr>
        <w:ind w:left="4887" w:hanging="178"/>
      </w:pPr>
      <w:rPr>
        <w:rFonts w:hint="default"/>
      </w:rPr>
    </w:lvl>
    <w:lvl w:ilvl="5" w:tplc="B502A53C">
      <w:numFmt w:val="bullet"/>
      <w:lvlText w:val="•"/>
      <w:lvlJc w:val="left"/>
      <w:pPr>
        <w:ind w:left="5884" w:hanging="178"/>
      </w:pPr>
      <w:rPr>
        <w:rFonts w:hint="default"/>
      </w:rPr>
    </w:lvl>
    <w:lvl w:ilvl="6" w:tplc="83CE03A4">
      <w:numFmt w:val="bullet"/>
      <w:lvlText w:val="•"/>
      <w:lvlJc w:val="left"/>
      <w:pPr>
        <w:ind w:left="6881" w:hanging="178"/>
      </w:pPr>
      <w:rPr>
        <w:rFonts w:hint="default"/>
      </w:rPr>
    </w:lvl>
    <w:lvl w:ilvl="7" w:tplc="1A20941C">
      <w:numFmt w:val="bullet"/>
      <w:lvlText w:val="•"/>
      <w:lvlJc w:val="left"/>
      <w:pPr>
        <w:ind w:left="7878" w:hanging="178"/>
      </w:pPr>
      <w:rPr>
        <w:rFonts w:hint="default"/>
      </w:rPr>
    </w:lvl>
    <w:lvl w:ilvl="8" w:tplc="709C835C">
      <w:numFmt w:val="bullet"/>
      <w:lvlText w:val="•"/>
      <w:lvlJc w:val="left"/>
      <w:pPr>
        <w:ind w:left="8875" w:hanging="178"/>
      </w:pPr>
      <w:rPr>
        <w:rFonts w:hint="default"/>
      </w:rPr>
    </w:lvl>
  </w:abstractNum>
  <w:abstractNum w:abstractNumId="3" w15:restartNumberingAfterBreak="0">
    <w:nsid w:val="069F3FF5"/>
    <w:multiLevelType w:val="multilevel"/>
    <w:tmpl w:val="B86A3B0C"/>
    <w:lvl w:ilvl="0">
      <w:start w:val="1"/>
      <w:numFmt w:val="decimal"/>
      <w:lvlText w:val="%1."/>
      <w:lvlJc w:val="left"/>
      <w:pPr>
        <w:ind w:left="608" w:hanging="361"/>
      </w:pPr>
      <w:rPr>
        <w:rFonts w:hint="default"/>
        <w:b/>
        <w:bCs/>
        <w:w w:val="99"/>
      </w:rPr>
    </w:lvl>
    <w:lvl w:ilvl="1">
      <w:start w:val="1"/>
      <w:numFmt w:val="decimal"/>
      <w:lvlText w:val="%1.%2."/>
      <w:lvlJc w:val="left"/>
      <w:pPr>
        <w:ind w:left="1687" w:hanging="1080"/>
      </w:pPr>
      <w:rPr>
        <w:rFonts w:ascii="Arial" w:eastAsia="Arial" w:hAnsi="Arial" w:cs="Arial" w:hint="default"/>
        <w:b/>
        <w:bCs/>
        <w:w w:val="99"/>
        <w:sz w:val="32"/>
        <w:szCs w:val="32"/>
      </w:rPr>
    </w:lvl>
    <w:lvl w:ilvl="2">
      <w:numFmt w:val="bullet"/>
      <w:lvlText w:val="•"/>
      <w:lvlJc w:val="left"/>
      <w:pPr>
        <w:ind w:left="2682" w:hanging="1080"/>
      </w:pPr>
      <w:rPr>
        <w:rFonts w:hint="default"/>
      </w:rPr>
    </w:lvl>
    <w:lvl w:ilvl="3">
      <w:numFmt w:val="bullet"/>
      <w:lvlText w:val="•"/>
      <w:lvlJc w:val="left"/>
      <w:pPr>
        <w:ind w:left="3684" w:hanging="1080"/>
      </w:pPr>
      <w:rPr>
        <w:rFonts w:hint="default"/>
      </w:rPr>
    </w:lvl>
    <w:lvl w:ilvl="4">
      <w:numFmt w:val="bullet"/>
      <w:lvlText w:val="•"/>
      <w:lvlJc w:val="left"/>
      <w:pPr>
        <w:ind w:left="4686" w:hanging="1080"/>
      </w:pPr>
      <w:rPr>
        <w:rFonts w:hint="default"/>
      </w:rPr>
    </w:lvl>
    <w:lvl w:ilvl="5">
      <w:numFmt w:val="bullet"/>
      <w:lvlText w:val="•"/>
      <w:lvlJc w:val="left"/>
      <w:pPr>
        <w:ind w:left="5688" w:hanging="1080"/>
      </w:pPr>
      <w:rPr>
        <w:rFonts w:hint="default"/>
      </w:rPr>
    </w:lvl>
    <w:lvl w:ilvl="6">
      <w:numFmt w:val="bullet"/>
      <w:lvlText w:val="•"/>
      <w:lvlJc w:val="left"/>
      <w:pPr>
        <w:ind w:left="6691" w:hanging="1080"/>
      </w:pPr>
      <w:rPr>
        <w:rFonts w:hint="default"/>
      </w:rPr>
    </w:lvl>
    <w:lvl w:ilvl="7">
      <w:numFmt w:val="bullet"/>
      <w:lvlText w:val="•"/>
      <w:lvlJc w:val="left"/>
      <w:pPr>
        <w:ind w:left="7693" w:hanging="1080"/>
      </w:pPr>
      <w:rPr>
        <w:rFonts w:hint="default"/>
      </w:rPr>
    </w:lvl>
    <w:lvl w:ilvl="8">
      <w:numFmt w:val="bullet"/>
      <w:lvlText w:val="•"/>
      <w:lvlJc w:val="left"/>
      <w:pPr>
        <w:ind w:left="8695" w:hanging="1080"/>
      </w:pPr>
      <w:rPr>
        <w:rFonts w:hint="default"/>
      </w:rPr>
    </w:lvl>
  </w:abstractNum>
  <w:abstractNum w:abstractNumId="4" w15:restartNumberingAfterBreak="0">
    <w:nsid w:val="06E70382"/>
    <w:multiLevelType w:val="hybridMultilevel"/>
    <w:tmpl w:val="5F24624A"/>
    <w:lvl w:ilvl="0" w:tplc="374254BE">
      <w:numFmt w:val="bullet"/>
      <w:lvlText w:val="-"/>
      <w:lvlJc w:val="left"/>
      <w:pPr>
        <w:ind w:left="822" w:hanging="98"/>
      </w:pPr>
      <w:rPr>
        <w:rFonts w:ascii="Arial" w:eastAsia="Arial" w:hAnsi="Arial" w:cs="Arial" w:hint="default"/>
        <w:w w:val="100"/>
        <w:sz w:val="16"/>
        <w:szCs w:val="16"/>
      </w:rPr>
    </w:lvl>
    <w:lvl w:ilvl="1" w:tplc="55F04384">
      <w:numFmt w:val="bullet"/>
      <w:lvlText w:val="•"/>
      <w:lvlJc w:val="left"/>
      <w:pPr>
        <w:ind w:left="1825" w:hanging="98"/>
      </w:pPr>
      <w:rPr>
        <w:rFonts w:hint="default"/>
      </w:rPr>
    </w:lvl>
    <w:lvl w:ilvl="2" w:tplc="A22C152C">
      <w:numFmt w:val="bullet"/>
      <w:lvlText w:val="•"/>
      <w:lvlJc w:val="left"/>
      <w:pPr>
        <w:ind w:left="2830" w:hanging="98"/>
      </w:pPr>
      <w:rPr>
        <w:rFonts w:hint="default"/>
      </w:rPr>
    </w:lvl>
    <w:lvl w:ilvl="3" w:tplc="810C1044">
      <w:numFmt w:val="bullet"/>
      <w:lvlText w:val="•"/>
      <w:lvlJc w:val="left"/>
      <w:pPr>
        <w:ind w:left="3835" w:hanging="98"/>
      </w:pPr>
      <w:rPr>
        <w:rFonts w:hint="default"/>
      </w:rPr>
    </w:lvl>
    <w:lvl w:ilvl="4" w:tplc="630C2590">
      <w:numFmt w:val="bullet"/>
      <w:lvlText w:val="•"/>
      <w:lvlJc w:val="left"/>
      <w:pPr>
        <w:ind w:left="4840" w:hanging="98"/>
      </w:pPr>
      <w:rPr>
        <w:rFonts w:hint="default"/>
      </w:rPr>
    </w:lvl>
    <w:lvl w:ilvl="5" w:tplc="498C069E">
      <w:numFmt w:val="bullet"/>
      <w:lvlText w:val="•"/>
      <w:lvlJc w:val="left"/>
      <w:pPr>
        <w:ind w:left="5845" w:hanging="98"/>
      </w:pPr>
      <w:rPr>
        <w:rFonts w:hint="default"/>
      </w:rPr>
    </w:lvl>
    <w:lvl w:ilvl="6" w:tplc="1902E5F0">
      <w:numFmt w:val="bullet"/>
      <w:lvlText w:val="•"/>
      <w:lvlJc w:val="left"/>
      <w:pPr>
        <w:ind w:left="6850" w:hanging="98"/>
      </w:pPr>
      <w:rPr>
        <w:rFonts w:hint="default"/>
      </w:rPr>
    </w:lvl>
    <w:lvl w:ilvl="7" w:tplc="D522FE50">
      <w:numFmt w:val="bullet"/>
      <w:lvlText w:val="•"/>
      <w:lvlJc w:val="left"/>
      <w:pPr>
        <w:ind w:left="7855" w:hanging="98"/>
      </w:pPr>
      <w:rPr>
        <w:rFonts w:hint="default"/>
      </w:rPr>
    </w:lvl>
    <w:lvl w:ilvl="8" w:tplc="E3B42E3C">
      <w:numFmt w:val="bullet"/>
      <w:lvlText w:val="•"/>
      <w:lvlJc w:val="left"/>
      <w:pPr>
        <w:ind w:left="8860" w:hanging="98"/>
      </w:pPr>
      <w:rPr>
        <w:rFonts w:hint="default"/>
      </w:rPr>
    </w:lvl>
  </w:abstractNum>
  <w:abstractNum w:abstractNumId="5" w15:restartNumberingAfterBreak="0">
    <w:nsid w:val="071C7140"/>
    <w:multiLevelType w:val="hybridMultilevel"/>
    <w:tmpl w:val="D314503E"/>
    <w:lvl w:ilvl="0" w:tplc="C5D8950A">
      <w:numFmt w:val="bullet"/>
      <w:lvlText w:val=""/>
      <w:lvlJc w:val="left"/>
      <w:pPr>
        <w:ind w:left="468" w:hanging="360"/>
      </w:pPr>
      <w:rPr>
        <w:rFonts w:ascii="Symbol" w:eastAsia="Symbol" w:hAnsi="Symbol" w:cs="Symbol" w:hint="default"/>
        <w:w w:val="100"/>
        <w:sz w:val="24"/>
        <w:szCs w:val="24"/>
      </w:rPr>
    </w:lvl>
    <w:lvl w:ilvl="1" w:tplc="36A49DB2">
      <w:numFmt w:val="bullet"/>
      <w:lvlText w:val="•"/>
      <w:lvlJc w:val="left"/>
      <w:pPr>
        <w:ind w:left="1007" w:hanging="360"/>
      </w:pPr>
      <w:rPr>
        <w:rFonts w:hint="default"/>
      </w:rPr>
    </w:lvl>
    <w:lvl w:ilvl="2" w:tplc="5B52E11A">
      <w:numFmt w:val="bullet"/>
      <w:lvlText w:val="•"/>
      <w:lvlJc w:val="left"/>
      <w:pPr>
        <w:ind w:left="1554" w:hanging="360"/>
      </w:pPr>
      <w:rPr>
        <w:rFonts w:hint="default"/>
      </w:rPr>
    </w:lvl>
    <w:lvl w:ilvl="3" w:tplc="440CF382">
      <w:numFmt w:val="bullet"/>
      <w:lvlText w:val="•"/>
      <w:lvlJc w:val="left"/>
      <w:pPr>
        <w:ind w:left="2101" w:hanging="360"/>
      </w:pPr>
      <w:rPr>
        <w:rFonts w:hint="default"/>
      </w:rPr>
    </w:lvl>
    <w:lvl w:ilvl="4" w:tplc="652E2AB0">
      <w:numFmt w:val="bullet"/>
      <w:lvlText w:val="•"/>
      <w:lvlJc w:val="left"/>
      <w:pPr>
        <w:ind w:left="2648" w:hanging="360"/>
      </w:pPr>
      <w:rPr>
        <w:rFonts w:hint="default"/>
      </w:rPr>
    </w:lvl>
    <w:lvl w:ilvl="5" w:tplc="164A5C46">
      <w:numFmt w:val="bullet"/>
      <w:lvlText w:val="•"/>
      <w:lvlJc w:val="left"/>
      <w:pPr>
        <w:ind w:left="3195" w:hanging="360"/>
      </w:pPr>
      <w:rPr>
        <w:rFonts w:hint="default"/>
      </w:rPr>
    </w:lvl>
    <w:lvl w:ilvl="6" w:tplc="4EF47660">
      <w:numFmt w:val="bullet"/>
      <w:lvlText w:val="•"/>
      <w:lvlJc w:val="left"/>
      <w:pPr>
        <w:ind w:left="3742" w:hanging="360"/>
      </w:pPr>
      <w:rPr>
        <w:rFonts w:hint="default"/>
      </w:rPr>
    </w:lvl>
    <w:lvl w:ilvl="7" w:tplc="AB22C178">
      <w:numFmt w:val="bullet"/>
      <w:lvlText w:val="•"/>
      <w:lvlJc w:val="left"/>
      <w:pPr>
        <w:ind w:left="4289" w:hanging="360"/>
      </w:pPr>
      <w:rPr>
        <w:rFonts w:hint="default"/>
      </w:rPr>
    </w:lvl>
    <w:lvl w:ilvl="8" w:tplc="C9AC60EC">
      <w:numFmt w:val="bullet"/>
      <w:lvlText w:val="•"/>
      <w:lvlJc w:val="left"/>
      <w:pPr>
        <w:ind w:left="4836" w:hanging="360"/>
      </w:pPr>
      <w:rPr>
        <w:rFonts w:hint="default"/>
      </w:rPr>
    </w:lvl>
  </w:abstractNum>
  <w:abstractNum w:abstractNumId="6" w15:restartNumberingAfterBreak="0">
    <w:nsid w:val="094D7FF9"/>
    <w:multiLevelType w:val="hybridMultilevel"/>
    <w:tmpl w:val="9E98996A"/>
    <w:lvl w:ilvl="0" w:tplc="2398C124">
      <w:numFmt w:val="bullet"/>
      <w:lvlText w:val=""/>
      <w:lvlJc w:val="left"/>
      <w:pPr>
        <w:ind w:left="468" w:hanging="360"/>
      </w:pPr>
      <w:rPr>
        <w:rFonts w:ascii="Symbol" w:eastAsia="Symbol" w:hAnsi="Symbol" w:cs="Symbol" w:hint="default"/>
        <w:w w:val="99"/>
        <w:sz w:val="20"/>
        <w:szCs w:val="20"/>
      </w:rPr>
    </w:lvl>
    <w:lvl w:ilvl="1" w:tplc="02746BD6">
      <w:numFmt w:val="bullet"/>
      <w:lvlText w:val="•"/>
      <w:lvlJc w:val="left"/>
      <w:pPr>
        <w:ind w:left="1007" w:hanging="360"/>
      </w:pPr>
      <w:rPr>
        <w:rFonts w:hint="default"/>
      </w:rPr>
    </w:lvl>
    <w:lvl w:ilvl="2" w:tplc="904A06DC">
      <w:numFmt w:val="bullet"/>
      <w:lvlText w:val="•"/>
      <w:lvlJc w:val="left"/>
      <w:pPr>
        <w:ind w:left="1554" w:hanging="360"/>
      </w:pPr>
      <w:rPr>
        <w:rFonts w:hint="default"/>
      </w:rPr>
    </w:lvl>
    <w:lvl w:ilvl="3" w:tplc="8D488176">
      <w:numFmt w:val="bullet"/>
      <w:lvlText w:val="•"/>
      <w:lvlJc w:val="left"/>
      <w:pPr>
        <w:ind w:left="2101" w:hanging="360"/>
      </w:pPr>
      <w:rPr>
        <w:rFonts w:hint="default"/>
      </w:rPr>
    </w:lvl>
    <w:lvl w:ilvl="4" w:tplc="02443EEE">
      <w:numFmt w:val="bullet"/>
      <w:lvlText w:val="•"/>
      <w:lvlJc w:val="left"/>
      <w:pPr>
        <w:ind w:left="2648" w:hanging="360"/>
      </w:pPr>
      <w:rPr>
        <w:rFonts w:hint="default"/>
      </w:rPr>
    </w:lvl>
    <w:lvl w:ilvl="5" w:tplc="B2CA78BA">
      <w:numFmt w:val="bullet"/>
      <w:lvlText w:val="•"/>
      <w:lvlJc w:val="left"/>
      <w:pPr>
        <w:ind w:left="3195" w:hanging="360"/>
      </w:pPr>
      <w:rPr>
        <w:rFonts w:hint="default"/>
      </w:rPr>
    </w:lvl>
    <w:lvl w:ilvl="6" w:tplc="FA4CBFD0">
      <w:numFmt w:val="bullet"/>
      <w:lvlText w:val="•"/>
      <w:lvlJc w:val="left"/>
      <w:pPr>
        <w:ind w:left="3742" w:hanging="360"/>
      </w:pPr>
      <w:rPr>
        <w:rFonts w:hint="default"/>
      </w:rPr>
    </w:lvl>
    <w:lvl w:ilvl="7" w:tplc="27287740">
      <w:numFmt w:val="bullet"/>
      <w:lvlText w:val="•"/>
      <w:lvlJc w:val="left"/>
      <w:pPr>
        <w:ind w:left="4289" w:hanging="360"/>
      </w:pPr>
      <w:rPr>
        <w:rFonts w:hint="default"/>
      </w:rPr>
    </w:lvl>
    <w:lvl w:ilvl="8" w:tplc="6510AA60">
      <w:numFmt w:val="bullet"/>
      <w:lvlText w:val="•"/>
      <w:lvlJc w:val="left"/>
      <w:pPr>
        <w:ind w:left="4836" w:hanging="360"/>
      </w:pPr>
      <w:rPr>
        <w:rFonts w:hint="default"/>
      </w:rPr>
    </w:lvl>
  </w:abstractNum>
  <w:abstractNum w:abstractNumId="7" w15:restartNumberingAfterBreak="0">
    <w:nsid w:val="098328BD"/>
    <w:multiLevelType w:val="hybridMultilevel"/>
    <w:tmpl w:val="48960AD6"/>
    <w:lvl w:ilvl="0" w:tplc="227EB220">
      <w:numFmt w:val="bullet"/>
      <w:lvlText w:val="-"/>
      <w:lvlJc w:val="left"/>
      <w:pPr>
        <w:ind w:left="725" w:hanging="98"/>
      </w:pPr>
      <w:rPr>
        <w:rFonts w:ascii="Arial" w:eastAsia="Arial" w:hAnsi="Arial" w:cs="Arial" w:hint="default"/>
        <w:w w:val="100"/>
        <w:sz w:val="16"/>
        <w:szCs w:val="16"/>
      </w:rPr>
    </w:lvl>
    <w:lvl w:ilvl="1" w:tplc="1CEAA19A">
      <w:numFmt w:val="bullet"/>
      <w:lvlText w:val="•"/>
      <w:lvlJc w:val="left"/>
      <w:pPr>
        <w:ind w:left="1735" w:hanging="98"/>
      </w:pPr>
      <w:rPr>
        <w:rFonts w:hint="default"/>
      </w:rPr>
    </w:lvl>
    <w:lvl w:ilvl="2" w:tplc="418CE794">
      <w:numFmt w:val="bullet"/>
      <w:lvlText w:val="•"/>
      <w:lvlJc w:val="left"/>
      <w:pPr>
        <w:ind w:left="2750" w:hanging="98"/>
      </w:pPr>
      <w:rPr>
        <w:rFonts w:hint="default"/>
      </w:rPr>
    </w:lvl>
    <w:lvl w:ilvl="3" w:tplc="BC9074E4">
      <w:numFmt w:val="bullet"/>
      <w:lvlText w:val="•"/>
      <w:lvlJc w:val="left"/>
      <w:pPr>
        <w:ind w:left="3765" w:hanging="98"/>
      </w:pPr>
      <w:rPr>
        <w:rFonts w:hint="default"/>
      </w:rPr>
    </w:lvl>
    <w:lvl w:ilvl="4" w:tplc="AE2A286C">
      <w:numFmt w:val="bullet"/>
      <w:lvlText w:val="•"/>
      <w:lvlJc w:val="left"/>
      <w:pPr>
        <w:ind w:left="4780" w:hanging="98"/>
      </w:pPr>
      <w:rPr>
        <w:rFonts w:hint="default"/>
      </w:rPr>
    </w:lvl>
    <w:lvl w:ilvl="5" w:tplc="44E0CB34">
      <w:numFmt w:val="bullet"/>
      <w:lvlText w:val="•"/>
      <w:lvlJc w:val="left"/>
      <w:pPr>
        <w:ind w:left="5795" w:hanging="98"/>
      </w:pPr>
      <w:rPr>
        <w:rFonts w:hint="default"/>
      </w:rPr>
    </w:lvl>
    <w:lvl w:ilvl="6" w:tplc="3FDC470C">
      <w:numFmt w:val="bullet"/>
      <w:lvlText w:val="•"/>
      <w:lvlJc w:val="left"/>
      <w:pPr>
        <w:ind w:left="6810" w:hanging="98"/>
      </w:pPr>
      <w:rPr>
        <w:rFonts w:hint="default"/>
      </w:rPr>
    </w:lvl>
    <w:lvl w:ilvl="7" w:tplc="ECB2F72E">
      <w:numFmt w:val="bullet"/>
      <w:lvlText w:val="•"/>
      <w:lvlJc w:val="left"/>
      <w:pPr>
        <w:ind w:left="7825" w:hanging="98"/>
      </w:pPr>
      <w:rPr>
        <w:rFonts w:hint="default"/>
      </w:rPr>
    </w:lvl>
    <w:lvl w:ilvl="8" w:tplc="33605354">
      <w:numFmt w:val="bullet"/>
      <w:lvlText w:val="•"/>
      <w:lvlJc w:val="left"/>
      <w:pPr>
        <w:ind w:left="8840" w:hanging="98"/>
      </w:pPr>
      <w:rPr>
        <w:rFonts w:hint="default"/>
      </w:rPr>
    </w:lvl>
  </w:abstractNum>
  <w:abstractNum w:abstractNumId="8" w15:restartNumberingAfterBreak="0">
    <w:nsid w:val="13044064"/>
    <w:multiLevelType w:val="hybridMultilevel"/>
    <w:tmpl w:val="DD4A120E"/>
    <w:lvl w:ilvl="0" w:tplc="02E68F62">
      <w:numFmt w:val="bullet"/>
      <w:lvlText w:val=""/>
      <w:lvlJc w:val="left"/>
      <w:pPr>
        <w:ind w:left="967" w:hanging="360"/>
      </w:pPr>
      <w:rPr>
        <w:rFonts w:ascii="Symbol" w:eastAsia="Symbol" w:hAnsi="Symbol" w:cs="Symbol" w:hint="default"/>
        <w:w w:val="99"/>
        <w:sz w:val="20"/>
        <w:szCs w:val="20"/>
      </w:rPr>
    </w:lvl>
    <w:lvl w:ilvl="1" w:tplc="2F66E6A4">
      <w:numFmt w:val="bullet"/>
      <w:lvlText w:val="•"/>
      <w:lvlJc w:val="left"/>
      <w:pPr>
        <w:ind w:left="1934" w:hanging="360"/>
      </w:pPr>
      <w:rPr>
        <w:rFonts w:hint="default"/>
      </w:rPr>
    </w:lvl>
    <w:lvl w:ilvl="2" w:tplc="D542F7B2">
      <w:numFmt w:val="bullet"/>
      <w:lvlText w:val="•"/>
      <w:lvlJc w:val="left"/>
      <w:pPr>
        <w:ind w:left="2908" w:hanging="360"/>
      </w:pPr>
      <w:rPr>
        <w:rFonts w:hint="default"/>
      </w:rPr>
    </w:lvl>
    <w:lvl w:ilvl="3" w:tplc="1396A01E">
      <w:numFmt w:val="bullet"/>
      <w:lvlText w:val="•"/>
      <w:lvlJc w:val="left"/>
      <w:pPr>
        <w:ind w:left="3882" w:hanging="360"/>
      </w:pPr>
      <w:rPr>
        <w:rFonts w:hint="default"/>
      </w:rPr>
    </w:lvl>
    <w:lvl w:ilvl="4" w:tplc="133E7344">
      <w:numFmt w:val="bullet"/>
      <w:lvlText w:val="•"/>
      <w:lvlJc w:val="left"/>
      <w:pPr>
        <w:ind w:left="4856" w:hanging="360"/>
      </w:pPr>
      <w:rPr>
        <w:rFonts w:hint="default"/>
      </w:rPr>
    </w:lvl>
    <w:lvl w:ilvl="5" w:tplc="78501454">
      <w:numFmt w:val="bullet"/>
      <w:lvlText w:val="•"/>
      <w:lvlJc w:val="left"/>
      <w:pPr>
        <w:ind w:left="5830" w:hanging="360"/>
      </w:pPr>
      <w:rPr>
        <w:rFonts w:hint="default"/>
      </w:rPr>
    </w:lvl>
    <w:lvl w:ilvl="6" w:tplc="38DEE6CA">
      <w:numFmt w:val="bullet"/>
      <w:lvlText w:val="•"/>
      <w:lvlJc w:val="left"/>
      <w:pPr>
        <w:ind w:left="6804" w:hanging="360"/>
      </w:pPr>
      <w:rPr>
        <w:rFonts w:hint="default"/>
      </w:rPr>
    </w:lvl>
    <w:lvl w:ilvl="7" w:tplc="531011E8">
      <w:numFmt w:val="bullet"/>
      <w:lvlText w:val="•"/>
      <w:lvlJc w:val="left"/>
      <w:pPr>
        <w:ind w:left="7778" w:hanging="360"/>
      </w:pPr>
      <w:rPr>
        <w:rFonts w:hint="default"/>
      </w:rPr>
    </w:lvl>
    <w:lvl w:ilvl="8" w:tplc="3D66D490">
      <w:numFmt w:val="bullet"/>
      <w:lvlText w:val="•"/>
      <w:lvlJc w:val="left"/>
      <w:pPr>
        <w:ind w:left="8752" w:hanging="360"/>
      </w:pPr>
      <w:rPr>
        <w:rFonts w:hint="default"/>
      </w:rPr>
    </w:lvl>
  </w:abstractNum>
  <w:abstractNum w:abstractNumId="9" w15:restartNumberingAfterBreak="0">
    <w:nsid w:val="14331EBF"/>
    <w:multiLevelType w:val="hybridMultilevel"/>
    <w:tmpl w:val="62B88D72"/>
    <w:lvl w:ilvl="0" w:tplc="E5F0E50C">
      <w:numFmt w:val="bullet"/>
      <w:lvlText w:val="-"/>
      <w:lvlJc w:val="left"/>
      <w:pPr>
        <w:ind w:left="822" w:hanging="98"/>
      </w:pPr>
      <w:rPr>
        <w:rFonts w:ascii="Arial" w:eastAsia="Arial" w:hAnsi="Arial" w:cs="Arial" w:hint="default"/>
        <w:w w:val="100"/>
        <w:sz w:val="16"/>
        <w:szCs w:val="16"/>
      </w:rPr>
    </w:lvl>
    <w:lvl w:ilvl="1" w:tplc="BD24A9A6">
      <w:numFmt w:val="bullet"/>
      <w:lvlText w:val="•"/>
      <w:lvlJc w:val="left"/>
      <w:pPr>
        <w:ind w:left="1825" w:hanging="98"/>
      </w:pPr>
      <w:rPr>
        <w:rFonts w:hint="default"/>
      </w:rPr>
    </w:lvl>
    <w:lvl w:ilvl="2" w:tplc="D0F253C4">
      <w:numFmt w:val="bullet"/>
      <w:lvlText w:val="•"/>
      <w:lvlJc w:val="left"/>
      <w:pPr>
        <w:ind w:left="2830" w:hanging="98"/>
      </w:pPr>
      <w:rPr>
        <w:rFonts w:hint="default"/>
      </w:rPr>
    </w:lvl>
    <w:lvl w:ilvl="3" w:tplc="14FEAE94">
      <w:numFmt w:val="bullet"/>
      <w:lvlText w:val="•"/>
      <w:lvlJc w:val="left"/>
      <w:pPr>
        <w:ind w:left="3835" w:hanging="98"/>
      </w:pPr>
      <w:rPr>
        <w:rFonts w:hint="default"/>
      </w:rPr>
    </w:lvl>
    <w:lvl w:ilvl="4" w:tplc="F3F80CBC">
      <w:numFmt w:val="bullet"/>
      <w:lvlText w:val="•"/>
      <w:lvlJc w:val="left"/>
      <w:pPr>
        <w:ind w:left="4840" w:hanging="98"/>
      </w:pPr>
      <w:rPr>
        <w:rFonts w:hint="default"/>
      </w:rPr>
    </w:lvl>
    <w:lvl w:ilvl="5" w:tplc="0EECE67A">
      <w:numFmt w:val="bullet"/>
      <w:lvlText w:val="•"/>
      <w:lvlJc w:val="left"/>
      <w:pPr>
        <w:ind w:left="5845" w:hanging="98"/>
      </w:pPr>
      <w:rPr>
        <w:rFonts w:hint="default"/>
      </w:rPr>
    </w:lvl>
    <w:lvl w:ilvl="6" w:tplc="8C24E592">
      <w:numFmt w:val="bullet"/>
      <w:lvlText w:val="•"/>
      <w:lvlJc w:val="left"/>
      <w:pPr>
        <w:ind w:left="6850" w:hanging="98"/>
      </w:pPr>
      <w:rPr>
        <w:rFonts w:hint="default"/>
      </w:rPr>
    </w:lvl>
    <w:lvl w:ilvl="7" w:tplc="BFB04E2C">
      <w:numFmt w:val="bullet"/>
      <w:lvlText w:val="•"/>
      <w:lvlJc w:val="left"/>
      <w:pPr>
        <w:ind w:left="7855" w:hanging="98"/>
      </w:pPr>
      <w:rPr>
        <w:rFonts w:hint="default"/>
      </w:rPr>
    </w:lvl>
    <w:lvl w:ilvl="8" w:tplc="55681318">
      <w:numFmt w:val="bullet"/>
      <w:lvlText w:val="•"/>
      <w:lvlJc w:val="left"/>
      <w:pPr>
        <w:ind w:left="8860" w:hanging="98"/>
      </w:pPr>
      <w:rPr>
        <w:rFonts w:hint="default"/>
      </w:rPr>
    </w:lvl>
  </w:abstractNum>
  <w:abstractNum w:abstractNumId="10" w15:restartNumberingAfterBreak="0">
    <w:nsid w:val="15EF1EB7"/>
    <w:multiLevelType w:val="hybridMultilevel"/>
    <w:tmpl w:val="0ACCA712"/>
    <w:lvl w:ilvl="0" w:tplc="FFFC0028">
      <w:numFmt w:val="bullet"/>
      <w:lvlText w:val=""/>
      <w:lvlJc w:val="left"/>
      <w:pPr>
        <w:ind w:left="468" w:hanging="360"/>
      </w:pPr>
      <w:rPr>
        <w:rFonts w:ascii="Symbol" w:eastAsia="Symbol" w:hAnsi="Symbol" w:cs="Symbol" w:hint="default"/>
        <w:w w:val="99"/>
        <w:sz w:val="20"/>
        <w:szCs w:val="20"/>
      </w:rPr>
    </w:lvl>
    <w:lvl w:ilvl="1" w:tplc="36444D96">
      <w:numFmt w:val="bullet"/>
      <w:lvlText w:val="•"/>
      <w:lvlJc w:val="left"/>
      <w:pPr>
        <w:ind w:left="1007" w:hanging="360"/>
      </w:pPr>
      <w:rPr>
        <w:rFonts w:hint="default"/>
      </w:rPr>
    </w:lvl>
    <w:lvl w:ilvl="2" w:tplc="E28EEEEE">
      <w:numFmt w:val="bullet"/>
      <w:lvlText w:val="•"/>
      <w:lvlJc w:val="left"/>
      <w:pPr>
        <w:ind w:left="1554" w:hanging="360"/>
      </w:pPr>
      <w:rPr>
        <w:rFonts w:hint="default"/>
      </w:rPr>
    </w:lvl>
    <w:lvl w:ilvl="3" w:tplc="E9BA19A8">
      <w:numFmt w:val="bullet"/>
      <w:lvlText w:val="•"/>
      <w:lvlJc w:val="left"/>
      <w:pPr>
        <w:ind w:left="2101" w:hanging="360"/>
      </w:pPr>
      <w:rPr>
        <w:rFonts w:hint="default"/>
      </w:rPr>
    </w:lvl>
    <w:lvl w:ilvl="4" w:tplc="BD60875C">
      <w:numFmt w:val="bullet"/>
      <w:lvlText w:val="•"/>
      <w:lvlJc w:val="left"/>
      <w:pPr>
        <w:ind w:left="2648" w:hanging="360"/>
      </w:pPr>
      <w:rPr>
        <w:rFonts w:hint="default"/>
      </w:rPr>
    </w:lvl>
    <w:lvl w:ilvl="5" w:tplc="35241302">
      <w:numFmt w:val="bullet"/>
      <w:lvlText w:val="•"/>
      <w:lvlJc w:val="left"/>
      <w:pPr>
        <w:ind w:left="3195" w:hanging="360"/>
      </w:pPr>
      <w:rPr>
        <w:rFonts w:hint="default"/>
      </w:rPr>
    </w:lvl>
    <w:lvl w:ilvl="6" w:tplc="A91C4294">
      <w:numFmt w:val="bullet"/>
      <w:lvlText w:val="•"/>
      <w:lvlJc w:val="left"/>
      <w:pPr>
        <w:ind w:left="3742" w:hanging="360"/>
      </w:pPr>
      <w:rPr>
        <w:rFonts w:hint="default"/>
      </w:rPr>
    </w:lvl>
    <w:lvl w:ilvl="7" w:tplc="A3D24C88">
      <w:numFmt w:val="bullet"/>
      <w:lvlText w:val="•"/>
      <w:lvlJc w:val="left"/>
      <w:pPr>
        <w:ind w:left="4289" w:hanging="360"/>
      </w:pPr>
      <w:rPr>
        <w:rFonts w:hint="default"/>
      </w:rPr>
    </w:lvl>
    <w:lvl w:ilvl="8" w:tplc="7EBA3828">
      <w:numFmt w:val="bullet"/>
      <w:lvlText w:val="•"/>
      <w:lvlJc w:val="left"/>
      <w:pPr>
        <w:ind w:left="4836" w:hanging="360"/>
      </w:pPr>
      <w:rPr>
        <w:rFonts w:hint="default"/>
      </w:rPr>
    </w:lvl>
  </w:abstractNum>
  <w:abstractNum w:abstractNumId="11" w15:restartNumberingAfterBreak="0">
    <w:nsid w:val="160450D5"/>
    <w:multiLevelType w:val="hybridMultilevel"/>
    <w:tmpl w:val="9DB0F146"/>
    <w:lvl w:ilvl="0" w:tplc="C2107598">
      <w:start w:val="1"/>
      <w:numFmt w:val="decimal"/>
      <w:lvlText w:val="%1."/>
      <w:lvlJc w:val="left"/>
      <w:pPr>
        <w:ind w:left="730" w:hanging="178"/>
      </w:pPr>
      <w:rPr>
        <w:rFonts w:ascii="Arial" w:eastAsia="Arial" w:hAnsi="Arial" w:cs="Arial" w:hint="default"/>
        <w:w w:val="100"/>
        <w:sz w:val="16"/>
        <w:szCs w:val="16"/>
      </w:rPr>
    </w:lvl>
    <w:lvl w:ilvl="1" w:tplc="C7D614D4">
      <w:numFmt w:val="bullet"/>
      <w:lvlText w:val="•"/>
      <w:lvlJc w:val="left"/>
      <w:pPr>
        <w:ind w:left="1753" w:hanging="178"/>
      </w:pPr>
      <w:rPr>
        <w:rFonts w:hint="default"/>
      </w:rPr>
    </w:lvl>
    <w:lvl w:ilvl="2" w:tplc="74A68AD8">
      <w:numFmt w:val="bullet"/>
      <w:lvlText w:val="•"/>
      <w:lvlJc w:val="left"/>
      <w:pPr>
        <w:ind w:left="2767" w:hanging="178"/>
      </w:pPr>
      <w:rPr>
        <w:rFonts w:hint="default"/>
      </w:rPr>
    </w:lvl>
    <w:lvl w:ilvl="3" w:tplc="E91430F8">
      <w:numFmt w:val="bullet"/>
      <w:lvlText w:val="•"/>
      <w:lvlJc w:val="left"/>
      <w:pPr>
        <w:ind w:left="3781" w:hanging="178"/>
      </w:pPr>
      <w:rPr>
        <w:rFonts w:hint="default"/>
      </w:rPr>
    </w:lvl>
    <w:lvl w:ilvl="4" w:tplc="E1D442D8">
      <w:numFmt w:val="bullet"/>
      <w:lvlText w:val="•"/>
      <w:lvlJc w:val="left"/>
      <w:pPr>
        <w:ind w:left="4795" w:hanging="178"/>
      </w:pPr>
      <w:rPr>
        <w:rFonts w:hint="default"/>
      </w:rPr>
    </w:lvl>
    <w:lvl w:ilvl="5" w:tplc="C204AFB6">
      <w:numFmt w:val="bullet"/>
      <w:lvlText w:val="•"/>
      <w:lvlJc w:val="left"/>
      <w:pPr>
        <w:ind w:left="5809" w:hanging="178"/>
      </w:pPr>
      <w:rPr>
        <w:rFonts w:hint="default"/>
      </w:rPr>
    </w:lvl>
    <w:lvl w:ilvl="6" w:tplc="66565A3A">
      <w:numFmt w:val="bullet"/>
      <w:lvlText w:val="•"/>
      <w:lvlJc w:val="left"/>
      <w:pPr>
        <w:ind w:left="6823" w:hanging="178"/>
      </w:pPr>
      <w:rPr>
        <w:rFonts w:hint="default"/>
      </w:rPr>
    </w:lvl>
    <w:lvl w:ilvl="7" w:tplc="F0F69846">
      <w:numFmt w:val="bullet"/>
      <w:lvlText w:val="•"/>
      <w:lvlJc w:val="left"/>
      <w:pPr>
        <w:ind w:left="7837" w:hanging="178"/>
      </w:pPr>
      <w:rPr>
        <w:rFonts w:hint="default"/>
      </w:rPr>
    </w:lvl>
    <w:lvl w:ilvl="8" w:tplc="20E8B5E2">
      <w:numFmt w:val="bullet"/>
      <w:lvlText w:val="•"/>
      <w:lvlJc w:val="left"/>
      <w:pPr>
        <w:ind w:left="8851" w:hanging="178"/>
      </w:pPr>
      <w:rPr>
        <w:rFonts w:hint="default"/>
      </w:rPr>
    </w:lvl>
  </w:abstractNum>
  <w:abstractNum w:abstractNumId="12" w15:restartNumberingAfterBreak="0">
    <w:nsid w:val="1BDA2894"/>
    <w:multiLevelType w:val="hybridMultilevel"/>
    <w:tmpl w:val="BC8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C056E"/>
    <w:multiLevelType w:val="hybridMultilevel"/>
    <w:tmpl w:val="0C08ED8A"/>
    <w:lvl w:ilvl="0" w:tplc="76843F76">
      <w:start w:val="1"/>
      <w:numFmt w:val="decimal"/>
      <w:lvlText w:val="%1."/>
      <w:lvlJc w:val="left"/>
      <w:pPr>
        <w:ind w:left="107" w:hanging="202"/>
      </w:pPr>
      <w:rPr>
        <w:rFonts w:ascii="Times New Roman" w:eastAsia="Times New Roman" w:hAnsi="Times New Roman" w:cs="Times New Roman" w:hint="default"/>
        <w:spacing w:val="0"/>
        <w:w w:val="99"/>
        <w:sz w:val="20"/>
        <w:szCs w:val="20"/>
      </w:rPr>
    </w:lvl>
    <w:lvl w:ilvl="1" w:tplc="16A65020">
      <w:numFmt w:val="bullet"/>
      <w:lvlText w:val="•"/>
      <w:lvlJc w:val="left"/>
      <w:pPr>
        <w:ind w:left="863" w:hanging="202"/>
      </w:pPr>
      <w:rPr>
        <w:rFonts w:hint="default"/>
      </w:rPr>
    </w:lvl>
    <w:lvl w:ilvl="2" w:tplc="566E2E22">
      <w:numFmt w:val="bullet"/>
      <w:lvlText w:val="•"/>
      <w:lvlJc w:val="left"/>
      <w:pPr>
        <w:ind w:left="1626" w:hanging="202"/>
      </w:pPr>
      <w:rPr>
        <w:rFonts w:hint="default"/>
      </w:rPr>
    </w:lvl>
    <w:lvl w:ilvl="3" w:tplc="394A2004">
      <w:numFmt w:val="bullet"/>
      <w:lvlText w:val="•"/>
      <w:lvlJc w:val="left"/>
      <w:pPr>
        <w:ind w:left="2389" w:hanging="202"/>
      </w:pPr>
      <w:rPr>
        <w:rFonts w:hint="default"/>
      </w:rPr>
    </w:lvl>
    <w:lvl w:ilvl="4" w:tplc="A1DE6B34">
      <w:numFmt w:val="bullet"/>
      <w:lvlText w:val="•"/>
      <w:lvlJc w:val="left"/>
      <w:pPr>
        <w:ind w:left="3152" w:hanging="202"/>
      </w:pPr>
      <w:rPr>
        <w:rFonts w:hint="default"/>
      </w:rPr>
    </w:lvl>
    <w:lvl w:ilvl="5" w:tplc="2B3C05A4">
      <w:numFmt w:val="bullet"/>
      <w:lvlText w:val="•"/>
      <w:lvlJc w:val="left"/>
      <w:pPr>
        <w:ind w:left="3915" w:hanging="202"/>
      </w:pPr>
      <w:rPr>
        <w:rFonts w:hint="default"/>
      </w:rPr>
    </w:lvl>
    <w:lvl w:ilvl="6" w:tplc="C3C04D8A">
      <w:numFmt w:val="bullet"/>
      <w:lvlText w:val="•"/>
      <w:lvlJc w:val="left"/>
      <w:pPr>
        <w:ind w:left="4678" w:hanging="202"/>
      </w:pPr>
      <w:rPr>
        <w:rFonts w:hint="default"/>
      </w:rPr>
    </w:lvl>
    <w:lvl w:ilvl="7" w:tplc="3708960A">
      <w:numFmt w:val="bullet"/>
      <w:lvlText w:val="•"/>
      <w:lvlJc w:val="left"/>
      <w:pPr>
        <w:ind w:left="5441" w:hanging="202"/>
      </w:pPr>
      <w:rPr>
        <w:rFonts w:hint="default"/>
      </w:rPr>
    </w:lvl>
    <w:lvl w:ilvl="8" w:tplc="8BBC4014">
      <w:numFmt w:val="bullet"/>
      <w:lvlText w:val="•"/>
      <w:lvlJc w:val="left"/>
      <w:pPr>
        <w:ind w:left="6204" w:hanging="202"/>
      </w:pPr>
      <w:rPr>
        <w:rFonts w:hint="default"/>
      </w:rPr>
    </w:lvl>
  </w:abstractNum>
  <w:abstractNum w:abstractNumId="14" w15:restartNumberingAfterBreak="0">
    <w:nsid w:val="1C4C3AA6"/>
    <w:multiLevelType w:val="hybridMultilevel"/>
    <w:tmpl w:val="7BD6647A"/>
    <w:lvl w:ilvl="0" w:tplc="07F48C88">
      <w:numFmt w:val="bullet"/>
      <w:lvlText w:val=""/>
      <w:lvlJc w:val="left"/>
      <w:pPr>
        <w:ind w:left="1028" w:hanging="360"/>
      </w:pPr>
      <w:rPr>
        <w:rFonts w:ascii="Symbol" w:eastAsia="Symbol" w:hAnsi="Symbol" w:cs="Symbol" w:hint="default"/>
        <w:w w:val="99"/>
        <w:sz w:val="20"/>
        <w:szCs w:val="20"/>
      </w:rPr>
    </w:lvl>
    <w:lvl w:ilvl="1" w:tplc="A5042AC2">
      <w:numFmt w:val="bullet"/>
      <w:lvlText w:val="•"/>
      <w:lvlJc w:val="left"/>
      <w:pPr>
        <w:ind w:left="1988" w:hanging="360"/>
      </w:pPr>
      <w:rPr>
        <w:rFonts w:hint="default"/>
      </w:rPr>
    </w:lvl>
    <w:lvl w:ilvl="2" w:tplc="9B2EA7E0">
      <w:numFmt w:val="bullet"/>
      <w:lvlText w:val="•"/>
      <w:lvlJc w:val="left"/>
      <w:pPr>
        <w:ind w:left="2956" w:hanging="360"/>
      </w:pPr>
      <w:rPr>
        <w:rFonts w:hint="default"/>
      </w:rPr>
    </w:lvl>
    <w:lvl w:ilvl="3" w:tplc="B3CE8276">
      <w:numFmt w:val="bullet"/>
      <w:lvlText w:val="•"/>
      <w:lvlJc w:val="left"/>
      <w:pPr>
        <w:ind w:left="3924" w:hanging="360"/>
      </w:pPr>
      <w:rPr>
        <w:rFonts w:hint="default"/>
      </w:rPr>
    </w:lvl>
    <w:lvl w:ilvl="4" w:tplc="5180F726">
      <w:numFmt w:val="bullet"/>
      <w:lvlText w:val="•"/>
      <w:lvlJc w:val="left"/>
      <w:pPr>
        <w:ind w:left="4892" w:hanging="360"/>
      </w:pPr>
      <w:rPr>
        <w:rFonts w:hint="default"/>
      </w:rPr>
    </w:lvl>
    <w:lvl w:ilvl="5" w:tplc="3514D1BC">
      <w:numFmt w:val="bullet"/>
      <w:lvlText w:val="•"/>
      <w:lvlJc w:val="left"/>
      <w:pPr>
        <w:ind w:left="5860" w:hanging="360"/>
      </w:pPr>
      <w:rPr>
        <w:rFonts w:hint="default"/>
      </w:rPr>
    </w:lvl>
    <w:lvl w:ilvl="6" w:tplc="DA4C3CB6">
      <w:numFmt w:val="bullet"/>
      <w:lvlText w:val="•"/>
      <w:lvlJc w:val="left"/>
      <w:pPr>
        <w:ind w:left="6828" w:hanging="360"/>
      </w:pPr>
      <w:rPr>
        <w:rFonts w:hint="default"/>
      </w:rPr>
    </w:lvl>
    <w:lvl w:ilvl="7" w:tplc="7FD8F620">
      <w:numFmt w:val="bullet"/>
      <w:lvlText w:val="•"/>
      <w:lvlJc w:val="left"/>
      <w:pPr>
        <w:ind w:left="7796" w:hanging="360"/>
      </w:pPr>
      <w:rPr>
        <w:rFonts w:hint="default"/>
      </w:rPr>
    </w:lvl>
    <w:lvl w:ilvl="8" w:tplc="EF1825A2">
      <w:numFmt w:val="bullet"/>
      <w:lvlText w:val="•"/>
      <w:lvlJc w:val="left"/>
      <w:pPr>
        <w:ind w:left="8764" w:hanging="360"/>
      </w:pPr>
      <w:rPr>
        <w:rFonts w:hint="default"/>
      </w:rPr>
    </w:lvl>
  </w:abstractNum>
  <w:abstractNum w:abstractNumId="15" w15:restartNumberingAfterBreak="0">
    <w:nsid w:val="23EA7C35"/>
    <w:multiLevelType w:val="hybridMultilevel"/>
    <w:tmpl w:val="C4848E52"/>
    <w:lvl w:ilvl="0" w:tplc="622A3974">
      <w:start w:val="6"/>
      <w:numFmt w:val="decimal"/>
      <w:lvlText w:val="%1."/>
      <w:lvlJc w:val="left"/>
      <w:pPr>
        <w:ind w:left="909" w:hanging="185"/>
      </w:pPr>
      <w:rPr>
        <w:rFonts w:ascii="Arial" w:eastAsia="Arial" w:hAnsi="Arial" w:cs="Arial" w:hint="default"/>
        <w:w w:val="100"/>
        <w:sz w:val="16"/>
        <w:szCs w:val="16"/>
      </w:rPr>
    </w:lvl>
    <w:lvl w:ilvl="1" w:tplc="A6E2C6E0">
      <w:numFmt w:val="bullet"/>
      <w:lvlText w:val="•"/>
      <w:lvlJc w:val="left"/>
      <w:pPr>
        <w:ind w:left="1896" w:hanging="185"/>
      </w:pPr>
      <w:rPr>
        <w:rFonts w:hint="default"/>
      </w:rPr>
    </w:lvl>
    <w:lvl w:ilvl="2" w:tplc="0DEC6F2C">
      <w:numFmt w:val="bullet"/>
      <w:lvlText w:val="•"/>
      <w:lvlJc w:val="left"/>
      <w:pPr>
        <w:ind w:left="2893" w:hanging="185"/>
      </w:pPr>
      <w:rPr>
        <w:rFonts w:hint="default"/>
      </w:rPr>
    </w:lvl>
    <w:lvl w:ilvl="3" w:tplc="45541AD8">
      <w:numFmt w:val="bullet"/>
      <w:lvlText w:val="•"/>
      <w:lvlJc w:val="left"/>
      <w:pPr>
        <w:ind w:left="3890" w:hanging="185"/>
      </w:pPr>
      <w:rPr>
        <w:rFonts w:hint="default"/>
      </w:rPr>
    </w:lvl>
    <w:lvl w:ilvl="4" w:tplc="3DAC389C">
      <w:numFmt w:val="bullet"/>
      <w:lvlText w:val="•"/>
      <w:lvlJc w:val="left"/>
      <w:pPr>
        <w:ind w:left="4887" w:hanging="185"/>
      </w:pPr>
      <w:rPr>
        <w:rFonts w:hint="default"/>
      </w:rPr>
    </w:lvl>
    <w:lvl w:ilvl="5" w:tplc="3120FA92">
      <w:numFmt w:val="bullet"/>
      <w:lvlText w:val="•"/>
      <w:lvlJc w:val="left"/>
      <w:pPr>
        <w:ind w:left="5884" w:hanging="185"/>
      </w:pPr>
      <w:rPr>
        <w:rFonts w:hint="default"/>
      </w:rPr>
    </w:lvl>
    <w:lvl w:ilvl="6" w:tplc="65ACD5EA">
      <w:numFmt w:val="bullet"/>
      <w:lvlText w:val="•"/>
      <w:lvlJc w:val="left"/>
      <w:pPr>
        <w:ind w:left="6881" w:hanging="185"/>
      </w:pPr>
      <w:rPr>
        <w:rFonts w:hint="default"/>
      </w:rPr>
    </w:lvl>
    <w:lvl w:ilvl="7" w:tplc="F2322CD4">
      <w:numFmt w:val="bullet"/>
      <w:lvlText w:val="•"/>
      <w:lvlJc w:val="left"/>
      <w:pPr>
        <w:ind w:left="7878" w:hanging="185"/>
      </w:pPr>
      <w:rPr>
        <w:rFonts w:hint="default"/>
      </w:rPr>
    </w:lvl>
    <w:lvl w:ilvl="8" w:tplc="3D86C59C">
      <w:numFmt w:val="bullet"/>
      <w:lvlText w:val="•"/>
      <w:lvlJc w:val="left"/>
      <w:pPr>
        <w:ind w:left="8875" w:hanging="185"/>
      </w:pPr>
      <w:rPr>
        <w:rFonts w:hint="default"/>
      </w:rPr>
    </w:lvl>
  </w:abstractNum>
  <w:abstractNum w:abstractNumId="16" w15:restartNumberingAfterBreak="0">
    <w:nsid w:val="301B38E8"/>
    <w:multiLevelType w:val="hybridMultilevel"/>
    <w:tmpl w:val="A2D2FE7A"/>
    <w:lvl w:ilvl="0" w:tplc="2160CDCA">
      <w:start w:val="1"/>
      <w:numFmt w:val="decimal"/>
      <w:lvlText w:val="%1."/>
      <w:lvlJc w:val="left"/>
      <w:pPr>
        <w:ind w:left="364" w:hanging="245"/>
      </w:pPr>
      <w:rPr>
        <w:rFonts w:ascii="Arial" w:eastAsia="Arial" w:hAnsi="Arial" w:cs="Arial" w:hint="default"/>
        <w:b/>
        <w:bCs/>
        <w:spacing w:val="-1"/>
        <w:w w:val="100"/>
        <w:sz w:val="20"/>
        <w:szCs w:val="20"/>
      </w:rPr>
    </w:lvl>
    <w:lvl w:ilvl="1" w:tplc="51B64980">
      <w:numFmt w:val="bullet"/>
      <w:lvlText w:val="•"/>
      <w:lvlJc w:val="left"/>
      <w:pPr>
        <w:ind w:left="1436" w:hanging="245"/>
      </w:pPr>
      <w:rPr>
        <w:rFonts w:hint="default"/>
      </w:rPr>
    </w:lvl>
    <w:lvl w:ilvl="2" w:tplc="37D67784">
      <w:numFmt w:val="bullet"/>
      <w:lvlText w:val="•"/>
      <w:lvlJc w:val="left"/>
      <w:pPr>
        <w:ind w:left="2512" w:hanging="245"/>
      </w:pPr>
      <w:rPr>
        <w:rFonts w:hint="default"/>
      </w:rPr>
    </w:lvl>
    <w:lvl w:ilvl="3" w:tplc="80D867FE">
      <w:numFmt w:val="bullet"/>
      <w:lvlText w:val="•"/>
      <w:lvlJc w:val="left"/>
      <w:pPr>
        <w:ind w:left="3588" w:hanging="245"/>
      </w:pPr>
      <w:rPr>
        <w:rFonts w:hint="default"/>
      </w:rPr>
    </w:lvl>
    <w:lvl w:ilvl="4" w:tplc="F9803E46">
      <w:numFmt w:val="bullet"/>
      <w:lvlText w:val="•"/>
      <w:lvlJc w:val="left"/>
      <w:pPr>
        <w:ind w:left="4664" w:hanging="245"/>
      </w:pPr>
      <w:rPr>
        <w:rFonts w:hint="default"/>
      </w:rPr>
    </w:lvl>
    <w:lvl w:ilvl="5" w:tplc="8CB8E38C">
      <w:numFmt w:val="bullet"/>
      <w:lvlText w:val="•"/>
      <w:lvlJc w:val="left"/>
      <w:pPr>
        <w:ind w:left="5740" w:hanging="245"/>
      </w:pPr>
      <w:rPr>
        <w:rFonts w:hint="default"/>
      </w:rPr>
    </w:lvl>
    <w:lvl w:ilvl="6" w:tplc="1F5C87AC">
      <w:numFmt w:val="bullet"/>
      <w:lvlText w:val="•"/>
      <w:lvlJc w:val="left"/>
      <w:pPr>
        <w:ind w:left="6816" w:hanging="245"/>
      </w:pPr>
      <w:rPr>
        <w:rFonts w:hint="default"/>
      </w:rPr>
    </w:lvl>
    <w:lvl w:ilvl="7" w:tplc="616E2CFC">
      <w:numFmt w:val="bullet"/>
      <w:lvlText w:val="•"/>
      <w:lvlJc w:val="left"/>
      <w:pPr>
        <w:ind w:left="7892" w:hanging="245"/>
      </w:pPr>
      <w:rPr>
        <w:rFonts w:hint="default"/>
      </w:rPr>
    </w:lvl>
    <w:lvl w:ilvl="8" w:tplc="3A983B46">
      <w:numFmt w:val="bullet"/>
      <w:lvlText w:val="•"/>
      <w:lvlJc w:val="left"/>
      <w:pPr>
        <w:ind w:left="8968" w:hanging="245"/>
      </w:pPr>
      <w:rPr>
        <w:rFonts w:hint="default"/>
      </w:rPr>
    </w:lvl>
  </w:abstractNum>
  <w:abstractNum w:abstractNumId="17" w15:restartNumberingAfterBreak="0">
    <w:nsid w:val="353B5ED6"/>
    <w:multiLevelType w:val="hybridMultilevel"/>
    <w:tmpl w:val="2A22C7E2"/>
    <w:lvl w:ilvl="0" w:tplc="BAA4CE4C">
      <w:start w:val="1"/>
      <w:numFmt w:val="upperLetter"/>
      <w:lvlText w:val="%1."/>
      <w:lvlJc w:val="left"/>
      <w:pPr>
        <w:ind w:left="680" w:hanging="255"/>
      </w:pPr>
      <w:rPr>
        <w:rFonts w:ascii="Arial" w:eastAsia="Arial" w:hAnsi="Arial" w:cs="Arial" w:hint="default"/>
        <w:b/>
        <w:bCs/>
        <w:spacing w:val="-5"/>
        <w:w w:val="99"/>
        <w:sz w:val="20"/>
        <w:szCs w:val="20"/>
      </w:rPr>
    </w:lvl>
    <w:lvl w:ilvl="1" w:tplc="BB4AAC02">
      <w:numFmt w:val="bullet"/>
      <w:lvlText w:val="•"/>
      <w:lvlJc w:val="left"/>
      <w:pPr>
        <w:ind w:left="1682" w:hanging="255"/>
      </w:pPr>
      <w:rPr>
        <w:rFonts w:hint="default"/>
      </w:rPr>
    </w:lvl>
    <w:lvl w:ilvl="2" w:tplc="76D09EEE">
      <w:numFmt w:val="bullet"/>
      <w:lvlText w:val="•"/>
      <w:lvlJc w:val="left"/>
      <w:pPr>
        <w:ind w:left="2684" w:hanging="255"/>
      </w:pPr>
      <w:rPr>
        <w:rFonts w:hint="default"/>
      </w:rPr>
    </w:lvl>
    <w:lvl w:ilvl="3" w:tplc="9D88ECCC">
      <w:numFmt w:val="bullet"/>
      <w:lvlText w:val="•"/>
      <w:lvlJc w:val="left"/>
      <w:pPr>
        <w:ind w:left="3686" w:hanging="255"/>
      </w:pPr>
      <w:rPr>
        <w:rFonts w:hint="default"/>
      </w:rPr>
    </w:lvl>
    <w:lvl w:ilvl="4" w:tplc="ED0EF11E">
      <w:numFmt w:val="bullet"/>
      <w:lvlText w:val="•"/>
      <w:lvlJc w:val="left"/>
      <w:pPr>
        <w:ind w:left="4688" w:hanging="255"/>
      </w:pPr>
      <w:rPr>
        <w:rFonts w:hint="default"/>
      </w:rPr>
    </w:lvl>
    <w:lvl w:ilvl="5" w:tplc="C28AE0C4">
      <w:numFmt w:val="bullet"/>
      <w:lvlText w:val="•"/>
      <w:lvlJc w:val="left"/>
      <w:pPr>
        <w:ind w:left="5690" w:hanging="255"/>
      </w:pPr>
      <w:rPr>
        <w:rFonts w:hint="default"/>
      </w:rPr>
    </w:lvl>
    <w:lvl w:ilvl="6" w:tplc="85349A90">
      <w:numFmt w:val="bullet"/>
      <w:lvlText w:val="•"/>
      <w:lvlJc w:val="left"/>
      <w:pPr>
        <w:ind w:left="6692" w:hanging="255"/>
      </w:pPr>
      <w:rPr>
        <w:rFonts w:hint="default"/>
      </w:rPr>
    </w:lvl>
    <w:lvl w:ilvl="7" w:tplc="08FE378E">
      <w:numFmt w:val="bullet"/>
      <w:lvlText w:val="•"/>
      <w:lvlJc w:val="left"/>
      <w:pPr>
        <w:ind w:left="7694" w:hanging="255"/>
      </w:pPr>
      <w:rPr>
        <w:rFonts w:hint="default"/>
      </w:rPr>
    </w:lvl>
    <w:lvl w:ilvl="8" w:tplc="B7FE05FA">
      <w:numFmt w:val="bullet"/>
      <w:lvlText w:val="•"/>
      <w:lvlJc w:val="left"/>
      <w:pPr>
        <w:ind w:left="8696" w:hanging="255"/>
      </w:pPr>
      <w:rPr>
        <w:rFonts w:hint="default"/>
      </w:rPr>
    </w:lvl>
  </w:abstractNum>
  <w:abstractNum w:abstractNumId="18" w15:restartNumberingAfterBreak="0">
    <w:nsid w:val="38FF4A09"/>
    <w:multiLevelType w:val="hybridMultilevel"/>
    <w:tmpl w:val="04069E14"/>
    <w:lvl w:ilvl="0" w:tplc="F51AA1C2">
      <w:start w:val="1"/>
      <w:numFmt w:val="decimal"/>
      <w:lvlText w:val="%1."/>
      <w:lvlJc w:val="left"/>
      <w:pPr>
        <w:ind w:left="386" w:hanging="267"/>
      </w:pPr>
      <w:rPr>
        <w:rFonts w:ascii="Arial" w:eastAsia="Arial" w:hAnsi="Arial" w:cs="Arial" w:hint="default"/>
        <w:b/>
        <w:bCs/>
        <w:w w:val="100"/>
        <w:sz w:val="24"/>
        <w:szCs w:val="24"/>
      </w:rPr>
    </w:lvl>
    <w:lvl w:ilvl="1" w:tplc="02DC2E1E">
      <w:numFmt w:val="bullet"/>
      <w:lvlText w:val="•"/>
      <w:lvlJc w:val="left"/>
      <w:pPr>
        <w:ind w:left="1454" w:hanging="267"/>
      </w:pPr>
      <w:rPr>
        <w:rFonts w:hint="default"/>
      </w:rPr>
    </w:lvl>
    <w:lvl w:ilvl="2" w:tplc="AA9459DA">
      <w:numFmt w:val="bullet"/>
      <w:lvlText w:val="•"/>
      <w:lvlJc w:val="left"/>
      <w:pPr>
        <w:ind w:left="2528" w:hanging="267"/>
      </w:pPr>
      <w:rPr>
        <w:rFonts w:hint="default"/>
      </w:rPr>
    </w:lvl>
    <w:lvl w:ilvl="3" w:tplc="6370436A">
      <w:numFmt w:val="bullet"/>
      <w:lvlText w:val="•"/>
      <w:lvlJc w:val="left"/>
      <w:pPr>
        <w:ind w:left="3602" w:hanging="267"/>
      </w:pPr>
      <w:rPr>
        <w:rFonts w:hint="default"/>
      </w:rPr>
    </w:lvl>
    <w:lvl w:ilvl="4" w:tplc="A498C598">
      <w:numFmt w:val="bullet"/>
      <w:lvlText w:val="•"/>
      <w:lvlJc w:val="left"/>
      <w:pPr>
        <w:ind w:left="4676" w:hanging="267"/>
      </w:pPr>
      <w:rPr>
        <w:rFonts w:hint="default"/>
      </w:rPr>
    </w:lvl>
    <w:lvl w:ilvl="5" w:tplc="E398EBFA">
      <w:numFmt w:val="bullet"/>
      <w:lvlText w:val="•"/>
      <w:lvlJc w:val="left"/>
      <w:pPr>
        <w:ind w:left="5750" w:hanging="267"/>
      </w:pPr>
      <w:rPr>
        <w:rFonts w:hint="default"/>
      </w:rPr>
    </w:lvl>
    <w:lvl w:ilvl="6" w:tplc="968E671A">
      <w:numFmt w:val="bullet"/>
      <w:lvlText w:val="•"/>
      <w:lvlJc w:val="left"/>
      <w:pPr>
        <w:ind w:left="6824" w:hanging="267"/>
      </w:pPr>
      <w:rPr>
        <w:rFonts w:hint="default"/>
      </w:rPr>
    </w:lvl>
    <w:lvl w:ilvl="7" w:tplc="DF86A620">
      <w:numFmt w:val="bullet"/>
      <w:lvlText w:val="•"/>
      <w:lvlJc w:val="left"/>
      <w:pPr>
        <w:ind w:left="7898" w:hanging="267"/>
      </w:pPr>
      <w:rPr>
        <w:rFonts w:hint="default"/>
      </w:rPr>
    </w:lvl>
    <w:lvl w:ilvl="8" w:tplc="A72A8010">
      <w:numFmt w:val="bullet"/>
      <w:lvlText w:val="•"/>
      <w:lvlJc w:val="left"/>
      <w:pPr>
        <w:ind w:left="8972" w:hanging="267"/>
      </w:pPr>
      <w:rPr>
        <w:rFonts w:hint="default"/>
      </w:rPr>
    </w:lvl>
  </w:abstractNum>
  <w:abstractNum w:abstractNumId="19" w15:restartNumberingAfterBreak="0">
    <w:nsid w:val="3A516409"/>
    <w:multiLevelType w:val="hybridMultilevel"/>
    <w:tmpl w:val="F170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47EC9"/>
    <w:multiLevelType w:val="hybridMultilevel"/>
    <w:tmpl w:val="83BC68CA"/>
    <w:lvl w:ilvl="0" w:tplc="78968FB6">
      <w:start w:val="2"/>
      <w:numFmt w:val="decimal"/>
      <w:lvlText w:val="%1."/>
      <w:lvlJc w:val="left"/>
      <w:pPr>
        <w:ind w:left="452" w:hanging="246"/>
      </w:pPr>
      <w:rPr>
        <w:rFonts w:ascii="Arial" w:eastAsia="Arial" w:hAnsi="Arial" w:cs="Arial" w:hint="default"/>
        <w:b/>
        <w:bCs/>
        <w:spacing w:val="-22"/>
        <w:w w:val="100"/>
        <w:sz w:val="16"/>
        <w:szCs w:val="16"/>
      </w:rPr>
    </w:lvl>
    <w:lvl w:ilvl="1" w:tplc="AC6C2E1A">
      <w:numFmt w:val="bullet"/>
      <w:lvlText w:val="-"/>
      <w:lvlJc w:val="left"/>
      <w:pPr>
        <w:ind w:left="452" w:hanging="94"/>
      </w:pPr>
      <w:rPr>
        <w:rFonts w:ascii="Arial" w:eastAsia="Arial" w:hAnsi="Arial" w:cs="Arial" w:hint="default"/>
        <w:w w:val="100"/>
        <w:sz w:val="16"/>
        <w:szCs w:val="16"/>
      </w:rPr>
    </w:lvl>
    <w:lvl w:ilvl="2" w:tplc="FCC81B70">
      <w:numFmt w:val="bullet"/>
      <w:lvlText w:val="•"/>
      <w:lvlJc w:val="left"/>
      <w:pPr>
        <w:ind w:left="1869" w:hanging="94"/>
      </w:pPr>
      <w:rPr>
        <w:rFonts w:hint="default"/>
      </w:rPr>
    </w:lvl>
    <w:lvl w:ilvl="3" w:tplc="00087F52">
      <w:numFmt w:val="bullet"/>
      <w:lvlText w:val="•"/>
      <w:lvlJc w:val="left"/>
      <w:pPr>
        <w:ind w:left="2573" w:hanging="94"/>
      </w:pPr>
      <w:rPr>
        <w:rFonts w:hint="default"/>
      </w:rPr>
    </w:lvl>
    <w:lvl w:ilvl="4" w:tplc="DB46914E">
      <w:numFmt w:val="bullet"/>
      <w:lvlText w:val="•"/>
      <w:lvlJc w:val="left"/>
      <w:pPr>
        <w:ind w:left="3278" w:hanging="94"/>
      </w:pPr>
      <w:rPr>
        <w:rFonts w:hint="default"/>
      </w:rPr>
    </w:lvl>
    <w:lvl w:ilvl="5" w:tplc="C4488514">
      <w:numFmt w:val="bullet"/>
      <w:lvlText w:val="•"/>
      <w:lvlJc w:val="left"/>
      <w:pPr>
        <w:ind w:left="3983" w:hanging="94"/>
      </w:pPr>
      <w:rPr>
        <w:rFonts w:hint="default"/>
      </w:rPr>
    </w:lvl>
    <w:lvl w:ilvl="6" w:tplc="DC70417C">
      <w:numFmt w:val="bullet"/>
      <w:lvlText w:val="•"/>
      <w:lvlJc w:val="left"/>
      <w:pPr>
        <w:ind w:left="4687" w:hanging="94"/>
      </w:pPr>
      <w:rPr>
        <w:rFonts w:hint="default"/>
      </w:rPr>
    </w:lvl>
    <w:lvl w:ilvl="7" w:tplc="84B234D6">
      <w:numFmt w:val="bullet"/>
      <w:lvlText w:val="•"/>
      <w:lvlJc w:val="left"/>
      <w:pPr>
        <w:ind w:left="5392" w:hanging="94"/>
      </w:pPr>
      <w:rPr>
        <w:rFonts w:hint="default"/>
      </w:rPr>
    </w:lvl>
    <w:lvl w:ilvl="8" w:tplc="3BF0CF64">
      <w:numFmt w:val="bullet"/>
      <w:lvlText w:val="•"/>
      <w:lvlJc w:val="left"/>
      <w:pPr>
        <w:ind w:left="6097" w:hanging="94"/>
      </w:pPr>
      <w:rPr>
        <w:rFonts w:hint="default"/>
      </w:rPr>
    </w:lvl>
  </w:abstractNum>
  <w:abstractNum w:abstractNumId="21" w15:restartNumberingAfterBreak="0">
    <w:nsid w:val="462A00EB"/>
    <w:multiLevelType w:val="hybridMultilevel"/>
    <w:tmpl w:val="D698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585A75"/>
    <w:multiLevelType w:val="hybridMultilevel"/>
    <w:tmpl w:val="09661042"/>
    <w:lvl w:ilvl="0" w:tplc="2C506EA4">
      <w:start w:val="1"/>
      <w:numFmt w:val="decimal"/>
      <w:lvlText w:val="%1."/>
      <w:lvlJc w:val="left"/>
      <w:pPr>
        <w:ind w:left="725" w:hanging="186"/>
      </w:pPr>
      <w:rPr>
        <w:rFonts w:ascii="Arial" w:eastAsia="Arial" w:hAnsi="Arial" w:cs="Arial" w:hint="default"/>
        <w:w w:val="100"/>
        <w:sz w:val="16"/>
        <w:szCs w:val="16"/>
      </w:rPr>
    </w:lvl>
    <w:lvl w:ilvl="1" w:tplc="084CB2FC">
      <w:numFmt w:val="bullet"/>
      <w:lvlText w:val="•"/>
      <w:lvlJc w:val="left"/>
      <w:pPr>
        <w:ind w:left="1735" w:hanging="186"/>
      </w:pPr>
      <w:rPr>
        <w:rFonts w:hint="default"/>
      </w:rPr>
    </w:lvl>
    <w:lvl w:ilvl="2" w:tplc="E6FE3D82">
      <w:numFmt w:val="bullet"/>
      <w:lvlText w:val="•"/>
      <w:lvlJc w:val="left"/>
      <w:pPr>
        <w:ind w:left="2750" w:hanging="186"/>
      </w:pPr>
      <w:rPr>
        <w:rFonts w:hint="default"/>
      </w:rPr>
    </w:lvl>
    <w:lvl w:ilvl="3" w:tplc="FA68EE36">
      <w:numFmt w:val="bullet"/>
      <w:lvlText w:val="•"/>
      <w:lvlJc w:val="left"/>
      <w:pPr>
        <w:ind w:left="3765" w:hanging="186"/>
      </w:pPr>
      <w:rPr>
        <w:rFonts w:hint="default"/>
      </w:rPr>
    </w:lvl>
    <w:lvl w:ilvl="4" w:tplc="531A5BCA">
      <w:numFmt w:val="bullet"/>
      <w:lvlText w:val="•"/>
      <w:lvlJc w:val="left"/>
      <w:pPr>
        <w:ind w:left="4780" w:hanging="186"/>
      </w:pPr>
      <w:rPr>
        <w:rFonts w:hint="default"/>
      </w:rPr>
    </w:lvl>
    <w:lvl w:ilvl="5" w:tplc="F24AB0B6">
      <w:numFmt w:val="bullet"/>
      <w:lvlText w:val="•"/>
      <w:lvlJc w:val="left"/>
      <w:pPr>
        <w:ind w:left="5795" w:hanging="186"/>
      </w:pPr>
      <w:rPr>
        <w:rFonts w:hint="default"/>
      </w:rPr>
    </w:lvl>
    <w:lvl w:ilvl="6" w:tplc="C840ED02">
      <w:numFmt w:val="bullet"/>
      <w:lvlText w:val="•"/>
      <w:lvlJc w:val="left"/>
      <w:pPr>
        <w:ind w:left="6810" w:hanging="186"/>
      </w:pPr>
      <w:rPr>
        <w:rFonts w:hint="default"/>
      </w:rPr>
    </w:lvl>
    <w:lvl w:ilvl="7" w:tplc="E46A6080">
      <w:numFmt w:val="bullet"/>
      <w:lvlText w:val="•"/>
      <w:lvlJc w:val="left"/>
      <w:pPr>
        <w:ind w:left="7825" w:hanging="186"/>
      </w:pPr>
      <w:rPr>
        <w:rFonts w:hint="default"/>
      </w:rPr>
    </w:lvl>
    <w:lvl w:ilvl="8" w:tplc="80B66382">
      <w:numFmt w:val="bullet"/>
      <w:lvlText w:val="•"/>
      <w:lvlJc w:val="left"/>
      <w:pPr>
        <w:ind w:left="8840" w:hanging="186"/>
      </w:pPr>
      <w:rPr>
        <w:rFonts w:hint="default"/>
      </w:rPr>
    </w:lvl>
  </w:abstractNum>
  <w:abstractNum w:abstractNumId="23" w15:restartNumberingAfterBreak="0">
    <w:nsid w:val="52247D42"/>
    <w:multiLevelType w:val="hybridMultilevel"/>
    <w:tmpl w:val="250C7ED4"/>
    <w:lvl w:ilvl="0" w:tplc="049AD2E0">
      <w:numFmt w:val="bullet"/>
      <w:lvlText w:val=""/>
      <w:lvlJc w:val="left"/>
      <w:pPr>
        <w:ind w:left="967" w:hanging="360"/>
      </w:pPr>
      <w:rPr>
        <w:rFonts w:ascii="Symbol" w:eastAsia="Symbol" w:hAnsi="Symbol" w:cs="Symbol" w:hint="default"/>
        <w:w w:val="99"/>
        <w:sz w:val="20"/>
        <w:szCs w:val="20"/>
      </w:rPr>
    </w:lvl>
    <w:lvl w:ilvl="1" w:tplc="678822FE">
      <w:numFmt w:val="bullet"/>
      <w:lvlText w:val=""/>
      <w:lvlJc w:val="left"/>
      <w:pPr>
        <w:ind w:left="1327" w:hanging="360"/>
      </w:pPr>
      <w:rPr>
        <w:rFonts w:ascii="Symbol" w:eastAsia="Symbol" w:hAnsi="Symbol" w:cs="Symbol" w:hint="default"/>
        <w:w w:val="99"/>
        <w:sz w:val="20"/>
        <w:szCs w:val="20"/>
      </w:rPr>
    </w:lvl>
    <w:lvl w:ilvl="2" w:tplc="EDBC062E">
      <w:numFmt w:val="bullet"/>
      <w:lvlText w:val="•"/>
      <w:lvlJc w:val="left"/>
      <w:pPr>
        <w:ind w:left="2362" w:hanging="360"/>
      </w:pPr>
      <w:rPr>
        <w:rFonts w:hint="default"/>
      </w:rPr>
    </w:lvl>
    <w:lvl w:ilvl="3" w:tplc="6A34B54E">
      <w:numFmt w:val="bullet"/>
      <w:lvlText w:val="•"/>
      <w:lvlJc w:val="left"/>
      <w:pPr>
        <w:ind w:left="3404" w:hanging="360"/>
      </w:pPr>
      <w:rPr>
        <w:rFonts w:hint="default"/>
      </w:rPr>
    </w:lvl>
    <w:lvl w:ilvl="4" w:tplc="FA0E98CE">
      <w:numFmt w:val="bullet"/>
      <w:lvlText w:val="•"/>
      <w:lvlJc w:val="left"/>
      <w:pPr>
        <w:ind w:left="4446" w:hanging="360"/>
      </w:pPr>
      <w:rPr>
        <w:rFonts w:hint="default"/>
      </w:rPr>
    </w:lvl>
    <w:lvl w:ilvl="5" w:tplc="B810E622">
      <w:numFmt w:val="bullet"/>
      <w:lvlText w:val="•"/>
      <w:lvlJc w:val="left"/>
      <w:pPr>
        <w:ind w:left="5488" w:hanging="360"/>
      </w:pPr>
      <w:rPr>
        <w:rFonts w:hint="default"/>
      </w:rPr>
    </w:lvl>
    <w:lvl w:ilvl="6" w:tplc="5E88F7D0">
      <w:numFmt w:val="bullet"/>
      <w:lvlText w:val="•"/>
      <w:lvlJc w:val="left"/>
      <w:pPr>
        <w:ind w:left="6531" w:hanging="360"/>
      </w:pPr>
      <w:rPr>
        <w:rFonts w:hint="default"/>
      </w:rPr>
    </w:lvl>
    <w:lvl w:ilvl="7" w:tplc="A156F82A">
      <w:numFmt w:val="bullet"/>
      <w:lvlText w:val="•"/>
      <w:lvlJc w:val="left"/>
      <w:pPr>
        <w:ind w:left="7573" w:hanging="360"/>
      </w:pPr>
      <w:rPr>
        <w:rFonts w:hint="default"/>
      </w:rPr>
    </w:lvl>
    <w:lvl w:ilvl="8" w:tplc="2DCA017A">
      <w:numFmt w:val="bullet"/>
      <w:lvlText w:val="•"/>
      <w:lvlJc w:val="left"/>
      <w:pPr>
        <w:ind w:left="8615" w:hanging="360"/>
      </w:pPr>
      <w:rPr>
        <w:rFonts w:hint="default"/>
      </w:rPr>
    </w:lvl>
  </w:abstractNum>
  <w:abstractNum w:abstractNumId="24" w15:restartNumberingAfterBreak="0">
    <w:nsid w:val="53A535F1"/>
    <w:multiLevelType w:val="hybridMultilevel"/>
    <w:tmpl w:val="53A41E88"/>
    <w:lvl w:ilvl="0" w:tplc="AF00166E">
      <w:start w:val="7"/>
      <w:numFmt w:val="decimal"/>
      <w:lvlText w:val="%1."/>
      <w:lvlJc w:val="left"/>
      <w:pPr>
        <w:ind w:left="725" w:hanging="178"/>
      </w:pPr>
      <w:rPr>
        <w:rFonts w:ascii="Arial" w:eastAsia="Arial" w:hAnsi="Arial" w:cs="Arial" w:hint="default"/>
        <w:w w:val="100"/>
        <w:sz w:val="16"/>
        <w:szCs w:val="16"/>
      </w:rPr>
    </w:lvl>
    <w:lvl w:ilvl="1" w:tplc="BEDCA758">
      <w:numFmt w:val="bullet"/>
      <w:lvlText w:val="•"/>
      <w:lvlJc w:val="left"/>
      <w:pPr>
        <w:ind w:left="1735" w:hanging="178"/>
      </w:pPr>
      <w:rPr>
        <w:rFonts w:hint="default"/>
      </w:rPr>
    </w:lvl>
    <w:lvl w:ilvl="2" w:tplc="6FB27E0E">
      <w:numFmt w:val="bullet"/>
      <w:lvlText w:val="•"/>
      <w:lvlJc w:val="left"/>
      <w:pPr>
        <w:ind w:left="2750" w:hanging="178"/>
      </w:pPr>
      <w:rPr>
        <w:rFonts w:hint="default"/>
      </w:rPr>
    </w:lvl>
    <w:lvl w:ilvl="3" w:tplc="4D4CACDE">
      <w:numFmt w:val="bullet"/>
      <w:lvlText w:val="•"/>
      <w:lvlJc w:val="left"/>
      <w:pPr>
        <w:ind w:left="3765" w:hanging="178"/>
      </w:pPr>
      <w:rPr>
        <w:rFonts w:hint="default"/>
      </w:rPr>
    </w:lvl>
    <w:lvl w:ilvl="4" w:tplc="2A9E33FA">
      <w:numFmt w:val="bullet"/>
      <w:lvlText w:val="•"/>
      <w:lvlJc w:val="left"/>
      <w:pPr>
        <w:ind w:left="4780" w:hanging="178"/>
      </w:pPr>
      <w:rPr>
        <w:rFonts w:hint="default"/>
      </w:rPr>
    </w:lvl>
    <w:lvl w:ilvl="5" w:tplc="794A87A4">
      <w:numFmt w:val="bullet"/>
      <w:lvlText w:val="•"/>
      <w:lvlJc w:val="left"/>
      <w:pPr>
        <w:ind w:left="5795" w:hanging="178"/>
      </w:pPr>
      <w:rPr>
        <w:rFonts w:hint="default"/>
      </w:rPr>
    </w:lvl>
    <w:lvl w:ilvl="6" w:tplc="2F7868D8">
      <w:numFmt w:val="bullet"/>
      <w:lvlText w:val="•"/>
      <w:lvlJc w:val="left"/>
      <w:pPr>
        <w:ind w:left="6810" w:hanging="178"/>
      </w:pPr>
      <w:rPr>
        <w:rFonts w:hint="default"/>
      </w:rPr>
    </w:lvl>
    <w:lvl w:ilvl="7" w:tplc="A9E677C2">
      <w:numFmt w:val="bullet"/>
      <w:lvlText w:val="•"/>
      <w:lvlJc w:val="left"/>
      <w:pPr>
        <w:ind w:left="7825" w:hanging="178"/>
      </w:pPr>
      <w:rPr>
        <w:rFonts w:hint="default"/>
      </w:rPr>
    </w:lvl>
    <w:lvl w:ilvl="8" w:tplc="DE9E163A">
      <w:numFmt w:val="bullet"/>
      <w:lvlText w:val="•"/>
      <w:lvlJc w:val="left"/>
      <w:pPr>
        <w:ind w:left="8840" w:hanging="178"/>
      </w:pPr>
      <w:rPr>
        <w:rFonts w:hint="default"/>
      </w:rPr>
    </w:lvl>
  </w:abstractNum>
  <w:abstractNum w:abstractNumId="25" w15:restartNumberingAfterBreak="0">
    <w:nsid w:val="585F085F"/>
    <w:multiLevelType w:val="hybridMultilevel"/>
    <w:tmpl w:val="B2060E9E"/>
    <w:lvl w:ilvl="0" w:tplc="3CB66D72">
      <w:numFmt w:val="bullet"/>
      <w:lvlText w:val="-"/>
      <w:lvlJc w:val="left"/>
      <w:pPr>
        <w:ind w:left="822" w:hanging="98"/>
      </w:pPr>
      <w:rPr>
        <w:rFonts w:ascii="Arial" w:eastAsia="Arial" w:hAnsi="Arial" w:cs="Arial" w:hint="default"/>
        <w:w w:val="100"/>
        <w:sz w:val="16"/>
        <w:szCs w:val="16"/>
      </w:rPr>
    </w:lvl>
    <w:lvl w:ilvl="1" w:tplc="0DC4703A">
      <w:numFmt w:val="bullet"/>
      <w:lvlText w:val="•"/>
      <w:lvlJc w:val="left"/>
      <w:pPr>
        <w:ind w:left="1825" w:hanging="98"/>
      </w:pPr>
      <w:rPr>
        <w:rFonts w:hint="default"/>
      </w:rPr>
    </w:lvl>
    <w:lvl w:ilvl="2" w:tplc="D7F21BF6">
      <w:numFmt w:val="bullet"/>
      <w:lvlText w:val="•"/>
      <w:lvlJc w:val="left"/>
      <w:pPr>
        <w:ind w:left="2830" w:hanging="98"/>
      </w:pPr>
      <w:rPr>
        <w:rFonts w:hint="default"/>
      </w:rPr>
    </w:lvl>
    <w:lvl w:ilvl="3" w:tplc="FD509092">
      <w:numFmt w:val="bullet"/>
      <w:lvlText w:val="•"/>
      <w:lvlJc w:val="left"/>
      <w:pPr>
        <w:ind w:left="3835" w:hanging="98"/>
      </w:pPr>
      <w:rPr>
        <w:rFonts w:hint="default"/>
      </w:rPr>
    </w:lvl>
    <w:lvl w:ilvl="4" w:tplc="B1E298F6">
      <w:numFmt w:val="bullet"/>
      <w:lvlText w:val="•"/>
      <w:lvlJc w:val="left"/>
      <w:pPr>
        <w:ind w:left="4840" w:hanging="98"/>
      </w:pPr>
      <w:rPr>
        <w:rFonts w:hint="default"/>
      </w:rPr>
    </w:lvl>
    <w:lvl w:ilvl="5" w:tplc="85DE3E7A">
      <w:numFmt w:val="bullet"/>
      <w:lvlText w:val="•"/>
      <w:lvlJc w:val="left"/>
      <w:pPr>
        <w:ind w:left="5845" w:hanging="98"/>
      </w:pPr>
      <w:rPr>
        <w:rFonts w:hint="default"/>
      </w:rPr>
    </w:lvl>
    <w:lvl w:ilvl="6" w:tplc="4E9AF2BA">
      <w:numFmt w:val="bullet"/>
      <w:lvlText w:val="•"/>
      <w:lvlJc w:val="left"/>
      <w:pPr>
        <w:ind w:left="6850" w:hanging="98"/>
      </w:pPr>
      <w:rPr>
        <w:rFonts w:hint="default"/>
      </w:rPr>
    </w:lvl>
    <w:lvl w:ilvl="7" w:tplc="93860E1A">
      <w:numFmt w:val="bullet"/>
      <w:lvlText w:val="•"/>
      <w:lvlJc w:val="left"/>
      <w:pPr>
        <w:ind w:left="7855" w:hanging="98"/>
      </w:pPr>
      <w:rPr>
        <w:rFonts w:hint="default"/>
      </w:rPr>
    </w:lvl>
    <w:lvl w:ilvl="8" w:tplc="4A7A974C">
      <w:numFmt w:val="bullet"/>
      <w:lvlText w:val="•"/>
      <w:lvlJc w:val="left"/>
      <w:pPr>
        <w:ind w:left="8860" w:hanging="98"/>
      </w:pPr>
      <w:rPr>
        <w:rFonts w:hint="default"/>
      </w:rPr>
    </w:lvl>
  </w:abstractNum>
  <w:abstractNum w:abstractNumId="26" w15:restartNumberingAfterBreak="0">
    <w:nsid w:val="5AFC4EE5"/>
    <w:multiLevelType w:val="hybridMultilevel"/>
    <w:tmpl w:val="E2D826C6"/>
    <w:lvl w:ilvl="0" w:tplc="C05292F2">
      <w:numFmt w:val="bullet"/>
      <w:lvlText w:val=""/>
      <w:lvlJc w:val="left"/>
      <w:pPr>
        <w:ind w:left="967" w:hanging="360"/>
      </w:pPr>
      <w:rPr>
        <w:rFonts w:hint="default"/>
        <w:w w:val="99"/>
      </w:rPr>
    </w:lvl>
    <w:lvl w:ilvl="1" w:tplc="FA7A9E6C">
      <w:numFmt w:val="bullet"/>
      <w:lvlText w:val="•"/>
      <w:lvlJc w:val="left"/>
      <w:pPr>
        <w:ind w:left="1934" w:hanging="360"/>
      </w:pPr>
      <w:rPr>
        <w:rFonts w:hint="default"/>
      </w:rPr>
    </w:lvl>
    <w:lvl w:ilvl="2" w:tplc="0BDEAF5E">
      <w:numFmt w:val="bullet"/>
      <w:lvlText w:val="•"/>
      <w:lvlJc w:val="left"/>
      <w:pPr>
        <w:ind w:left="2908" w:hanging="360"/>
      </w:pPr>
      <w:rPr>
        <w:rFonts w:hint="default"/>
      </w:rPr>
    </w:lvl>
    <w:lvl w:ilvl="3" w:tplc="13D40C40">
      <w:numFmt w:val="bullet"/>
      <w:lvlText w:val="•"/>
      <w:lvlJc w:val="left"/>
      <w:pPr>
        <w:ind w:left="3882" w:hanging="360"/>
      </w:pPr>
      <w:rPr>
        <w:rFonts w:hint="default"/>
      </w:rPr>
    </w:lvl>
    <w:lvl w:ilvl="4" w:tplc="4D24D872">
      <w:numFmt w:val="bullet"/>
      <w:lvlText w:val="•"/>
      <w:lvlJc w:val="left"/>
      <w:pPr>
        <w:ind w:left="4856" w:hanging="360"/>
      </w:pPr>
      <w:rPr>
        <w:rFonts w:hint="default"/>
      </w:rPr>
    </w:lvl>
    <w:lvl w:ilvl="5" w:tplc="4D08A6D6">
      <w:numFmt w:val="bullet"/>
      <w:lvlText w:val="•"/>
      <w:lvlJc w:val="left"/>
      <w:pPr>
        <w:ind w:left="5830" w:hanging="360"/>
      </w:pPr>
      <w:rPr>
        <w:rFonts w:hint="default"/>
      </w:rPr>
    </w:lvl>
    <w:lvl w:ilvl="6" w:tplc="FD0AED2E">
      <w:numFmt w:val="bullet"/>
      <w:lvlText w:val="•"/>
      <w:lvlJc w:val="left"/>
      <w:pPr>
        <w:ind w:left="6804" w:hanging="360"/>
      </w:pPr>
      <w:rPr>
        <w:rFonts w:hint="default"/>
      </w:rPr>
    </w:lvl>
    <w:lvl w:ilvl="7" w:tplc="AACCC140">
      <w:numFmt w:val="bullet"/>
      <w:lvlText w:val="•"/>
      <w:lvlJc w:val="left"/>
      <w:pPr>
        <w:ind w:left="7778" w:hanging="360"/>
      </w:pPr>
      <w:rPr>
        <w:rFonts w:hint="default"/>
      </w:rPr>
    </w:lvl>
    <w:lvl w:ilvl="8" w:tplc="5AD6425E">
      <w:numFmt w:val="bullet"/>
      <w:lvlText w:val="•"/>
      <w:lvlJc w:val="left"/>
      <w:pPr>
        <w:ind w:left="8752" w:hanging="360"/>
      </w:pPr>
      <w:rPr>
        <w:rFonts w:hint="default"/>
      </w:rPr>
    </w:lvl>
  </w:abstractNum>
  <w:abstractNum w:abstractNumId="27" w15:restartNumberingAfterBreak="0">
    <w:nsid w:val="5C1E3B82"/>
    <w:multiLevelType w:val="hybridMultilevel"/>
    <w:tmpl w:val="637C048C"/>
    <w:lvl w:ilvl="0" w:tplc="D418418C">
      <w:numFmt w:val="bullet"/>
      <w:lvlText w:val=""/>
      <w:lvlJc w:val="left"/>
      <w:pPr>
        <w:ind w:left="828" w:hanging="360"/>
      </w:pPr>
      <w:rPr>
        <w:rFonts w:ascii="Symbol" w:eastAsia="Symbol" w:hAnsi="Symbol" w:cs="Symbol" w:hint="default"/>
        <w:w w:val="99"/>
        <w:sz w:val="20"/>
        <w:szCs w:val="20"/>
      </w:rPr>
    </w:lvl>
    <w:lvl w:ilvl="1" w:tplc="EFE249A0">
      <w:numFmt w:val="bullet"/>
      <w:lvlText w:val="•"/>
      <w:lvlJc w:val="left"/>
      <w:pPr>
        <w:ind w:left="1331" w:hanging="360"/>
      </w:pPr>
      <w:rPr>
        <w:rFonts w:hint="default"/>
      </w:rPr>
    </w:lvl>
    <w:lvl w:ilvl="2" w:tplc="EEEC54BA">
      <w:numFmt w:val="bullet"/>
      <w:lvlText w:val="•"/>
      <w:lvlJc w:val="left"/>
      <w:pPr>
        <w:ind w:left="1842" w:hanging="360"/>
      </w:pPr>
      <w:rPr>
        <w:rFonts w:hint="default"/>
      </w:rPr>
    </w:lvl>
    <w:lvl w:ilvl="3" w:tplc="CF94DAAE">
      <w:numFmt w:val="bullet"/>
      <w:lvlText w:val="•"/>
      <w:lvlJc w:val="left"/>
      <w:pPr>
        <w:ind w:left="2353" w:hanging="360"/>
      </w:pPr>
      <w:rPr>
        <w:rFonts w:hint="default"/>
      </w:rPr>
    </w:lvl>
    <w:lvl w:ilvl="4" w:tplc="FF3A074C">
      <w:numFmt w:val="bullet"/>
      <w:lvlText w:val="•"/>
      <w:lvlJc w:val="left"/>
      <w:pPr>
        <w:ind w:left="2864" w:hanging="360"/>
      </w:pPr>
      <w:rPr>
        <w:rFonts w:hint="default"/>
      </w:rPr>
    </w:lvl>
    <w:lvl w:ilvl="5" w:tplc="2DB877D2">
      <w:numFmt w:val="bullet"/>
      <w:lvlText w:val="•"/>
      <w:lvlJc w:val="left"/>
      <w:pPr>
        <w:ind w:left="3375" w:hanging="360"/>
      </w:pPr>
      <w:rPr>
        <w:rFonts w:hint="default"/>
      </w:rPr>
    </w:lvl>
    <w:lvl w:ilvl="6" w:tplc="519ADDA2">
      <w:numFmt w:val="bullet"/>
      <w:lvlText w:val="•"/>
      <w:lvlJc w:val="left"/>
      <w:pPr>
        <w:ind w:left="3886" w:hanging="360"/>
      </w:pPr>
      <w:rPr>
        <w:rFonts w:hint="default"/>
      </w:rPr>
    </w:lvl>
    <w:lvl w:ilvl="7" w:tplc="217E60A6">
      <w:numFmt w:val="bullet"/>
      <w:lvlText w:val="•"/>
      <w:lvlJc w:val="left"/>
      <w:pPr>
        <w:ind w:left="4397" w:hanging="360"/>
      </w:pPr>
      <w:rPr>
        <w:rFonts w:hint="default"/>
      </w:rPr>
    </w:lvl>
    <w:lvl w:ilvl="8" w:tplc="29EA679A">
      <w:numFmt w:val="bullet"/>
      <w:lvlText w:val="•"/>
      <w:lvlJc w:val="left"/>
      <w:pPr>
        <w:ind w:left="4908" w:hanging="360"/>
      </w:pPr>
      <w:rPr>
        <w:rFonts w:hint="default"/>
      </w:rPr>
    </w:lvl>
  </w:abstractNum>
  <w:abstractNum w:abstractNumId="28" w15:restartNumberingAfterBreak="0">
    <w:nsid w:val="5E646987"/>
    <w:multiLevelType w:val="hybridMultilevel"/>
    <w:tmpl w:val="4D20310C"/>
    <w:lvl w:ilvl="0" w:tplc="ED6005F0">
      <w:numFmt w:val="bullet"/>
      <w:lvlText w:val=""/>
      <w:lvlJc w:val="left"/>
      <w:pPr>
        <w:ind w:left="468" w:hanging="360"/>
      </w:pPr>
      <w:rPr>
        <w:rFonts w:ascii="Symbol" w:eastAsia="Symbol" w:hAnsi="Symbol" w:cs="Symbol" w:hint="default"/>
        <w:w w:val="99"/>
        <w:sz w:val="20"/>
        <w:szCs w:val="20"/>
      </w:rPr>
    </w:lvl>
    <w:lvl w:ilvl="1" w:tplc="25A69736">
      <w:numFmt w:val="bullet"/>
      <w:lvlText w:val="•"/>
      <w:lvlJc w:val="left"/>
      <w:pPr>
        <w:ind w:left="1007" w:hanging="360"/>
      </w:pPr>
      <w:rPr>
        <w:rFonts w:hint="default"/>
      </w:rPr>
    </w:lvl>
    <w:lvl w:ilvl="2" w:tplc="710C7048">
      <w:numFmt w:val="bullet"/>
      <w:lvlText w:val="•"/>
      <w:lvlJc w:val="left"/>
      <w:pPr>
        <w:ind w:left="1554" w:hanging="360"/>
      </w:pPr>
      <w:rPr>
        <w:rFonts w:hint="default"/>
      </w:rPr>
    </w:lvl>
    <w:lvl w:ilvl="3" w:tplc="ED406B20">
      <w:numFmt w:val="bullet"/>
      <w:lvlText w:val="•"/>
      <w:lvlJc w:val="left"/>
      <w:pPr>
        <w:ind w:left="2101" w:hanging="360"/>
      </w:pPr>
      <w:rPr>
        <w:rFonts w:hint="default"/>
      </w:rPr>
    </w:lvl>
    <w:lvl w:ilvl="4" w:tplc="39608D88">
      <w:numFmt w:val="bullet"/>
      <w:lvlText w:val="•"/>
      <w:lvlJc w:val="left"/>
      <w:pPr>
        <w:ind w:left="2648" w:hanging="360"/>
      </w:pPr>
      <w:rPr>
        <w:rFonts w:hint="default"/>
      </w:rPr>
    </w:lvl>
    <w:lvl w:ilvl="5" w:tplc="35545A2C">
      <w:numFmt w:val="bullet"/>
      <w:lvlText w:val="•"/>
      <w:lvlJc w:val="left"/>
      <w:pPr>
        <w:ind w:left="3195" w:hanging="360"/>
      </w:pPr>
      <w:rPr>
        <w:rFonts w:hint="default"/>
      </w:rPr>
    </w:lvl>
    <w:lvl w:ilvl="6" w:tplc="B3925BA2">
      <w:numFmt w:val="bullet"/>
      <w:lvlText w:val="•"/>
      <w:lvlJc w:val="left"/>
      <w:pPr>
        <w:ind w:left="3742" w:hanging="360"/>
      </w:pPr>
      <w:rPr>
        <w:rFonts w:hint="default"/>
      </w:rPr>
    </w:lvl>
    <w:lvl w:ilvl="7" w:tplc="AC34B2F0">
      <w:numFmt w:val="bullet"/>
      <w:lvlText w:val="•"/>
      <w:lvlJc w:val="left"/>
      <w:pPr>
        <w:ind w:left="4289" w:hanging="360"/>
      </w:pPr>
      <w:rPr>
        <w:rFonts w:hint="default"/>
      </w:rPr>
    </w:lvl>
    <w:lvl w:ilvl="8" w:tplc="101C4888">
      <w:numFmt w:val="bullet"/>
      <w:lvlText w:val="•"/>
      <w:lvlJc w:val="left"/>
      <w:pPr>
        <w:ind w:left="4836" w:hanging="360"/>
      </w:pPr>
      <w:rPr>
        <w:rFonts w:hint="default"/>
      </w:rPr>
    </w:lvl>
  </w:abstractNum>
  <w:abstractNum w:abstractNumId="29" w15:restartNumberingAfterBreak="0">
    <w:nsid w:val="5F3A6D36"/>
    <w:multiLevelType w:val="hybridMultilevel"/>
    <w:tmpl w:val="FDE4B0A2"/>
    <w:lvl w:ilvl="0" w:tplc="EC762BD8">
      <w:numFmt w:val="bullet"/>
      <w:lvlText w:val=""/>
      <w:lvlJc w:val="left"/>
      <w:pPr>
        <w:ind w:left="468" w:hanging="360"/>
      </w:pPr>
      <w:rPr>
        <w:rFonts w:ascii="Symbol" w:eastAsia="Symbol" w:hAnsi="Symbol" w:cs="Symbol" w:hint="default"/>
        <w:w w:val="99"/>
        <w:sz w:val="20"/>
        <w:szCs w:val="20"/>
      </w:rPr>
    </w:lvl>
    <w:lvl w:ilvl="1" w:tplc="81C25A44">
      <w:numFmt w:val="bullet"/>
      <w:lvlText w:val="•"/>
      <w:lvlJc w:val="left"/>
      <w:pPr>
        <w:ind w:left="1007" w:hanging="360"/>
      </w:pPr>
      <w:rPr>
        <w:rFonts w:hint="default"/>
      </w:rPr>
    </w:lvl>
    <w:lvl w:ilvl="2" w:tplc="4BEE6A62">
      <w:numFmt w:val="bullet"/>
      <w:lvlText w:val="•"/>
      <w:lvlJc w:val="left"/>
      <w:pPr>
        <w:ind w:left="1554" w:hanging="360"/>
      </w:pPr>
      <w:rPr>
        <w:rFonts w:hint="default"/>
      </w:rPr>
    </w:lvl>
    <w:lvl w:ilvl="3" w:tplc="A27E2FE0">
      <w:numFmt w:val="bullet"/>
      <w:lvlText w:val="•"/>
      <w:lvlJc w:val="left"/>
      <w:pPr>
        <w:ind w:left="2101" w:hanging="360"/>
      </w:pPr>
      <w:rPr>
        <w:rFonts w:hint="default"/>
      </w:rPr>
    </w:lvl>
    <w:lvl w:ilvl="4" w:tplc="08C48C78">
      <w:numFmt w:val="bullet"/>
      <w:lvlText w:val="•"/>
      <w:lvlJc w:val="left"/>
      <w:pPr>
        <w:ind w:left="2648" w:hanging="360"/>
      </w:pPr>
      <w:rPr>
        <w:rFonts w:hint="default"/>
      </w:rPr>
    </w:lvl>
    <w:lvl w:ilvl="5" w:tplc="5A5E2CC0">
      <w:numFmt w:val="bullet"/>
      <w:lvlText w:val="•"/>
      <w:lvlJc w:val="left"/>
      <w:pPr>
        <w:ind w:left="3195" w:hanging="360"/>
      </w:pPr>
      <w:rPr>
        <w:rFonts w:hint="default"/>
      </w:rPr>
    </w:lvl>
    <w:lvl w:ilvl="6" w:tplc="299E14C4">
      <w:numFmt w:val="bullet"/>
      <w:lvlText w:val="•"/>
      <w:lvlJc w:val="left"/>
      <w:pPr>
        <w:ind w:left="3742" w:hanging="360"/>
      </w:pPr>
      <w:rPr>
        <w:rFonts w:hint="default"/>
      </w:rPr>
    </w:lvl>
    <w:lvl w:ilvl="7" w:tplc="2A64C0F2">
      <w:numFmt w:val="bullet"/>
      <w:lvlText w:val="•"/>
      <w:lvlJc w:val="left"/>
      <w:pPr>
        <w:ind w:left="4289" w:hanging="360"/>
      </w:pPr>
      <w:rPr>
        <w:rFonts w:hint="default"/>
      </w:rPr>
    </w:lvl>
    <w:lvl w:ilvl="8" w:tplc="9CAE4B40">
      <w:numFmt w:val="bullet"/>
      <w:lvlText w:val="•"/>
      <w:lvlJc w:val="left"/>
      <w:pPr>
        <w:ind w:left="4836" w:hanging="360"/>
      </w:pPr>
      <w:rPr>
        <w:rFonts w:hint="default"/>
      </w:rPr>
    </w:lvl>
  </w:abstractNum>
  <w:abstractNum w:abstractNumId="30" w15:restartNumberingAfterBreak="0">
    <w:nsid w:val="5F520471"/>
    <w:multiLevelType w:val="hybridMultilevel"/>
    <w:tmpl w:val="0A70AE96"/>
    <w:lvl w:ilvl="0" w:tplc="497A35B8">
      <w:start w:val="1"/>
      <w:numFmt w:val="decimal"/>
      <w:lvlText w:val="%1."/>
      <w:lvlJc w:val="left"/>
      <w:pPr>
        <w:ind w:left="386" w:hanging="267"/>
      </w:pPr>
      <w:rPr>
        <w:rFonts w:ascii="Arial" w:eastAsia="Arial" w:hAnsi="Arial" w:cs="Arial" w:hint="default"/>
        <w:b/>
        <w:bCs/>
        <w:w w:val="100"/>
        <w:sz w:val="24"/>
        <w:szCs w:val="24"/>
      </w:rPr>
    </w:lvl>
    <w:lvl w:ilvl="1" w:tplc="5B288CBE">
      <w:numFmt w:val="bullet"/>
      <w:lvlText w:val="•"/>
      <w:lvlJc w:val="left"/>
      <w:pPr>
        <w:ind w:left="1454" w:hanging="267"/>
      </w:pPr>
      <w:rPr>
        <w:rFonts w:hint="default"/>
      </w:rPr>
    </w:lvl>
    <w:lvl w:ilvl="2" w:tplc="FDF4FF90">
      <w:numFmt w:val="bullet"/>
      <w:lvlText w:val="•"/>
      <w:lvlJc w:val="left"/>
      <w:pPr>
        <w:ind w:left="2528" w:hanging="267"/>
      </w:pPr>
      <w:rPr>
        <w:rFonts w:hint="default"/>
      </w:rPr>
    </w:lvl>
    <w:lvl w:ilvl="3" w:tplc="C4B838CE">
      <w:numFmt w:val="bullet"/>
      <w:lvlText w:val="•"/>
      <w:lvlJc w:val="left"/>
      <w:pPr>
        <w:ind w:left="3602" w:hanging="267"/>
      </w:pPr>
      <w:rPr>
        <w:rFonts w:hint="default"/>
      </w:rPr>
    </w:lvl>
    <w:lvl w:ilvl="4" w:tplc="A7EC754A">
      <w:numFmt w:val="bullet"/>
      <w:lvlText w:val="•"/>
      <w:lvlJc w:val="left"/>
      <w:pPr>
        <w:ind w:left="4676" w:hanging="267"/>
      </w:pPr>
      <w:rPr>
        <w:rFonts w:hint="default"/>
      </w:rPr>
    </w:lvl>
    <w:lvl w:ilvl="5" w:tplc="0762B488">
      <w:numFmt w:val="bullet"/>
      <w:lvlText w:val="•"/>
      <w:lvlJc w:val="left"/>
      <w:pPr>
        <w:ind w:left="5750" w:hanging="267"/>
      </w:pPr>
      <w:rPr>
        <w:rFonts w:hint="default"/>
      </w:rPr>
    </w:lvl>
    <w:lvl w:ilvl="6" w:tplc="74488856">
      <w:numFmt w:val="bullet"/>
      <w:lvlText w:val="•"/>
      <w:lvlJc w:val="left"/>
      <w:pPr>
        <w:ind w:left="6824" w:hanging="267"/>
      </w:pPr>
      <w:rPr>
        <w:rFonts w:hint="default"/>
      </w:rPr>
    </w:lvl>
    <w:lvl w:ilvl="7" w:tplc="E6FAB3DC">
      <w:numFmt w:val="bullet"/>
      <w:lvlText w:val="•"/>
      <w:lvlJc w:val="left"/>
      <w:pPr>
        <w:ind w:left="7898" w:hanging="267"/>
      </w:pPr>
      <w:rPr>
        <w:rFonts w:hint="default"/>
      </w:rPr>
    </w:lvl>
    <w:lvl w:ilvl="8" w:tplc="984E6906">
      <w:numFmt w:val="bullet"/>
      <w:lvlText w:val="•"/>
      <w:lvlJc w:val="left"/>
      <w:pPr>
        <w:ind w:left="8972" w:hanging="267"/>
      </w:pPr>
      <w:rPr>
        <w:rFonts w:hint="default"/>
      </w:rPr>
    </w:lvl>
  </w:abstractNum>
  <w:abstractNum w:abstractNumId="31" w15:restartNumberingAfterBreak="0">
    <w:nsid w:val="5FD24567"/>
    <w:multiLevelType w:val="multilevel"/>
    <w:tmpl w:val="49607ED6"/>
    <w:lvl w:ilvl="0">
      <w:start w:val="1"/>
      <w:numFmt w:val="decimal"/>
      <w:lvlText w:val="%1."/>
      <w:lvlJc w:val="left"/>
      <w:pPr>
        <w:ind w:left="1126" w:hanging="447"/>
      </w:pPr>
      <w:rPr>
        <w:rFonts w:ascii="Times New Roman" w:eastAsia="Times New Roman" w:hAnsi="Times New Roman" w:cs="Times New Roman" w:hint="default"/>
        <w:b/>
        <w:bCs/>
        <w:spacing w:val="0"/>
        <w:w w:val="99"/>
        <w:sz w:val="20"/>
        <w:szCs w:val="20"/>
      </w:rPr>
    </w:lvl>
    <w:lvl w:ilvl="1">
      <w:start w:val="1"/>
      <w:numFmt w:val="decimal"/>
      <w:lvlText w:val="%1.%2."/>
      <w:lvlJc w:val="left"/>
      <w:pPr>
        <w:ind w:left="1126" w:hanging="447"/>
      </w:pPr>
      <w:rPr>
        <w:rFonts w:ascii="Times New Roman" w:eastAsia="Times New Roman" w:hAnsi="Times New Roman" w:cs="Times New Roman" w:hint="default"/>
        <w:b/>
        <w:bCs/>
        <w:spacing w:val="0"/>
        <w:w w:val="99"/>
        <w:sz w:val="20"/>
        <w:szCs w:val="20"/>
      </w:rPr>
    </w:lvl>
    <w:lvl w:ilvl="2">
      <w:numFmt w:val="bullet"/>
      <w:lvlText w:val="•"/>
      <w:lvlJc w:val="left"/>
      <w:pPr>
        <w:ind w:left="3036" w:hanging="447"/>
      </w:pPr>
      <w:rPr>
        <w:rFonts w:hint="default"/>
      </w:rPr>
    </w:lvl>
    <w:lvl w:ilvl="3">
      <w:numFmt w:val="bullet"/>
      <w:lvlText w:val="•"/>
      <w:lvlJc w:val="left"/>
      <w:pPr>
        <w:ind w:left="3994" w:hanging="447"/>
      </w:pPr>
      <w:rPr>
        <w:rFonts w:hint="default"/>
      </w:rPr>
    </w:lvl>
    <w:lvl w:ilvl="4">
      <w:numFmt w:val="bullet"/>
      <w:lvlText w:val="•"/>
      <w:lvlJc w:val="left"/>
      <w:pPr>
        <w:ind w:left="4952" w:hanging="447"/>
      </w:pPr>
      <w:rPr>
        <w:rFonts w:hint="default"/>
      </w:rPr>
    </w:lvl>
    <w:lvl w:ilvl="5">
      <w:numFmt w:val="bullet"/>
      <w:lvlText w:val="•"/>
      <w:lvlJc w:val="left"/>
      <w:pPr>
        <w:ind w:left="5910" w:hanging="447"/>
      </w:pPr>
      <w:rPr>
        <w:rFonts w:hint="default"/>
      </w:rPr>
    </w:lvl>
    <w:lvl w:ilvl="6">
      <w:numFmt w:val="bullet"/>
      <w:lvlText w:val="•"/>
      <w:lvlJc w:val="left"/>
      <w:pPr>
        <w:ind w:left="6868" w:hanging="447"/>
      </w:pPr>
      <w:rPr>
        <w:rFonts w:hint="default"/>
      </w:rPr>
    </w:lvl>
    <w:lvl w:ilvl="7">
      <w:numFmt w:val="bullet"/>
      <w:lvlText w:val="•"/>
      <w:lvlJc w:val="left"/>
      <w:pPr>
        <w:ind w:left="7826" w:hanging="447"/>
      </w:pPr>
      <w:rPr>
        <w:rFonts w:hint="default"/>
      </w:rPr>
    </w:lvl>
    <w:lvl w:ilvl="8">
      <w:numFmt w:val="bullet"/>
      <w:lvlText w:val="•"/>
      <w:lvlJc w:val="left"/>
      <w:pPr>
        <w:ind w:left="8784" w:hanging="447"/>
      </w:pPr>
      <w:rPr>
        <w:rFonts w:hint="default"/>
      </w:rPr>
    </w:lvl>
  </w:abstractNum>
  <w:abstractNum w:abstractNumId="32" w15:restartNumberingAfterBreak="0">
    <w:nsid w:val="60531F84"/>
    <w:multiLevelType w:val="multilevel"/>
    <w:tmpl w:val="A8A0B700"/>
    <w:lvl w:ilvl="0">
      <w:start w:val="1"/>
      <w:numFmt w:val="decimal"/>
      <w:lvlText w:val="%1"/>
      <w:lvlJc w:val="left"/>
      <w:pPr>
        <w:ind w:left="480" w:hanging="360"/>
        <w:jc w:val="right"/>
      </w:pPr>
      <w:rPr>
        <w:rFonts w:ascii="Arial" w:eastAsia="Arial" w:hAnsi="Arial" w:cs="Arial" w:hint="default"/>
        <w:b/>
        <w:bCs/>
        <w:w w:val="99"/>
        <w:sz w:val="24"/>
        <w:szCs w:val="24"/>
      </w:rPr>
    </w:lvl>
    <w:lvl w:ilvl="1">
      <w:start w:val="1"/>
      <w:numFmt w:val="decimal"/>
      <w:lvlText w:val="%1.%2"/>
      <w:lvlJc w:val="left"/>
      <w:pPr>
        <w:ind w:left="544" w:hanging="425"/>
      </w:pPr>
      <w:rPr>
        <w:rFonts w:hint="default"/>
        <w:b/>
        <w:bCs/>
        <w:spacing w:val="-1"/>
        <w:w w:val="100"/>
      </w:rPr>
    </w:lvl>
    <w:lvl w:ilvl="2">
      <w:numFmt w:val="bullet"/>
      <w:lvlText w:val=""/>
      <w:lvlJc w:val="left"/>
      <w:pPr>
        <w:ind w:left="1832" w:hanging="425"/>
      </w:pPr>
      <w:rPr>
        <w:rFonts w:ascii="Symbol" w:eastAsia="Symbol" w:hAnsi="Symbol" w:cs="Symbol" w:hint="default"/>
        <w:w w:val="99"/>
        <w:sz w:val="20"/>
        <w:szCs w:val="20"/>
      </w:rPr>
    </w:lvl>
    <w:lvl w:ilvl="3">
      <w:numFmt w:val="bullet"/>
      <w:lvlText w:val="•"/>
      <w:lvlJc w:val="left"/>
      <w:pPr>
        <w:ind w:left="1040" w:hanging="425"/>
      </w:pPr>
      <w:rPr>
        <w:rFonts w:hint="default"/>
      </w:rPr>
    </w:lvl>
    <w:lvl w:ilvl="4">
      <w:numFmt w:val="bullet"/>
      <w:lvlText w:val="•"/>
      <w:lvlJc w:val="left"/>
      <w:pPr>
        <w:ind w:left="1260" w:hanging="425"/>
      </w:pPr>
      <w:rPr>
        <w:rFonts w:hint="default"/>
      </w:rPr>
    </w:lvl>
    <w:lvl w:ilvl="5">
      <w:numFmt w:val="bullet"/>
      <w:lvlText w:val="•"/>
      <w:lvlJc w:val="left"/>
      <w:pPr>
        <w:ind w:left="1840" w:hanging="425"/>
      </w:pPr>
      <w:rPr>
        <w:rFonts w:hint="default"/>
      </w:rPr>
    </w:lvl>
    <w:lvl w:ilvl="6">
      <w:numFmt w:val="bullet"/>
      <w:lvlText w:val="•"/>
      <w:lvlJc w:val="left"/>
      <w:pPr>
        <w:ind w:left="3645" w:hanging="425"/>
      </w:pPr>
      <w:rPr>
        <w:rFonts w:hint="default"/>
      </w:rPr>
    </w:lvl>
    <w:lvl w:ilvl="7">
      <w:numFmt w:val="bullet"/>
      <w:lvlText w:val="•"/>
      <w:lvlJc w:val="left"/>
      <w:pPr>
        <w:ind w:left="5450" w:hanging="425"/>
      </w:pPr>
      <w:rPr>
        <w:rFonts w:hint="default"/>
      </w:rPr>
    </w:lvl>
    <w:lvl w:ilvl="8">
      <w:numFmt w:val="bullet"/>
      <w:lvlText w:val="•"/>
      <w:lvlJc w:val="left"/>
      <w:pPr>
        <w:ind w:left="7255" w:hanging="425"/>
      </w:pPr>
      <w:rPr>
        <w:rFonts w:hint="default"/>
      </w:rPr>
    </w:lvl>
  </w:abstractNum>
  <w:abstractNum w:abstractNumId="33" w15:restartNumberingAfterBreak="0">
    <w:nsid w:val="64A37BB2"/>
    <w:multiLevelType w:val="hybridMultilevel"/>
    <w:tmpl w:val="45B0CEDC"/>
    <w:lvl w:ilvl="0" w:tplc="52805112">
      <w:start w:val="1"/>
      <w:numFmt w:val="decimal"/>
      <w:lvlText w:val="%1."/>
      <w:lvlJc w:val="left"/>
      <w:pPr>
        <w:ind w:left="902" w:hanging="178"/>
      </w:pPr>
      <w:rPr>
        <w:rFonts w:ascii="Arial" w:eastAsia="Arial" w:hAnsi="Arial" w:cs="Arial" w:hint="default"/>
        <w:w w:val="100"/>
        <w:sz w:val="16"/>
        <w:szCs w:val="16"/>
      </w:rPr>
    </w:lvl>
    <w:lvl w:ilvl="1" w:tplc="960A72DA">
      <w:numFmt w:val="bullet"/>
      <w:lvlText w:val="•"/>
      <w:lvlJc w:val="left"/>
      <w:pPr>
        <w:ind w:left="1896" w:hanging="178"/>
      </w:pPr>
      <w:rPr>
        <w:rFonts w:hint="default"/>
      </w:rPr>
    </w:lvl>
    <w:lvl w:ilvl="2" w:tplc="A67A059E">
      <w:numFmt w:val="bullet"/>
      <w:lvlText w:val="•"/>
      <w:lvlJc w:val="left"/>
      <w:pPr>
        <w:ind w:left="2893" w:hanging="178"/>
      </w:pPr>
      <w:rPr>
        <w:rFonts w:hint="default"/>
      </w:rPr>
    </w:lvl>
    <w:lvl w:ilvl="3" w:tplc="D01A09EC">
      <w:numFmt w:val="bullet"/>
      <w:lvlText w:val="•"/>
      <w:lvlJc w:val="left"/>
      <w:pPr>
        <w:ind w:left="3890" w:hanging="178"/>
      </w:pPr>
      <w:rPr>
        <w:rFonts w:hint="default"/>
      </w:rPr>
    </w:lvl>
    <w:lvl w:ilvl="4" w:tplc="F94EF0F0">
      <w:numFmt w:val="bullet"/>
      <w:lvlText w:val="•"/>
      <w:lvlJc w:val="left"/>
      <w:pPr>
        <w:ind w:left="4887" w:hanging="178"/>
      </w:pPr>
      <w:rPr>
        <w:rFonts w:hint="default"/>
      </w:rPr>
    </w:lvl>
    <w:lvl w:ilvl="5" w:tplc="BE30ED02">
      <w:numFmt w:val="bullet"/>
      <w:lvlText w:val="•"/>
      <w:lvlJc w:val="left"/>
      <w:pPr>
        <w:ind w:left="5884" w:hanging="178"/>
      </w:pPr>
      <w:rPr>
        <w:rFonts w:hint="default"/>
      </w:rPr>
    </w:lvl>
    <w:lvl w:ilvl="6" w:tplc="F9DAD57E">
      <w:numFmt w:val="bullet"/>
      <w:lvlText w:val="•"/>
      <w:lvlJc w:val="left"/>
      <w:pPr>
        <w:ind w:left="6881" w:hanging="178"/>
      </w:pPr>
      <w:rPr>
        <w:rFonts w:hint="default"/>
      </w:rPr>
    </w:lvl>
    <w:lvl w:ilvl="7" w:tplc="EDBE1904">
      <w:numFmt w:val="bullet"/>
      <w:lvlText w:val="•"/>
      <w:lvlJc w:val="left"/>
      <w:pPr>
        <w:ind w:left="7878" w:hanging="178"/>
      </w:pPr>
      <w:rPr>
        <w:rFonts w:hint="default"/>
      </w:rPr>
    </w:lvl>
    <w:lvl w:ilvl="8" w:tplc="EE76D2A4">
      <w:numFmt w:val="bullet"/>
      <w:lvlText w:val="•"/>
      <w:lvlJc w:val="left"/>
      <w:pPr>
        <w:ind w:left="8875" w:hanging="178"/>
      </w:pPr>
      <w:rPr>
        <w:rFonts w:hint="default"/>
      </w:rPr>
    </w:lvl>
  </w:abstractNum>
  <w:abstractNum w:abstractNumId="34" w15:restartNumberingAfterBreak="0">
    <w:nsid w:val="66A04A6B"/>
    <w:multiLevelType w:val="hybridMultilevel"/>
    <w:tmpl w:val="823E0574"/>
    <w:lvl w:ilvl="0" w:tplc="B3B00E94">
      <w:numFmt w:val="bullet"/>
      <w:lvlText w:val="-"/>
      <w:lvlJc w:val="left"/>
      <w:pPr>
        <w:ind w:left="822" w:hanging="98"/>
      </w:pPr>
      <w:rPr>
        <w:rFonts w:ascii="Arial" w:eastAsia="Arial" w:hAnsi="Arial" w:cs="Arial" w:hint="default"/>
        <w:w w:val="100"/>
        <w:sz w:val="16"/>
        <w:szCs w:val="16"/>
      </w:rPr>
    </w:lvl>
    <w:lvl w:ilvl="1" w:tplc="90D4A4F6">
      <w:numFmt w:val="bullet"/>
      <w:lvlText w:val="•"/>
      <w:lvlJc w:val="left"/>
      <w:pPr>
        <w:ind w:left="1825" w:hanging="98"/>
      </w:pPr>
      <w:rPr>
        <w:rFonts w:hint="default"/>
      </w:rPr>
    </w:lvl>
    <w:lvl w:ilvl="2" w:tplc="1BCE2148">
      <w:numFmt w:val="bullet"/>
      <w:lvlText w:val="•"/>
      <w:lvlJc w:val="left"/>
      <w:pPr>
        <w:ind w:left="2830" w:hanging="98"/>
      </w:pPr>
      <w:rPr>
        <w:rFonts w:hint="default"/>
      </w:rPr>
    </w:lvl>
    <w:lvl w:ilvl="3" w:tplc="3B84C8E2">
      <w:numFmt w:val="bullet"/>
      <w:lvlText w:val="•"/>
      <w:lvlJc w:val="left"/>
      <w:pPr>
        <w:ind w:left="3835" w:hanging="98"/>
      </w:pPr>
      <w:rPr>
        <w:rFonts w:hint="default"/>
      </w:rPr>
    </w:lvl>
    <w:lvl w:ilvl="4" w:tplc="19728074">
      <w:numFmt w:val="bullet"/>
      <w:lvlText w:val="•"/>
      <w:lvlJc w:val="left"/>
      <w:pPr>
        <w:ind w:left="4840" w:hanging="98"/>
      </w:pPr>
      <w:rPr>
        <w:rFonts w:hint="default"/>
      </w:rPr>
    </w:lvl>
    <w:lvl w:ilvl="5" w:tplc="66205BD2">
      <w:numFmt w:val="bullet"/>
      <w:lvlText w:val="•"/>
      <w:lvlJc w:val="left"/>
      <w:pPr>
        <w:ind w:left="5845" w:hanging="98"/>
      </w:pPr>
      <w:rPr>
        <w:rFonts w:hint="default"/>
      </w:rPr>
    </w:lvl>
    <w:lvl w:ilvl="6" w:tplc="1026CF70">
      <w:numFmt w:val="bullet"/>
      <w:lvlText w:val="•"/>
      <w:lvlJc w:val="left"/>
      <w:pPr>
        <w:ind w:left="6850" w:hanging="98"/>
      </w:pPr>
      <w:rPr>
        <w:rFonts w:hint="default"/>
      </w:rPr>
    </w:lvl>
    <w:lvl w:ilvl="7" w:tplc="7DBE4E50">
      <w:numFmt w:val="bullet"/>
      <w:lvlText w:val="•"/>
      <w:lvlJc w:val="left"/>
      <w:pPr>
        <w:ind w:left="7855" w:hanging="98"/>
      </w:pPr>
      <w:rPr>
        <w:rFonts w:hint="default"/>
      </w:rPr>
    </w:lvl>
    <w:lvl w:ilvl="8" w:tplc="A7444622">
      <w:numFmt w:val="bullet"/>
      <w:lvlText w:val="•"/>
      <w:lvlJc w:val="left"/>
      <w:pPr>
        <w:ind w:left="8860" w:hanging="98"/>
      </w:pPr>
      <w:rPr>
        <w:rFonts w:hint="default"/>
      </w:rPr>
    </w:lvl>
  </w:abstractNum>
  <w:abstractNum w:abstractNumId="35" w15:restartNumberingAfterBreak="0">
    <w:nsid w:val="6BC76D13"/>
    <w:multiLevelType w:val="hybridMultilevel"/>
    <w:tmpl w:val="99EEE81A"/>
    <w:lvl w:ilvl="0" w:tplc="BBDC816E">
      <w:numFmt w:val="bullet"/>
      <w:lvlText w:val=""/>
      <w:lvlJc w:val="left"/>
      <w:pPr>
        <w:ind w:left="468" w:hanging="360"/>
      </w:pPr>
      <w:rPr>
        <w:rFonts w:ascii="Symbol" w:eastAsia="Symbol" w:hAnsi="Symbol" w:cs="Symbol" w:hint="default"/>
        <w:w w:val="99"/>
        <w:sz w:val="20"/>
        <w:szCs w:val="20"/>
      </w:rPr>
    </w:lvl>
    <w:lvl w:ilvl="1" w:tplc="CEA087F6">
      <w:numFmt w:val="bullet"/>
      <w:lvlText w:val="•"/>
      <w:lvlJc w:val="left"/>
      <w:pPr>
        <w:ind w:left="1007" w:hanging="360"/>
      </w:pPr>
      <w:rPr>
        <w:rFonts w:hint="default"/>
      </w:rPr>
    </w:lvl>
    <w:lvl w:ilvl="2" w:tplc="4E265D84">
      <w:numFmt w:val="bullet"/>
      <w:lvlText w:val="•"/>
      <w:lvlJc w:val="left"/>
      <w:pPr>
        <w:ind w:left="1554" w:hanging="360"/>
      </w:pPr>
      <w:rPr>
        <w:rFonts w:hint="default"/>
      </w:rPr>
    </w:lvl>
    <w:lvl w:ilvl="3" w:tplc="EF80C3AC">
      <w:numFmt w:val="bullet"/>
      <w:lvlText w:val="•"/>
      <w:lvlJc w:val="left"/>
      <w:pPr>
        <w:ind w:left="2101" w:hanging="360"/>
      </w:pPr>
      <w:rPr>
        <w:rFonts w:hint="default"/>
      </w:rPr>
    </w:lvl>
    <w:lvl w:ilvl="4" w:tplc="28ACB100">
      <w:numFmt w:val="bullet"/>
      <w:lvlText w:val="•"/>
      <w:lvlJc w:val="left"/>
      <w:pPr>
        <w:ind w:left="2648" w:hanging="360"/>
      </w:pPr>
      <w:rPr>
        <w:rFonts w:hint="default"/>
      </w:rPr>
    </w:lvl>
    <w:lvl w:ilvl="5" w:tplc="F9E8BE8A">
      <w:numFmt w:val="bullet"/>
      <w:lvlText w:val="•"/>
      <w:lvlJc w:val="left"/>
      <w:pPr>
        <w:ind w:left="3195" w:hanging="360"/>
      </w:pPr>
      <w:rPr>
        <w:rFonts w:hint="default"/>
      </w:rPr>
    </w:lvl>
    <w:lvl w:ilvl="6" w:tplc="4042A83A">
      <w:numFmt w:val="bullet"/>
      <w:lvlText w:val="•"/>
      <w:lvlJc w:val="left"/>
      <w:pPr>
        <w:ind w:left="3742" w:hanging="360"/>
      </w:pPr>
      <w:rPr>
        <w:rFonts w:hint="default"/>
      </w:rPr>
    </w:lvl>
    <w:lvl w:ilvl="7" w:tplc="35C89784">
      <w:numFmt w:val="bullet"/>
      <w:lvlText w:val="•"/>
      <w:lvlJc w:val="left"/>
      <w:pPr>
        <w:ind w:left="4289" w:hanging="360"/>
      </w:pPr>
      <w:rPr>
        <w:rFonts w:hint="default"/>
      </w:rPr>
    </w:lvl>
    <w:lvl w:ilvl="8" w:tplc="1FD81558">
      <w:numFmt w:val="bullet"/>
      <w:lvlText w:val="•"/>
      <w:lvlJc w:val="left"/>
      <w:pPr>
        <w:ind w:left="4836" w:hanging="360"/>
      </w:pPr>
      <w:rPr>
        <w:rFonts w:hint="default"/>
      </w:rPr>
    </w:lvl>
  </w:abstractNum>
  <w:abstractNum w:abstractNumId="36" w15:restartNumberingAfterBreak="0">
    <w:nsid w:val="6C681FE3"/>
    <w:multiLevelType w:val="hybridMultilevel"/>
    <w:tmpl w:val="14B4C4F6"/>
    <w:lvl w:ilvl="0" w:tplc="C0AAD610">
      <w:start w:val="1"/>
      <w:numFmt w:val="upperRoman"/>
      <w:lvlText w:val="%1."/>
      <w:lvlJc w:val="left"/>
      <w:pPr>
        <w:ind w:left="1400" w:hanging="877"/>
        <w:jc w:val="right"/>
      </w:pPr>
      <w:rPr>
        <w:rFonts w:ascii="Arial" w:eastAsia="Arial" w:hAnsi="Arial" w:cs="Arial" w:hint="default"/>
        <w:b/>
        <w:bCs/>
        <w:i/>
        <w:spacing w:val="0"/>
        <w:w w:val="100"/>
        <w:sz w:val="28"/>
        <w:szCs w:val="28"/>
      </w:rPr>
    </w:lvl>
    <w:lvl w:ilvl="1" w:tplc="B5D89E60">
      <w:numFmt w:val="bullet"/>
      <w:lvlText w:val=""/>
      <w:lvlJc w:val="left"/>
      <w:pPr>
        <w:ind w:left="1399" w:hanging="360"/>
      </w:pPr>
      <w:rPr>
        <w:rFonts w:ascii="Symbol" w:eastAsia="Symbol" w:hAnsi="Symbol" w:cs="Symbol" w:hint="default"/>
        <w:w w:val="99"/>
        <w:sz w:val="20"/>
        <w:szCs w:val="20"/>
      </w:rPr>
    </w:lvl>
    <w:lvl w:ilvl="2" w:tplc="5A26C124">
      <w:numFmt w:val="bullet"/>
      <w:lvlText w:val="•"/>
      <w:lvlJc w:val="left"/>
      <w:pPr>
        <w:ind w:left="3260" w:hanging="360"/>
      </w:pPr>
      <w:rPr>
        <w:rFonts w:hint="default"/>
      </w:rPr>
    </w:lvl>
    <w:lvl w:ilvl="3" w:tplc="2A7ADABE">
      <w:numFmt w:val="bullet"/>
      <w:lvlText w:val="•"/>
      <w:lvlJc w:val="left"/>
      <w:pPr>
        <w:ind w:left="4190" w:hanging="360"/>
      </w:pPr>
      <w:rPr>
        <w:rFonts w:hint="default"/>
      </w:rPr>
    </w:lvl>
    <w:lvl w:ilvl="4" w:tplc="5AA861E6">
      <w:numFmt w:val="bullet"/>
      <w:lvlText w:val="•"/>
      <w:lvlJc w:val="left"/>
      <w:pPr>
        <w:ind w:left="5120" w:hanging="360"/>
      </w:pPr>
      <w:rPr>
        <w:rFonts w:hint="default"/>
      </w:rPr>
    </w:lvl>
    <w:lvl w:ilvl="5" w:tplc="31E0D80A">
      <w:numFmt w:val="bullet"/>
      <w:lvlText w:val="•"/>
      <w:lvlJc w:val="left"/>
      <w:pPr>
        <w:ind w:left="6050" w:hanging="360"/>
      </w:pPr>
      <w:rPr>
        <w:rFonts w:hint="default"/>
      </w:rPr>
    </w:lvl>
    <w:lvl w:ilvl="6" w:tplc="7DE06288">
      <w:numFmt w:val="bullet"/>
      <w:lvlText w:val="•"/>
      <w:lvlJc w:val="left"/>
      <w:pPr>
        <w:ind w:left="6980" w:hanging="360"/>
      </w:pPr>
      <w:rPr>
        <w:rFonts w:hint="default"/>
      </w:rPr>
    </w:lvl>
    <w:lvl w:ilvl="7" w:tplc="860877A0">
      <w:numFmt w:val="bullet"/>
      <w:lvlText w:val="•"/>
      <w:lvlJc w:val="left"/>
      <w:pPr>
        <w:ind w:left="7910" w:hanging="360"/>
      </w:pPr>
      <w:rPr>
        <w:rFonts w:hint="default"/>
      </w:rPr>
    </w:lvl>
    <w:lvl w:ilvl="8" w:tplc="93326E16">
      <w:numFmt w:val="bullet"/>
      <w:lvlText w:val="•"/>
      <w:lvlJc w:val="left"/>
      <w:pPr>
        <w:ind w:left="8840" w:hanging="360"/>
      </w:pPr>
      <w:rPr>
        <w:rFonts w:hint="default"/>
      </w:rPr>
    </w:lvl>
  </w:abstractNum>
  <w:abstractNum w:abstractNumId="37" w15:restartNumberingAfterBreak="0">
    <w:nsid w:val="76E92CD1"/>
    <w:multiLevelType w:val="hybridMultilevel"/>
    <w:tmpl w:val="0C8837B6"/>
    <w:lvl w:ilvl="0" w:tplc="A29CD63C">
      <w:start w:val="1"/>
      <w:numFmt w:val="decimal"/>
      <w:lvlText w:val="%1."/>
      <w:lvlJc w:val="left"/>
      <w:pPr>
        <w:ind w:left="902" w:hanging="178"/>
      </w:pPr>
      <w:rPr>
        <w:rFonts w:ascii="Arial" w:eastAsia="Arial" w:hAnsi="Arial" w:cs="Arial" w:hint="default"/>
        <w:w w:val="100"/>
        <w:sz w:val="16"/>
        <w:szCs w:val="16"/>
      </w:rPr>
    </w:lvl>
    <w:lvl w:ilvl="1" w:tplc="37204406">
      <w:numFmt w:val="bullet"/>
      <w:lvlText w:val="•"/>
      <w:lvlJc w:val="left"/>
      <w:pPr>
        <w:ind w:left="1897" w:hanging="178"/>
      </w:pPr>
      <w:rPr>
        <w:rFonts w:hint="default"/>
      </w:rPr>
    </w:lvl>
    <w:lvl w:ilvl="2" w:tplc="F3EE913E">
      <w:numFmt w:val="bullet"/>
      <w:lvlText w:val="•"/>
      <w:lvlJc w:val="left"/>
      <w:pPr>
        <w:ind w:left="2894" w:hanging="178"/>
      </w:pPr>
      <w:rPr>
        <w:rFonts w:hint="default"/>
      </w:rPr>
    </w:lvl>
    <w:lvl w:ilvl="3" w:tplc="85602B38">
      <w:numFmt w:val="bullet"/>
      <w:lvlText w:val="•"/>
      <w:lvlJc w:val="left"/>
      <w:pPr>
        <w:ind w:left="3891" w:hanging="178"/>
      </w:pPr>
      <w:rPr>
        <w:rFonts w:hint="default"/>
      </w:rPr>
    </w:lvl>
    <w:lvl w:ilvl="4" w:tplc="875E9FFA">
      <w:numFmt w:val="bullet"/>
      <w:lvlText w:val="•"/>
      <w:lvlJc w:val="left"/>
      <w:pPr>
        <w:ind w:left="4888" w:hanging="178"/>
      </w:pPr>
      <w:rPr>
        <w:rFonts w:hint="default"/>
      </w:rPr>
    </w:lvl>
    <w:lvl w:ilvl="5" w:tplc="B4EC62DE">
      <w:numFmt w:val="bullet"/>
      <w:lvlText w:val="•"/>
      <w:lvlJc w:val="left"/>
      <w:pPr>
        <w:ind w:left="5885" w:hanging="178"/>
      </w:pPr>
      <w:rPr>
        <w:rFonts w:hint="default"/>
      </w:rPr>
    </w:lvl>
    <w:lvl w:ilvl="6" w:tplc="5EBCE380">
      <w:numFmt w:val="bullet"/>
      <w:lvlText w:val="•"/>
      <w:lvlJc w:val="left"/>
      <w:pPr>
        <w:ind w:left="6882" w:hanging="178"/>
      </w:pPr>
      <w:rPr>
        <w:rFonts w:hint="default"/>
      </w:rPr>
    </w:lvl>
    <w:lvl w:ilvl="7" w:tplc="6C6CD318">
      <w:numFmt w:val="bullet"/>
      <w:lvlText w:val="•"/>
      <w:lvlJc w:val="left"/>
      <w:pPr>
        <w:ind w:left="7879" w:hanging="178"/>
      </w:pPr>
      <w:rPr>
        <w:rFonts w:hint="default"/>
      </w:rPr>
    </w:lvl>
    <w:lvl w:ilvl="8" w:tplc="C020012E">
      <w:numFmt w:val="bullet"/>
      <w:lvlText w:val="•"/>
      <w:lvlJc w:val="left"/>
      <w:pPr>
        <w:ind w:left="8876" w:hanging="178"/>
      </w:pPr>
      <w:rPr>
        <w:rFonts w:hint="default"/>
      </w:rPr>
    </w:lvl>
  </w:abstractNum>
  <w:abstractNum w:abstractNumId="38" w15:restartNumberingAfterBreak="0">
    <w:nsid w:val="7A9B663A"/>
    <w:multiLevelType w:val="hybridMultilevel"/>
    <w:tmpl w:val="2EB080F8"/>
    <w:lvl w:ilvl="0" w:tplc="4B68412E">
      <w:start w:val="2"/>
      <w:numFmt w:val="decimal"/>
      <w:lvlText w:val="%1."/>
      <w:lvlJc w:val="left"/>
      <w:pPr>
        <w:ind w:left="452" w:hanging="246"/>
      </w:pPr>
      <w:rPr>
        <w:rFonts w:ascii="Arial" w:eastAsia="Arial" w:hAnsi="Arial" w:cs="Arial" w:hint="default"/>
        <w:b/>
        <w:bCs/>
        <w:spacing w:val="-22"/>
        <w:w w:val="100"/>
        <w:sz w:val="16"/>
        <w:szCs w:val="16"/>
      </w:rPr>
    </w:lvl>
    <w:lvl w:ilvl="1" w:tplc="F5C403C0">
      <w:numFmt w:val="bullet"/>
      <w:lvlText w:val="-"/>
      <w:lvlJc w:val="left"/>
      <w:pPr>
        <w:ind w:left="452" w:hanging="94"/>
      </w:pPr>
      <w:rPr>
        <w:rFonts w:ascii="Arial" w:eastAsia="Arial" w:hAnsi="Arial" w:cs="Arial" w:hint="default"/>
        <w:w w:val="100"/>
        <w:sz w:val="16"/>
        <w:szCs w:val="16"/>
      </w:rPr>
    </w:lvl>
    <w:lvl w:ilvl="2" w:tplc="602CFD26">
      <w:numFmt w:val="bullet"/>
      <w:lvlText w:val="•"/>
      <w:lvlJc w:val="left"/>
      <w:pPr>
        <w:ind w:left="1869" w:hanging="94"/>
      </w:pPr>
      <w:rPr>
        <w:rFonts w:hint="default"/>
      </w:rPr>
    </w:lvl>
    <w:lvl w:ilvl="3" w:tplc="29CA9A72">
      <w:numFmt w:val="bullet"/>
      <w:lvlText w:val="•"/>
      <w:lvlJc w:val="left"/>
      <w:pPr>
        <w:ind w:left="2573" w:hanging="94"/>
      </w:pPr>
      <w:rPr>
        <w:rFonts w:hint="default"/>
      </w:rPr>
    </w:lvl>
    <w:lvl w:ilvl="4" w:tplc="B34A91AC">
      <w:numFmt w:val="bullet"/>
      <w:lvlText w:val="•"/>
      <w:lvlJc w:val="left"/>
      <w:pPr>
        <w:ind w:left="3278" w:hanging="94"/>
      </w:pPr>
      <w:rPr>
        <w:rFonts w:hint="default"/>
      </w:rPr>
    </w:lvl>
    <w:lvl w:ilvl="5" w:tplc="1A6AA6A8">
      <w:numFmt w:val="bullet"/>
      <w:lvlText w:val="•"/>
      <w:lvlJc w:val="left"/>
      <w:pPr>
        <w:ind w:left="3983" w:hanging="94"/>
      </w:pPr>
      <w:rPr>
        <w:rFonts w:hint="default"/>
      </w:rPr>
    </w:lvl>
    <w:lvl w:ilvl="6" w:tplc="26B2089A">
      <w:numFmt w:val="bullet"/>
      <w:lvlText w:val="•"/>
      <w:lvlJc w:val="left"/>
      <w:pPr>
        <w:ind w:left="4687" w:hanging="94"/>
      </w:pPr>
      <w:rPr>
        <w:rFonts w:hint="default"/>
      </w:rPr>
    </w:lvl>
    <w:lvl w:ilvl="7" w:tplc="7D9070B0">
      <w:numFmt w:val="bullet"/>
      <w:lvlText w:val="•"/>
      <w:lvlJc w:val="left"/>
      <w:pPr>
        <w:ind w:left="5392" w:hanging="94"/>
      </w:pPr>
      <w:rPr>
        <w:rFonts w:hint="default"/>
      </w:rPr>
    </w:lvl>
    <w:lvl w:ilvl="8" w:tplc="770A1956">
      <w:numFmt w:val="bullet"/>
      <w:lvlText w:val="•"/>
      <w:lvlJc w:val="left"/>
      <w:pPr>
        <w:ind w:left="6097" w:hanging="94"/>
      </w:pPr>
      <w:rPr>
        <w:rFonts w:hint="default"/>
      </w:rPr>
    </w:lvl>
  </w:abstractNum>
  <w:abstractNum w:abstractNumId="39" w15:restartNumberingAfterBreak="0">
    <w:nsid w:val="7B2E62F0"/>
    <w:multiLevelType w:val="hybridMultilevel"/>
    <w:tmpl w:val="C7886868"/>
    <w:lvl w:ilvl="0" w:tplc="D3586B28">
      <w:start w:val="1"/>
      <w:numFmt w:val="upperRoman"/>
      <w:lvlText w:val="%1."/>
      <w:lvlJc w:val="left"/>
      <w:pPr>
        <w:ind w:left="1560" w:hanging="881"/>
      </w:pPr>
      <w:rPr>
        <w:rFonts w:ascii="Times New Roman" w:eastAsia="Times New Roman" w:hAnsi="Times New Roman" w:cs="Times New Roman" w:hint="default"/>
        <w:b/>
        <w:bCs/>
        <w:spacing w:val="-1"/>
        <w:w w:val="99"/>
        <w:sz w:val="20"/>
        <w:szCs w:val="20"/>
      </w:rPr>
    </w:lvl>
    <w:lvl w:ilvl="1" w:tplc="727A30BC">
      <w:numFmt w:val="bullet"/>
      <w:lvlText w:val="•"/>
      <w:lvlJc w:val="left"/>
      <w:pPr>
        <w:ind w:left="2474" w:hanging="881"/>
      </w:pPr>
      <w:rPr>
        <w:rFonts w:hint="default"/>
      </w:rPr>
    </w:lvl>
    <w:lvl w:ilvl="2" w:tplc="2ADA3184">
      <w:numFmt w:val="bullet"/>
      <w:lvlText w:val="•"/>
      <w:lvlJc w:val="left"/>
      <w:pPr>
        <w:ind w:left="3388" w:hanging="881"/>
      </w:pPr>
      <w:rPr>
        <w:rFonts w:hint="default"/>
      </w:rPr>
    </w:lvl>
    <w:lvl w:ilvl="3" w:tplc="1D720078">
      <w:numFmt w:val="bullet"/>
      <w:lvlText w:val="•"/>
      <w:lvlJc w:val="left"/>
      <w:pPr>
        <w:ind w:left="4302" w:hanging="881"/>
      </w:pPr>
      <w:rPr>
        <w:rFonts w:hint="default"/>
      </w:rPr>
    </w:lvl>
    <w:lvl w:ilvl="4" w:tplc="5A283D2A">
      <w:numFmt w:val="bullet"/>
      <w:lvlText w:val="•"/>
      <w:lvlJc w:val="left"/>
      <w:pPr>
        <w:ind w:left="5216" w:hanging="881"/>
      </w:pPr>
      <w:rPr>
        <w:rFonts w:hint="default"/>
      </w:rPr>
    </w:lvl>
    <w:lvl w:ilvl="5" w:tplc="E2DC8CFA">
      <w:numFmt w:val="bullet"/>
      <w:lvlText w:val="•"/>
      <w:lvlJc w:val="left"/>
      <w:pPr>
        <w:ind w:left="6130" w:hanging="881"/>
      </w:pPr>
      <w:rPr>
        <w:rFonts w:hint="default"/>
      </w:rPr>
    </w:lvl>
    <w:lvl w:ilvl="6" w:tplc="F55A46A0">
      <w:numFmt w:val="bullet"/>
      <w:lvlText w:val="•"/>
      <w:lvlJc w:val="left"/>
      <w:pPr>
        <w:ind w:left="7044" w:hanging="881"/>
      </w:pPr>
      <w:rPr>
        <w:rFonts w:hint="default"/>
      </w:rPr>
    </w:lvl>
    <w:lvl w:ilvl="7" w:tplc="D5860320">
      <w:numFmt w:val="bullet"/>
      <w:lvlText w:val="•"/>
      <w:lvlJc w:val="left"/>
      <w:pPr>
        <w:ind w:left="7958" w:hanging="881"/>
      </w:pPr>
      <w:rPr>
        <w:rFonts w:hint="default"/>
      </w:rPr>
    </w:lvl>
    <w:lvl w:ilvl="8" w:tplc="1CCE68B6">
      <w:numFmt w:val="bullet"/>
      <w:lvlText w:val="•"/>
      <w:lvlJc w:val="left"/>
      <w:pPr>
        <w:ind w:left="8872" w:hanging="881"/>
      </w:pPr>
      <w:rPr>
        <w:rFonts w:hint="default"/>
      </w:rPr>
    </w:lvl>
  </w:abstractNum>
  <w:num w:numId="1">
    <w:abstractNumId w:val="26"/>
  </w:num>
  <w:num w:numId="2">
    <w:abstractNumId w:val="23"/>
  </w:num>
  <w:num w:numId="3">
    <w:abstractNumId w:val="0"/>
  </w:num>
  <w:num w:numId="4">
    <w:abstractNumId w:val="13"/>
  </w:num>
  <w:num w:numId="5">
    <w:abstractNumId w:val="27"/>
  </w:num>
  <w:num w:numId="6">
    <w:abstractNumId w:val="5"/>
  </w:num>
  <w:num w:numId="7">
    <w:abstractNumId w:val="28"/>
  </w:num>
  <w:num w:numId="8">
    <w:abstractNumId w:val="6"/>
  </w:num>
  <w:num w:numId="9">
    <w:abstractNumId w:val="35"/>
  </w:num>
  <w:num w:numId="10">
    <w:abstractNumId w:val="10"/>
  </w:num>
  <w:num w:numId="11">
    <w:abstractNumId w:val="29"/>
  </w:num>
  <w:num w:numId="12">
    <w:abstractNumId w:val="8"/>
  </w:num>
  <w:num w:numId="13">
    <w:abstractNumId w:val="14"/>
  </w:num>
  <w:num w:numId="14">
    <w:abstractNumId w:val="3"/>
  </w:num>
  <w:num w:numId="15">
    <w:abstractNumId w:val="36"/>
  </w:num>
  <w:num w:numId="16">
    <w:abstractNumId w:val="31"/>
  </w:num>
  <w:num w:numId="17">
    <w:abstractNumId w:val="39"/>
  </w:num>
  <w:num w:numId="18">
    <w:abstractNumId w:val="17"/>
  </w:num>
  <w:num w:numId="19">
    <w:abstractNumId w:val="32"/>
  </w:num>
  <w:num w:numId="20">
    <w:abstractNumId w:val="25"/>
  </w:num>
  <w:num w:numId="21">
    <w:abstractNumId w:val="33"/>
  </w:num>
  <w:num w:numId="22">
    <w:abstractNumId w:val="20"/>
  </w:num>
  <w:num w:numId="23">
    <w:abstractNumId w:val="30"/>
  </w:num>
  <w:num w:numId="24">
    <w:abstractNumId w:val="21"/>
  </w:num>
  <w:num w:numId="25">
    <w:abstractNumId w:val="1"/>
  </w:num>
  <w:num w:numId="26">
    <w:abstractNumId w:val="12"/>
  </w:num>
  <w:num w:numId="27">
    <w:abstractNumId w:val="19"/>
  </w:num>
  <w:num w:numId="28">
    <w:abstractNumId w:val="4"/>
  </w:num>
  <w:num w:numId="29">
    <w:abstractNumId w:val="7"/>
  </w:num>
  <w:num w:numId="30">
    <w:abstractNumId w:val="9"/>
  </w:num>
  <w:num w:numId="31">
    <w:abstractNumId w:val="37"/>
  </w:num>
  <w:num w:numId="32">
    <w:abstractNumId w:val="24"/>
  </w:num>
  <w:num w:numId="33">
    <w:abstractNumId w:val="11"/>
  </w:num>
  <w:num w:numId="34">
    <w:abstractNumId w:val="15"/>
  </w:num>
  <w:num w:numId="35">
    <w:abstractNumId w:val="22"/>
  </w:num>
  <w:num w:numId="36">
    <w:abstractNumId w:val="34"/>
  </w:num>
  <w:num w:numId="37">
    <w:abstractNumId w:val="2"/>
  </w:num>
  <w:num w:numId="38">
    <w:abstractNumId w:val="38"/>
  </w:num>
  <w:num w:numId="39">
    <w:abstractNumId w:val="18"/>
  </w:num>
  <w:num w:numId="40">
    <w:abstractNumId w:val="16"/>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Loyd">
    <w15:presenceInfo w15:providerId="Windows Live" w15:userId="e8e8f72b0d94e4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75A"/>
    <w:rsid w:val="00000FEF"/>
    <w:rsid w:val="00006512"/>
    <w:rsid w:val="0004384A"/>
    <w:rsid w:val="000528B9"/>
    <w:rsid w:val="000A17B5"/>
    <w:rsid w:val="000A6D57"/>
    <w:rsid w:val="000C279D"/>
    <w:rsid w:val="000D0308"/>
    <w:rsid w:val="000E4DCC"/>
    <w:rsid w:val="001107E5"/>
    <w:rsid w:val="00111625"/>
    <w:rsid w:val="0016122C"/>
    <w:rsid w:val="001614CD"/>
    <w:rsid w:val="00163906"/>
    <w:rsid w:val="00170641"/>
    <w:rsid w:val="00172F64"/>
    <w:rsid w:val="00173BB5"/>
    <w:rsid w:val="00174047"/>
    <w:rsid w:val="001A01CC"/>
    <w:rsid w:val="001A5AA1"/>
    <w:rsid w:val="001D0A25"/>
    <w:rsid w:val="001D481A"/>
    <w:rsid w:val="001E44FB"/>
    <w:rsid w:val="00213D5F"/>
    <w:rsid w:val="0023374A"/>
    <w:rsid w:val="00240EC3"/>
    <w:rsid w:val="0026634D"/>
    <w:rsid w:val="00283297"/>
    <w:rsid w:val="00293A69"/>
    <w:rsid w:val="00295769"/>
    <w:rsid w:val="002A4312"/>
    <w:rsid w:val="002B600E"/>
    <w:rsid w:val="002C2D47"/>
    <w:rsid w:val="002E4EBE"/>
    <w:rsid w:val="0030518F"/>
    <w:rsid w:val="00330E94"/>
    <w:rsid w:val="003518F7"/>
    <w:rsid w:val="003577CB"/>
    <w:rsid w:val="00364D56"/>
    <w:rsid w:val="003B3302"/>
    <w:rsid w:val="003B3A8A"/>
    <w:rsid w:val="003B6206"/>
    <w:rsid w:val="003C7E2A"/>
    <w:rsid w:val="003E26D3"/>
    <w:rsid w:val="004336AC"/>
    <w:rsid w:val="00477D98"/>
    <w:rsid w:val="00486552"/>
    <w:rsid w:val="004A6546"/>
    <w:rsid w:val="004B2E32"/>
    <w:rsid w:val="004D2386"/>
    <w:rsid w:val="004F3161"/>
    <w:rsid w:val="004F71B3"/>
    <w:rsid w:val="00516701"/>
    <w:rsid w:val="00525590"/>
    <w:rsid w:val="00541309"/>
    <w:rsid w:val="0054248A"/>
    <w:rsid w:val="005615CA"/>
    <w:rsid w:val="00564338"/>
    <w:rsid w:val="005762D5"/>
    <w:rsid w:val="005A4C8C"/>
    <w:rsid w:val="005A616C"/>
    <w:rsid w:val="005B7287"/>
    <w:rsid w:val="005C69BF"/>
    <w:rsid w:val="005D53DE"/>
    <w:rsid w:val="005F62BA"/>
    <w:rsid w:val="00600E40"/>
    <w:rsid w:val="00613343"/>
    <w:rsid w:val="006401A4"/>
    <w:rsid w:val="0064737E"/>
    <w:rsid w:val="00653501"/>
    <w:rsid w:val="0066351E"/>
    <w:rsid w:val="00665D5D"/>
    <w:rsid w:val="006B1301"/>
    <w:rsid w:val="006B22E6"/>
    <w:rsid w:val="006B49F9"/>
    <w:rsid w:val="006C5CDB"/>
    <w:rsid w:val="006D40DC"/>
    <w:rsid w:val="006E0C1E"/>
    <w:rsid w:val="006E715C"/>
    <w:rsid w:val="00702F22"/>
    <w:rsid w:val="0071793E"/>
    <w:rsid w:val="00741002"/>
    <w:rsid w:val="00760414"/>
    <w:rsid w:val="007617AB"/>
    <w:rsid w:val="00764AC8"/>
    <w:rsid w:val="007A539B"/>
    <w:rsid w:val="007B4D8B"/>
    <w:rsid w:val="007C4204"/>
    <w:rsid w:val="007D27A2"/>
    <w:rsid w:val="007D67B5"/>
    <w:rsid w:val="007E1005"/>
    <w:rsid w:val="007F2981"/>
    <w:rsid w:val="00812F0A"/>
    <w:rsid w:val="008216CC"/>
    <w:rsid w:val="00827EFE"/>
    <w:rsid w:val="00836B45"/>
    <w:rsid w:val="00842722"/>
    <w:rsid w:val="00864BBC"/>
    <w:rsid w:val="008656DF"/>
    <w:rsid w:val="00896E81"/>
    <w:rsid w:val="008D01F9"/>
    <w:rsid w:val="008D62DE"/>
    <w:rsid w:val="008D693E"/>
    <w:rsid w:val="008E2C09"/>
    <w:rsid w:val="009036F8"/>
    <w:rsid w:val="009043E9"/>
    <w:rsid w:val="009130E5"/>
    <w:rsid w:val="009166A2"/>
    <w:rsid w:val="00916AE7"/>
    <w:rsid w:val="00976CCF"/>
    <w:rsid w:val="009806D7"/>
    <w:rsid w:val="00981896"/>
    <w:rsid w:val="009B48D8"/>
    <w:rsid w:val="009B572F"/>
    <w:rsid w:val="009C2D68"/>
    <w:rsid w:val="009D1DAF"/>
    <w:rsid w:val="009E588E"/>
    <w:rsid w:val="00A07C20"/>
    <w:rsid w:val="00A127D8"/>
    <w:rsid w:val="00A23B12"/>
    <w:rsid w:val="00A24252"/>
    <w:rsid w:val="00A40638"/>
    <w:rsid w:val="00A612F8"/>
    <w:rsid w:val="00A76562"/>
    <w:rsid w:val="00AB49F8"/>
    <w:rsid w:val="00B10EB6"/>
    <w:rsid w:val="00B46340"/>
    <w:rsid w:val="00B57DF3"/>
    <w:rsid w:val="00B80C96"/>
    <w:rsid w:val="00B94A57"/>
    <w:rsid w:val="00BA3C98"/>
    <w:rsid w:val="00BA3CA1"/>
    <w:rsid w:val="00BA5A95"/>
    <w:rsid w:val="00BF3199"/>
    <w:rsid w:val="00BF65D7"/>
    <w:rsid w:val="00C31966"/>
    <w:rsid w:val="00C70E25"/>
    <w:rsid w:val="00C73DD7"/>
    <w:rsid w:val="00C7404D"/>
    <w:rsid w:val="00CD56DB"/>
    <w:rsid w:val="00CF7EF0"/>
    <w:rsid w:val="00D14B77"/>
    <w:rsid w:val="00D25527"/>
    <w:rsid w:val="00D31DEF"/>
    <w:rsid w:val="00D4659B"/>
    <w:rsid w:val="00D51CF3"/>
    <w:rsid w:val="00D62A22"/>
    <w:rsid w:val="00D66D68"/>
    <w:rsid w:val="00DC4DDB"/>
    <w:rsid w:val="00DC5BD9"/>
    <w:rsid w:val="00DE40F7"/>
    <w:rsid w:val="00E0272F"/>
    <w:rsid w:val="00E529B0"/>
    <w:rsid w:val="00E535B7"/>
    <w:rsid w:val="00E70DDE"/>
    <w:rsid w:val="00E9046A"/>
    <w:rsid w:val="00E90795"/>
    <w:rsid w:val="00E9169E"/>
    <w:rsid w:val="00E95B82"/>
    <w:rsid w:val="00E97FF4"/>
    <w:rsid w:val="00EA5092"/>
    <w:rsid w:val="00EE028C"/>
    <w:rsid w:val="00F47F3F"/>
    <w:rsid w:val="00F94070"/>
    <w:rsid w:val="00F97F4B"/>
    <w:rsid w:val="00FA720E"/>
    <w:rsid w:val="00FB24EA"/>
    <w:rsid w:val="00FC575A"/>
    <w:rsid w:val="00FE0826"/>
    <w:rsid w:val="00FE7852"/>
    <w:rsid w:val="00FF4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210A90"/>
  <w15:docId w15:val="{299C7D7A-1826-4414-A563-BAAE064E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87" w:hanging="1079"/>
      <w:outlineLvl w:val="0"/>
    </w:pPr>
    <w:rPr>
      <w:rFonts w:ascii="Arial" w:eastAsia="Arial" w:hAnsi="Arial" w:cs="Arial"/>
      <w:b/>
      <w:bCs/>
      <w:sz w:val="32"/>
      <w:szCs w:val="32"/>
    </w:rPr>
  </w:style>
  <w:style w:type="paragraph" w:styleId="Heading2">
    <w:name w:val="heading 2"/>
    <w:basedOn w:val="Normal"/>
    <w:uiPriority w:val="1"/>
    <w:qFormat/>
    <w:pPr>
      <w:ind w:left="1399" w:hanging="1031"/>
      <w:outlineLvl w:val="1"/>
    </w:pPr>
    <w:rPr>
      <w:rFonts w:ascii="Arial" w:eastAsia="Arial" w:hAnsi="Arial" w:cs="Arial"/>
      <w:b/>
      <w:bCs/>
      <w:i/>
      <w:sz w:val="28"/>
      <w:szCs w:val="28"/>
    </w:rPr>
  </w:style>
  <w:style w:type="paragraph" w:styleId="Heading3">
    <w:name w:val="heading 3"/>
    <w:basedOn w:val="Normal"/>
    <w:uiPriority w:val="1"/>
    <w:qFormat/>
    <w:pPr>
      <w:spacing w:before="183"/>
      <w:ind w:left="965" w:right="948"/>
      <w:jc w:val="center"/>
      <w:outlineLvl w:val="2"/>
    </w:pPr>
    <w:rPr>
      <w:rFonts w:ascii="Arial" w:eastAsia="Arial" w:hAnsi="Arial" w:cs="Arial"/>
      <w:b/>
      <w:bCs/>
      <w:sz w:val="24"/>
      <w:szCs w:val="24"/>
    </w:rPr>
  </w:style>
  <w:style w:type="paragraph" w:styleId="Heading4">
    <w:name w:val="heading 4"/>
    <w:basedOn w:val="Normal"/>
    <w:uiPriority w:val="1"/>
    <w:qFormat/>
    <w:pPr>
      <w:spacing w:before="72"/>
      <w:ind w:right="657"/>
      <w:jc w:val="right"/>
      <w:outlineLvl w:val="3"/>
    </w:pPr>
    <w:rPr>
      <w:sz w:val="24"/>
      <w:szCs w:val="24"/>
    </w:rPr>
  </w:style>
  <w:style w:type="paragraph" w:styleId="Heading5">
    <w:name w:val="heading 5"/>
    <w:basedOn w:val="Normal"/>
    <w:uiPriority w:val="1"/>
    <w:qFormat/>
    <w:pPr>
      <w:spacing w:before="75"/>
      <w:ind w:left="680"/>
      <w:outlineLvl w:val="4"/>
    </w:pPr>
    <w:rPr>
      <w:rFonts w:ascii="Arial" w:eastAsia="Arial" w:hAnsi="Arial" w:cs="Arial"/>
      <w:b/>
      <w:bCs/>
    </w:rPr>
  </w:style>
  <w:style w:type="paragraph" w:styleId="Heading6">
    <w:name w:val="heading 6"/>
    <w:basedOn w:val="Normal"/>
    <w:uiPriority w:val="1"/>
    <w:qFormat/>
    <w:pPr>
      <w:spacing w:line="228" w:lineRule="exact"/>
      <w:ind w:left="248"/>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126" w:hanging="446"/>
    </w:pPr>
    <w:rPr>
      <w:b/>
      <w:bCs/>
      <w:sz w:val="20"/>
      <w:szCs w:val="20"/>
    </w:rPr>
  </w:style>
  <w:style w:type="paragraph" w:styleId="TOC2">
    <w:name w:val="toc 2"/>
    <w:basedOn w:val="Normal"/>
    <w:uiPriority w:val="39"/>
    <w:qFormat/>
    <w:pPr>
      <w:spacing w:line="229" w:lineRule="exact"/>
      <w:ind w:left="1560" w:hanging="880"/>
    </w:pPr>
    <w:rPr>
      <w:b/>
      <w:bCs/>
      <w:sz w:val="16"/>
      <w:szCs w:val="16"/>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26" w:hanging="360"/>
    </w:pPr>
  </w:style>
  <w:style w:type="paragraph" w:customStyle="1" w:styleId="TableParagraph">
    <w:name w:val="Table Paragraph"/>
    <w:basedOn w:val="Normal"/>
    <w:uiPriority w:val="1"/>
    <w:qFormat/>
    <w:pPr>
      <w:ind w:left="107"/>
    </w:pPr>
  </w:style>
  <w:style w:type="character" w:styleId="CommentReference">
    <w:name w:val="annotation reference"/>
    <w:basedOn w:val="DefaultParagraphFont"/>
    <w:uiPriority w:val="99"/>
    <w:semiHidden/>
    <w:unhideWhenUsed/>
    <w:rsid w:val="009043E9"/>
    <w:rPr>
      <w:sz w:val="16"/>
      <w:szCs w:val="16"/>
    </w:rPr>
  </w:style>
  <w:style w:type="paragraph" w:styleId="CommentText">
    <w:name w:val="annotation text"/>
    <w:basedOn w:val="Normal"/>
    <w:link w:val="CommentTextChar"/>
    <w:uiPriority w:val="99"/>
    <w:semiHidden/>
    <w:unhideWhenUsed/>
    <w:rsid w:val="009043E9"/>
    <w:rPr>
      <w:sz w:val="20"/>
      <w:szCs w:val="20"/>
    </w:rPr>
  </w:style>
  <w:style w:type="character" w:customStyle="1" w:styleId="CommentTextChar">
    <w:name w:val="Comment Text Char"/>
    <w:basedOn w:val="DefaultParagraphFont"/>
    <w:link w:val="CommentText"/>
    <w:uiPriority w:val="99"/>
    <w:semiHidden/>
    <w:rsid w:val="009043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43E9"/>
    <w:rPr>
      <w:b/>
      <w:bCs/>
    </w:rPr>
  </w:style>
  <w:style w:type="character" w:customStyle="1" w:styleId="CommentSubjectChar">
    <w:name w:val="Comment Subject Char"/>
    <w:basedOn w:val="CommentTextChar"/>
    <w:link w:val="CommentSubject"/>
    <w:uiPriority w:val="99"/>
    <w:semiHidden/>
    <w:rsid w:val="009043E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043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E9"/>
    <w:rPr>
      <w:rFonts w:ascii="Segoe UI" w:eastAsia="Times New Roman" w:hAnsi="Segoe UI" w:cs="Segoe UI"/>
      <w:sz w:val="18"/>
      <w:szCs w:val="18"/>
    </w:rPr>
  </w:style>
  <w:style w:type="paragraph" w:styleId="Header">
    <w:name w:val="header"/>
    <w:basedOn w:val="Normal"/>
    <w:link w:val="HeaderChar"/>
    <w:uiPriority w:val="99"/>
    <w:unhideWhenUsed/>
    <w:rsid w:val="009043E9"/>
    <w:pPr>
      <w:tabs>
        <w:tab w:val="center" w:pos="4680"/>
        <w:tab w:val="right" w:pos="9360"/>
      </w:tabs>
    </w:pPr>
  </w:style>
  <w:style w:type="character" w:customStyle="1" w:styleId="HeaderChar">
    <w:name w:val="Header Char"/>
    <w:basedOn w:val="DefaultParagraphFont"/>
    <w:link w:val="Header"/>
    <w:uiPriority w:val="99"/>
    <w:rsid w:val="009043E9"/>
    <w:rPr>
      <w:rFonts w:ascii="Times New Roman" w:eastAsia="Times New Roman" w:hAnsi="Times New Roman" w:cs="Times New Roman"/>
    </w:rPr>
  </w:style>
  <w:style w:type="paragraph" w:styleId="Footer">
    <w:name w:val="footer"/>
    <w:basedOn w:val="Normal"/>
    <w:link w:val="FooterChar"/>
    <w:uiPriority w:val="99"/>
    <w:unhideWhenUsed/>
    <w:rsid w:val="009043E9"/>
    <w:pPr>
      <w:tabs>
        <w:tab w:val="center" w:pos="4680"/>
        <w:tab w:val="right" w:pos="9360"/>
      </w:tabs>
    </w:pPr>
  </w:style>
  <w:style w:type="character" w:customStyle="1" w:styleId="FooterChar">
    <w:name w:val="Footer Char"/>
    <w:basedOn w:val="DefaultParagraphFont"/>
    <w:link w:val="Footer"/>
    <w:uiPriority w:val="99"/>
    <w:rsid w:val="009043E9"/>
    <w:rPr>
      <w:rFonts w:ascii="Times New Roman" w:eastAsia="Times New Roman" w:hAnsi="Times New Roman" w:cs="Times New Roman"/>
    </w:rPr>
  </w:style>
  <w:style w:type="table" w:styleId="TableGrid">
    <w:name w:val="Table Grid"/>
    <w:basedOn w:val="TableNormal"/>
    <w:uiPriority w:val="39"/>
    <w:rsid w:val="007E100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518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30518F"/>
    <w:pPr>
      <w:spacing w:after="100"/>
      <w:ind w:left="440"/>
    </w:pPr>
  </w:style>
  <w:style w:type="character" w:styleId="Hyperlink">
    <w:name w:val="Hyperlink"/>
    <w:basedOn w:val="DefaultParagraphFont"/>
    <w:uiPriority w:val="99"/>
    <w:unhideWhenUsed/>
    <w:rsid w:val="0030518F"/>
    <w:rPr>
      <w:color w:val="0000FF" w:themeColor="hyperlink"/>
      <w:u w:val="single"/>
    </w:rPr>
  </w:style>
  <w:style w:type="character" w:customStyle="1" w:styleId="UnresolvedMention1">
    <w:name w:val="Unresolved Mention1"/>
    <w:basedOn w:val="DefaultParagraphFont"/>
    <w:uiPriority w:val="99"/>
    <w:semiHidden/>
    <w:unhideWhenUsed/>
    <w:rsid w:val="005A4C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l7.org/legal/ippolicy.cfm" TargetMode="External"/><Relationship Id="rId18" Type="http://schemas.openxmlformats.org/officeDocument/2006/relationships/footer" Target="footer5.xml"/><Relationship Id="rId26" Type="http://schemas.openxmlformats.org/officeDocument/2006/relationships/hyperlink" Target="http://en.wikipedia.org/wiki/Total_body_water" TargetMode="External"/><Relationship Id="rId39" Type="http://schemas.openxmlformats.org/officeDocument/2006/relationships/hyperlink" Target="http://en.wikipedia.org/wiki/Nutrient" TargetMode="External"/><Relationship Id="rId21" Type="http://schemas.openxmlformats.org/officeDocument/2006/relationships/hyperlink" Target="http://www.eatright.org/HealthProfessionals/content.aspx?id=7077" TargetMode="External"/><Relationship Id="rId34" Type="http://schemas.openxmlformats.org/officeDocument/2006/relationships/hyperlink" Target="http://en.wikipedia.org/wiki/Soft_tissue" TargetMode="External"/><Relationship Id="rId42" Type="http://schemas.openxmlformats.org/officeDocument/2006/relationships/hyperlink" Target="http://en.wikipedia.org/wiki/Dietary_fiber" TargetMode="External"/><Relationship Id="rId47" Type="http://schemas.openxmlformats.org/officeDocument/2006/relationships/hyperlink" Target="http://www.health.gov/dietaryguidelines" TargetMode="External"/><Relationship Id="rId50" Type="http://schemas.openxmlformats.org/officeDocument/2006/relationships/hyperlink" Target="http://www.amia.org/" TargetMode="External"/><Relationship Id="rId55" Type="http://schemas.openxmlformats.org/officeDocument/2006/relationships/hyperlink" Target="http://www.hhs.gov/ocr/privacy/index.html" TargetMode="External"/><Relationship Id="rId63" Type="http://schemas.openxmlformats.org/officeDocument/2006/relationships/header" Target="header1.xml"/><Relationship Id="rId68" Type="http://schemas.openxmlformats.org/officeDocument/2006/relationships/footer" Target="footer11.xml"/><Relationship Id="rId76" Type="http://schemas.openxmlformats.org/officeDocument/2006/relationships/footer" Target="footer17.xml"/><Relationship Id="rId84" Type="http://schemas.microsoft.com/office/2011/relationships/people" Target="people.xml"/><Relationship Id="rId7" Type="http://schemas.openxmlformats.org/officeDocument/2006/relationships/endnotes" Target="endnotes.xml"/><Relationship Id="rId71"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en.wikipedia.org/wiki/Bone_mineral_density" TargetMode="External"/><Relationship Id="rId11" Type="http://schemas.microsoft.com/office/2016/09/relationships/commentsIds" Target="commentsIds.xml"/><Relationship Id="rId24" Type="http://schemas.openxmlformats.org/officeDocument/2006/relationships/hyperlink" Target="http://www.adaevidencelibrary.com/default.cfm?library=EBG&amp;amp;home=1" TargetMode="External"/><Relationship Id="rId32" Type="http://schemas.openxmlformats.org/officeDocument/2006/relationships/hyperlink" Target="http://en.wikipedia.org/wiki/Energy_level" TargetMode="External"/><Relationship Id="rId37" Type="http://schemas.openxmlformats.org/officeDocument/2006/relationships/hyperlink" Target="http://www.cdc.gov/growthcharts" TargetMode="External"/><Relationship Id="rId40" Type="http://schemas.openxmlformats.org/officeDocument/2006/relationships/hyperlink" Target="http://en.wikipedia.org/wiki/Vitamin" TargetMode="External"/><Relationship Id="rId45" Type="http://schemas.openxmlformats.org/officeDocument/2006/relationships/hyperlink" Target="http://en.wikipedia.org/wiki/Diet_(nutrition)" TargetMode="External"/><Relationship Id="rId53" Type="http://schemas.openxmlformats.org/officeDocument/2006/relationships/hyperlink" Target="http://ec.europa.eu/justice_home/fsj/privacy/index_en.htm" TargetMode="External"/><Relationship Id="rId58" Type="http://schemas.openxmlformats.org/officeDocument/2006/relationships/hyperlink" Target="http://www.adancp.com/" TargetMode="External"/><Relationship Id="rId66" Type="http://schemas.openxmlformats.org/officeDocument/2006/relationships/footer" Target="footer9.xml"/><Relationship Id="rId74" Type="http://schemas.openxmlformats.org/officeDocument/2006/relationships/footer" Target="footer16.xml"/><Relationship Id="rId79"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footer" Target="footer6.xml"/><Relationship Id="rId82" Type="http://schemas.openxmlformats.org/officeDocument/2006/relationships/footer" Target="footer21.xml"/><Relationship Id="rId19" Type="http://schemas.openxmlformats.org/officeDocument/2006/relationships/hyperlink" Target="http://www.nist.gov/profileregistry"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www.eatright.org/HealthProfessionals/content.aspx?id=7077" TargetMode="External"/><Relationship Id="rId27" Type="http://schemas.openxmlformats.org/officeDocument/2006/relationships/hyperlink" Target="http://en.wikipedia.org/wiki/Total_body_water" TargetMode="External"/><Relationship Id="rId30" Type="http://schemas.openxmlformats.org/officeDocument/2006/relationships/hyperlink" Target="http://en.wikipedia.org/wiki/Bone_mineral_density" TargetMode="External"/><Relationship Id="rId35" Type="http://schemas.openxmlformats.org/officeDocument/2006/relationships/hyperlink" Target="http://en.wikipedia.org/wiki/Bone_mineral_density" TargetMode="External"/><Relationship Id="rId43" Type="http://schemas.openxmlformats.org/officeDocument/2006/relationships/hyperlink" Target="http://en.wikipedia.org/wiki/Fatty_acid" TargetMode="External"/><Relationship Id="rId48" Type="http://schemas.openxmlformats.org/officeDocument/2006/relationships/hyperlink" Target="http://www.ncbi.nlm.nih.gov/pubmed/20974088" TargetMode="External"/><Relationship Id="rId56" Type="http://schemas.openxmlformats.org/officeDocument/2006/relationships/hyperlink" Target="http://healthit.hhs.gov/portal/server.pt/community/healthit_hhs_gov__onc/1200" TargetMode="External"/><Relationship Id="rId64" Type="http://schemas.openxmlformats.org/officeDocument/2006/relationships/footer" Target="footer8.xml"/><Relationship Id="rId69" Type="http://schemas.openxmlformats.org/officeDocument/2006/relationships/footer" Target="footer12.xml"/><Relationship Id="rId77"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hyperlink" Target="http://www.cchit.org/" TargetMode="External"/><Relationship Id="rId72" Type="http://schemas.openxmlformats.org/officeDocument/2006/relationships/footer" Target="footer15.xml"/><Relationship Id="rId80" Type="http://schemas.openxmlformats.org/officeDocument/2006/relationships/footer" Target="footer19.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hl7.org/implement/standards/index.cfm" TargetMode="External"/><Relationship Id="rId17" Type="http://schemas.openxmlformats.org/officeDocument/2006/relationships/footer" Target="footer4.xml"/><Relationship Id="rId25" Type="http://schemas.openxmlformats.org/officeDocument/2006/relationships/hyperlink" Target="http://en.wikipedia.org/wiki/Electrical_impedance" TargetMode="External"/><Relationship Id="rId33" Type="http://schemas.openxmlformats.org/officeDocument/2006/relationships/hyperlink" Target="http://en.wikipedia.org/wiki/Bone" TargetMode="External"/><Relationship Id="rId38" Type="http://schemas.openxmlformats.org/officeDocument/2006/relationships/hyperlink" Target="http://www.eatright.org/HealthProfessionals/content.aspx?id=6877" TargetMode="External"/><Relationship Id="rId46" Type="http://schemas.openxmlformats.org/officeDocument/2006/relationships/hyperlink" Target="http://www.reference.md/" TargetMode="External"/><Relationship Id="rId59" Type="http://schemas.openxmlformats.org/officeDocument/2006/relationships/hyperlink" Target="http://www.iso.org/" TargetMode="External"/><Relationship Id="rId67" Type="http://schemas.openxmlformats.org/officeDocument/2006/relationships/footer" Target="footer10.xml"/><Relationship Id="rId20" Type="http://schemas.openxmlformats.org/officeDocument/2006/relationships/hyperlink" Target="http://www.eatright.org/Shop/Categories.aspx?ID=385" TargetMode="External"/><Relationship Id="rId41" Type="http://schemas.openxmlformats.org/officeDocument/2006/relationships/hyperlink" Target="http://en.wikipedia.org/wiki/Dietary_mineral" TargetMode="External"/><Relationship Id="rId54" Type="http://schemas.openxmlformats.org/officeDocument/2006/relationships/hyperlink" Target="http://www.hl7.org/" TargetMode="External"/><Relationship Id="rId62" Type="http://schemas.openxmlformats.org/officeDocument/2006/relationships/footer" Target="footer7.xml"/><Relationship Id="rId70" Type="http://schemas.openxmlformats.org/officeDocument/2006/relationships/footer" Target="footer13.xml"/><Relationship Id="rId75" Type="http://schemas.openxmlformats.org/officeDocument/2006/relationships/header" Target="header4.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mailto:ncpslpermissions@eatright.org" TargetMode="External"/><Relationship Id="rId28" Type="http://schemas.openxmlformats.org/officeDocument/2006/relationships/hyperlink" Target="http://en.wikipedia.org/wiki/Adiposity" TargetMode="External"/><Relationship Id="rId36" Type="http://schemas.openxmlformats.org/officeDocument/2006/relationships/hyperlink" Target="http://www.medterms.com/script/main/art.asp?articlekey=5512" TargetMode="External"/><Relationship Id="rId49" Type="http://schemas.openxmlformats.org/officeDocument/2006/relationships/hyperlink" Target="http://www.adaevidencelibrary.com/default.cfm?library=EBG" TargetMode="External"/><Relationship Id="rId57" Type="http://schemas.openxmlformats.org/officeDocument/2006/relationships/hyperlink" Target="http://www.hitsp.org/" TargetMode="External"/><Relationship Id="rId10" Type="http://schemas.microsoft.com/office/2011/relationships/commentsExtended" Target="commentsExtended.xml"/><Relationship Id="rId31" Type="http://schemas.openxmlformats.org/officeDocument/2006/relationships/hyperlink" Target="http://en.wikipedia.org/wiki/X-ray" TargetMode="External"/><Relationship Id="rId44" Type="http://schemas.openxmlformats.org/officeDocument/2006/relationships/hyperlink" Target="http://en.wikipedia.org/wiki/Amino_acid" TargetMode="External"/><Relationship Id="rId52" Type="http://schemas.openxmlformats.org/officeDocument/2006/relationships/hyperlink" Target="http://www.eurorec.org/" TargetMode="External"/><Relationship Id="rId60" Type="http://schemas.openxmlformats.org/officeDocument/2006/relationships/hyperlink" Target="http://privacyruleandresearch.nih.gov/" TargetMode="External"/><Relationship Id="rId65" Type="http://schemas.openxmlformats.org/officeDocument/2006/relationships/header" Target="header2.xml"/><Relationship Id="rId73" Type="http://schemas.openxmlformats.org/officeDocument/2006/relationships/header" Target="header3.xml"/><Relationship Id="rId78" Type="http://schemas.openxmlformats.org/officeDocument/2006/relationships/footer" Target="footer18.xml"/><Relationship Id="rId81"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166A5-055A-4D65-A449-D018D8C08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31072</Words>
  <Characters>177111</Characters>
  <Application>Microsoft Office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ncptemp</dc:creator>
  <cp:lastModifiedBy>Patrick Loyd</cp:lastModifiedBy>
  <cp:revision>18</cp:revision>
  <dcterms:created xsi:type="dcterms:W3CDTF">2018-03-13T07:34:00Z</dcterms:created>
  <dcterms:modified xsi:type="dcterms:W3CDTF">2018-03-13T20:55:00Z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Acrobat PDFMaker 9.1 for Word</vt:lpwstr>
  </property>
  <property fmtid="{D5CDD505-2E9C-101B-9397-08002B2CF9AE}" pid="4" name="LastSaved">
    <vt:filetime>2018-02-27T00:00:00Z</vt:filetime>
  </property>
</Properties>
</file>